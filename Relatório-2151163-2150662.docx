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16.xml" ContentType="application/vnd.openxmlformats-officedocument.wordprocessingml.footer+xml"/>
  <Override PartName="/word/header7.xml" ContentType="application/vnd.openxmlformats-officedocument.wordprocessingml.header+xml"/>
  <Override PartName="/word/footer1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AC0" w:rsidRPr="00B33477" w:rsidRDefault="00CA512F" w:rsidP="00FE2BA1">
      <w:pPr>
        <w:pStyle w:val="Ttulo"/>
        <w:jc w:val="center"/>
        <w:rPr>
          <w:color w:val="auto"/>
          <w:lang w:val="pt-PT"/>
        </w:rPr>
      </w:pPr>
      <w:r w:rsidRPr="00B33477">
        <w:rPr>
          <w:noProof/>
          <w:color w:val="auto"/>
          <w:lang w:val="pt-PT" w:eastAsia="pt-PT"/>
        </w:rPr>
        <w:drawing>
          <wp:inline distT="0" distB="0" distL="0" distR="0">
            <wp:extent cx="3248025" cy="1039368"/>
            <wp:effectExtent l="19050" t="0" r="9525" b="0"/>
            <wp:docPr id="2" name="Imagem 1" descr="logo_estg_ho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stg_horz.png"/>
                    <pic:cNvPicPr/>
                  </pic:nvPicPr>
                  <pic:blipFill>
                    <a:blip r:embed="rId8" cstate="print"/>
                    <a:stretch>
                      <a:fillRect/>
                    </a:stretch>
                  </pic:blipFill>
                  <pic:spPr>
                    <a:xfrm>
                      <a:off x="0" y="0"/>
                      <a:ext cx="3248025" cy="1039368"/>
                    </a:xfrm>
                    <a:prstGeom prst="rect">
                      <a:avLst/>
                    </a:prstGeom>
                  </pic:spPr>
                </pic:pic>
              </a:graphicData>
            </a:graphic>
          </wp:inline>
        </w:drawing>
      </w: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425AC0" w:rsidRPr="00B33477" w:rsidRDefault="00425AC0" w:rsidP="00FE2BA1">
      <w:pPr>
        <w:pStyle w:val="Ttulo"/>
        <w:jc w:val="center"/>
        <w:rPr>
          <w:color w:val="auto"/>
          <w:lang w:val="pt-PT"/>
        </w:rPr>
      </w:pPr>
    </w:p>
    <w:p w:rsidR="00B33477" w:rsidRPr="00B33477" w:rsidRDefault="00B33477" w:rsidP="00B33477">
      <w:pPr>
        <w:pStyle w:val="Ttulo"/>
        <w:jc w:val="center"/>
        <w:rPr>
          <w:rFonts w:ascii="Times New Roman" w:hAnsi="Times New Roman" w:cs="Times New Roman"/>
          <w:color w:val="auto"/>
          <w:lang w:val="pt-PT"/>
        </w:rPr>
      </w:pPr>
      <w:r w:rsidRPr="00B33477">
        <w:rPr>
          <w:rFonts w:ascii="Times New Roman" w:hAnsi="Times New Roman" w:cs="Times New Roman"/>
          <w:color w:val="auto"/>
          <w:lang w:val="pt-PT"/>
        </w:rPr>
        <w:t>Resolução do problema de localização de regeneradores através de algoritmos de inteligência artificial</w:t>
      </w: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425AC0" w:rsidRPr="00B33477" w:rsidRDefault="00425AC0" w:rsidP="00FE2BA1">
      <w:pPr>
        <w:rPr>
          <w:lang w:val="pt-PT"/>
        </w:rPr>
      </w:pPr>
    </w:p>
    <w:p w:rsidR="00B33477" w:rsidRPr="00B33477" w:rsidRDefault="00B33477" w:rsidP="00B33477">
      <w:pPr>
        <w:pStyle w:val="ThesisAuthorName"/>
        <w:rPr>
          <w:lang w:val="pt-PT"/>
        </w:rPr>
      </w:pPr>
      <w:r w:rsidRPr="00B33477">
        <w:rPr>
          <w:lang w:val="pt-PT"/>
        </w:rPr>
        <w:t>Pedro Ferreira</w:t>
      </w:r>
    </w:p>
    <w:p w:rsidR="00B33477" w:rsidRPr="00B33477" w:rsidRDefault="00B33477" w:rsidP="00B33477">
      <w:pPr>
        <w:pStyle w:val="ThesisAuthorName"/>
        <w:rPr>
          <w:lang w:val="pt-PT"/>
        </w:rPr>
      </w:pPr>
      <w:r w:rsidRPr="00B33477">
        <w:rPr>
          <w:lang w:val="pt-PT"/>
        </w:rPr>
        <w:t>Rodrigo Pessoa</w:t>
      </w:r>
    </w:p>
    <w:p w:rsidR="00464E5D" w:rsidRPr="00B33477" w:rsidRDefault="00464E5D" w:rsidP="00FE2BA1">
      <w:pPr>
        <w:pStyle w:val="ThesisAuthorName"/>
        <w:rPr>
          <w:lang w:val="pt-PT"/>
        </w:rPr>
      </w:pPr>
    </w:p>
    <w:p w:rsidR="00B33477" w:rsidRPr="00B33477" w:rsidRDefault="00B33477" w:rsidP="00FE2BA1">
      <w:pPr>
        <w:pStyle w:val="ThesisAuthorName"/>
        <w:rPr>
          <w:lang w:val="pt-PT"/>
        </w:rPr>
      </w:pPr>
    </w:p>
    <w:p w:rsidR="00464E5D" w:rsidRPr="00B33477" w:rsidRDefault="00464E5D" w:rsidP="00B33477">
      <w:pPr>
        <w:pStyle w:val="ThesisAuthorName"/>
        <w:rPr>
          <w:lang w:val="pt-PT"/>
        </w:rPr>
      </w:pPr>
    </w:p>
    <w:p w:rsidR="00B33477" w:rsidRPr="00B33477" w:rsidRDefault="00B33477" w:rsidP="00B33477">
      <w:pPr>
        <w:pStyle w:val="ThesisAuthorName"/>
        <w:rPr>
          <w:sz w:val="24"/>
          <w:szCs w:val="24"/>
          <w:lang w:val="pt-PT"/>
        </w:rPr>
      </w:pPr>
      <w:r w:rsidRPr="00B33477">
        <w:rPr>
          <w:sz w:val="24"/>
          <w:szCs w:val="24"/>
          <w:lang w:val="pt-PT"/>
        </w:rPr>
        <w:t>Junho 2018</w:t>
      </w:r>
    </w:p>
    <w:p w:rsidR="00464E5D" w:rsidRPr="00B33477" w:rsidRDefault="00464E5D" w:rsidP="00FE2BA1">
      <w:pPr>
        <w:pStyle w:val="ThesisAuthorName"/>
        <w:rPr>
          <w:lang w:val="pt-PT"/>
        </w:rPr>
      </w:pPr>
    </w:p>
    <w:p w:rsidR="00464E5D" w:rsidRPr="00B33477" w:rsidRDefault="00464E5D" w:rsidP="00FE2BA1">
      <w:pPr>
        <w:pStyle w:val="ThesisAuthorName"/>
        <w:rPr>
          <w:lang w:val="pt-PT"/>
        </w:rPr>
      </w:pPr>
    </w:p>
    <w:p w:rsidR="00464E5D" w:rsidRPr="00FC7546" w:rsidRDefault="009B75A3" w:rsidP="00FC7546">
      <w:pPr>
        <w:pStyle w:val="ThesisAuthorName"/>
        <w:rPr>
          <w:b w:val="0"/>
          <w:lang w:val="pt-PT"/>
        </w:rPr>
      </w:pPr>
      <w:r w:rsidRPr="00B33477">
        <w:rPr>
          <w:b w:val="0"/>
          <w:iCs/>
          <w:sz w:val="24"/>
          <w:lang w:val="pt-PT"/>
        </w:rPr>
        <w:t>Trabalho realizado no âmbito da unidade curricular de Projeto Informático</w:t>
      </w:r>
    </w:p>
    <w:p w:rsidR="00841B07" w:rsidRPr="00B33477" w:rsidRDefault="00841B07" w:rsidP="00FE2BA1">
      <w:pPr>
        <w:pStyle w:val="ThesisAuthorName"/>
        <w:rPr>
          <w:lang w:val="pt-PT"/>
        </w:rPr>
        <w:sectPr w:rsidR="00841B07" w:rsidRPr="00B33477" w:rsidSect="00FE2BA1">
          <w:headerReference w:type="default" r:id="rId9"/>
          <w:footerReference w:type="default" r:id="rId10"/>
          <w:type w:val="continuous"/>
          <w:pgSz w:w="11906" w:h="16838"/>
          <w:pgMar w:top="1440" w:right="1983" w:bottom="1440" w:left="1418" w:header="709" w:footer="709" w:gutter="567"/>
          <w:pgNumType w:fmt="lowerRoman"/>
          <w:cols w:space="708"/>
          <w:titlePg/>
          <w:docGrid w:linePitch="360"/>
        </w:sect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51386E" w:rsidRPr="00B33477" w:rsidRDefault="0051386E" w:rsidP="00FE2BA1">
      <w:pPr>
        <w:pStyle w:val="ThesisAuthorName"/>
        <w:rPr>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D03E79" w:rsidRPr="00B33477" w:rsidRDefault="00D03E79" w:rsidP="00FE2BA1">
      <w:pPr>
        <w:jc w:val="center"/>
        <w:rPr>
          <w:rFonts w:ascii="Times New Roman" w:hAnsi="Times New Roman"/>
          <w:iCs/>
          <w:sz w:val="24"/>
          <w:lang w:val="pt-PT"/>
        </w:rPr>
      </w:pPr>
    </w:p>
    <w:p w:rsidR="008A701B" w:rsidRDefault="00B33477" w:rsidP="009C4F11">
      <w:pPr>
        <w:jc w:val="center"/>
        <w:rPr>
          <w:rFonts w:ascii="Times New Roman" w:hAnsi="Times New Roman" w:cs="Times New Roman"/>
          <w:iCs/>
          <w:sz w:val="24"/>
          <w:lang w:val="pt-PT"/>
        </w:rPr>
      </w:pPr>
      <w:r w:rsidRPr="00B33477">
        <w:rPr>
          <w:rFonts w:ascii="Times New Roman" w:hAnsi="Times New Roman" w:cs="Times New Roman"/>
          <w:iCs/>
          <w:sz w:val="24"/>
          <w:lang w:val="pt-PT"/>
        </w:rPr>
        <w:t xml:space="preserve">Trabalho realizado sob orientação das </w:t>
      </w:r>
    </w:p>
    <w:p w:rsidR="00425AC0" w:rsidRPr="009C4F11" w:rsidRDefault="009C4F11" w:rsidP="009C4F11">
      <w:pPr>
        <w:jc w:val="center"/>
        <w:rPr>
          <w:rFonts w:ascii="Times New Roman" w:hAnsi="Times New Roman" w:cs="Times New Roman"/>
          <w:iCs/>
          <w:sz w:val="24"/>
          <w:lang w:val="pt-PT"/>
        </w:rPr>
      </w:pPr>
      <w:r>
        <w:rPr>
          <w:rFonts w:ascii="Times New Roman" w:hAnsi="Times New Roman" w:cs="Times New Roman"/>
          <w:iCs/>
          <w:sz w:val="24"/>
          <w:lang w:val="pt-PT"/>
        </w:rPr>
        <w:t>P</w:t>
      </w:r>
      <w:r w:rsidR="00B33477" w:rsidRPr="00B33477">
        <w:rPr>
          <w:rFonts w:ascii="Times New Roman" w:hAnsi="Times New Roman" w:cs="Times New Roman"/>
          <w:iCs/>
          <w:sz w:val="24"/>
          <w:lang w:val="pt-PT"/>
        </w:rPr>
        <w:t xml:space="preserve">rofessoras Anabela Moreira Bernardino e </w:t>
      </w:r>
      <w:r w:rsidR="00B33477" w:rsidRPr="00B33477">
        <w:rPr>
          <w:rFonts w:ascii="Times New Roman" w:hAnsi="Times New Roman" w:cs="Times New Roman"/>
          <w:lang w:val="pt-PT"/>
        </w:rPr>
        <w:t>Eugénia Moreira Bernardino</w:t>
      </w:r>
      <w:r w:rsidR="00B33477" w:rsidRPr="00B33477">
        <w:rPr>
          <w:rFonts w:ascii="Times New Roman" w:hAnsi="Times New Roman" w:cs="Times New Roman"/>
          <w:iCs/>
          <w:sz w:val="24"/>
          <w:lang w:val="pt-PT"/>
        </w:rPr>
        <w:t>.</w:t>
      </w:r>
    </w:p>
    <w:p w:rsidR="00425AC0" w:rsidRPr="00B33477" w:rsidRDefault="00425AC0" w:rsidP="00FE2BA1">
      <w:pPr>
        <w:rPr>
          <w:rStyle w:val="nfase"/>
          <w:i w:val="0"/>
          <w:lang w:val="pt-PT"/>
        </w:rPr>
      </w:pPr>
    </w:p>
    <w:p w:rsidR="00241586" w:rsidRPr="00B33477" w:rsidRDefault="00241586" w:rsidP="00FE2BA1">
      <w:pPr>
        <w:pStyle w:val="ThesisSubjectInformation"/>
        <w:rPr>
          <w:rStyle w:val="nfase"/>
          <w:lang w:val="pt-PT"/>
        </w:rPr>
      </w:pPr>
    </w:p>
    <w:p w:rsidR="00841B07" w:rsidRPr="00B33477" w:rsidRDefault="00841B07" w:rsidP="00FE2BA1">
      <w:pPr>
        <w:pStyle w:val="ThesisHeading1non-numbered"/>
        <w:rPr>
          <w:lang w:val="pt-PT"/>
        </w:rPr>
        <w:sectPr w:rsidR="00841B07" w:rsidRPr="00B33477" w:rsidSect="00FE2BA1">
          <w:footerReference w:type="first" r:id="rId11"/>
          <w:type w:val="oddPage"/>
          <w:pgSz w:w="11906" w:h="16838"/>
          <w:pgMar w:top="1440" w:right="1983" w:bottom="1440" w:left="1418" w:header="709" w:footer="709" w:gutter="567"/>
          <w:pgNumType w:fmt="lowerRoman" w:start="1"/>
          <w:cols w:space="708"/>
          <w:titlePg/>
          <w:docGrid w:linePitch="360"/>
        </w:sectPr>
      </w:pPr>
      <w:bookmarkStart w:id="0" w:name="_Toc187829807"/>
      <w:bookmarkStart w:id="1" w:name="_Toc208722407"/>
      <w:bookmarkStart w:id="2" w:name="_Toc208722515"/>
      <w:bookmarkStart w:id="3" w:name="_Toc208722623"/>
      <w:bookmarkStart w:id="4" w:name="_Toc208722731"/>
      <w:bookmarkStart w:id="5" w:name="_Toc208722839"/>
      <w:bookmarkStart w:id="6" w:name="_Toc208722947"/>
      <w:bookmarkStart w:id="7" w:name="_Toc208723055"/>
      <w:bookmarkStart w:id="8" w:name="_Toc208723403"/>
      <w:bookmarkStart w:id="9" w:name="_Toc208915933"/>
      <w:bookmarkStart w:id="10" w:name="_Toc231920863"/>
    </w:p>
    <w:bookmarkEnd w:id="0"/>
    <w:bookmarkEnd w:id="1"/>
    <w:bookmarkEnd w:id="2"/>
    <w:bookmarkEnd w:id="3"/>
    <w:bookmarkEnd w:id="4"/>
    <w:bookmarkEnd w:id="5"/>
    <w:bookmarkEnd w:id="6"/>
    <w:bookmarkEnd w:id="7"/>
    <w:bookmarkEnd w:id="8"/>
    <w:bookmarkEnd w:id="9"/>
    <w:bookmarkEnd w:id="10"/>
    <w:p w:rsidR="00514E27" w:rsidRPr="00B33477" w:rsidRDefault="00514E27" w:rsidP="00FE2BA1">
      <w:pPr>
        <w:rPr>
          <w:lang w:val="pt-PT"/>
        </w:rPr>
        <w:sectPr w:rsidR="00514E27" w:rsidRPr="00B33477" w:rsidSect="00FE2BA1">
          <w:headerReference w:type="even" r:id="rId12"/>
          <w:headerReference w:type="default" r:id="rId13"/>
          <w:headerReference w:type="first" r:id="rId14"/>
          <w:footerReference w:type="first" r:id="rId15"/>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1" w:name="_Toc517045552"/>
      <w:r w:rsidRPr="00B33477">
        <w:rPr>
          <w:lang w:val="pt-PT"/>
        </w:rPr>
        <w:lastRenderedPageBreak/>
        <w:t>Agradecimentos</w:t>
      </w:r>
      <w:bookmarkEnd w:id="11"/>
    </w:p>
    <w:p w:rsidR="00FC7546" w:rsidRDefault="00FC7546" w:rsidP="00FC7546">
      <w:pPr>
        <w:pStyle w:val="ThesisBodyText"/>
        <w:rPr>
          <w:lang w:val="pt-PT"/>
        </w:rPr>
      </w:pPr>
      <w:r w:rsidRPr="00B7361A">
        <w:rPr>
          <w:lang w:val="pt-PT"/>
        </w:rPr>
        <w:t xml:space="preserve">Gostaríamos de agradecer às </w:t>
      </w:r>
      <w:r>
        <w:rPr>
          <w:lang w:val="pt-PT"/>
        </w:rPr>
        <w:t>P</w:t>
      </w:r>
      <w:r w:rsidRPr="00B7361A">
        <w:rPr>
          <w:lang w:val="pt-PT"/>
        </w:rPr>
        <w:t>rofessoras Anabela Moreira Bernardino e Eugénia Moreira Bernardino pelo acompanhamento no desenvolvimento do projeto</w:t>
      </w:r>
      <w:r>
        <w:rPr>
          <w:lang w:val="pt-PT"/>
        </w:rPr>
        <w:t>.</w:t>
      </w:r>
      <w:r w:rsidRPr="00B7361A">
        <w:rPr>
          <w:lang w:val="pt-PT"/>
        </w:rPr>
        <w:t xml:space="preserve"> </w:t>
      </w:r>
      <w:r>
        <w:rPr>
          <w:lang w:val="pt-PT"/>
        </w:rPr>
        <w:t>F</w:t>
      </w:r>
      <w:r w:rsidRPr="00B7361A">
        <w:rPr>
          <w:lang w:val="pt-PT"/>
        </w:rPr>
        <w:t>oram verdadeiramente prestáveis e permitiram que a conclusão do projeto fosse um sucesso</w:t>
      </w:r>
      <w:r>
        <w:rPr>
          <w:lang w:val="pt-PT"/>
        </w:rPr>
        <w:t>.</w:t>
      </w:r>
    </w:p>
    <w:p w:rsidR="00FC7546" w:rsidRDefault="00FC7546" w:rsidP="00FC7546">
      <w:pPr>
        <w:pStyle w:val="ThesisBodyText"/>
        <w:rPr>
          <w:lang w:val="pt-PT"/>
        </w:rPr>
      </w:pPr>
      <w:r>
        <w:rPr>
          <w:lang w:val="pt-PT"/>
        </w:rPr>
        <w:t>G</w:t>
      </w:r>
      <w:r w:rsidRPr="00B7361A">
        <w:rPr>
          <w:lang w:val="pt-PT"/>
        </w:rPr>
        <w:t xml:space="preserve">ostaríamos também de agradecer a todos os </w:t>
      </w:r>
      <w:r>
        <w:rPr>
          <w:lang w:val="pt-PT"/>
        </w:rPr>
        <w:t>P</w:t>
      </w:r>
      <w:r w:rsidRPr="00B7361A">
        <w:rPr>
          <w:lang w:val="pt-PT"/>
        </w:rPr>
        <w:t>rofessores do Instituto Politécnico de Leiria pela formação de qualidade que nos prestaram ao longo do curso.</w:t>
      </w:r>
    </w:p>
    <w:p w:rsidR="00514E27" w:rsidRPr="00B33477" w:rsidRDefault="00514E27" w:rsidP="00FE2BA1">
      <w:pPr>
        <w:rPr>
          <w:lang w:val="pt-PT"/>
        </w:rPr>
        <w:sectPr w:rsidR="00514E27" w:rsidRPr="00B33477" w:rsidSect="00FE2BA1">
          <w:footerReference w:type="even" r:id="rId16"/>
          <w:footerReference w:type="first" r:id="rId17"/>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2" w:name="_Toc517045553"/>
      <w:r w:rsidRPr="00B33477">
        <w:rPr>
          <w:lang w:val="pt-PT"/>
        </w:rPr>
        <w:lastRenderedPageBreak/>
        <w:t>Resumo</w:t>
      </w:r>
      <w:bookmarkEnd w:id="12"/>
    </w:p>
    <w:p w:rsidR="00DA050A" w:rsidRDefault="00B33477" w:rsidP="00B33477">
      <w:pPr>
        <w:pStyle w:val="ThesisBodyText"/>
        <w:rPr>
          <w:lang w:val="pt-PT"/>
        </w:rPr>
      </w:pPr>
      <w:r w:rsidRPr="00B33477">
        <w:rPr>
          <w:lang w:val="pt-PT"/>
        </w:rPr>
        <w:t>No contexto do Projeto Informático de 2017/18 desenvolvemos uma aplicação em C++ que permite resolver o problema de localização de regeneradores.</w:t>
      </w:r>
    </w:p>
    <w:p w:rsidR="0000365F" w:rsidRDefault="0000365F" w:rsidP="0000365F">
      <w:pPr>
        <w:pStyle w:val="ThesisBodyText"/>
        <w:spacing w:after="0"/>
        <w:ind w:left="720" w:hanging="720"/>
        <w:jc w:val="left"/>
        <w:rPr>
          <w:lang w:val="pt-PT"/>
        </w:rPr>
      </w:pPr>
      <w:r w:rsidRPr="00B33477">
        <w:rPr>
          <w:lang w:val="pt-PT"/>
        </w:rPr>
        <w:t>Nas redes óticas</w:t>
      </w:r>
      <w:r>
        <w:rPr>
          <w:lang w:val="pt-PT"/>
        </w:rPr>
        <w:t>,</w:t>
      </w:r>
      <w:r w:rsidRPr="00B33477">
        <w:rPr>
          <w:lang w:val="pt-PT"/>
        </w:rPr>
        <w:t xml:space="preserve"> a força de um sinal ótico dete</w:t>
      </w:r>
      <w:r>
        <w:rPr>
          <w:lang w:val="pt-PT"/>
        </w:rPr>
        <w:t>riora-se à medida que fica mais</w:t>
      </w:r>
    </w:p>
    <w:p w:rsidR="0000365F" w:rsidRDefault="0000365F" w:rsidP="0000365F">
      <w:pPr>
        <w:pStyle w:val="ThesisBodyText"/>
        <w:spacing w:after="0"/>
        <w:jc w:val="left"/>
        <w:rPr>
          <w:lang w:val="pt-PT"/>
        </w:rPr>
      </w:pPr>
      <w:r w:rsidRPr="00B33477">
        <w:rPr>
          <w:lang w:val="pt-PT"/>
        </w:rPr>
        <w:t>longe da fonte devido a deficiências de transmissão na fibra (atenuação, dispersão, conversação).  Ou seja, a distância que um sinal ótico pode ser enviado sem perder ou deteriorar a informação é limitada. É por isso necessário regenerar os sinais periodicamente utilizando regeneradores. Dada uma rede ótica, o problema de localização de regeneradores (</w:t>
      </w:r>
      <w:r>
        <w:rPr>
          <w:lang w:val="pt-PT"/>
        </w:rPr>
        <w:t>PLR</w:t>
      </w:r>
      <w:r w:rsidRPr="00B33477">
        <w:rPr>
          <w:lang w:val="pt-PT"/>
        </w:rPr>
        <w:t xml:space="preserve"> </w:t>
      </w:r>
      <w:r>
        <w:rPr>
          <w:lang w:val="pt-PT"/>
        </w:rPr>
        <w:t>–</w:t>
      </w:r>
      <w:r w:rsidRPr="00B33477">
        <w:rPr>
          <w:lang w:val="pt-PT"/>
        </w:rPr>
        <w:t xml:space="preserve"> </w:t>
      </w:r>
      <w:r>
        <w:rPr>
          <w:lang w:val="pt-PT"/>
        </w:rPr>
        <w:t>Problema da Localização dos Regeneradores</w:t>
      </w:r>
      <w:r w:rsidRPr="00B33477">
        <w:rPr>
          <w:lang w:val="pt-PT"/>
        </w:rPr>
        <w:t>) procura que o subconjunto de regeneradores seja instalado a um custo mínimo, de modo a que cada par de nós possa comunicar entre si.</w:t>
      </w:r>
    </w:p>
    <w:p w:rsidR="0000365F" w:rsidRPr="00B33477" w:rsidRDefault="0000365F" w:rsidP="0000365F">
      <w:pPr>
        <w:pStyle w:val="ThesisBodyText"/>
        <w:spacing w:after="0"/>
        <w:jc w:val="left"/>
        <w:rPr>
          <w:lang w:val="pt-PT"/>
        </w:rPr>
      </w:pPr>
    </w:p>
    <w:p w:rsidR="00B33477" w:rsidRPr="00B33477" w:rsidRDefault="009D48DE" w:rsidP="0043617A">
      <w:pPr>
        <w:pStyle w:val="ThesisBodyText"/>
        <w:rPr>
          <w:lang w:val="pt-PT"/>
        </w:rPr>
      </w:pPr>
      <w:r>
        <w:rPr>
          <w:lang w:val="pt-PT"/>
        </w:rPr>
        <w:t xml:space="preserve">A aplicação </w:t>
      </w:r>
      <w:r w:rsidR="0093236F">
        <w:rPr>
          <w:lang w:val="pt-PT"/>
        </w:rPr>
        <w:t xml:space="preserve">desenvolvida por nós </w:t>
      </w:r>
      <w:r>
        <w:rPr>
          <w:lang w:val="pt-PT"/>
        </w:rPr>
        <w:t>é bastante dinâmica tendo integradas diversas funcionalidades. Permite</w:t>
      </w:r>
      <w:r w:rsidR="00B33477" w:rsidRPr="00B33477">
        <w:rPr>
          <w:lang w:val="pt-PT"/>
        </w:rPr>
        <w:t xml:space="preserve"> que </w:t>
      </w:r>
      <w:r w:rsidR="00DA050A">
        <w:rPr>
          <w:lang w:val="pt-PT"/>
        </w:rPr>
        <w:t>cada problema seja resolvido</w:t>
      </w:r>
      <w:r>
        <w:rPr>
          <w:lang w:val="pt-PT"/>
        </w:rPr>
        <w:t xml:space="preserve"> individualmente,</w:t>
      </w:r>
      <w:r w:rsidR="00DA050A">
        <w:rPr>
          <w:lang w:val="pt-PT"/>
        </w:rPr>
        <w:t xml:space="preserve"> </w:t>
      </w:r>
      <w:r>
        <w:rPr>
          <w:lang w:val="pt-PT"/>
        </w:rPr>
        <w:t xml:space="preserve">ilustrando graficamente a </w:t>
      </w:r>
      <w:r w:rsidR="00B33477" w:rsidRPr="00B33477">
        <w:rPr>
          <w:lang w:val="pt-PT"/>
        </w:rPr>
        <w:t>evolução do fitness do melhor individuo ao longo das gerações</w:t>
      </w:r>
      <w:r w:rsidR="00DA050A">
        <w:rPr>
          <w:lang w:val="pt-PT"/>
        </w:rPr>
        <w:t xml:space="preserve"> declaradas.</w:t>
      </w:r>
      <w:r w:rsidR="00B33477" w:rsidRPr="00B33477">
        <w:rPr>
          <w:lang w:val="pt-PT"/>
        </w:rPr>
        <w:t xml:space="preserve"> </w:t>
      </w:r>
      <w:r w:rsidR="00DF240B">
        <w:rPr>
          <w:lang w:val="pt-PT"/>
        </w:rPr>
        <w:t>Oferece também a possibilidade de</w:t>
      </w:r>
      <w:r w:rsidR="00B33477" w:rsidRPr="00B33477">
        <w:rPr>
          <w:lang w:val="pt-PT"/>
        </w:rPr>
        <w:t xml:space="preserve"> resolver um conjunto</w:t>
      </w:r>
      <w:r w:rsidR="00DF240B">
        <w:rPr>
          <w:lang w:val="pt-PT"/>
        </w:rPr>
        <w:t xml:space="preserve"> especificado</w:t>
      </w:r>
      <w:r w:rsidR="00B33477" w:rsidRPr="00B33477">
        <w:rPr>
          <w:lang w:val="pt-PT"/>
        </w:rPr>
        <w:t xml:space="preserve"> de problemas</w:t>
      </w:r>
      <w:r w:rsidR="00D2013F">
        <w:rPr>
          <w:lang w:val="pt-PT"/>
        </w:rPr>
        <w:t>, utilizando</w:t>
      </w:r>
      <w:r w:rsidR="00B33477" w:rsidRPr="00B33477">
        <w:rPr>
          <w:lang w:val="pt-PT"/>
        </w:rPr>
        <w:t xml:space="preserve"> </w:t>
      </w:r>
      <w:r w:rsidR="00B20135">
        <w:rPr>
          <w:lang w:val="pt-PT"/>
        </w:rPr>
        <w:t xml:space="preserve">sempre os mesmos </w:t>
      </w:r>
      <w:r w:rsidR="00B33477" w:rsidRPr="00B33477">
        <w:rPr>
          <w:lang w:val="pt-PT"/>
        </w:rPr>
        <w:t>parâme</w:t>
      </w:r>
      <w:r w:rsidR="00D2013F">
        <w:rPr>
          <w:lang w:val="pt-PT"/>
        </w:rPr>
        <w:t>tros inseridos pelo utilizador, aplicando ainda</w:t>
      </w:r>
      <w:r w:rsidR="00DF240B">
        <w:rPr>
          <w:lang w:val="pt-PT"/>
        </w:rPr>
        <w:t xml:space="preserve"> 50 </w:t>
      </w:r>
      <w:r w:rsidR="00D2013F">
        <w:rPr>
          <w:lang w:val="pt-PT"/>
        </w:rPr>
        <w:t xml:space="preserve">seeds diferentes. Por fim, esta aplicação </w:t>
      </w:r>
      <w:r w:rsidR="00B33477" w:rsidRPr="00B33477">
        <w:rPr>
          <w:lang w:val="pt-PT"/>
        </w:rPr>
        <w:t xml:space="preserve">permite </w:t>
      </w:r>
      <w:r w:rsidR="00B20135">
        <w:rPr>
          <w:lang w:val="pt-PT"/>
        </w:rPr>
        <w:t>também</w:t>
      </w:r>
      <w:r w:rsidR="00D2013F">
        <w:rPr>
          <w:lang w:val="pt-PT"/>
        </w:rPr>
        <w:t xml:space="preserve"> </w:t>
      </w:r>
      <w:r w:rsidR="00B33477" w:rsidRPr="00B33477">
        <w:rPr>
          <w:lang w:val="pt-PT"/>
        </w:rPr>
        <w:t>testar diferentes combin</w:t>
      </w:r>
      <w:r w:rsidR="00EE4799">
        <w:rPr>
          <w:lang w:val="pt-PT"/>
        </w:rPr>
        <w:t xml:space="preserve">ações de parâmetros </w:t>
      </w:r>
      <w:r w:rsidR="008C332F">
        <w:rPr>
          <w:lang w:val="pt-PT"/>
        </w:rPr>
        <w:t>de</w:t>
      </w:r>
      <w:r w:rsidR="00EE4799">
        <w:rPr>
          <w:lang w:val="pt-PT"/>
        </w:rPr>
        <w:t xml:space="preserve"> um só</w:t>
      </w:r>
      <w:r w:rsidR="00B33477" w:rsidRPr="00B33477">
        <w:rPr>
          <w:lang w:val="pt-PT"/>
        </w:rPr>
        <w:t xml:space="preserve"> algoritmo</w:t>
      </w:r>
      <w:r w:rsidR="00EE4799">
        <w:rPr>
          <w:lang w:val="pt-PT"/>
        </w:rPr>
        <w:t>,</w:t>
      </w:r>
      <w:r w:rsidR="00B33477" w:rsidRPr="00B33477">
        <w:rPr>
          <w:lang w:val="pt-PT"/>
        </w:rPr>
        <w:t xml:space="preserve"> para um conjunto </w:t>
      </w:r>
      <w:r w:rsidR="0043617A">
        <w:rPr>
          <w:lang w:val="pt-PT"/>
        </w:rPr>
        <w:t xml:space="preserve">especificado </w:t>
      </w:r>
      <w:r w:rsidR="00B33477" w:rsidRPr="00B33477">
        <w:rPr>
          <w:lang w:val="pt-PT"/>
        </w:rPr>
        <w:t>de problema</w:t>
      </w:r>
      <w:r w:rsidR="00D2013F">
        <w:rPr>
          <w:lang w:val="pt-PT"/>
        </w:rPr>
        <w:t>s</w:t>
      </w:r>
      <w:r w:rsidR="00B33477" w:rsidRPr="00B33477">
        <w:rPr>
          <w:lang w:val="pt-PT"/>
        </w:rPr>
        <w:t>.</w:t>
      </w:r>
      <w:r w:rsidR="00B20135">
        <w:rPr>
          <w:lang w:val="pt-PT"/>
        </w:rPr>
        <w:t xml:space="preserve"> Os dados </w:t>
      </w:r>
      <w:r w:rsidR="004D00D1">
        <w:rPr>
          <w:lang w:val="pt-PT"/>
        </w:rPr>
        <w:t xml:space="preserve">resultantes dos nossos testes </w:t>
      </w:r>
      <w:r w:rsidR="00B20135">
        <w:rPr>
          <w:lang w:val="pt-PT"/>
        </w:rPr>
        <w:t>são guardados automaticamente em formato texto e csv.</w:t>
      </w:r>
    </w:p>
    <w:p w:rsidR="00514E27" w:rsidRPr="00B33477" w:rsidRDefault="00195914" w:rsidP="005F6928">
      <w:pPr>
        <w:pStyle w:val="ThesisBodyText"/>
        <w:rPr>
          <w:lang w:val="pt-PT"/>
        </w:rPr>
        <w:sectPr w:rsidR="00514E27" w:rsidRPr="00B33477" w:rsidSect="00FE2BA1">
          <w:footerReference w:type="even" r:id="rId18"/>
          <w:footerReference w:type="first" r:id="rId19"/>
          <w:type w:val="oddPage"/>
          <w:pgSz w:w="11906" w:h="16838"/>
          <w:pgMar w:top="1440" w:right="1983" w:bottom="1440" w:left="1418" w:header="709" w:footer="709" w:gutter="567"/>
          <w:pgNumType w:fmt="lowerRoman"/>
          <w:cols w:space="708"/>
          <w:titlePg/>
          <w:docGrid w:linePitch="360"/>
        </w:sectPr>
      </w:pPr>
      <w:r>
        <w:rPr>
          <w:lang w:val="pt-PT"/>
        </w:rPr>
        <w:t>Acrescentamos que os</w:t>
      </w:r>
      <w:r w:rsidR="00B33477" w:rsidRPr="00B33477">
        <w:rPr>
          <w:lang w:val="pt-PT"/>
        </w:rPr>
        <w:t xml:space="preserve"> resultados </w:t>
      </w:r>
      <w:r w:rsidR="0060797B">
        <w:rPr>
          <w:lang w:val="pt-PT"/>
        </w:rPr>
        <w:t>foram</w:t>
      </w:r>
      <w:r w:rsidR="00B33477" w:rsidRPr="00B33477">
        <w:rPr>
          <w:lang w:val="pt-PT"/>
        </w:rPr>
        <w:t xml:space="preserve"> analisados com auxílio do programa “Rapid Miner”, de forma a conseguir obter as médias de fitness, r</w:t>
      </w:r>
      <w:r w:rsidR="00A844D8">
        <w:rPr>
          <w:lang w:val="pt-PT"/>
        </w:rPr>
        <w:t>egeneradores, nós desconectados</w:t>
      </w:r>
      <w:r w:rsidR="008170DA">
        <w:rPr>
          <w:lang w:val="pt-PT"/>
        </w:rPr>
        <w:t xml:space="preserve"> e tempo decorrido,</w:t>
      </w:r>
      <w:r w:rsidR="00B33477" w:rsidRPr="00B33477">
        <w:rPr>
          <w:lang w:val="pt-PT"/>
        </w:rPr>
        <w:t xml:space="preserve"> para os diferentes seeds e instâncias dos problemas.</w:t>
      </w:r>
    </w:p>
    <w:p w:rsidR="00514E27" w:rsidRPr="00B33477" w:rsidRDefault="00514E27" w:rsidP="00FE2BA1">
      <w:pPr>
        <w:pStyle w:val="ThesisHeading1non-numbered"/>
        <w:rPr>
          <w:lang w:val="pt-PT"/>
        </w:rPr>
      </w:pPr>
      <w:bookmarkStart w:id="13" w:name="_Toc517045554"/>
      <w:r w:rsidRPr="00B33477">
        <w:rPr>
          <w:lang w:val="pt-PT"/>
        </w:rPr>
        <w:lastRenderedPageBreak/>
        <w:t>Índice</w:t>
      </w:r>
      <w:bookmarkEnd w:id="13"/>
    </w:p>
    <w:sdt>
      <w:sdtPr>
        <w:rPr>
          <w:rFonts w:asciiTheme="minorHAnsi" w:eastAsiaTheme="minorEastAsia" w:hAnsiTheme="minorHAnsi" w:cstheme="minorBidi"/>
          <w:b w:val="0"/>
          <w:bCs w:val="0"/>
          <w:color w:val="auto"/>
          <w:sz w:val="22"/>
          <w:szCs w:val="22"/>
          <w:lang w:val="pt-PT"/>
        </w:rPr>
        <w:id w:val="1659033484"/>
        <w:docPartObj>
          <w:docPartGallery w:val="Table of Contents"/>
          <w:docPartUnique/>
        </w:docPartObj>
      </w:sdtPr>
      <w:sdtContent>
        <w:p w:rsidR="00B33477" w:rsidRPr="00B33477" w:rsidRDefault="00B33477">
          <w:pPr>
            <w:pStyle w:val="Cabealhodondice"/>
            <w:rPr>
              <w:lang w:val="pt-PT"/>
            </w:rPr>
          </w:pPr>
        </w:p>
        <w:p w:rsidR="00876336" w:rsidRDefault="00B33477">
          <w:pPr>
            <w:pStyle w:val="ndice1"/>
            <w:tabs>
              <w:tab w:val="right" w:leader="dot" w:pos="7928"/>
            </w:tabs>
            <w:rPr>
              <w:b w:val="0"/>
              <w:bCs w:val="0"/>
              <w:caps w:val="0"/>
              <w:noProof/>
              <w:sz w:val="22"/>
              <w:szCs w:val="22"/>
              <w:lang w:val="en-US" w:eastAsia="en-US"/>
            </w:rPr>
          </w:pPr>
          <w:r w:rsidRPr="00B33477">
            <w:rPr>
              <w:lang w:val="pt-PT"/>
            </w:rPr>
            <w:fldChar w:fldCharType="begin"/>
          </w:r>
          <w:r w:rsidRPr="00B33477">
            <w:rPr>
              <w:lang w:val="pt-PT"/>
            </w:rPr>
            <w:instrText xml:space="preserve"> TOC \o "1-3" \h \z \u </w:instrText>
          </w:r>
          <w:r w:rsidRPr="00B33477">
            <w:rPr>
              <w:lang w:val="pt-PT"/>
            </w:rPr>
            <w:fldChar w:fldCharType="separate"/>
          </w:r>
          <w:hyperlink w:anchor="_Toc517045552" w:history="1">
            <w:r w:rsidR="00876336" w:rsidRPr="004A0276">
              <w:rPr>
                <w:rStyle w:val="Hiperligao"/>
                <w:noProof/>
                <w:lang w:val="pt-PT"/>
              </w:rPr>
              <w:t>Agradecimentos</w:t>
            </w:r>
            <w:r w:rsidR="00876336">
              <w:rPr>
                <w:noProof/>
                <w:webHidden/>
              </w:rPr>
              <w:tab/>
            </w:r>
            <w:r w:rsidR="00876336">
              <w:rPr>
                <w:noProof/>
                <w:webHidden/>
              </w:rPr>
              <w:fldChar w:fldCharType="begin"/>
            </w:r>
            <w:r w:rsidR="00876336">
              <w:rPr>
                <w:noProof/>
                <w:webHidden/>
              </w:rPr>
              <w:instrText xml:space="preserve"> PAGEREF _Toc517045552 \h </w:instrText>
            </w:r>
            <w:r w:rsidR="00876336">
              <w:rPr>
                <w:noProof/>
                <w:webHidden/>
              </w:rPr>
            </w:r>
            <w:r w:rsidR="00876336">
              <w:rPr>
                <w:noProof/>
                <w:webHidden/>
              </w:rPr>
              <w:fldChar w:fldCharType="separate"/>
            </w:r>
            <w:r w:rsidR="00876336">
              <w:rPr>
                <w:noProof/>
                <w:webHidden/>
              </w:rPr>
              <w:t>v</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53" w:history="1">
            <w:r w:rsidR="00876336" w:rsidRPr="004A0276">
              <w:rPr>
                <w:rStyle w:val="Hiperligao"/>
                <w:noProof/>
                <w:lang w:val="pt-PT"/>
              </w:rPr>
              <w:t>Resumo</w:t>
            </w:r>
            <w:r w:rsidR="00876336">
              <w:rPr>
                <w:noProof/>
                <w:webHidden/>
              </w:rPr>
              <w:tab/>
            </w:r>
            <w:r w:rsidR="00876336">
              <w:rPr>
                <w:noProof/>
                <w:webHidden/>
              </w:rPr>
              <w:fldChar w:fldCharType="begin"/>
            </w:r>
            <w:r w:rsidR="00876336">
              <w:rPr>
                <w:noProof/>
                <w:webHidden/>
              </w:rPr>
              <w:instrText xml:space="preserve"> PAGEREF _Toc517045553 \h </w:instrText>
            </w:r>
            <w:r w:rsidR="00876336">
              <w:rPr>
                <w:noProof/>
                <w:webHidden/>
              </w:rPr>
            </w:r>
            <w:r w:rsidR="00876336">
              <w:rPr>
                <w:noProof/>
                <w:webHidden/>
              </w:rPr>
              <w:fldChar w:fldCharType="separate"/>
            </w:r>
            <w:r w:rsidR="00876336">
              <w:rPr>
                <w:noProof/>
                <w:webHidden/>
              </w:rPr>
              <w:t>vii</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54" w:history="1">
            <w:r w:rsidR="00876336" w:rsidRPr="004A0276">
              <w:rPr>
                <w:rStyle w:val="Hiperligao"/>
                <w:noProof/>
                <w:lang w:val="pt-PT"/>
              </w:rPr>
              <w:t>Índice</w:t>
            </w:r>
            <w:r w:rsidR="00876336">
              <w:rPr>
                <w:noProof/>
                <w:webHidden/>
              </w:rPr>
              <w:tab/>
            </w:r>
            <w:r w:rsidR="00876336">
              <w:rPr>
                <w:noProof/>
                <w:webHidden/>
              </w:rPr>
              <w:fldChar w:fldCharType="begin"/>
            </w:r>
            <w:r w:rsidR="00876336">
              <w:rPr>
                <w:noProof/>
                <w:webHidden/>
              </w:rPr>
              <w:instrText xml:space="preserve"> PAGEREF _Toc517045554 \h </w:instrText>
            </w:r>
            <w:r w:rsidR="00876336">
              <w:rPr>
                <w:noProof/>
                <w:webHidden/>
              </w:rPr>
            </w:r>
            <w:r w:rsidR="00876336">
              <w:rPr>
                <w:noProof/>
                <w:webHidden/>
              </w:rPr>
              <w:fldChar w:fldCharType="separate"/>
            </w:r>
            <w:r w:rsidR="00876336">
              <w:rPr>
                <w:noProof/>
                <w:webHidden/>
              </w:rPr>
              <w:t>ix</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55" w:history="1">
            <w:r w:rsidR="00876336" w:rsidRPr="004A0276">
              <w:rPr>
                <w:rStyle w:val="Hiperligao"/>
                <w:noProof/>
                <w:lang w:val="pt-PT"/>
              </w:rPr>
              <w:t>Lista de Figuras</w:t>
            </w:r>
            <w:r w:rsidR="00876336">
              <w:rPr>
                <w:noProof/>
                <w:webHidden/>
              </w:rPr>
              <w:tab/>
            </w:r>
            <w:r w:rsidR="00876336">
              <w:rPr>
                <w:noProof/>
                <w:webHidden/>
              </w:rPr>
              <w:fldChar w:fldCharType="begin"/>
            </w:r>
            <w:r w:rsidR="00876336">
              <w:rPr>
                <w:noProof/>
                <w:webHidden/>
              </w:rPr>
              <w:instrText xml:space="preserve"> PAGEREF _Toc517045555 \h </w:instrText>
            </w:r>
            <w:r w:rsidR="00876336">
              <w:rPr>
                <w:noProof/>
                <w:webHidden/>
              </w:rPr>
            </w:r>
            <w:r w:rsidR="00876336">
              <w:rPr>
                <w:noProof/>
                <w:webHidden/>
              </w:rPr>
              <w:fldChar w:fldCharType="separate"/>
            </w:r>
            <w:r w:rsidR="00876336">
              <w:rPr>
                <w:noProof/>
                <w:webHidden/>
              </w:rPr>
              <w:t>xi</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56" w:history="1">
            <w:r w:rsidR="00876336" w:rsidRPr="004A0276">
              <w:rPr>
                <w:rStyle w:val="Hiperligao"/>
                <w:noProof/>
                <w:lang w:val="pt-PT"/>
              </w:rPr>
              <w:t>Lista de Tabelas</w:t>
            </w:r>
            <w:r w:rsidR="00876336">
              <w:rPr>
                <w:noProof/>
                <w:webHidden/>
              </w:rPr>
              <w:tab/>
            </w:r>
            <w:r w:rsidR="00876336">
              <w:rPr>
                <w:noProof/>
                <w:webHidden/>
              </w:rPr>
              <w:fldChar w:fldCharType="begin"/>
            </w:r>
            <w:r w:rsidR="00876336">
              <w:rPr>
                <w:noProof/>
                <w:webHidden/>
              </w:rPr>
              <w:instrText xml:space="preserve"> PAGEREF _Toc517045556 \h </w:instrText>
            </w:r>
            <w:r w:rsidR="00876336">
              <w:rPr>
                <w:noProof/>
                <w:webHidden/>
              </w:rPr>
            </w:r>
            <w:r w:rsidR="00876336">
              <w:rPr>
                <w:noProof/>
                <w:webHidden/>
              </w:rPr>
              <w:fldChar w:fldCharType="separate"/>
            </w:r>
            <w:r w:rsidR="00876336">
              <w:rPr>
                <w:noProof/>
                <w:webHidden/>
              </w:rPr>
              <w:t>xiii</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57" w:history="1">
            <w:r w:rsidR="00876336" w:rsidRPr="004A0276">
              <w:rPr>
                <w:rStyle w:val="Hiperligao"/>
                <w:noProof/>
                <w:lang w:val="pt-PT"/>
              </w:rPr>
              <w:t>Lista de Acrónimos</w:t>
            </w:r>
            <w:r w:rsidR="00876336">
              <w:rPr>
                <w:noProof/>
                <w:webHidden/>
              </w:rPr>
              <w:tab/>
            </w:r>
            <w:r w:rsidR="00876336">
              <w:rPr>
                <w:noProof/>
                <w:webHidden/>
              </w:rPr>
              <w:fldChar w:fldCharType="begin"/>
            </w:r>
            <w:r w:rsidR="00876336">
              <w:rPr>
                <w:noProof/>
                <w:webHidden/>
              </w:rPr>
              <w:instrText xml:space="preserve"> PAGEREF _Toc517045557 \h </w:instrText>
            </w:r>
            <w:r w:rsidR="00876336">
              <w:rPr>
                <w:noProof/>
                <w:webHidden/>
              </w:rPr>
            </w:r>
            <w:r w:rsidR="00876336">
              <w:rPr>
                <w:noProof/>
                <w:webHidden/>
              </w:rPr>
              <w:fldChar w:fldCharType="separate"/>
            </w:r>
            <w:r w:rsidR="00876336">
              <w:rPr>
                <w:noProof/>
                <w:webHidden/>
              </w:rPr>
              <w:t>xv</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58" w:history="1">
            <w:r w:rsidR="00876336" w:rsidRPr="004A0276">
              <w:rPr>
                <w:rStyle w:val="Hiperligao"/>
                <w:noProof/>
              </w:rPr>
              <w:t>Capítulo 1 - Introdução</w:t>
            </w:r>
            <w:r w:rsidR="00876336">
              <w:rPr>
                <w:noProof/>
                <w:webHidden/>
              </w:rPr>
              <w:tab/>
            </w:r>
            <w:r w:rsidR="00876336">
              <w:rPr>
                <w:noProof/>
                <w:webHidden/>
              </w:rPr>
              <w:fldChar w:fldCharType="begin"/>
            </w:r>
            <w:r w:rsidR="00876336">
              <w:rPr>
                <w:noProof/>
                <w:webHidden/>
              </w:rPr>
              <w:instrText xml:space="preserve"> PAGEREF _Toc517045558 \h </w:instrText>
            </w:r>
            <w:r w:rsidR="00876336">
              <w:rPr>
                <w:noProof/>
                <w:webHidden/>
              </w:rPr>
            </w:r>
            <w:r w:rsidR="00876336">
              <w:rPr>
                <w:noProof/>
                <w:webHidden/>
              </w:rPr>
              <w:fldChar w:fldCharType="separate"/>
            </w:r>
            <w:r w:rsidR="00876336">
              <w:rPr>
                <w:noProof/>
                <w:webHidden/>
              </w:rPr>
              <w:t>1</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59" w:history="1">
            <w:r w:rsidR="00876336" w:rsidRPr="004A0276">
              <w:rPr>
                <w:rStyle w:val="Hiperligao"/>
                <w:rFonts w:cs="Times New Roman"/>
                <w:noProof/>
                <w:lang w:val="pt-PT"/>
              </w:rPr>
              <w:t>1.1 Breve Enquadramento e Descrição do Problema</w:t>
            </w:r>
            <w:r w:rsidR="00876336">
              <w:rPr>
                <w:noProof/>
                <w:webHidden/>
              </w:rPr>
              <w:tab/>
            </w:r>
            <w:r w:rsidR="00876336">
              <w:rPr>
                <w:noProof/>
                <w:webHidden/>
              </w:rPr>
              <w:fldChar w:fldCharType="begin"/>
            </w:r>
            <w:r w:rsidR="00876336">
              <w:rPr>
                <w:noProof/>
                <w:webHidden/>
              </w:rPr>
              <w:instrText xml:space="preserve"> PAGEREF _Toc517045559 \h </w:instrText>
            </w:r>
            <w:r w:rsidR="00876336">
              <w:rPr>
                <w:noProof/>
                <w:webHidden/>
              </w:rPr>
            </w:r>
            <w:r w:rsidR="00876336">
              <w:rPr>
                <w:noProof/>
                <w:webHidden/>
              </w:rPr>
              <w:fldChar w:fldCharType="separate"/>
            </w:r>
            <w:r w:rsidR="00876336">
              <w:rPr>
                <w:noProof/>
                <w:webHidden/>
              </w:rPr>
              <w:t>1</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60" w:history="1">
            <w:r w:rsidR="00876336" w:rsidRPr="004A0276">
              <w:rPr>
                <w:rStyle w:val="Hiperligao"/>
                <w:rFonts w:cs="Times New Roman"/>
                <w:noProof/>
                <w:lang w:val="pt-PT"/>
              </w:rPr>
              <w:t>1.1.1 Sub-secção</w:t>
            </w:r>
            <w:r w:rsidR="00876336">
              <w:rPr>
                <w:noProof/>
                <w:webHidden/>
              </w:rPr>
              <w:tab/>
            </w:r>
            <w:r w:rsidR="00876336">
              <w:rPr>
                <w:noProof/>
                <w:webHidden/>
              </w:rPr>
              <w:fldChar w:fldCharType="begin"/>
            </w:r>
            <w:r w:rsidR="00876336">
              <w:rPr>
                <w:noProof/>
                <w:webHidden/>
              </w:rPr>
              <w:instrText xml:space="preserve"> PAGEREF _Toc517045560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61" w:history="1">
            <w:r w:rsidR="00876336" w:rsidRPr="004A0276">
              <w:rPr>
                <w:rStyle w:val="Hiperligao"/>
                <w:rFonts w:cs="Times New Roman"/>
                <w:noProof/>
                <w:lang w:val="pt-PT"/>
              </w:rPr>
              <w:t>1.2 Motivação</w:t>
            </w:r>
            <w:r w:rsidR="00876336">
              <w:rPr>
                <w:noProof/>
                <w:webHidden/>
              </w:rPr>
              <w:tab/>
            </w:r>
            <w:r w:rsidR="00876336">
              <w:rPr>
                <w:noProof/>
                <w:webHidden/>
              </w:rPr>
              <w:fldChar w:fldCharType="begin"/>
            </w:r>
            <w:r w:rsidR="00876336">
              <w:rPr>
                <w:noProof/>
                <w:webHidden/>
              </w:rPr>
              <w:instrText xml:space="preserve"> PAGEREF _Toc517045561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62" w:history="1">
            <w:r w:rsidR="00876336" w:rsidRPr="004A0276">
              <w:rPr>
                <w:rStyle w:val="Hiperligao"/>
                <w:rFonts w:cs="Times New Roman"/>
                <w:noProof/>
                <w:lang w:val="pt-PT"/>
              </w:rPr>
              <w:t>1.2.1 Sub-secção</w:t>
            </w:r>
            <w:r w:rsidR="00876336">
              <w:rPr>
                <w:noProof/>
                <w:webHidden/>
              </w:rPr>
              <w:tab/>
            </w:r>
            <w:r w:rsidR="00876336">
              <w:rPr>
                <w:noProof/>
                <w:webHidden/>
              </w:rPr>
              <w:fldChar w:fldCharType="begin"/>
            </w:r>
            <w:r w:rsidR="00876336">
              <w:rPr>
                <w:noProof/>
                <w:webHidden/>
              </w:rPr>
              <w:instrText xml:space="preserve"> PAGEREF _Toc517045562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63" w:history="1">
            <w:r w:rsidR="00876336" w:rsidRPr="004A0276">
              <w:rPr>
                <w:rStyle w:val="Hiperligao"/>
                <w:rFonts w:cs="Times New Roman"/>
                <w:noProof/>
                <w:lang w:val="pt-PT"/>
              </w:rPr>
              <w:t>1.3 Estrutura do Relatório</w:t>
            </w:r>
            <w:r w:rsidR="00876336">
              <w:rPr>
                <w:noProof/>
                <w:webHidden/>
              </w:rPr>
              <w:tab/>
            </w:r>
            <w:r w:rsidR="00876336">
              <w:rPr>
                <w:noProof/>
                <w:webHidden/>
              </w:rPr>
              <w:fldChar w:fldCharType="begin"/>
            </w:r>
            <w:r w:rsidR="00876336">
              <w:rPr>
                <w:noProof/>
                <w:webHidden/>
              </w:rPr>
              <w:instrText xml:space="preserve"> PAGEREF _Toc517045563 \h </w:instrText>
            </w:r>
            <w:r w:rsidR="00876336">
              <w:rPr>
                <w:noProof/>
                <w:webHidden/>
              </w:rPr>
            </w:r>
            <w:r w:rsidR="00876336">
              <w:rPr>
                <w:noProof/>
                <w:webHidden/>
              </w:rPr>
              <w:fldChar w:fldCharType="separate"/>
            </w:r>
            <w:r w:rsidR="00876336">
              <w:rPr>
                <w:noProof/>
                <w:webHidden/>
              </w:rPr>
              <w:t>2</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64" w:history="1">
            <w:r w:rsidR="00876336" w:rsidRPr="004A0276">
              <w:rPr>
                <w:rStyle w:val="Hiperligao"/>
                <w:rFonts w:cs="Times New Roman"/>
                <w:noProof/>
                <w:lang w:val="pt-PT"/>
              </w:rPr>
              <w:t>1.3.1 Sub-secção</w:t>
            </w:r>
            <w:r w:rsidR="00876336">
              <w:rPr>
                <w:noProof/>
                <w:webHidden/>
              </w:rPr>
              <w:tab/>
            </w:r>
            <w:r w:rsidR="00876336">
              <w:rPr>
                <w:noProof/>
                <w:webHidden/>
              </w:rPr>
              <w:fldChar w:fldCharType="begin"/>
            </w:r>
            <w:r w:rsidR="00876336">
              <w:rPr>
                <w:noProof/>
                <w:webHidden/>
              </w:rPr>
              <w:instrText xml:space="preserve"> PAGEREF _Toc517045564 \h </w:instrText>
            </w:r>
            <w:r w:rsidR="00876336">
              <w:rPr>
                <w:noProof/>
                <w:webHidden/>
              </w:rPr>
            </w:r>
            <w:r w:rsidR="00876336">
              <w:rPr>
                <w:noProof/>
                <w:webHidden/>
              </w:rPr>
              <w:fldChar w:fldCharType="separate"/>
            </w:r>
            <w:r w:rsidR="00876336">
              <w:rPr>
                <w:noProof/>
                <w:webHidden/>
              </w:rPr>
              <w:t>3</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65" w:history="1">
            <w:r w:rsidR="00876336" w:rsidRPr="004A0276">
              <w:rPr>
                <w:rStyle w:val="Hiperligao"/>
                <w:rFonts w:cs="Times New Roman"/>
                <w:noProof/>
                <w:lang w:val="pt-PT"/>
              </w:rPr>
              <w:t>1.4 Síntese</w:t>
            </w:r>
            <w:r w:rsidR="00876336">
              <w:rPr>
                <w:noProof/>
                <w:webHidden/>
              </w:rPr>
              <w:tab/>
            </w:r>
            <w:r w:rsidR="00876336">
              <w:rPr>
                <w:noProof/>
                <w:webHidden/>
              </w:rPr>
              <w:fldChar w:fldCharType="begin"/>
            </w:r>
            <w:r w:rsidR="00876336">
              <w:rPr>
                <w:noProof/>
                <w:webHidden/>
              </w:rPr>
              <w:instrText xml:space="preserve"> PAGEREF _Toc517045565 \h </w:instrText>
            </w:r>
            <w:r w:rsidR="00876336">
              <w:rPr>
                <w:noProof/>
                <w:webHidden/>
              </w:rPr>
            </w:r>
            <w:r w:rsidR="00876336">
              <w:rPr>
                <w:noProof/>
                <w:webHidden/>
              </w:rPr>
              <w:fldChar w:fldCharType="separate"/>
            </w:r>
            <w:r w:rsidR="00876336">
              <w:rPr>
                <w:noProof/>
                <w:webHidden/>
              </w:rPr>
              <w:t>3</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66" w:history="1">
            <w:r w:rsidR="00876336" w:rsidRPr="004A0276">
              <w:rPr>
                <w:rStyle w:val="Hiperligao"/>
                <w:noProof/>
              </w:rPr>
              <w:t>Capítulo 2 - Enquadramento</w:t>
            </w:r>
            <w:r w:rsidR="00876336">
              <w:rPr>
                <w:noProof/>
                <w:webHidden/>
              </w:rPr>
              <w:tab/>
            </w:r>
            <w:r w:rsidR="00876336">
              <w:rPr>
                <w:noProof/>
                <w:webHidden/>
              </w:rPr>
              <w:fldChar w:fldCharType="begin"/>
            </w:r>
            <w:r w:rsidR="00876336">
              <w:rPr>
                <w:noProof/>
                <w:webHidden/>
              </w:rPr>
              <w:instrText xml:space="preserve"> PAGEREF _Toc517045566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67" w:history="1">
            <w:r w:rsidR="00876336" w:rsidRPr="004A0276">
              <w:rPr>
                <w:rStyle w:val="Hiperligao"/>
                <w:rFonts w:cs="Times New Roman"/>
                <w:noProof/>
                <w:lang w:val="pt-PT"/>
              </w:rPr>
              <w:t>2.1 Descrição do Problema</w:t>
            </w:r>
            <w:r w:rsidR="00876336">
              <w:rPr>
                <w:noProof/>
                <w:webHidden/>
              </w:rPr>
              <w:tab/>
            </w:r>
            <w:r w:rsidR="00876336">
              <w:rPr>
                <w:noProof/>
                <w:webHidden/>
              </w:rPr>
              <w:fldChar w:fldCharType="begin"/>
            </w:r>
            <w:r w:rsidR="00876336">
              <w:rPr>
                <w:noProof/>
                <w:webHidden/>
              </w:rPr>
              <w:instrText xml:space="preserve"> PAGEREF _Toc517045567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68" w:history="1">
            <w:r w:rsidR="00876336" w:rsidRPr="004A0276">
              <w:rPr>
                <w:rStyle w:val="Hiperligao"/>
                <w:rFonts w:cs="Times New Roman"/>
                <w:noProof/>
                <w:lang w:val="pt-PT"/>
              </w:rPr>
              <w:t>2.1.1 Estrutura do problema</w:t>
            </w:r>
            <w:r w:rsidR="00876336">
              <w:rPr>
                <w:noProof/>
                <w:webHidden/>
              </w:rPr>
              <w:tab/>
            </w:r>
            <w:r w:rsidR="00876336">
              <w:rPr>
                <w:noProof/>
                <w:webHidden/>
              </w:rPr>
              <w:fldChar w:fldCharType="begin"/>
            </w:r>
            <w:r w:rsidR="00876336">
              <w:rPr>
                <w:noProof/>
                <w:webHidden/>
              </w:rPr>
              <w:instrText xml:space="preserve"> PAGEREF _Toc517045568 \h </w:instrText>
            </w:r>
            <w:r w:rsidR="00876336">
              <w:rPr>
                <w:noProof/>
                <w:webHidden/>
              </w:rPr>
            </w:r>
            <w:r w:rsidR="00876336">
              <w:rPr>
                <w:noProof/>
                <w:webHidden/>
              </w:rPr>
              <w:fldChar w:fldCharType="separate"/>
            </w:r>
            <w:r w:rsidR="00876336">
              <w:rPr>
                <w:noProof/>
                <w:webHidden/>
              </w:rPr>
              <w:t>5</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69" w:history="1">
            <w:r w:rsidR="00876336" w:rsidRPr="004A0276">
              <w:rPr>
                <w:rStyle w:val="Hiperligao"/>
                <w:rFonts w:cs="Times New Roman"/>
                <w:noProof/>
                <w:lang w:val="pt-PT"/>
              </w:rPr>
              <w:t>2.2 Problemas de Otimização NP Hard</w:t>
            </w:r>
            <w:r w:rsidR="00876336">
              <w:rPr>
                <w:noProof/>
                <w:webHidden/>
              </w:rPr>
              <w:tab/>
            </w:r>
            <w:r w:rsidR="00876336">
              <w:rPr>
                <w:noProof/>
                <w:webHidden/>
              </w:rPr>
              <w:fldChar w:fldCharType="begin"/>
            </w:r>
            <w:r w:rsidR="00876336">
              <w:rPr>
                <w:noProof/>
                <w:webHidden/>
              </w:rPr>
              <w:instrText xml:space="preserve"> PAGEREF _Toc517045569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70" w:history="1">
            <w:r w:rsidR="00876336" w:rsidRPr="004A0276">
              <w:rPr>
                <w:rStyle w:val="Hiperligao"/>
                <w:rFonts w:cs="Times New Roman"/>
                <w:noProof/>
                <w:lang w:val="pt-PT"/>
              </w:rPr>
              <w:t>2.2.1 Sub-secção</w:t>
            </w:r>
            <w:r w:rsidR="00876336">
              <w:rPr>
                <w:noProof/>
                <w:webHidden/>
              </w:rPr>
              <w:tab/>
            </w:r>
            <w:r w:rsidR="00876336">
              <w:rPr>
                <w:noProof/>
                <w:webHidden/>
              </w:rPr>
              <w:fldChar w:fldCharType="begin"/>
            </w:r>
            <w:r w:rsidR="00876336">
              <w:rPr>
                <w:noProof/>
                <w:webHidden/>
              </w:rPr>
              <w:instrText xml:space="preserve"> PAGEREF _Toc517045570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71" w:history="1">
            <w:r w:rsidR="00876336" w:rsidRPr="004A0276">
              <w:rPr>
                <w:rStyle w:val="Hiperligao"/>
                <w:rFonts w:cs="Times New Roman"/>
                <w:noProof/>
                <w:lang w:val="pt-PT"/>
              </w:rPr>
              <w:t>2.3 Algoritmos evolutivos de inteligência artificial (algoritmos baseados em populações)</w:t>
            </w:r>
            <w:r w:rsidR="00876336">
              <w:rPr>
                <w:noProof/>
                <w:webHidden/>
              </w:rPr>
              <w:tab/>
            </w:r>
            <w:r w:rsidR="00876336">
              <w:rPr>
                <w:noProof/>
                <w:webHidden/>
              </w:rPr>
              <w:fldChar w:fldCharType="begin"/>
            </w:r>
            <w:r w:rsidR="00876336">
              <w:rPr>
                <w:noProof/>
                <w:webHidden/>
              </w:rPr>
              <w:instrText xml:space="preserve"> PAGEREF _Toc517045571 \h </w:instrText>
            </w:r>
            <w:r w:rsidR="00876336">
              <w:rPr>
                <w:noProof/>
                <w:webHidden/>
              </w:rPr>
            </w:r>
            <w:r w:rsidR="00876336">
              <w:rPr>
                <w:noProof/>
                <w:webHidden/>
              </w:rPr>
              <w:fldChar w:fldCharType="separate"/>
            </w:r>
            <w:r w:rsidR="00876336">
              <w:rPr>
                <w:noProof/>
                <w:webHidden/>
              </w:rPr>
              <w:t>6</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72" w:history="1">
            <w:r w:rsidR="00876336" w:rsidRPr="004A0276">
              <w:rPr>
                <w:rStyle w:val="Hiperligao"/>
                <w:rFonts w:cs="Times New Roman"/>
                <w:noProof/>
                <w:lang w:val="pt-PT"/>
              </w:rPr>
              <w:t>2.3.1 Sub-secção</w:t>
            </w:r>
            <w:r w:rsidR="00876336">
              <w:rPr>
                <w:noProof/>
                <w:webHidden/>
              </w:rPr>
              <w:tab/>
            </w:r>
            <w:r w:rsidR="00876336">
              <w:rPr>
                <w:noProof/>
                <w:webHidden/>
              </w:rPr>
              <w:fldChar w:fldCharType="begin"/>
            </w:r>
            <w:r w:rsidR="00876336">
              <w:rPr>
                <w:noProof/>
                <w:webHidden/>
              </w:rPr>
              <w:instrText xml:space="preserve"> PAGEREF _Toc517045572 \h </w:instrText>
            </w:r>
            <w:r w:rsidR="00876336">
              <w:rPr>
                <w:noProof/>
                <w:webHidden/>
              </w:rPr>
            </w:r>
            <w:r w:rsidR="00876336">
              <w:rPr>
                <w:noProof/>
                <w:webHidden/>
              </w:rPr>
              <w:fldChar w:fldCharType="separate"/>
            </w:r>
            <w:r w:rsidR="00876336">
              <w:rPr>
                <w:noProof/>
                <w:webHidden/>
              </w:rPr>
              <w:t>7</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73" w:history="1">
            <w:r w:rsidR="00876336" w:rsidRPr="004A0276">
              <w:rPr>
                <w:rStyle w:val="Hiperligao"/>
                <w:rFonts w:cs="Times New Roman"/>
                <w:noProof/>
                <w:lang w:val="pt-PT"/>
              </w:rPr>
              <w:t>2.4 Síntese</w:t>
            </w:r>
            <w:r w:rsidR="00876336">
              <w:rPr>
                <w:noProof/>
                <w:webHidden/>
              </w:rPr>
              <w:tab/>
            </w:r>
            <w:r w:rsidR="00876336">
              <w:rPr>
                <w:noProof/>
                <w:webHidden/>
              </w:rPr>
              <w:fldChar w:fldCharType="begin"/>
            </w:r>
            <w:r w:rsidR="00876336">
              <w:rPr>
                <w:noProof/>
                <w:webHidden/>
              </w:rPr>
              <w:instrText xml:space="preserve"> PAGEREF _Toc517045573 \h </w:instrText>
            </w:r>
            <w:r w:rsidR="00876336">
              <w:rPr>
                <w:noProof/>
                <w:webHidden/>
              </w:rPr>
            </w:r>
            <w:r w:rsidR="00876336">
              <w:rPr>
                <w:noProof/>
                <w:webHidden/>
              </w:rPr>
              <w:fldChar w:fldCharType="separate"/>
            </w:r>
            <w:r w:rsidR="00876336">
              <w:rPr>
                <w:noProof/>
                <w:webHidden/>
              </w:rPr>
              <w:t>7</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74" w:history="1">
            <w:r w:rsidR="00876336" w:rsidRPr="004A0276">
              <w:rPr>
                <w:rStyle w:val="Hiperligao"/>
                <w:noProof/>
              </w:rPr>
              <w:t>Capítulo 3 – Linguagens e Tecnologias</w:t>
            </w:r>
            <w:r w:rsidR="00876336">
              <w:rPr>
                <w:noProof/>
                <w:webHidden/>
              </w:rPr>
              <w:tab/>
            </w:r>
            <w:r w:rsidR="00876336">
              <w:rPr>
                <w:noProof/>
                <w:webHidden/>
              </w:rPr>
              <w:fldChar w:fldCharType="begin"/>
            </w:r>
            <w:r w:rsidR="00876336">
              <w:rPr>
                <w:noProof/>
                <w:webHidden/>
              </w:rPr>
              <w:instrText xml:space="preserve"> PAGEREF _Toc517045574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75" w:history="1">
            <w:r w:rsidR="00876336" w:rsidRPr="004A0276">
              <w:rPr>
                <w:rStyle w:val="Hiperligao"/>
                <w:rFonts w:cs="Times New Roman"/>
                <w:noProof/>
                <w:lang w:val="pt-PT"/>
              </w:rPr>
              <w:t>3.1 C++/CLI</w:t>
            </w:r>
            <w:r w:rsidR="00876336">
              <w:rPr>
                <w:noProof/>
                <w:webHidden/>
              </w:rPr>
              <w:tab/>
            </w:r>
            <w:r w:rsidR="00876336">
              <w:rPr>
                <w:noProof/>
                <w:webHidden/>
              </w:rPr>
              <w:fldChar w:fldCharType="begin"/>
            </w:r>
            <w:r w:rsidR="00876336">
              <w:rPr>
                <w:noProof/>
                <w:webHidden/>
              </w:rPr>
              <w:instrText xml:space="preserve"> PAGEREF _Toc517045575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76" w:history="1">
            <w:r w:rsidR="00876336" w:rsidRPr="004A0276">
              <w:rPr>
                <w:rStyle w:val="Hiperligao"/>
                <w:noProof/>
                <w:lang w:val="pt-PT"/>
              </w:rPr>
              <w:t>3.1.1 A implementação com C++/CLI</w:t>
            </w:r>
            <w:r w:rsidR="00876336">
              <w:rPr>
                <w:noProof/>
                <w:webHidden/>
              </w:rPr>
              <w:tab/>
            </w:r>
            <w:r w:rsidR="00876336">
              <w:rPr>
                <w:noProof/>
                <w:webHidden/>
              </w:rPr>
              <w:fldChar w:fldCharType="begin"/>
            </w:r>
            <w:r w:rsidR="00876336">
              <w:rPr>
                <w:noProof/>
                <w:webHidden/>
              </w:rPr>
              <w:instrText xml:space="preserve"> PAGEREF _Toc517045576 \h </w:instrText>
            </w:r>
            <w:r w:rsidR="00876336">
              <w:rPr>
                <w:noProof/>
                <w:webHidden/>
              </w:rPr>
            </w:r>
            <w:r w:rsidR="00876336">
              <w:rPr>
                <w:noProof/>
                <w:webHidden/>
              </w:rPr>
              <w:fldChar w:fldCharType="separate"/>
            </w:r>
            <w:r w:rsidR="00876336">
              <w:rPr>
                <w:noProof/>
                <w:webHidden/>
              </w:rPr>
              <w:t>9</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77" w:history="1">
            <w:r w:rsidR="00876336" w:rsidRPr="004A0276">
              <w:rPr>
                <w:rStyle w:val="Hiperligao"/>
                <w:rFonts w:cs="Times New Roman"/>
                <w:noProof/>
                <w:lang w:val="pt-PT"/>
              </w:rPr>
              <w:t>3.2 Qt</w:t>
            </w:r>
            <w:r w:rsidR="00876336">
              <w:rPr>
                <w:noProof/>
                <w:webHidden/>
              </w:rPr>
              <w:tab/>
            </w:r>
            <w:r w:rsidR="00876336">
              <w:rPr>
                <w:noProof/>
                <w:webHidden/>
              </w:rPr>
              <w:fldChar w:fldCharType="begin"/>
            </w:r>
            <w:r w:rsidR="00876336">
              <w:rPr>
                <w:noProof/>
                <w:webHidden/>
              </w:rPr>
              <w:instrText xml:space="preserve"> PAGEREF _Toc517045577 \h </w:instrText>
            </w:r>
            <w:r w:rsidR="00876336">
              <w:rPr>
                <w:noProof/>
                <w:webHidden/>
              </w:rPr>
            </w:r>
            <w:r w:rsidR="00876336">
              <w:rPr>
                <w:noProof/>
                <w:webHidden/>
              </w:rPr>
              <w:fldChar w:fldCharType="separate"/>
            </w:r>
            <w:r w:rsidR="00876336">
              <w:rPr>
                <w:noProof/>
                <w:webHidden/>
              </w:rPr>
              <w:t>10</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78" w:history="1">
            <w:r w:rsidR="00876336" w:rsidRPr="004A0276">
              <w:rPr>
                <w:rStyle w:val="Hiperligao"/>
                <w:rFonts w:cs="Times New Roman"/>
                <w:noProof/>
                <w:lang w:val="pt-PT"/>
              </w:rPr>
              <w:t>3.2.1 A implementação com a framework Qt</w:t>
            </w:r>
            <w:r w:rsidR="00876336">
              <w:rPr>
                <w:noProof/>
                <w:webHidden/>
              </w:rPr>
              <w:tab/>
            </w:r>
            <w:r w:rsidR="00876336">
              <w:rPr>
                <w:noProof/>
                <w:webHidden/>
              </w:rPr>
              <w:fldChar w:fldCharType="begin"/>
            </w:r>
            <w:r w:rsidR="00876336">
              <w:rPr>
                <w:noProof/>
                <w:webHidden/>
              </w:rPr>
              <w:instrText xml:space="preserve"> PAGEREF _Toc517045578 \h </w:instrText>
            </w:r>
            <w:r w:rsidR="00876336">
              <w:rPr>
                <w:noProof/>
                <w:webHidden/>
              </w:rPr>
            </w:r>
            <w:r w:rsidR="00876336">
              <w:rPr>
                <w:noProof/>
                <w:webHidden/>
              </w:rPr>
              <w:fldChar w:fldCharType="separate"/>
            </w:r>
            <w:r w:rsidR="00876336">
              <w:rPr>
                <w:noProof/>
                <w:webHidden/>
              </w:rPr>
              <w:t>10</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79" w:history="1">
            <w:r w:rsidR="00876336" w:rsidRPr="004A0276">
              <w:rPr>
                <w:rStyle w:val="Hiperligao"/>
                <w:rFonts w:cs="Times New Roman"/>
                <w:noProof/>
                <w:lang w:val="pt-PT"/>
              </w:rPr>
              <w:t>3.3 Git e Github</w:t>
            </w:r>
            <w:r w:rsidR="00876336">
              <w:rPr>
                <w:noProof/>
                <w:webHidden/>
              </w:rPr>
              <w:tab/>
            </w:r>
            <w:r w:rsidR="00876336">
              <w:rPr>
                <w:noProof/>
                <w:webHidden/>
              </w:rPr>
              <w:fldChar w:fldCharType="begin"/>
            </w:r>
            <w:r w:rsidR="00876336">
              <w:rPr>
                <w:noProof/>
                <w:webHidden/>
              </w:rPr>
              <w:instrText xml:space="preserve"> PAGEREF _Toc517045579 \h </w:instrText>
            </w:r>
            <w:r w:rsidR="00876336">
              <w:rPr>
                <w:noProof/>
                <w:webHidden/>
              </w:rPr>
            </w:r>
            <w:r w:rsidR="00876336">
              <w:rPr>
                <w:noProof/>
                <w:webHidden/>
              </w:rPr>
              <w:fldChar w:fldCharType="separate"/>
            </w:r>
            <w:r w:rsidR="00876336">
              <w:rPr>
                <w:noProof/>
                <w:webHidden/>
              </w:rPr>
              <w:t>12</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80" w:history="1">
            <w:r w:rsidR="00876336" w:rsidRPr="004A0276">
              <w:rPr>
                <w:rStyle w:val="Hiperligao"/>
                <w:rFonts w:cs="Times New Roman"/>
                <w:noProof/>
                <w:lang w:val="pt-PT"/>
              </w:rPr>
              <w:t>3.4 Síntese</w:t>
            </w:r>
            <w:r w:rsidR="00876336">
              <w:rPr>
                <w:noProof/>
                <w:webHidden/>
              </w:rPr>
              <w:tab/>
            </w:r>
            <w:r w:rsidR="00876336">
              <w:rPr>
                <w:noProof/>
                <w:webHidden/>
              </w:rPr>
              <w:fldChar w:fldCharType="begin"/>
            </w:r>
            <w:r w:rsidR="00876336">
              <w:rPr>
                <w:noProof/>
                <w:webHidden/>
              </w:rPr>
              <w:instrText xml:space="preserve"> PAGEREF _Toc517045580 \h </w:instrText>
            </w:r>
            <w:r w:rsidR="00876336">
              <w:rPr>
                <w:noProof/>
                <w:webHidden/>
              </w:rPr>
            </w:r>
            <w:r w:rsidR="00876336">
              <w:rPr>
                <w:noProof/>
                <w:webHidden/>
              </w:rPr>
              <w:fldChar w:fldCharType="separate"/>
            </w:r>
            <w:r w:rsidR="00876336">
              <w:rPr>
                <w:noProof/>
                <w:webHidden/>
              </w:rPr>
              <w:t>12</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581" w:history="1">
            <w:r w:rsidR="00876336" w:rsidRPr="004A0276">
              <w:rPr>
                <w:rStyle w:val="Hiperligao"/>
                <w:rFonts w:cs="Times New Roman"/>
                <w:noProof/>
              </w:rPr>
              <w:t>Capítulo 4</w:t>
            </w:r>
            <w:r w:rsidR="00876336" w:rsidRPr="004A0276">
              <w:rPr>
                <w:rStyle w:val="Hiperligao"/>
                <w:noProof/>
              </w:rPr>
              <w:t xml:space="preserve"> - Aplicação</w:t>
            </w:r>
            <w:r w:rsidR="00876336">
              <w:rPr>
                <w:noProof/>
                <w:webHidden/>
              </w:rPr>
              <w:tab/>
            </w:r>
            <w:r w:rsidR="00876336">
              <w:rPr>
                <w:noProof/>
                <w:webHidden/>
              </w:rPr>
              <w:fldChar w:fldCharType="begin"/>
            </w:r>
            <w:r w:rsidR="00876336">
              <w:rPr>
                <w:noProof/>
                <w:webHidden/>
              </w:rPr>
              <w:instrText xml:space="preserve"> PAGEREF _Toc517045581 \h </w:instrText>
            </w:r>
            <w:r w:rsidR="00876336">
              <w:rPr>
                <w:noProof/>
                <w:webHidden/>
              </w:rPr>
            </w:r>
            <w:r w:rsidR="00876336">
              <w:rPr>
                <w:noProof/>
                <w:webHidden/>
              </w:rPr>
              <w:fldChar w:fldCharType="separate"/>
            </w:r>
            <w:r w:rsidR="00876336">
              <w:rPr>
                <w:noProof/>
                <w:webHidden/>
              </w:rPr>
              <w:t>13</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82" w:history="1">
            <w:r w:rsidR="00876336" w:rsidRPr="004A0276">
              <w:rPr>
                <w:rStyle w:val="Hiperligao"/>
                <w:rFonts w:cs="Times New Roman"/>
                <w:noProof/>
                <w:lang w:val="pt-PT"/>
              </w:rPr>
              <w:t>4.1 Análise de Requisitos</w:t>
            </w:r>
            <w:r w:rsidR="00876336">
              <w:rPr>
                <w:noProof/>
                <w:webHidden/>
              </w:rPr>
              <w:tab/>
            </w:r>
            <w:r w:rsidR="00876336">
              <w:rPr>
                <w:noProof/>
                <w:webHidden/>
              </w:rPr>
              <w:fldChar w:fldCharType="begin"/>
            </w:r>
            <w:r w:rsidR="00876336">
              <w:rPr>
                <w:noProof/>
                <w:webHidden/>
              </w:rPr>
              <w:instrText xml:space="preserve"> PAGEREF _Toc517045582 \h </w:instrText>
            </w:r>
            <w:r w:rsidR="00876336">
              <w:rPr>
                <w:noProof/>
                <w:webHidden/>
              </w:rPr>
            </w:r>
            <w:r w:rsidR="00876336">
              <w:rPr>
                <w:noProof/>
                <w:webHidden/>
              </w:rPr>
              <w:fldChar w:fldCharType="separate"/>
            </w:r>
            <w:r w:rsidR="00876336">
              <w:rPr>
                <w:noProof/>
                <w:webHidden/>
              </w:rPr>
              <w:t>13</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83" w:history="1">
            <w:r w:rsidR="00876336" w:rsidRPr="004A0276">
              <w:rPr>
                <w:rStyle w:val="Hiperligao"/>
                <w:rFonts w:cs="Times New Roman"/>
                <w:noProof/>
                <w:lang w:val="pt-PT"/>
              </w:rPr>
              <w:t>4.2 Metodologia</w:t>
            </w:r>
            <w:r w:rsidR="00876336">
              <w:rPr>
                <w:noProof/>
                <w:webHidden/>
              </w:rPr>
              <w:tab/>
            </w:r>
            <w:r w:rsidR="00876336">
              <w:rPr>
                <w:noProof/>
                <w:webHidden/>
              </w:rPr>
              <w:fldChar w:fldCharType="begin"/>
            </w:r>
            <w:r w:rsidR="00876336">
              <w:rPr>
                <w:noProof/>
                <w:webHidden/>
              </w:rPr>
              <w:instrText xml:space="preserve"> PAGEREF _Toc517045583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84" w:history="1">
            <w:r w:rsidR="00876336" w:rsidRPr="004A0276">
              <w:rPr>
                <w:rStyle w:val="Hiperligao"/>
                <w:noProof/>
                <w:lang w:val="pt-PT"/>
              </w:rPr>
              <w:t>4.2.1 As Diferentes Etapas de Desenvolvimento</w:t>
            </w:r>
            <w:r w:rsidR="00876336">
              <w:rPr>
                <w:noProof/>
                <w:webHidden/>
              </w:rPr>
              <w:tab/>
            </w:r>
            <w:r w:rsidR="00876336">
              <w:rPr>
                <w:noProof/>
                <w:webHidden/>
              </w:rPr>
              <w:fldChar w:fldCharType="begin"/>
            </w:r>
            <w:r w:rsidR="00876336">
              <w:rPr>
                <w:noProof/>
                <w:webHidden/>
              </w:rPr>
              <w:instrText xml:space="preserve"> PAGEREF _Toc517045584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85" w:history="1">
            <w:r w:rsidR="00876336" w:rsidRPr="004A0276">
              <w:rPr>
                <w:rStyle w:val="Hiperligao"/>
                <w:noProof/>
                <w:lang w:val="pt-PT"/>
              </w:rPr>
              <w:t>4.2.2 Metodologia de Testes</w:t>
            </w:r>
            <w:r w:rsidR="00876336">
              <w:rPr>
                <w:noProof/>
                <w:webHidden/>
              </w:rPr>
              <w:tab/>
            </w:r>
            <w:r w:rsidR="00876336">
              <w:rPr>
                <w:noProof/>
                <w:webHidden/>
              </w:rPr>
              <w:fldChar w:fldCharType="begin"/>
            </w:r>
            <w:r w:rsidR="00876336">
              <w:rPr>
                <w:noProof/>
                <w:webHidden/>
              </w:rPr>
              <w:instrText xml:space="preserve"> PAGEREF _Toc517045585 \h </w:instrText>
            </w:r>
            <w:r w:rsidR="00876336">
              <w:rPr>
                <w:noProof/>
                <w:webHidden/>
              </w:rPr>
            </w:r>
            <w:r w:rsidR="00876336">
              <w:rPr>
                <w:noProof/>
                <w:webHidden/>
              </w:rPr>
              <w:fldChar w:fldCharType="separate"/>
            </w:r>
            <w:r w:rsidR="00876336">
              <w:rPr>
                <w:noProof/>
                <w:webHidden/>
              </w:rPr>
              <w:t>14</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86" w:history="1">
            <w:r w:rsidR="00876336" w:rsidRPr="004A0276">
              <w:rPr>
                <w:rStyle w:val="Hiperligao"/>
                <w:rFonts w:cs="Times New Roman"/>
                <w:noProof/>
                <w:lang w:val="pt-PT"/>
              </w:rPr>
              <w:t>4.3 Estrutura do Programa</w:t>
            </w:r>
            <w:r w:rsidR="00876336">
              <w:rPr>
                <w:noProof/>
                <w:webHidden/>
              </w:rPr>
              <w:tab/>
            </w:r>
            <w:r w:rsidR="00876336">
              <w:rPr>
                <w:noProof/>
                <w:webHidden/>
              </w:rPr>
              <w:fldChar w:fldCharType="begin"/>
            </w:r>
            <w:r w:rsidR="00876336">
              <w:rPr>
                <w:noProof/>
                <w:webHidden/>
              </w:rPr>
              <w:instrText xml:space="preserve"> PAGEREF _Toc517045586 \h </w:instrText>
            </w:r>
            <w:r w:rsidR="00876336">
              <w:rPr>
                <w:noProof/>
                <w:webHidden/>
              </w:rPr>
            </w:r>
            <w:r w:rsidR="00876336">
              <w:rPr>
                <w:noProof/>
                <w:webHidden/>
              </w:rPr>
              <w:fldChar w:fldCharType="separate"/>
            </w:r>
            <w:r w:rsidR="00876336">
              <w:rPr>
                <w:noProof/>
                <w:webHidden/>
              </w:rPr>
              <w:t>15</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87" w:history="1">
            <w:r w:rsidR="00876336" w:rsidRPr="004A0276">
              <w:rPr>
                <w:rStyle w:val="Hiperligao"/>
                <w:noProof/>
                <w:lang w:val="pt-PT"/>
              </w:rPr>
              <w:t>4.3.1 Classes</w:t>
            </w:r>
            <w:r w:rsidR="00876336">
              <w:rPr>
                <w:noProof/>
                <w:webHidden/>
              </w:rPr>
              <w:tab/>
            </w:r>
            <w:r w:rsidR="00876336">
              <w:rPr>
                <w:noProof/>
                <w:webHidden/>
              </w:rPr>
              <w:fldChar w:fldCharType="begin"/>
            </w:r>
            <w:r w:rsidR="00876336">
              <w:rPr>
                <w:noProof/>
                <w:webHidden/>
              </w:rPr>
              <w:instrText xml:space="preserve"> PAGEREF _Toc517045587 \h </w:instrText>
            </w:r>
            <w:r w:rsidR="00876336">
              <w:rPr>
                <w:noProof/>
                <w:webHidden/>
              </w:rPr>
            </w:r>
            <w:r w:rsidR="00876336">
              <w:rPr>
                <w:noProof/>
                <w:webHidden/>
              </w:rPr>
              <w:fldChar w:fldCharType="separate"/>
            </w:r>
            <w:r w:rsidR="00876336">
              <w:rPr>
                <w:noProof/>
                <w:webHidden/>
              </w:rPr>
              <w:t>15</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88" w:history="1">
            <w:r w:rsidR="00876336" w:rsidRPr="004A0276">
              <w:rPr>
                <w:rStyle w:val="Hiperligao"/>
                <w:noProof/>
                <w:lang w:val="pt-PT"/>
              </w:rPr>
              <w:t>4.3.1.1</w:t>
            </w:r>
            <w:r w:rsidR="00876336">
              <w:rPr>
                <w:i w:val="0"/>
                <w:iCs w:val="0"/>
                <w:noProof/>
                <w:sz w:val="22"/>
                <w:szCs w:val="22"/>
                <w:lang w:val="en-US" w:eastAsia="en-US"/>
              </w:rPr>
              <w:tab/>
            </w:r>
            <w:r w:rsidR="00876336" w:rsidRPr="004A0276">
              <w:rPr>
                <w:rStyle w:val="Hiperligao"/>
                <w:noProof/>
                <w:lang w:val="pt-PT"/>
              </w:rPr>
              <w:t>Algorithm</w:t>
            </w:r>
            <w:r w:rsidR="00876336">
              <w:rPr>
                <w:noProof/>
                <w:webHidden/>
              </w:rPr>
              <w:tab/>
            </w:r>
            <w:r w:rsidR="00876336">
              <w:rPr>
                <w:noProof/>
                <w:webHidden/>
              </w:rPr>
              <w:fldChar w:fldCharType="begin"/>
            </w:r>
            <w:r w:rsidR="00876336">
              <w:rPr>
                <w:noProof/>
                <w:webHidden/>
              </w:rPr>
              <w:instrText xml:space="preserve"> PAGEREF _Toc517045588 \h </w:instrText>
            </w:r>
            <w:r w:rsidR="00876336">
              <w:rPr>
                <w:noProof/>
                <w:webHidden/>
              </w:rPr>
            </w:r>
            <w:r w:rsidR="00876336">
              <w:rPr>
                <w:noProof/>
                <w:webHidden/>
              </w:rPr>
              <w:fldChar w:fldCharType="separate"/>
            </w:r>
            <w:r w:rsidR="00876336">
              <w:rPr>
                <w:noProof/>
                <w:webHidden/>
              </w:rPr>
              <w:t>16</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89" w:history="1">
            <w:r w:rsidR="00876336" w:rsidRPr="004A0276">
              <w:rPr>
                <w:rStyle w:val="Hiperligao"/>
                <w:noProof/>
                <w:lang w:val="pt-PT"/>
              </w:rPr>
              <w:t>4.3.1.2</w:t>
            </w:r>
            <w:r w:rsidR="00876336">
              <w:rPr>
                <w:i w:val="0"/>
                <w:iCs w:val="0"/>
                <w:noProof/>
                <w:sz w:val="22"/>
                <w:szCs w:val="22"/>
                <w:lang w:val="en-US" w:eastAsia="en-US"/>
              </w:rPr>
              <w:tab/>
            </w:r>
            <w:r w:rsidR="00876336" w:rsidRPr="004A0276">
              <w:rPr>
                <w:rStyle w:val="Hiperligao"/>
                <w:noProof/>
                <w:lang w:val="pt-PT"/>
              </w:rPr>
              <w:t>Dialog</w:t>
            </w:r>
            <w:r w:rsidR="00876336">
              <w:rPr>
                <w:noProof/>
                <w:webHidden/>
              </w:rPr>
              <w:tab/>
            </w:r>
            <w:r w:rsidR="00876336">
              <w:rPr>
                <w:noProof/>
                <w:webHidden/>
              </w:rPr>
              <w:fldChar w:fldCharType="begin"/>
            </w:r>
            <w:r w:rsidR="00876336">
              <w:rPr>
                <w:noProof/>
                <w:webHidden/>
              </w:rPr>
              <w:instrText xml:space="preserve"> PAGEREF _Toc517045589 \h </w:instrText>
            </w:r>
            <w:r w:rsidR="00876336">
              <w:rPr>
                <w:noProof/>
                <w:webHidden/>
              </w:rPr>
            </w:r>
            <w:r w:rsidR="00876336">
              <w:rPr>
                <w:noProof/>
                <w:webHidden/>
              </w:rPr>
              <w:fldChar w:fldCharType="separate"/>
            </w:r>
            <w:r w:rsidR="00876336">
              <w:rPr>
                <w:noProof/>
                <w:webHidden/>
              </w:rPr>
              <w:t>17</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0" w:history="1">
            <w:r w:rsidR="00876336" w:rsidRPr="004A0276">
              <w:rPr>
                <w:rStyle w:val="Hiperligao"/>
                <w:noProof/>
                <w:lang w:val="pt-PT"/>
              </w:rPr>
              <w:t>4.3.1.3</w:t>
            </w:r>
            <w:r w:rsidR="00876336">
              <w:rPr>
                <w:i w:val="0"/>
                <w:iCs w:val="0"/>
                <w:noProof/>
                <w:sz w:val="22"/>
                <w:szCs w:val="22"/>
                <w:lang w:val="en-US" w:eastAsia="en-US"/>
              </w:rPr>
              <w:tab/>
            </w:r>
            <w:r w:rsidR="00876336" w:rsidRPr="004A0276">
              <w:rPr>
                <w:rStyle w:val="Hiperligao"/>
                <w:noProof/>
                <w:lang w:val="pt-PT"/>
              </w:rPr>
              <w:t>MultiThread</w:t>
            </w:r>
            <w:r w:rsidR="00876336">
              <w:rPr>
                <w:noProof/>
                <w:webHidden/>
              </w:rPr>
              <w:tab/>
            </w:r>
            <w:r w:rsidR="00876336">
              <w:rPr>
                <w:noProof/>
                <w:webHidden/>
              </w:rPr>
              <w:fldChar w:fldCharType="begin"/>
            </w:r>
            <w:r w:rsidR="00876336">
              <w:rPr>
                <w:noProof/>
                <w:webHidden/>
              </w:rPr>
              <w:instrText xml:space="preserve"> PAGEREF _Toc517045590 \h </w:instrText>
            </w:r>
            <w:r w:rsidR="00876336">
              <w:rPr>
                <w:noProof/>
                <w:webHidden/>
              </w:rPr>
            </w:r>
            <w:r w:rsidR="00876336">
              <w:rPr>
                <w:noProof/>
                <w:webHidden/>
              </w:rPr>
              <w:fldChar w:fldCharType="separate"/>
            </w:r>
            <w:r w:rsidR="00876336">
              <w:rPr>
                <w:noProof/>
                <w:webHidden/>
              </w:rPr>
              <w:t>18</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1" w:history="1">
            <w:r w:rsidR="00876336" w:rsidRPr="004A0276">
              <w:rPr>
                <w:rStyle w:val="Hiperligao"/>
                <w:noProof/>
                <w:lang w:val="pt-PT"/>
              </w:rPr>
              <w:t>4.3.1.4</w:t>
            </w:r>
            <w:r w:rsidR="00876336">
              <w:rPr>
                <w:i w:val="0"/>
                <w:iCs w:val="0"/>
                <w:noProof/>
                <w:sz w:val="22"/>
                <w:szCs w:val="22"/>
                <w:lang w:val="en-US" w:eastAsia="en-US"/>
              </w:rPr>
              <w:tab/>
            </w:r>
            <w:r w:rsidR="00876336" w:rsidRPr="004A0276">
              <w:rPr>
                <w:rStyle w:val="Hiperligao"/>
                <w:noProof/>
                <w:lang w:val="pt-PT"/>
              </w:rPr>
              <w:t>TestDialog</w:t>
            </w:r>
            <w:r w:rsidR="00876336">
              <w:rPr>
                <w:noProof/>
                <w:webHidden/>
              </w:rPr>
              <w:tab/>
            </w:r>
            <w:r w:rsidR="00876336">
              <w:rPr>
                <w:noProof/>
                <w:webHidden/>
              </w:rPr>
              <w:fldChar w:fldCharType="begin"/>
            </w:r>
            <w:r w:rsidR="00876336">
              <w:rPr>
                <w:noProof/>
                <w:webHidden/>
              </w:rPr>
              <w:instrText xml:space="preserve"> PAGEREF _Toc517045591 \h </w:instrText>
            </w:r>
            <w:r w:rsidR="00876336">
              <w:rPr>
                <w:noProof/>
                <w:webHidden/>
              </w:rPr>
            </w:r>
            <w:r w:rsidR="00876336">
              <w:rPr>
                <w:noProof/>
                <w:webHidden/>
              </w:rPr>
              <w:fldChar w:fldCharType="separate"/>
            </w:r>
            <w:r w:rsidR="00876336">
              <w:rPr>
                <w:noProof/>
                <w:webHidden/>
              </w:rPr>
              <w:t>18</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2" w:history="1">
            <w:r w:rsidR="00876336" w:rsidRPr="004A0276">
              <w:rPr>
                <w:rStyle w:val="Hiperligao"/>
                <w:noProof/>
                <w:lang w:val="pt-PT"/>
              </w:rPr>
              <w:t>4.3.1.5</w:t>
            </w:r>
            <w:r w:rsidR="00876336">
              <w:rPr>
                <w:i w:val="0"/>
                <w:iCs w:val="0"/>
                <w:noProof/>
                <w:sz w:val="22"/>
                <w:szCs w:val="22"/>
                <w:lang w:val="en-US" w:eastAsia="en-US"/>
              </w:rPr>
              <w:tab/>
            </w:r>
            <w:r w:rsidR="00876336" w:rsidRPr="004A0276">
              <w:rPr>
                <w:rStyle w:val="Hiperligao"/>
                <w:noProof/>
                <w:lang w:val="pt-PT"/>
              </w:rPr>
              <w:t>TestMultiThread</w:t>
            </w:r>
            <w:r w:rsidR="00876336">
              <w:rPr>
                <w:noProof/>
                <w:webHidden/>
              </w:rPr>
              <w:tab/>
            </w:r>
            <w:r w:rsidR="00876336">
              <w:rPr>
                <w:noProof/>
                <w:webHidden/>
              </w:rPr>
              <w:fldChar w:fldCharType="begin"/>
            </w:r>
            <w:r w:rsidR="00876336">
              <w:rPr>
                <w:noProof/>
                <w:webHidden/>
              </w:rPr>
              <w:instrText xml:space="preserve"> PAGEREF _Toc517045592 \h </w:instrText>
            </w:r>
            <w:r w:rsidR="00876336">
              <w:rPr>
                <w:noProof/>
                <w:webHidden/>
              </w:rPr>
            </w:r>
            <w:r w:rsidR="00876336">
              <w:rPr>
                <w:noProof/>
                <w:webHidden/>
              </w:rPr>
              <w:fldChar w:fldCharType="separate"/>
            </w:r>
            <w:r w:rsidR="00876336">
              <w:rPr>
                <w:noProof/>
                <w:webHidden/>
              </w:rPr>
              <w:t>19</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3" w:history="1">
            <w:r w:rsidR="00876336" w:rsidRPr="004A0276">
              <w:rPr>
                <w:rStyle w:val="Hiperligao"/>
                <w:noProof/>
                <w:lang w:val="pt-PT"/>
              </w:rPr>
              <w:t>4.3.1.6</w:t>
            </w:r>
            <w:r w:rsidR="00876336">
              <w:rPr>
                <w:i w:val="0"/>
                <w:iCs w:val="0"/>
                <w:noProof/>
                <w:sz w:val="22"/>
                <w:szCs w:val="22"/>
                <w:lang w:val="en-US" w:eastAsia="en-US"/>
              </w:rPr>
              <w:tab/>
            </w:r>
            <w:r w:rsidR="00876336" w:rsidRPr="004A0276">
              <w:rPr>
                <w:rStyle w:val="Hiperligao"/>
                <w:noProof/>
                <w:lang w:val="pt-PT"/>
              </w:rPr>
              <w:t>Thread</w:t>
            </w:r>
            <w:r w:rsidR="00876336">
              <w:rPr>
                <w:noProof/>
                <w:webHidden/>
              </w:rPr>
              <w:tab/>
            </w:r>
            <w:r w:rsidR="00876336">
              <w:rPr>
                <w:noProof/>
                <w:webHidden/>
              </w:rPr>
              <w:fldChar w:fldCharType="begin"/>
            </w:r>
            <w:r w:rsidR="00876336">
              <w:rPr>
                <w:noProof/>
                <w:webHidden/>
              </w:rPr>
              <w:instrText xml:space="preserve"> PAGEREF _Toc517045593 \h </w:instrText>
            </w:r>
            <w:r w:rsidR="00876336">
              <w:rPr>
                <w:noProof/>
                <w:webHidden/>
              </w:rPr>
            </w:r>
            <w:r w:rsidR="00876336">
              <w:rPr>
                <w:noProof/>
                <w:webHidden/>
              </w:rPr>
              <w:fldChar w:fldCharType="separate"/>
            </w:r>
            <w:r w:rsidR="00876336">
              <w:rPr>
                <w:noProof/>
                <w:webHidden/>
              </w:rPr>
              <w:t>19</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4" w:history="1">
            <w:r w:rsidR="00876336" w:rsidRPr="004A0276">
              <w:rPr>
                <w:rStyle w:val="Hiperligao"/>
                <w:noProof/>
                <w:lang w:val="pt-PT"/>
              </w:rPr>
              <w:t>4.3.1.7</w:t>
            </w:r>
            <w:r w:rsidR="00876336">
              <w:rPr>
                <w:i w:val="0"/>
                <w:iCs w:val="0"/>
                <w:noProof/>
                <w:sz w:val="22"/>
                <w:szCs w:val="22"/>
                <w:lang w:val="en-US" w:eastAsia="en-US"/>
              </w:rPr>
              <w:tab/>
            </w:r>
            <w:r w:rsidR="00876336" w:rsidRPr="004A0276">
              <w:rPr>
                <w:rStyle w:val="Hiperligao"/>
                <w:noProof/>
                <w:lang w:val="pt-PT"/>
              </w:rPr>
              <w:t>Individual</w:t>
            </w:r>
            <w:r w:rsidR="00876336">
              <w:rPr>
                <w:noProof/>
                <w:webHidden/>
              </w:rPr>
              <w:tab/>
            </w:r>
            <w:r w:rsidR="00876336">
              <w:rPr>
                <w:noProof/>
                <w:webHidden/>
              </w:rPr>
              <w:fldChar w:fldCharType="begin"/>
            </w:r>
            <w:r w:rsidR="00876336">
              <w:rPr>
                <w:noProof/>
                <w:webHidden/>
              </w:rPr>
              <w:instrText xml:space="preserve"> PAGEREF _Toc517045594 \h </w:instrText>
            </w:r>
            <w:r w:rsidR="00876336">
              <w:rPr>
                <w:noProof/>
                <w:webHidden/>
              </w:rPr>
            </w:r>
            <w:r w:rsidR="00876336">
              <w:rPr>
                <w:noProof/>
                <w:webHidden/>
              </w:rPr>
              <w:fldChar w:fldCharType="separate"/>
            </w:r>
            <w:r w:rsidR="00876336">
              <w:rPr>
                <w:noProof/>
                <w:webHidden/>
              </w:rPr>
              <w:t>20</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5" w:history="1">
            <w:r w:rsidR="00876336" w:rsidRPr="004A0276">
              <w:rPr>
                <w:rStyle w:val="Hiperligao"/>
                <w:noProof/>
                <w:lang w:val="pt-PT"/>
              </w:rPr>
              <w:t>4.3.1.8</w:t>
            </w:r>
            <w:r w:rsidR="00876336">
              <w:rPr>
                <w:i w:val="0"/>
                <w:iCs w:val="0"/>
                <w:noProof/>
                <w:sz w:val="22"/>
                <w:szCs w:val="22"/>
                <w:lang w:val="en-US" w:eastAsia="en-US"/>
              </w:rPr>
              <w:tab/>
            </w:r>
            <w:r w:rsidR="00876336" w:rsidRPr="004A0276">
              <w:rPr>
                <w:rStyle w:val="Hiperligao"/>
                <w:noProof/>
                <w:lang w:val="pt-PT"/>
              </w:rPr>
              <w:t>MainWindow</w:t>
            </w:r>
            <w:r w:rsidR="00876336">
              <w:rPr>
                <w:noProof/>
                <w:webHidden/>
              </w:rPr>
              <w:tab/>
            </w:r>
            <w:r w:rsidR="00876336">
              <w:rPr>
                <w:noProof/>
                <w:webHidden/>
              </w:rPr>
              <w:fldChar w:fldCharType="begin"/>
            </w:r>
            <w:r w:rsidR="00876336">
              <w:rPr>
                <w:noProof/>
                <w:webHidden/>
              </w:rPr>
              <w:instrText xml:space="preserve"> PAGEREF _Toc517045595 \h </w:instrText>
            </w:r>
            <w:r w:rsidR="00876336">
              <w:rPr>
                <w:noProof/>
                <w:webHidden/>
              </w:rPr>
            </w:r>
            <w:r w:rsidR="00876336">
              <w:rPr>
                <w:noProof/>
                <w:webHidden/>
              </w:rPr>
              <w:fldChar w:fldCharType="separate"/>
            </w:r>
            <w:r w:rsidR="00876336">
              <w:rPr>
                <w:noProof/>
                <w:webHidden/>
              </w:rPr>
              <w:t>21</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96" w:history="1">
            <w:r w:rsidR="00876336" w:rsidRPr="004A0276">
              <w:rPr>
                <w:rStyle w:val="Hiperligao"/>
                <w:noProof/>
                <w:lang w:val="pt-PT"/>
              </w:rPr>
              <w:t>4.3.1.9 Population</w:t>
            </w:r>
            <w:r w:rsidR="00876336">
              <w:rPr>
                <w:noProof/>
                <w:webHidden/>
              </w:rPr>
              <w:tab/>
            </w:r>
            <w:r w:rsidR="00876336">
              <w:rPr>
                <w:noProof/>
                <w:webHidden/>
              </w:rPr>
              <w:fldChar w:fldCharType="begin"/>
            </w:r>
            <w:r w:rsidR="00876336">
              <w:rPr>
                <w:noProof/>
                <w:webHidden/>
              </w:rPr>
              <w:instrText xml:space="preserve"> PAGEREF _Toc517045596 \h </w:instrText>
            </w:r>
            <w:r w:rsidR="00876336">
              <w:rPr>
                <w:noProof/>
                <w:webHidden/>
              </w:rPr>
            </w:r>
            <w:r w:rsidR="00876336">
              <w:rPr>
                <w:noProof/>
                <w:webHidden/>
              </w:rPr>
              <w:fldChar w:fldCharType="separate"/>
            </w:r>
            <w:r w:rsidR="00876336">
              <w:rPr>
                <w:noProof/>
                <w:webHidden/>
              </w:rPr>
              <w:t>21</w:t>
            </w:r>
            <w:r w:rsidR="00876336">
              <w:rPr>
                <w:noProof/>
                <w:webHidden/>
              </w:rPr>
              <w:fldChar w:fldCharType="end"/>
            </w:r>
          </w:hyperlink>
        </w:p>
        <w:p w:rsidR="00876336" w:rsidRDefault="00D04CA0">
          <w:pPr>
            <w:pStyle w:val="ndice3"/>
            <w:tabs>
              <w:tab w:val="left" w:pos="1320"/>
              <w:tab w:val="right" w:leader="dot" w:pos="7928"/>
            </w:tabs>
            <w:rPr>
              <w:i w:val="0"/>
              <w:iCs w:val="0"/>
              <w:noProof/>
              <w:sz w:val="22"/>
              <w:szCs w:val="22"/>
              <w:lang w:val="en-US" w:eastAsia="en-US"/>
            </w:rPr>
          </w:pPr>
          <w:hyperlink w:anchor="_Toc517045597" w:history="1">
            <w:r w:rsidR="00876336" w:rsidRPr="004A0276">
              <w:rPr>
                <w:rStyle w:val="Hiperligao"/>
                <w:noProof/>
                <w:lang w:val="pt-PT"/>
              </w:rPr>
              <w:t>4.3.1.10</w:t>
            </w:r>
            <w:r w:rsidR="00876336">
              <w:rPr>
                <w:i w:val="0"/>
                <w:iCs w:val="0"/>
                <w:noProof/>
                <w:sz w:val="22"/>
                <w:szCs w:val="22"/>
                <w:lang w:val="en-US" w:eastAsia="en-US"/>
              </w:rPr>
              <w:tab/>
            </w:r>
            <w:r w:rsidR="00876336" w:rsidRPr="004A0276">
              <w:rPr>
                <w:rStyle w:val="Hiperligao"/>
                <w:noProof/>
                <w:lang w:val="pt-PT"/>
              </w:rPr>
              <w:t>Problem</w:t>
            </w:r>
            <w:r w:rsidR="00876336">
              <w:rPr>
                <w:noProof/>
                <w:webHidden/>
              </w:rPr>
              <w:tab/>
            </w:r>
            <w:r w:rsidR="00876336">
              <w:rPr>
                <w:noProof/>
                <w:webHidden/>
              </w:rPr>
              <w:fldChar w:fldCharType="begin"/>
            </w:r>
            <w:r w:rsidR="00876336">
              <w:rPr>
                <w:noProof/>
                <w:webHidden/>
              </w:rPr>
              <w:instrText xml:space="preserve"> PAGEREF _Toc517045597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598" w:history="1">
            <w:r w:rsidR="00876336" w:rsidRPr="004A0276">
              <w:rPr>
                <w:rStyle w:val="Hiperligao"/>
                <w:rFonts w:cs="Times New Roman"/>
                <w:noProof/>
                <w:lang w:val="pt-PT"/>
              </w:rPr>
              <w:t>4.4 Algoritmos</w:t>
            </w:r>
            <w:r w:rsidR="00876336">
              <w:rPr>
                <w:noProof/>
                <w:webHidden/>
              </w:rPr>
              <w:tab/>
            </w:r>
            <w:r w:rsidR="00876336">
              <w:rPr>
                <w:noProof/>
                <w:webHidden/>
              </w:rPr>
              <w:fldChar w:fldCharType="begin"/>
            </w:r>
            <w:r w:rsidR="00876336">
              <w:rPr>
                <w:noProof/>
                <w:webHidden/>
              </w:rPr>
              <w:instrText xml:space="preserve"> PAGEREF _Toc517045598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599" w:history="1">
            <w:r w:rsidR="00876336" w:rsidRPr="004A0276">
              <w:rPr>
                <w:rStyle w:val="Hiperligao"/>
                <w:noProof/>
                <w:lang w:val="pt-PT"/>
              </w:rPr>
              <w:t>4.4.1 Custom Algorithm</w:t>
            </w:r>
            <w:r w:rsidR="00876336">
              <w:rPr>
                <w:noProof/>
                <w:webHidden/>
              </w:rPr>
              <w:tab/>
            </w:r>
            <w:r w:rsidR="00876336">
              <w:rPr>
                <w:noProof/>
                <w:webHidden/>
              </w:rPr>
              <w:fldChar w:fldCharType="begin"/>
            </w:r>
            <w:r w:rsidR="00876336">
              <w:rPr>
                <w:noProof/>
                <w:webHidden/>
              </w:rPr>
              <w:instrText xml:space="preserve"> PAGEREF _Toc517045599 \h </w:instrText>
            </w:r>
            <w:r w:rsidR="00876336">
              <w:rPr>
                <w:noProof/>
                <w:webHidden/>
              </w:rPr>
            </w:r>
            <w:r w:rsidR="00876336">
              <w:rPr>
                <w:noProof/>
                <w:webHidden/>
              </w:rPr>
              <w:fldChar w:fldCharType="separate"/>
            </w:r>
            <w:r w:rsidR="00876336">
              <w:rPr>
                <w:noProof/>
                <w:webHidden/>
              </w:rPr>
              <w:t>22</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00" w:history="1">
            <w:r w:rsidR="00876336" w:rsidRPr="004A0276">
              <w:rPr>
                <w:rStyle w:val="Hiperligao"/>
                <w:noProof/>
                <w:lang w:val="pt-PT"/>
              </w:rPr>
              <w:t>4.4.2 Algoritmo Genético</w:t>
            </w:r>
            <w:r w:rsidR="00876336">
              <w:rPr>
                <w:noProof/>
                <w:webHidden/>
              </w:rPr>
              <w:tab/>
            </w:r>
            <w:r w:rsidR="00876336">
              <w:rPr>
                <w:noProof/>
                <w:webHidden/>
              </w:rPr>
              <w:fldChar w:fldCharType="begin"/>
            </w:r>
            <w:r w:rsidR="00876336">
              <w:rPr>
                <w:noProof/>
                <w:webHidden/>
              </w:rPr>
              <w:instrText xml:space="preserve"> PAGEREF _Toc517045600 \h </w:instrText>
            </w:r>
            <w:r w:rsidR="00876336">
              <w:rPr>
                <w:noProof/>
                <w:webHidden/>
              </w:rPr>
            </w:r>
            <w:r w:rsidR="00876336">
              <w:rPr>
                <w:noProof/>
                <w:webHidden/>
              </w:rPr>
              <w:fldChar w:fldCharType="separate"/>
            </w:r>
            <w:r w:rsidR="00876336">
              <w:rPr>
                <w:noProof/>
                <w:webHidden/>
              </w:rPr>
              <w:t>23</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01" w:history="1">
            <w:r w:rsidR="00876336" w:rsidRPr="004A0276">
              <w:rPr>
                <w:rStyle w:val="Hiperligao"/>
                <w:noProof/>
                <w:lang w:val="pt-PT"/>
              </w:rPr>
              <w:t>4.4.3 Bee Colony Optimization</w:t>
            </w:r>
            <w:r w:rsidR="00876336">
              <w:rPr>
                <w:noProof/>
                <w:webHidden/>
              </w:rPr>
              <w:tab/>
            </w:r>
            <w:r w:rsidR="00876336">
              <w:rPr>
                <w:noProof/>
                <w:webHidden/>
              </w:rPr>
              <w:fldChar w:fldCharType="begin"/>
            </w:r>
            <w:r w:rsidR="00876336">
              <w:rPr>
                <w:noProof/>
                <w:webHidden/>
              </w:rPr>
              <w:instrText xml:space="preserve"> PAGEREF _Toc517045601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02" w:history="1">
            <w:r w:rsidR="00876336" w:rsidRPr="004A0276">
              <w:rPr>
                <w:rStyle w:val="Hiperligao"/>
                <w:noProof/>
                <w:lang w:val="pt-PT"/>
              </w:rPr>
              <w:t>4.4.4 Ant Colony Optimization</w:t>
            </w:r>
            <w:r w:rsidR="00876336">
              <w:rPr>
                <w:noProof/>
                <w:webHidden/>
              </w:rPr>
              <w:tab/>
            </w:r>
            <w:r w:rsidR="00876336">
              <w:rPr>
                <w:noProof/>
                <w:webHidden/>
              </w:rPr>
              <w:fldChar w:fldCharType="begin"/>
            </w:r>
            <w:r w:rsidR="00876336">
              <w:rPr>
                <w:noProof/>
                <w:webHidden/>
              </w:rPr>
              <w:instrText xml:space="preserve"> PAGEREF _Toc517045602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603" w:history="1">
            <w:r w:rsidR="00876336" w:rsidRPr="004A0276">
              <w:rPr>
                <w:rStyle w:val="Hiperligao"/>
                <w:rFonts w:cs="Times New Roman"/>
                <w:noProof/>
                <w:lang w:val="pt-PT"/>
              </w:rPr>
              <w:t>4.5 Síntese</w:t>
            </w:r>
            <w:r w:rsidR="00876336">
              <w:rPr>
                <w:noProof/>
                <w:webHidden/>
              </w:rPr>
              <w:tab/>
            </w:r>
            <w:r w:rsidR="00876336">
              <w:rPr>
                <w:noProof/>
                <w:webHidden/>
              </w:rPr>
              <w:fldChar w:fldCharType="begin"/>
            </w:r>
            <w:r w:rsidR="00876336">
              <w:rPr>
                <w:noProof/>
                <w:webHidden/>
              </w:rPr>
              <w:instrText xml:space="preserve"> PAGEREF _Toc517045603 \h </w:instrText>
            </w:r>
            <w:r w:rsidR="00876336">
              <w:rPr>
                <w:noProof/>
                <w:webHidden/>
              </w:rPr>
            </w:r>
            <w:r w:rsidR="00876336">
              <w:rPr>
                <w:noProof/>
                <w:webHidden/>
              </w:rPr>
              <w:fldChar w:fldCharType="separate"/>
            </w:r>
            <w:r w:rsidR="00876336">
              <w:rPr>
                <w:noProof/>
                <w:webHidden/>
              </w:rPr>
              <w:t>25</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604" w:history="1">
            <w:r w:rsidR="00876336" w:rsidRPr="004A0276">
              <w:rPr>
                <w:rStyle w:val="Hiperligao"/>
                <w:noProof/>
              </w:rPr>
              <w:t>Capítulo 5 Resultados</w:t>
            </w:r>
            <w:r w:rsidR="00876336">
              <w:rPr>
                <w:noProof/>
                <w:webHidden/>
              </w:rPr>
              <w:tab/>
            </w:r>
            <w:r w:rsidR="00876336">
              <w:rPr>
                <w:noProof/>
                <w:webHidden/>
              </w:rPr>
              <w:fldChar w:fldCharType="begin"/>
            </w:r>
            <w:r w:rsidR="00876336">
              <w:rPr>
                <w:noProof/>
                <w:webHidden/>
              </w:rPr>
              <w:instrText xml:space="preserve"> PAGEREF _Toc517045604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605" w:history="1">
            <w:r w:rsidR="00876336" w:rsidRPr="004A0276">
              <w:rPr>
                <w:rStyle w:val="Hiperligao"/>
                <w:rFonts w:cs="Times New Roman"/>
                <w:noProof/>
                <w:lang w:val="pt-PT"/>
              </w:rPr>
              <w:t>5.1 Obtenção de dados</w:t>
            </w:r>
            <w:r w:rsidR="00876336">
              <w:rPr>
                <w:noProof/>
                <w:webHidden/>
              </w:rPr>
              <w:tab/>
            </w:r>
            <w:r w:rsidR="00876336">
              <w:rPr>
                <w:noProof/>
                <w:webHidden/>
              </w:rPr>
              <w:fldChar w:fldCharType="begin"/>
            </w:r>
            <w:r w:rsidR="00876336">
              <w:rPr>
                <w:noProof/>
                <w:webHidden/>
              </w:rPr>
              <w:instrText xml:space="preserve"> PAGEREF _Toc517045605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06" w:history="1">
            <w:r w:rsidR="00876336" w:rsidRPr="004A0276">
              <w:rPr>
                <w:rStyle w:val="Hiperligao"/>
                <w:rFonts w:cs="Times New Roman"/>
                <w:noProof/>
                <w:lang w:val="pt-PT"/>
              </w:rPr>
              <w:t>5.1.1 Teste de parâmetros dos algoritmos</w:t>
            </w:r>
            <w:r w:rsidR="00876336">
              <w:rPr>
                <w:noProof/>
                <w:webHidden/>
              </w:rPr>
              <w:tab/>
            </w:r>
            <w:r w:rsidR="00876336">
              <w:rPr>
                <w:noProof/>
                <w:webHidden/>
              </w:rPr>
              <w:fldChar w:fldCharType="begin"/>
            </w:r>
            <w:r w:rsidR="00876336">
              <w:rPr>
                <w:noProof/>
                <w:webHidden/>
              </w:rPr>
              <w:instrText xml:space="preserve"> PAGEREF _Toc517045606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07" w:history="1">
            <w:r w:rsidR="00876336" w:rsidRPr="004A0276">
              <w:rPr>
                <w:rStyle w:val="Hiperligao"/>
                <w:rFonts w:cs="Times New Roman"/>
                <w:noProof/>
                <w:lang w:val="pt-PT"/>
              </w:rPr>
              <w:t>5.1.2 Recolha de dados de execução dos algoritmos</w:t>
            </w:r>
            <w:r w:rsidR="00876336">
              <w:rPr>
                <w:noProof/>
                <w:webHidden/>
              </w:rPr>
              <w:tab/>
            </w:r>
            <w:r w:rsidR="00876336">
              <w:rPr>
                <w:noProof/>
                <w:webHidden/>
              </w:rPr>
              <w:fldChar w:fldCharType="begin"/>
            </w:r>
            <w:r w:rsidR="00876336">
              <w:rPr>
                <w:noProof/>
                <w:webHidden/>
              </w:rPr>
              <w:instrText xml:space="preserve"> PAGEREF _Toc517045607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608" w:history="1">
            <w:r w:rsidR="00876336" w:rsidRPr="004A0276">
              <w:rPr>
                <w:rStyle w:val="Hiperligao"/>
                <w:rFonts w:cs="Times New Roman"/>
                <w:noProof/>
                <w:lang w:val="pt-PT"/>
              </w:rPr>
              <w:t>5.2 Tratamento dos dados obtidos</w:t>
            </w:r>
            <w:r w:rsidR="00876336">
              <w:rPr>
                <w:noProof/>
                <w:webHidden/>
              </w:rPr>
              <w:tab/>
            </w:r>
            <w:r w:rsidR="00876336">
              <w:rPr>
                <w:noProof/>
                <w:webHidden/>
              </w:rPr>
              <w:fldChar w:fldCharType="begin"/>
            </w:r>
            <w:r w:rsidR="00876336">
              <w:rPr>
                <w:noProof/>
                <w:webHidden/>
              </w:rPr>
              <w:instrText xml:space="preserve"> PAGEREF _Toc517045608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09" w:history="1">
            <w:r w:rsidR="00876336" w:rsidRPr="004A0276">
              <w:rPr>
                <w:rStyle w:val="Hiperligao"/>
                <w:rFonts w:cs="Times New Roman"/>
                <w:noProof/>
                <w:lang w:val="pt-PT"/>
              </w:rPr>
              <w:t>5.2.1 Tratamento dos dados de teste de parâmetros</w:t>
            </w:r>
            <w:r w:rsidR="00876336">
              <w:rPr>
                <w:noProof/>
                <w:webHidden/>
              </w:rPr>
              <w:tab/>
            </w:r>
            <w:r w:rsidR="00876336">
              <w:rPr>
                <w:noProof/>
                <w:webHidden/>
              </w:rPr>
              <w:fldChar w:fldCharType="begin"/>
            </w:r>
            <w:r w:rsidR="00876336">
              <w:rPr>
                <w:noProof/>
                <w:webHidden/>
              </w:rPr>
              <w:instrText xml:space="preserve"> PAGEREF _Toc517045609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3"/>
            <w:tabs>
              <w:tab w:val="right" w:leader="dot" w:pos="7928"/>
            </w:tabs>
            <w:rPr>
              <w:i w:val="0"/>
              <w:iCs w:val="0"/>
              <w:noProof/>
              <w:sz w:val="22"/>
              <w:szCs w:val="22"/>
              <w:lang w:val="en-US" w:eastAsia="en-US"/>
            </w:rPr>
          </w:pPr>
          <w:hyperlink w:anchor="_Toc517045610" w:history="1">
            <w:r w:rsidR="00876336" w:rsidRPr="004A0276">
              <w:rPr>
                <w:rStyle w:val="Hiperligao"/>
                <w:rFonts w:cs="Times New Roman"/>
                <w:noProof/>
                <w:lang w:val="pt-PT"/>
              </w:rPr>
              <w:t>5.2.2 Tratamento dos dados de execução dos algoritmos</w:t>
            </w:r>
            <w:r w:rsidR="00876336">
              <w:rPr>
                <w:noProof/>
                <w:webHidden/>
              </w:rPr>
              <w:tab/>
            </w:r>
            <w:r w:rsidR="00876336">
              <w:rPr>
                <w:noProof/>
                <w:webHidden/>
              </w:rPr>
              <w:fldChar w:fldCharType="begin"/>
            </w:r>
            <w:r w:rsidR="00876336">
              <w:rPr>
                <w:noProof/>
                <w:webHidden/>
              </w:rPr>
              <w:instrText xml:space="preserve"> PAGEREF _Toc517045610 \h </w:instrText>
            </w:r>
            <w:r w:rsidR="00876336">
              <w:rPr>
                <w:noProof/>
                <w:webHidden/>
              </w:rPr>
            </w:r>
            <w:r w:rsidR="00876336">
              <w:rPr>
                <w:noProof/>
                <w:webHidden/>
              </w:rPr>
              <w:fldChar w:fldCharType="separate"/>
            </w:r>
            <w:r w:rsidR="00876336">
              <w:rPr>
                <w:noProof/>
                <w:webHidden/>
              </w:rPr>
              <w:t>27</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611" w:history="1">
            <w:r w:rsidR="00876336" w:rsidRPr="004A0276">
              <w:rPr>
                <w:rStyle w:val="Hiperligao"/>
                <w:rFonts w:cs="Times New Roman"/>
                <w:noProof/>
                <w:lang w:val="pt-PT"/>
              </w:rPr>
              <w:t>5.3 Conclusão</w:t>
            </w:r>
            <w:r w:rsidR="00876336">
              <w:rPr>
                <w:noProof/>
                <w:webHidden/>
              </w:rPr>
              <w:tab/>
            </w:r>
            <w:r w:rsidR="00876336">
              <w:rPr>
                <w:noProof/>
                <w:webHidden/>
              </w:rPr>
              <w:fldChar w:fldCharType="begin"/>
            </w:r>
            <w:r w:rsidR="00876336">
              <w:rPr>
                <w:noProof/>
                <w:webHidden/>
              </w:rPr>
              <w:instrText xml:space="preserve"> PAGEREF _Toc517045611 \h </w:instrText>
            </w:r>
            <w:r w:rsidR="00876336">
              <w:rPr>
                <w:noProof/>
                <w:webHidden/>
              </w:rPr>
            </w:r>
            <w:r w:rsidR="00876336">
              <w:rPr>
                <w:noProof/>
                <w:webHidden/>
              </w:rPr>
              <w:fldChar w:fldCharType="separate"/>
            </w:r>
            <w:r w:rsidR="00876336">
              <w:rPr>
                <w:noProof/>
                <w:webHidden/>
              </w:rPr>
              <w:t>28</w:t>
            </w:r>
            <w:r w:rsidR="00876336">
              <w:rPr>
                <w:noProof/>
                <w:webHidden/>
              </w:rPr>
              <w:fldChar w:fldCharType="end"/>
            </w:r>
          </w:hyperlink>
        </w:p>
        <w:p w:rsidR="00876336" w:rsidRDefault="00D04CA0">
          <w:pPr>
            <w:pStyle w:val="ndice2"/>
            <w:tabs>
              <w:tab w:val="right" w:leader="dot" w:pos="7928"/>
            </w:tabs>
            <w:rPr>
              <w:smallCaps w:val="0"/>
              <w:noProof/>
              <w:sz w:val="22"/>
              <w:szCs w:val="22"/>
              <w:lang w:val="en-US" w:eastAsia="en-US"/>
            </w:rPr>
          </w:pPr>
          <w:hyperlink w:anchor="_Toc517045612" w:history="1">
            <w:r w:rsidR="00876336" w:rsidRPr="004A0276">
              <w:rPr>
                <w:rStyle w:val="Hiperligao"/>
                <w:rFonts w:cs="Times New Roman"/>
                <w:noProof/>
                <w:lang w:val="pt-PT"/>
              </w:rPr>
              <w:t>5.4 Síntese</w:t>
            </w:r>
            <w:r w:rsidR="00876336">
              <w:rPr>
                <w:noProof/>
                <w:webHidden/>
              </w:rPr>
              <w:tab/>
            </w:r>
            <w:r w:rsidR="00876336">
              <w:rPr>
                <w:noProof/>
                <w:webHidden/>
              </w:rPr>
              <w:fldChar w:fldCharType="begin"/>
            </w:r>
            <w:r w:rsidR="00876336">
              <w:rPr>
                <w:noProof/>
                <w:webHidden/>
              </w:rPr>
              <w:instrText xml:space="preserve"> PAGEREF _Toc517045612 \h </w:instrText>
            </w:r>
            <w:r w:rsidR="00876336">
              <w:rPr>
                <w:noProof/>
                <w:webHidden/>
              </w:rPr>
            </w:r>
            <w:r w:rsidR="00876336">
              <w:rPr>
                <w:noProof/>
                <w:webHidden/>
              </w:rPr>
              <w:fldChar w:fldCharType="separate"/>
            </w:r>
            <w:r w:rsidR="00876336">
              <w:rPr>
                <w:noProof/>
                <w:webHidden/>
              </w:rPr>
              <w:t>28</w:t>
            </w:r>
            <w:r w:rsidR="00876336">
              <w:rPr>
                <w:noProof/>
                <w:webHidden/>
              </w:rPr>
              <w:fldChar w:fldCharType="end"/>
            </w:r>
          </w:hyperlink>
        </w:p>
        <w:p w:rsidR="00876336" w:rsidRDefault="00D04CA0">
          <w:pPr>
            <w:pStyle w:val="ndice1"/>
            <w:tabs>
              <w:tab w:val="right" w:leader="dot" w:pos="7928"/>
            </w:tabs>
            <w:rPr>
              <w:b w:val="0"/>
              <w:bCs w:val="0"/>
              <w:caps w:val="0"/>
              <w:noProof/>
              <w:sz w:val="22"/>
              <w:szCs w:val="22"/>
              <w:lang w:val="en-US" w:eastAsia="en-US"/>
            </w:rPr>
          </w:pPr>
          <w:hyperlink w:anchor="_Toc517045613" w:history="1">
            <w:r w:rsidR="00876336" w:rsidRPr="004A0276">
              <w:rPr>
                <w:rStyle w:val="Hiperligao"/>
                <w:rFonts w:ascii="Times New Roman" w:hAnsi="Times New Roman"/>
                <w:noProof/>
                <w:lang w:val="pt-PT"/>
              </w:rPr>
              <w:t>Bibliografia</w:t>
            </w:r>
            <w:r w:rsidR="00876336">
              <w:rPr>
                <w:noProof/>
                <w:webHidden/>
              </w:rPr>
              <w:tab/>
            </w:r>
            <w:r w:rsidR="00876336">
              <w:rPr>
                <w:noProof/>
                <w:webHidden/>
              </w:rPr>
              <w:fldChar w:fldCharType="begin"/>
            </w:r>
            <w:r w:rsidR="00876336">
              <w:rPr>
                <w:noProof/>
                <w:webHidden/>
              </w:rPr>
              <w:instrText xml:space="preserve"> PAGEREF _Toc517045613 \h </w:instrText>
            </w:r>
            <w:r w:rsidR="00876336">
              <w:rPr>
                <w:noProof/>
                <w:webHidden/>
              </w:rPr>
            </w:r>
            <w:r w:rsidR="00876336">
              <w:rPr>
                <w:noProof/>
                <w:webHidden/>
              </w:rPr>
              <w:fldChar w:fldCharType="separate"/>
            </w:r>
            <w:r w:rsidR="00876336">
              <w:rPr>
                <w:noProof/>
                <w:webHidden/>
              </w:rPr>
              <w:t>29</w:t>
            </w:r>
            <w:r w:rsidR="00876336">
              <w:rPr>
                <w:noProof/>
                <w:webHidden/>
              </w:rPr>
              <w:fldChar w:fldCharType="end"/>
            </w:r>
          </w:hyperlink>
        </w:p>
        <w:p w:rsidR="00B33477" w:rsidRPr="00B33477" w:rsidRDefault="00B33477">
          <w:pPr>
            <w:rPr>
              <w:lang w:val="pt-PT"/>
            </w:rPr>
          </w:pPr>
          <w:r w:rsidRPr="00B33477">
            <w:rPr>
              <w:b/>
              <w:bCs/>
              <w:lang w:val="pt-PT"/>
            </w:rPr>
            <w:fldChar w:fldCharType="end"/>
          </w:r>
        </w:p>
      </w:sdtContent>
    </w:sdt>
    <w:p w:rsidR="00514E27" w:rsidRPr="00B33477" w:rsidRDefault="00514E27" w:rsidP="00FE2BA1">
      <w:pPr>
        <w:pStyle w:val="ThesisBodyText"/>
        <w:rPr>
          <w:lang w:val="pt-PT" w:eastAsia="en-US"/>
        </w:rPr>
      </w:pPr>
    </w:p>
    <w:p w:rsidR="00514E27" w:rsidRPr="00B33477" w:rsidRDefault="00514E27" w:rsidP="00FE2BA1">
      <w:pPr>
        <w:rPr>
          <w:lang w:val="pt-PT"/>
        </w:rPr>
        <w:sectPr w:rsidR="00514E27" w:rsidRPr="00B33477" w:rsidSect="00FE2BA1">
          <w:footerReference w:type="even" r:id="rId20"/>
          <w:footerReference w:type="first" r:id="rId21"/>
          <w:type w:val="oddPage"/>
          <w:pgSz w:w="11906" w:h="16838"/>
          <w:pgMar w:top="1440" w:right="1983" w:bottom="1440" w:left="1418" w:header="709" w:footer="709" w:gutter="567"/>
          <w:pgNumType w:fmt="lowerRoman"/>
          <w:cols w:space="708"/>
          <w:titlePg/>
          <w:docGrid w:linePitch="360"/>
        </w:sectPr>
      </w:pPr>
    </w:p>
    <w:p w:rsidR="00B33477" w:rsidRPr="00B33477" w:rsidRDefault="00514E27" w:rsidP="00B33477">
      <w:pPr>
        <w:pStyle w:val="ThesisHeading1non-numbered"/>
        <w:rPr>
          <w:lang w:val="pt-PT"/>
        </w:rPr>
      </w:pPr>
      <w:bookmarkStart w:id="14" w:name="_Toc517045555"/>
      <w:r w:rsidRPr="00B33477">
        <w:rPr>
          <w:lang w:val="pt-PT"/>
        </w:rPr>
        <w:lastRenderedPageBreak/>
        <w:t>Lista de Figuras</w:t>
      </w:r>
      <w:bookmarkEnd w:id="14"/>
    </w:p>
    <w:p w:rsidR="00B33477" w:rsidRPr="00B33477" w:rsidRDefault="00B33477">
      <w:pPr>
        <w:pStyle w:val="ndicedeilustraes"/>
        <w:tabs>
          <w:tab w:val="right" w:leader="dot" w:pos="7928"/>
        </w:tabs>
        <w:rPr>
          <w:noProof/>
          <w:lang w:val="pt-PT" w:eastAsia="en-US"/>
        </w:rPr>
      </w:pPr>
      <w:r w:rsidRPr="00B33477">
        <w:rPr>
          <w:lang w:val="pt-PT"/>
        </w:rPr>
        <w:fldChar w:fldCharType="begin"/>
      </w:r>
      <w:r w:rsidRPr="00B33477">
        <w:rPr>
          <w:lang w:val="pt-PT"/>
        </w:rPr>
        <w:instrText xml:space="preserve"> TOC \h \z \c "Figura" </w:instrText>
      </w:r>
      <w:r w:rsidRPr="00B33477">
        <w:rPr>
          <w:lang w:val="pt-PT"/>
        </w:rPr>
        <w:fldChar w:fldCharType="separate"/>
      </w:r>
      <w:hyperlink r:id="rId22" w:anchor="_Toc516861410" w:history="1">
        <w:r w:rsidRPr="00B33477">
          <w:rPr>
            <w:rStyle w:val="Hiperligao"/>
            <w:noProof/>
            <w:lang w:val="pt-PT"/>
          </w:rPr>
          <w:t>Figura 1 - Programa em C++/CLI</w:t>
        </w:r>
        <w:r w:rsidRPr="00B33477">
          <w:rPr>
            <w:noProof/>
            <w:webHidden/>
            <w:lang w:val="pt-PT"/>
          </w:rPr>
          <w:tab/>
        </w:r>
        <w:r w:rsidRPr="00B33477">
          <w:rPr>
            <w:noProof/>
            <w:webHidden/>
            <w:lang w:val="pt-PT"/>
          </w:rPr>
          <w:fldChar w:fldCharType="begin"/>
        </w:r>
        <w:r w:rsidRPr="00B33477">
          <w:rPr>
            <w:noProof/>
            <w:webHidden/>
            <w:lang w:val="pt-PT"/>
          </w:rPr>
          <w:instrText xml:space="preserve"> PAGEREF _Toc516861410 \h </w:instrText>
        </w:r>
        <w:r w:rsidRPr="00B33477">
          <w:rPr>
            <w:noProof/>
            <w:webHidden/>
            <w:lang w:val="pt-PT"/>
          </w:rPr>
        </w:r>
        <w:r w:rsidRPr="00B33477">
          <w:rPr>
            <w:noProof/>
            <w:webHidden/>
            <w:lang w:val="pt-PT"/>
          </w:rPr>
          <w:fldChar w:fldCharType="separate"/>
        </w:r>
        <w:r w:rsidRPr="00B33477">
          <w:rPr>
            <w:noProof/>
            <w:webHidden/>
            <w:lang w:val="pt-PT"/>
          </w:rPr>
          <w:t>8</w:t>
        </w:r>
        <w:r w:rsidRPr="00B33477">
          <w:rPr>
            <w:noProof/>
            <w:webHidden/>
            <w:lang w:val="pt-PT"/>
          </w:rPr>
          <w:fldChar w:fldCharType="end"/>
        </w:r>
      </w:hyperlink>
    </w:p>
    <w:p w:rsidR="00B33477" w:rsidRPr="00B33477" w:rsidRDefault="00D04CA0">
      <w:pPr>
        <w:pStyle w:val="ndicedeilustraes"/>
        <w:tabs>
          <w:tab w:val="right" w:leader="dot" w:pos="7928"/>
        </w:tabs>
        <w:rPr>
          <w:noProof/>
          <w:lang w:val="pt-PT" w:eastAsia="en-US"/>
        </w:rPr>
      </w:pPr>
      <w:hyperlink r:id="rId23" w:anchor="_Toc516861411" w:history="1">
        <w:r w:rsidR="00B33477" w:rsidRPr="00B33477">
          <w:rPr>
            <w:rStyle w:val="Hiperligao"/>
            <w:noProof/>
            <w:lang w:val="pt-PT"/>
          </w:rPr>
          <w:t>Figura 2 - Programa em Qt</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_Toc516861411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10</w:t>
        </w:r>
        <w:r w:rsidR="00B33477" w:rsidRPr="00B33477">
          <w:rPr>
            <w:noProof/>
            <w:webHidden/>
            <w:lang w:val="pt-PT"/>
          </w:rPr>
          <w:fldChar w:fldCharType="end"/>
        </w:r>
      </w:hyperlink>
    </w:p>
    <w:p w:rsidR="00B33477" w:rsidRPr="00B33477" w:rsidRDefault="00D04CA0">
      <w:pPr>
        <w:pStyle w:val="ndicedeilustraes"/>
        <w:tabs>
          <w:tab w:val="right" w:leader="dot" w:pos="7928"/>
        </w:tabs>
        <w:rPr>
          <w:noProof/>
          <w:lang w:val="pt-PT" w:eastAsia="en-US"/>
        </w:rPr>
      </w:pPr>
      <w:hyperlink r:id="rId24" w:anchor="_Toc516861412" w:history="1">
        <w:r w:rsidR="00B33477" w:rsidRPr="00B33477">
          <w:rPr>
            <w:rStyle w:val="Hiperligao"/>
            <w:noProof/>
            <w:lang w:val="pt-PT"/>
          </w:rPr>
          <w:t>Figura 3 - Desenvolvimento Iterativo e Incremental</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_Toc516861412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12</w:t>
        </w:r>
        <w:r w:rsidR="00B33477" w:rsidRPr="00B33477">
          <w:rPr>
            <w:noProof/>
            <w:webHidden/>
            <w:lang w:val="pt-PT"/>
          </w:rPr>
          <w:fldChar w:fldCharType="end"/>
        </w:r>
      </w:hyperlink>
    </w:p>
    <w:p w:rsidR="00B33477" w:rsidRPr="00B33477" w:rsidRDefault="00D04CA0">
      <w:pPr>
        <w:pStyle w:val="ndicedeilustraes"/>
        <w:tabs>
          <w:tab w:val="right" w:leader="dot" w:pos="7928"/>
        </w:tabs>
        <w:rPr>
          <w:noProof/>
          <w:lang w:val="pt-PT" w:eastAsia="en-US"/>
        </w:rPr>
      </w:pPr>
      <w:hyperlink r:id="rId25" w:anchor="_Toc516861413" w:history="1">
        <w:r w:rsidR="00B33477" w:rsidRPr="00B33477">
          <w:rPr>
            <w:rStyle w:val="Hiperligao"/>
            <w:noProof/>
            <w:lang w:val="pt-PT"/>
          </w:rPr>
          <w:t>Figura 4 - Custom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_Toc516861413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15</w:t>
        </w:r>
        <w:r w:rsidR="00B33477" w:rsidRPr="00B33477">
          <w:rPr>
            <w:noProof/>
            <w:webHidden/>
            <w:lang w:val="pt-PT"/>
          </w:rPr>
          <w:fldChar w:fldCharType="end"/>
        </w:r>
      </w:hyperlink>
    </w:p>
    <w:p w:rsidR="00B33477" w:rsidRPr="00B33477" w:rsidRDefault="00D04CA0">
      <w:pPr>
        <w:pStyle w:val="ndicedeilustraes"/>
        <w:tabs>
          <w:tab w:val="right" w:leader="dot" w:pos="7928"/>
        </w:tabs>
        <w:rPr>
          <w:noProof/>
          <w:lang w:val="pt-PT" w:eastAsia="en-US"/>
        </w:rPr>
      </w:pPr>
      <w:hyperlink r:id="rId26" w:anchor="_Toc516861414" w:history="1">
        <w:r w:rsidR="00B33477" w:rsidRPr="00B33477">
          <w:rPr>
            <w:rStyle w:val="Hiperligao"/>
            <w:noProof/>
            <w:lang w:val="pt-PT"/>
          </w:rPr>
          <w:t>Figura 5 - Ant Colony Test Dialog</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_Toc516861414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16</w:t>
        </w:r>
        <w:r w:rsidR="00B33477" w:rsidRPr="00B33477">
          <w:rPr>
            <w:noProof/>
            <w:webHidden/>
            <w:lang w:val="pt-PT"/>
          </w:rPr>
          <w:fldChar w:fldCharType="end"/>
        </w:r>
      </w:hyperlink>
    </w:p>
    <w:p w:rsidR="00B33477" w:rsidRPr="00B33477" w:rsidRDefault="00D04CA0">
      <w:pPr>
        <w:pStyle w:val="ndicedeilustraes"/>
        <w:tabs>
          <w:tab w:val="right" w:leader="dot" w:pos="7928"/>
        </w:tabs>
        <w:rPr>
          <w:noProof/>
          <w:lang w:val="pt-PT" w:eastAsia="en-US"/>
        </w:rPr>
      </w:pPr>
      <w:hyperlink r:id="rId27" w:anchor="_Toc516861415" w:history="1">
        <w:r w:rsidR="00B33477" w:rsidRPr="00B33477">
          <w:rPr>
            <w:rStyle w:val="Hiperligao"/>
            <w:noProof/>
            <w:lang w:val="pt-PT"/>
          </w:rPr>
          <w:t>Figura 6 - Main Window</w:t>
        </w:r>
        <w:r w:rsidR="00B33477" w:rsidRPr="00B33477">
          <w:rPr>
            <w:noProof/>
            <w:webHidden/>
            <w:lang w:val="pt-PT"/>
          </w:rPr>
          <w:tab/>
        </w:r>
        <w:r w:rsidR="00B33477" w:rsidRPr="00B33477">
          <w:rPr>
            <w:noProof/>
            <w:webHidden/>
            <w:lang w:val="pt-PT"/>
          </w:rPr>
          <w:fldChar w:fldCharType="begin"/>
        </w:r>
        <w:r w:rsidR="00B33477" w:rsidRPr="00B33477">
          <w:rPr>
            <w:noProof/>
            <w:webHidden/>
            <w:lang w:val="pt-PT"/>
          </w:rPr>
          <w:instrText xml:space="preserve"> PAGEREF _Toc516861415 \h </w:instrText>
        </w:r>
        <w:r w:rsidR="00B33477" w:rsidRPr="00B33477">
          <w:rPr>
            <w:noProof/>
            <w:webHidden/>
            <w:lang w:val="pt-PT"/>
          </w:rPr>
        </w:r>
        <w:r w:rsidR="00B33477" w:rsidRPr="00B33477">
          <w:rPr>
            <w:noProof/>
            <w:webHidden/>
            <w:lang w:val="pt-PT"/>
          </w:rPr>
          <w:fldChar w:fldCharType="separate"/>
        </w:r>
        <w:r w:rsidR="00B33477" w:rsidRPr="00B33477">
          <w:rPr>
            <w:noProof/>
            <w:webHidden/>
            <w:lang w:val="pt-PT"/>
          </w:rPr>
          <w:t>19</w:t>
        </w:r>
        <w:r w:rsidR="00B33477" w:rsidRPr="00B33477">
          <w:rPr>
            <w:noProof/>
            <w:webHidden/>
            <w:lang w:val="pt-PT"/>
          </w:rPr>
          <w:fldChar w:fldCharType="end"/>
        </w:r>
      </w:hyperlink>
    </w:p>
    <w:p w:rsidR="00B33477" w:rsidRPr="00B33477" w:rsidRDefault="00B33477" w:rsidP="00FE2BA1">
      <w:pPr>
        <w:rPr>
          <w:lang w:val="pt-PT"/>
        </w:rPr>
        <w:sectPr w:rsidR="00B33477" w:rsidRPr="00B33477" w:rsidSect="00FE2BA1">
          <w:footerReference w:type="even" r:id="rId28"/>
          <w:footerReference w:type="first" r:id="rId29"/>
          <w:type w:val="oddPage"/>
          <w:pgSz w:w="11906" w:h="16838"/>
          <w:pgMar w:top="1440" w:right="1983" w:bottom="1440" w:left="1418" w:header="709" w:footer="709" w:gutter="567"/>
          <w:pgNumType w:fmt="lowerRoman"/>
          <w:cols w:space="708"/>
          <w:titlePg/>
          <w:docGrid w:linePitch="360"/>
        </w:sectPr>
      </w:pPr>
      <w:r w:rsidRPr="00B33477">
        <w:rPr>
          <w:lang w:val="pt-PT"/>
        </w:rPr>
        <w:fldChar w:fldCharType="end"/>
      </w:r>
    </w:p>
    <w:p w:rsidR="00514E27" w:rsidRPr="00B33477" w:rsidRDefault="00514E27" w:rsidP="00FE2BA1">
      <w:pPr>
        <w:pStyle w:val="ThesisHeading1non-numbered"/>
        <w:rPr>
          <w:lang w:val="pt-PT"/>
        </w:rPr>
      </w:pPr>
      <w:bookmarkStart w:id="15" w:name="_Toc517045556"/>
      <w:r w:rsidRPr="00B33477">
        <w:rPr>
          <w:lang w:val="pt-PT"/>
        </w:rPr>
        <w:lastRenderedPageBreak/>
        <w:t>Lista de Tabelas</w:t>
      </w:r>
      <w:bookmarkEnd w:id="15"/>
    </w:p>
    <w:p w:rsidR="00514E27" w:rsidRPr="00B33477" w:rsidRDefault="00514E27" w:rsidP="00FE2BA1">
      <w:pPr>
        <w:pStyle w:val="ThesisBodyText"/>
        <w:spacing w:after="0"/>
        <w:rPr>
          <w:rFonts w:cs="Times New Roman"/>
          <w:szCs w:val="24"/>
          <w:lang w:val="pt-PT"/>
        </w:rPr>
      </w:pPr>
      <w:r w:rsidRPr="00B33477">
        <w:rPr>
          <w:rFonts w:cs="Times New Roman"/>
          <w:szCs w:val="24"/>
          <w:lang w:val="pt-PT"/>
        </w:rPr>
        <w:t>&lt;criar automaticamente a lista de tabelas&gt;</w:t>
      </w:r>
    </w:p>
    <w:p w:rsidR="00514E27" w:rsidRPr="00B33477" w:rsidRDefault="00514E27" w:rsidP="00FE2BA1">
      <w:pPr>
        <w:rPr>
          <w:lang w:val="pt-PT"/>
        </w:rPr>
        <w:sectPr w:rsidR="00514E27" w:rsidRPr="00B33477" w:rsidSect="00FE2BA1">
          <w:footerReference w:type="even" r:id="rId30"/>
          <w:footerReference w:type="first" r:id="rId31"/>
          <w:type w:val="oddPage"/>
          <w:pgSz w:w="11906" w:h="16838"/>
          <w:pgMar w:top="1440" w:right="1983" w:bottom="1440" w:left="1418" w:header="709" w:footer="709" w:gutter="567"/>
          <w:pgNumType w:fmt="lowerRoman"/>
          <w:cols w:space="708"/>
          <w:titlePg/>
          <w:docGrid w:linePitch="360"/>
        </w:sectPr>
      </w:pPr>
    </w:p>
    <w:p w:rsidR="00514E27" w:rsidRPr="00B33477" w:rsidRDefault="00514E27" w:rsidP="00FE2BA1">
      <w:pPr>
        <w:pStyle w:val="ThesisHeading1non-numbered"/>
        <w:rPr>
          <w:lang w:val="pt-PT"/>
        </w:rPr>
      </w:pPr>
      <w:bookmarkStart w:id="16" w:name="_Toc517045557"/>
      <w:r w:rsidRPr="00B33477">
        <w:rPr>
          <w:lang w:val="pt-PT"/>
        </w:rPr>
        <w:lastRenderedPageBreak/>
        <w:t>Lista de Acrónimos</w:t>
      </w:r>
      <w:bookmarkEnd w:id="16"/>
    </w:p>
    <w:p w:rsidR="00B33477" w:rsidRPr="00B33477" w:rsidRDefault="00B33477" w:rsidP="00B33477">
      <w:pPr>
        <w:pStyle w:val="ThesisBodyText"/>
        <w:rPr>
          <w:rFonts w:cs="Times New Roman"/>
          <w:szCs w:val="24"/>
          <w:lang w:val="pt-PT"/>
        </w:rPr>
      </w:pPr>
      <w:r w:rsidRPr="00B33477">
        <w:rPr>
          <w:rFonts w:cs="Times New Roman"/>
          <w:szCs w:val="24"/>
          <w:lang w:val="pt-PT"/>
        </w:rPr>
        <w:t>PLR</w:t>
      </w:r>
      <w:r w:rsidRPr="00B33477">
        <w:rPr>
          <w:rFonts w:cs="Times New Roman"/>
          <w:szCs w:val="24"/>
          <w:lang w:val="pt-PT"/>
        </w:rPr>
        <w:tab/>
      </w:r>
      <w:r w:rsidRPr="00B33477">
        <w:rPr>
          <w:rFonts w:cs="Times New Roman"/>
          <w:szCs w:val="24"/>
          <w:lang w:val="pt-PT"/>
        </w:rPr>
        <w:tab/>
        <w:t>Problema de Localização de Regeneradores</w:t>
      </w:r>
    </w:p>
    <w:p w:rsidR="00B33477" w:rsidRPr="00B33477" w:rsidRDefault="00B33477" w:rsidP="00B33477">
      <w:pPr>
        <w:pStyle w:val="ThesisBodyText"/>
        <w:rPr>
          <w:rFonts w:cs="Times New Roman"/>
          <w:szCs w:val="24"/>
          <w:lang w:val="pt-PT"/>
        </w:rPr>
      </w:pPr>
      <w:r w:rsidRPr="00B33477">
        <w:rPr>
          <w:rFonts w:cs="Times New Roman"/>
          <w:szCs w:val="24"/>
          <w:lang w:val="pt-PT"/>
        </w:rPr>
        <w:t>AG</w:t>
      </w:r>
      <w:r w:rsidRPr="00B33477">
        <w:rPr>
          <w:rFonts w:cs="Times New Roman"/>
          <w:szCs w:val="24"/>
          <w:lang w:val="pt-PT"/>
        </w:rPr>
        <w:tab/>
      </w:r>
      <w:r w:rsidRPr="00B33477">
        <w:rPr>
          <w:rFonts w:cs="Times New Roman"/>
          <w:szCs w:val="24"/>
          <w:lang w:val="pt-PT"/>
        </w:rPr>
        <w:tab/>
        <w:t>Algoritmo Genético</w:t>
      </w:r>
    </w:p>
    <w:p w:rsidR="00B33477" w:rsidRPr="00B33477" w:rsidRDefault="00B33477" w:rsidP="00B33477">
      <w:pPr>
        <w:pStyle w:val="ThesisBodyText"/>
        <w:rPr>
          <w:rFonts w:cs="Times New Roman"/>
          <w:szCs w:val="24"/>
          <w:lang w:val="pt-PT"/>
        </w:rPr>
      </w:pPr>
      <w:r w:rsidRPr="00B33477">
        <w:rPr>
          <w:rFonts w:cs="Times New Roman"/>
          <w:szCs w:val="24"/>
          <w:lang w:val="pt-PT"/>
        </w:rPr>
        <w:t>ACO</w:t>
      </w:r>
      <w:r w:rsidRPr="00B33477">
        <w:rPr>
          <w:rFonts w:cs="Times New Roman"/>
          <w:szCs w:val="24"/>
          <w:lang w:val="pt-PT"/>
        </w:rPr>
        <w:tab/>
      </w:r>
      <w:r w:rsidRPr="00B33477">
        <w:rPr>
          <w:rFonts w:cs="Times New Roman"/>
          <w:szCs w:val="24"/>
          <w:lang w:val="pt-PT"/>
        </w:rPr>
        <w:tab/>
        <w:t>Ant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BCO</w:t>
      </w:r>
      <w:r w:rsidRPr="00DA050A">
        <w:rPr>
          <w:rFonts w:cs="Times New Roman"/>
          <w:szCs w:val="24"/>
          <w:lang w:val="en-US"/>
        </w:rPr>
        <w:tab/>
      </w:r>
      <w:r w:rsidRPr="00DA050A">
        <w:rPr>
          <w:rFonts w:cs="Times New Roman"/>
          <w:szCs w:val="24"/>
          <w:lang w:val="en-US"/>
        </w:rPr>
        <w:tab/>
        <w:t>Bee Colony Optimization</w:t>
      </w:r>
    </w:p>
    <w:p w:rsidR="00B33477" w:rsidRPr="00DA050A" w:rsidRDefault="00B33477" w:rsidP="00B33477">
      <w:pPr>
        <w:pStyle w:val="ThesisBodyText"/>
        <w:rPr>
          <w:rFonts w:cs="Times New Roman"/>
          <w:szCs w:val="24"/>
          <w:lang w:val="en-US"/>
        </w:rPr>
      </w:pPr>
      <w:r w:rsidRPr="00DA050A">
        <w:rPr>
          <w:rFonts w:cs="Times New Roman"/>
          <w:szCs w:val="24"/>
          <w:lang w:val="en-US"/>
        </w:rPr>
        <w:t>CA</w:t>
      </w:r>
      <w:r w:rsidRPr="00DA050A">
        <w:rPr>
          <w:rFonts w:cs="Times New Roman"/>
          <w:szCs w:val="24"/>
          <w:lang w:val="en-US"/>
        </w:rPr>
        <w:tab/>
      </w:r>
      <w:r w:rsidRPr="00DA050A">
        <w:rPr>
          <w:rFonts w:cs="Times New Roman"/>
          <w:szCs w:val="24"/>
          <w:lang w:val="en-US"/>
        </w:rPr>
        <w:tab/>
        <w:t>Custom Algorithm</w:t>
      </w:r>
    </w:p>
    <w:p w:rsidR="00514E27" w:rsidRPr="00DA050A" w:rsidRDefault="00514E27" w:rsidP="00FE2BA1">
      <w:pPr>
        <w:rPr>
          <w:lang w:val="en-US"/>
        </w:rPr>
        <w:sectPr w:rsidR="00514E27" w:rsidRPr="00DA050A" w:rsidSect="00FE2BA1">
          <w:footerReference w:type="even" r:id="rId32"/>
          <w:footerReference w:type="first" r:id="rId33"/>
          <w:type w:val="oddPage"/>
          <w:pgSz w:w="11906" w:h="16838"/>
          <w:pgMar w:top="1440" w:right="1983" w:bottom="1440" w:left="1418" w:header="709" w:footer="709" w:gutter="567"/>
          <w:pgNumType w:fmt="lowerRoman"/>
          <w:cols w:space="708"/>
          <w:titlePg/>
          <w:docGrid w:linePitch="360"/>
        </w:sectPr>
      </w:pPr>
    </w:p>
    <w:p w:rsidR="00B33477" w:rsidRPr="00B33477" w:rsidRDefault="00B33477" w:rsidP="009C5A40">
      <w:pPr>
        <w:pStyle w:val="ThesisHeading1numberedchapterheading"/>
        <w:numPr>
          <w:ilvl w:val="0"/>
          <w:numId w:val="8"/>
        </w:numPr>
      </w:pPr>
      <w:bookmarkStart w:id="17" w:name="_Toc517045558"/>
      <w:r w:rsidRPr="00B33477">
        <w:lastRenderedPageBreak/>
        <w:t>- Introdução</w:t>
      </w:r>
      <w:bookmarkEnd w:id="17"/>
    </w:p>
    <w:p w:rsidR="00B33477" w:rsidRPr="00B33477" w:rsidRDefault="00B33477" w:rsidP="00B33477">
      <w:pPr>
        <w:pStyle w:val="ThesisBodyText"/>
        <w:rPr>
          <w:lang w:val="pt-PT"/>
        </w:rPr>
      </w:pPr>
      <w:r w:rsidRPr="00B33477">
        <w:rPr>
          <w:lang w:val="pt-PT"/>
        </w:rPr>
        <w:t>Este capítulo está estruturado da seguinte forma: A secção 1.1 apresenta o enquadramento e a descrição do problema resolvido neste projeto; A secção 1.2 apresenta a motivação para o desenvolvimento deste projeto; A secção 1.3 apresenta a estrutura deste relatório, e a secção 1.4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18" w:name="_Toc516848784"/>
      <w:bookmarkStart w:id="19" w:name="_Toc517045559"/>
      <w:r w:rsidRPr="00B33477">
        <w:rPr>
          <w:rFonts w:cs="Times New Roman"/>
          <w:lang w:val="pt-PT"/>
        </w:rPr>
        <w:t>Breve Enquadramento e Descrição do Problema</w:t>
      </w:r>
      <w:bookmarkEnd w:id="18"/>
      <w:bookmarkEnd w:id="19"/>
    </w:p>
    <w:p w:rsidR="00B33477" w:rsidRPr="00B33477" w:rsidRDefault="00B33477" w:rsidP="00B33477">
      <w:pPr>
        <w:pStyle w:val="ThesisBodyText"/>
        <w:rPr>
          <w:rFonts w:cs="Times New Roman"/>
          <w:lang w:val="pt-PT"/>
        </w:rPr>
      </w:pPr>
      <w:r w:rsidRPr="00B33477">
        <w:rPr>
          <w:rFonts w:cs="Times New Roman"/>
          <w:lang w:val="pt-PT"/>
        </w:rPr>
        <w:t>Na unidade curricular de Projeto Informático temos de nos candidatar a algumas das propostas disponibilizadas, para que depois possam ir a concurso e ser distribuídas entre os alunos. Discutimos entre nós quais seriam as propostas a que nos iriamos candidatar, tendo acordado em colocar o PLR como principal opção.</w:t>
      </w:r>
    </w:p>
    <w:p w:rsidR="00B33477" w:rsidRPr="00B33477" w:rsidRDefault="00B33477" w:rsidP="00B33477">
      <w:pPr>
        <w:pStyle w:val="ThesisBodyText"/>
        <w:rPr>
          <w:rFonts w:cs="Times New Roman"/>
          <w:lang w:val="pt-PT"/>
        </w:rPr>
      </w:pPr>
      <w:r w:rsidRPr="00B33477">
        <w:rPr>
          <w:rFonts w:cs="Times New Roman"/>
          <w:lang w:val="pt-PT"/>
        </w:rPr>
        <w:t xml:space="preserve">A Inteligência Artificial tem vindo a ganhar imensa popularidade ultimamente, devido às suas capacidades de permitir que máquinas aprendam e se ajustem a diferentes problemas. Tem já uma grande presença no nosso dia a dia, sendo aplicada muito frequentemente em jogos de computador, automóveis, assistentes digitais (como a </w:t>
      </w:r>
      <w:r w:rsidRPr="00B33477">
        <w:rPr>
          <w:rFonts w:cs="Times New Roman"/>
          <w:i/>
          <w:lang w:val="pt-PT"/>
        </w:rPr>
        <w:t>Amazon Echo</w:t>
      </w:r>
      <w:r w:rsidRPr="00B33477">
        <w:rPr>
          <w:rFonts w:cs="Times New Roman"/>
          <w:lang w:val="pt-PT"/>
        </w:rPr>
        <w:t>), robots, etc. No núcleo de toda a inteligência artificial estão os seus algoritmos, pois são estes que treinam a inteligência para que esta aprenda. No caso do PLR, o requisito mínimo era a implementação de dois algoritmos de inteligência artificial para resolver o problema, tendo o nosso grupo implementado quatro.</w:t>
      </w:r>
    </w:p>
    <w:p w:rsidR="00B33477" w:rsidRPr="00B33477" w:rsidRDefault="00B33477" w:rsidP="00B33477">
      <w:pPr>
        <w:pStyle w:val="ThesisBodyText"/>
        <w:rPr>
          <w:rFonts w:cs="Times New Roman"/>
          <w:lang w:val="pt-PT"/>
        </w:rPr>
      </w:pPr>
      <w:r w:rsidRPr="00B33477">
        <w:rPr>
          <w:rFonts w:cs="Times New Roman"/>
          <w:lang w:val="pt-PT"/>
        </w:rPr>
        <w:t>O PLR é um problema real, pois de facto existe um problema nas redes óticas. Quanto mais distante estiver o sinal ótico da sua fonte, mais sujeito este está a perder qualidade. Isto acontece devido a falhas na fibra em si. De modo a resolver este problema, existem máquinas chamadas regeneradores, cujo propósito é restaurar a qualidade do sinal. Infelizmente, estes equipamentos tem um custo bastante elevado.</w:t>
      </w:r>
    </w:p>
    <w:p w:rsidR="00B33477" w:rsidRPr="00B33477" w:rsidRDefault="00B33477" w:rsidP="000E0188">
      <w:pPr>
        <w:pStyle w:val="ThesisBodyText"/>
        <w:spacing w:after="0"/>
        <w:rPr>
          <w:rFonts w:cs="Times New Roman"/>
          <w:lang w:val="pt-PT"/>
        </w:rPr>
      </w:pPr>
      <w:r w:rsidRPr="00B33477">
        <w:rPr>
          <w:rFonts w:cs="Times New Roman"/>
          <w:lang w:val="pt-PT"/>
        </w:rPr>
        <w:lastRenderedPageBreak/>
        <w:t>O nosso objetivo é resolver o PLR, obtendo soluções com o menor custo possível, no menor tempo possível. Todo este processo foi feito recorrendo a diferentes algoritmos de Inteligência Artificial. Os algoritmos que escolhemos utilizar foram</w:t>
      </w:r>
    </w:p>
    <w:p w:rsidR="00B33477" w:rsidRPr="00B33477" w:rsidRDefault="00B33477" w:rsidP="000E0188">
      <w:pPr>
        <w:pStyle w:val="ThesisBodyText"/>
        <w:spacing w:after="0"/>
        <w:rPr>
          <w:rFonts w:cs="Times New Roman"/>
          <w:lang w:val="pt-PT"/>
        </w:rPr>
      </w:pPr>
      <w:r w:rsidRPr="00B33477">
        <w:rPr>
          <w:rFonts w:cs="Times New Roman"/>
          <w:lang w:val="pt-PT"/>
        </w:rPr>
        <w:t xml:space="preserve">o CA, o AG, o ACO e o BCO. </w:t>
      </w:r>
    </w:p>
    <w:p w:rsidR="00B33477" w:rsidRPr="00B33477" w:rsidRDefault="00B33477" w:rsidP="00B33477">
      <w:pPr>
        <w:pStyle w:val="ThesisBodyText"/>
        <w:rPr>
          <w:rFonts w:cs="Times New Roman"/>
          <w:lang w:val="pt-PT"/>
        </w:rPr>
      </w:pPr>
      <w:r w:rsidRPr="00B33477">
        <w:rPr>
          <w:rFonts w:cs="Times New Roman"/>
          <w:lang w:val="pt-PT"/>
        </w:rPr>
        <w:t>Por fim, comparamos o desempenho dos algoritmos, tendo determinado o melhor.</w:t>
      </w:r>
    </w:p>
    <w:p w:rsidR="00B33477" w:rsidRPr="00B33477" w:rsidRDefault="00B33477" w:rsidP="009C5A40">
      <w:pPr>
        <w:pStyle w:val="ThesisHeading3numbered"/>
        <w:numPr>
          <w:ilvl w:val="2"/>
          <w:numId w:val="9"/>
        </w:numPr>
        <w:rPr>
          <w:rFonts w:cs="Times New Roman"/>
          <w:lang w:val="pt-PT"/>
        </w:rPr>
      </w:pPr>
      <w:bookmarkStart w:id="20" w:name="_Toc516848785"/>
      <w:bookmarkStart w:id="21" w:name="_Toc517045560"/>
      <w:r w:rsidRPr="00B33477">
        <w:rPr>
          <w:rFonts w:cs="Times New Roman"/>
          <w:lang w:val="pt-PT"/>
        </w:rPr>
        <w:t>Sub-secção</w:t>
      </w:r>
      <w:bookmarkEnd w:id="20"/>
      <w:bookmarkEnd w:id="21"/>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2" w:name="_Toc516848786"/>
      <w:bookmarkStart w:id="23" w:name="_Toc517045561"/>
      <w:r w:rsidRPr="00B33477">
        <w:rPr>
          <w:rFonts w:cs="Times New Roman"/>
          <w:lang w:val="pt-PT"/>
        </w:rPr>
        <w:t>Motivação</w:t>
      </w:r>
      <w:bookmarkEnd w:id="22"/>
      <w:bookmarkEnd w:id="23"/>
    </w:p>
    <w:p w:rsidR="00B33477" w:rsidRDefault="0065406A" w:rsidP="00B33477">
      <w:pPr>
        <w:pStyle w:val="ThesisBodyText"/>
        <w:rPr>
          <w:rFonts w:cs="Times New Roman"/>
          <w:lang w:val="pt-PT"/>
        </w:rPr>
      </w:pPr>
      <w:r>
        <w:rPr>
          <w:rFonts w:cs="Times New Roman"/>
          <w:lang w:val="pt-PT"/>
        </w:rPr>
        <w:t>Com a evolução das tecnologias de comunicação, existe cada vez mais a necessidade por um serviço rápido, seguro e sem falhas.</w:t>
      </w:r>
      <w:r w:rsidR="00B71278">
        <w:rPr>
          <w:rFonts w:cs="Times New Roman"/>
          <w:lang w:val="pt-PT"/>
        </w:rPr>
        <w:t xml:space="preserve"> Como resposta a esta necessidade surgem as redes de fibra ótica.</w:t>
      </w:r>
    </w:p>
    <w:p w:rsidR="00B71278" w:rsidRPr="00B33477" w:rsidRDefault="00B71278" w:rsidP="00B33477">
      <w:pPr>
        <w:pStyle w:val="ThesisBodyText"/>
        <w:rPr>
          <w:rFonts w:cs="Times New Roman"/>
          <w:lang w:val="pt-PT"/>
        </w:rPr>
      </w:pPr>
      <w:r>
        <w:rPr>
          <w:rFonts w:cs="Times New Roman"/>
          <w:lang w:val="pt-PT"/>
        </w:rPr>
        <w:t xml:space="preserve">Como mencionado previamente, o PLR é um problema do mundo real. Decidimos </w:t>
      </w:r>
      <w:r w:rsidR="00876336">
        <w:rPr>
          <w:rFonts w:cs="Times New Roman"/>
          <w:lang w:val="pt-PT"/>
        </w:rPr>
        <w:t>encará-lo</w:t>
      </w:r>
      <w:r>
        <w:rPr>
          <w:rFonts w:cs="Times New Roman"/>
          <w:lang w:val="pt-PT"/>
        </w:rPr>
        <w:t xml:space="preserve"> pela sua relevância e pelo desafio de encontrar uma solução tão boa ou melhor que as já existentes.</w:t>
      </w:r>
    </w:p>
    <w:p w:rsidR="00B33477" w:rsidRPr="00B33477" w:rsidRDefault="00B33477" w:rsidP="009C5A40">
      <w:pPr>
        <w:pStyle w:val="ThesisHeading3numbered"/>
        <w:numPr>
          <w:ilvl w:val="2"/>
          <w:numId w:val="9"/>
        </w:numPr>
        <w:rPr>
          <w:rFonts w:cs="Times New Roman"/>
          <w:lang w:val="pt-PT"/>
        </w:rPr>
      </w:pPr>
      <w:bookmarkStart w:id="24" w:name="_Toc516848787"/>
      <w:bookmarkStart w:id="25" w:name="_Toc517045562"/>
      <w:r w:rsidRPr="00B33477">
        <w:rPr>
          <w:rFonts w:cs="Times New Roman"/>
          <w:lang w:val="pt-PT"/>
        </w:rPr>
        <w:t>Sub-secção</w:t>
      </w:r>
      <w:bookmarkEnd w:id="24"/>
      <w:bookmarkEnd w:id="25"/>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26" w:name="_Toc516848788"/>
      <w:bookmarkStart w:id="27" w:name="_Toc517045563"/>
      <w:r w:rsidRPr="00B33477">
        <w:rPr>
          <w:rFonts w:cs="Times New Roman"/>
          <w:lang w:val="pt-PT"/>
        </w:rPr>
        <w:t>Estrutura do Relatório</w:t>
      </w:r>
      <w:bookmarkEnd w:id="26"/>
      <w:bookmarkEnd w:id="27"/>
    </w:p>
    <w:p w:rsidR="003C5CAD" w:rsidRDefault="003C5CAD" w:rsidP="003C5CAD">
      <w:pPr>
        <w:pStyle w:val="ThesisBodyText"/>
        <w:spacing w:after="0"/>
        <w:rPr>
          <w:rFonts w:cs="Times New Roman"/>
          <w:lang w:val="pt-PT"/>
        </w:rPr>
      </w:pPr>
      <w:r>
        <w:rPr>
          <w:rFonts w:cs="Times New Roman"/>
          <w:lang w:val="pt-PT"/>
        </w:rPr>
        <w:t>Este relatório está estruturado da seguinte maneira:</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1 - Introdução</w:t>
      </w:r>
    </w:p>
    <w:p w:rsidR="003C5CAD" w:rsidRDefault="003C5CAD" w:rsidP="00D471C9">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sidR="00D471C9">
        <w:rPr>
          <w:rFonts w:cs="Times New Roman"/>
          <w:lang w:val="pt-PT"/>
        </w:rPr>
        <w:t xml:space="preserve"> é feita a apresentação do nosso problema e trabalho, para que o leitor </w:t>
      </w:r>
      <w:r w:rsidR="00BF757D">
        <w:rPr>
          <w:rFonts w:cs="Times New Roman"/>
          <w:lang w:val="pt-PT"/>
        </w:rPr>
        <w:t>seja</w:t>
      </w:r>
      <w:r w:rsidR="00D471C9">
        <w:rPr>
          <w:rFonts w:cs="Times New Roman"/>
          <w:lang w:val="pt-PT"/>
        </w:rPr>
        <w:t xml:space="preserve"> </w:t>
      </w:r>
      <w:r w:rsidR="008C502B">
        <w:rPr>
          <w:rFonts w:cs="Times New Roman"/>
          <w:lang w:val="pt-PT"/>
        </w:rPr>
        <w:t>contextualizado</w:t>
      </w:r>
      <w:r w:rsidR="00D471C9">
        <w:rPr>
          <w:rFonts w:cs="Times New Roman"/>
          <w:lang w:val="pt-PT"/>
        </w:rPr>
        <w:t xml:space="preserve"> e </w:t>
      </w:r>
      <w:r w:rsidR="00BF757D">
        <w:rPr>
          <w:rFonts w:cs="Times New Roman"/>
          <w:lang w:val="pt-PT"/>
        </w:rPr>
        <w:t>ganhe</w:t>
      </w:r>
      <w:r w:rsidR="00732227">
        <w:rPr>
          <w:rFonts w:cs="Times New Roman"/>
          <w:lang w:val="pt-PT"/>
        </w:rPr>
        <w:t xml:space="preserve"> uma</w:t>
      </w:r>
      <w:r w:rsidR="00D471C9">
        <w:rPr>
          <w:rFonts w:cs="Times New Roman"/>
          <w:lang w:val="pt-PT"/>
        </w:rPr>
        <w:t xml:space="preserve"> ideia geral dos temas que serão tratados </w:t>
      </w:r>
      <w:r w:rsidR="00A46D67">
        <w:rPr>
          <w:rFonts w:cs="Times New Roman"/>
          <w:lang w:val="pt-PT"/>
        </w:rPr>
        <w:t>ao longo</w:t>
      </w:r>
      <w:r w:rsidR="00D471C9">
        <w:rPr>
          <w:rFonts w:cs="Times New Roman"/>
          <w:lang w:val="pt-PT"/>
        </w:rPr>
        <w:t xml:space="preserve"> do relatório.</w:t>
      </w:r>
      <w:r w:rsidR="004A34E0">
        <w:rPr>
          <w:rFonts w:cs="Times New Roman"/>
          <w:lang w:val="pt-PT"/>
        </w:rPr>
        <w:t xml:space="preserve"> Resumimos todo o pro</w:t>
      </w:r>
      <w:r w:rsidR="007B566D">
        <w:rPr>
          <w:rFonts w:cs="Times New Roman"/>
          <w:lang w:val="pt-PT"/>
        </w:rPr>
        <w:t>jeto e</w:t>
      </w:r>
      <w:r w:rsidR="004A34E0">
        <w:rPr>
          <w:rFonts w:cs="Times New Roman"/>
          <w:lang w:val="pt-PT"/>
        </w:rPr>
        <w:t xml:space="preserve"> explicamos as nossas motivações para este trabalho.</w:t>
      </w:r>
    </w:p>
    <w:p w:rsidR="009C569F" w:rsidRDefault="00876336" w:rsidP="009C569F">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2</w:t>
      </w:r>
      <w:r w:rsidR="0057039E">
        <w:rPr>
          <w:rFonts w:cs="Times New Roman"/>
          <w:lang w:val="pt-PT"/>
        </w:rPr>
        <w:t xml:space="preserve"> – Enquadramento</w:t>
      </w:r>
    </w:p>
    <w:p w:rsidR="003B3318" w:rsidRPr="009C569F" w:rsidRDefault="009C569F" w:rsidP="003B3318">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w:t>
      </w:r>
      <w:r w:rsidR="00B57E7D">
        <w:rPr>
          <w:rFonts w:cs="Times New Roman"/>
          <w:lang w:val="pt-PT"/>
        </w:rPr>
        <w:t xml:space="preserve">entramos em detalhe </w:t>
      </w:r>
      <w:r w:rsidR="00CB16BA">
        <w:rPr>
          <w:rFonts w:cs="Times New Roman"/>
          <w:lang w:val="pt-PT"/>
        </w:rPr>
        <w:t>sobre o</w:t>
      </w:r>
      <w:r w:rsidR="00D43FE6">
        <w:rPr>
          <w:rFonts w:cs="Times New Roman"/>
          <w:lang w:val="pt-PT"/>
        </w:rPr>
        <w:t xml:space="preserve"> nosso problema, </w:t>
      </w:r>
      <w:r w:rsidR="00FE759B">
        <w:rPr>
          <w:rFonts w:cs="Times New Roman"/>
          <w:lang w:val="pt-PT"/>
        </w:rPr>
        <w:t xml:space="preserve">explicando-o detalhadamente e </w:t>
      </w:r>
      <w:r w:rsidR="00561954">
        <w:rPr>
          <w:rFonts w:cs="Times New Roman"/>
          <w:lang w:val="pt-PT"/>
        </w:rPr>
        <w:t>fornecendo</w:t>
      </w:r>
      <w:r w:rsidR="00D43FE6">
        <w:rPr>
          <w:rFonts w:cs="Times New Roman"/>
          <w:lang w:val="pt-PT"/>
        </w:rPr>
        <w:t xml:space="preserve"> vários conceitos importantes para a compreensão do </w:t>
      </w:r>
      <w:r w:rsidR="00D540DC">
        <w:rPr>
          <w:rFonts w:cs="Times New Roman"/>
          <w:lang w:val="pt-PT"/>
        </w:rPr>
        <w:t>mesmo</w:t>
      </w:r>
      <w:r w:rsidR="00D43FE6">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3</w:t>
      </w:r>
      <w:r w:rsidR="00115DB5">
        <w:rPr>
          <w:rFonts w:cs="Times New Roman"/>
          <w:lang w:val="pt-PT"/>
        </w:rPr>
        <w:t xml:space="preserve"> – Linguagens e tecnologias</w:t>
      </w:r>
    </w:p>
    <w:p w:rsidR="00075E12" w:rsidRDefault="00075E12" w:rsidP="00157BE3">
      <w:pPr>
        <w:pStyle w:val="ThesisBodyText"/>
        <w:spacing w:after="0"/>
        <w:ind w:left="1440"/>
        <w:rPr>
          <w:rFonts w:cs="Times New Roman"/>
          <w:lang w:val="pt-PT"/>
        </w:rPr>
      </w:pPr>
      <w:r>
        <w:rPr>
          <w:rFonts w:cs="Times New Roman"/>
          <w:lang w:val="pt-PT"/>
        </w:rPr>
        <w:lastRenderedPageBreak/>
        <w:t xml:space="preserve">Neste </w:t>
      </w:r>
      <w:r w:rsidR="00876336">
        <w:rPr>
          <w:rFonts w:cs="Times New Roman"/>
          <w:lang w:val="pt-PT"/>
        </w:rPr>
        <w:t>capítulo</w:t>
      </w:r>
      <w:r>
        <w:rPr>
          <w:rFonts w:cs="Times New Roman"/>
          <w:lang w:val="pt-PT"/>
        </w:rPr>
        <w:t xml:space="preserve"> falamos sobre a linguagem de programação aplicada e das tecnologias que tiveram mais impacto neste projeto</w:t>
      </w:r>
      <w:r w:rsidR="00157BE3">
        <w:rPr>
          <w:rFonts w:cs="Times New Roman"/>
          <w:lang w:val="pt-PT"/>
        </w:rPr>
        <w:t>, como o QT e o Git</w:t>
      </w:r>
      <w:r w:rsidR="00876336">
        <w:rPr>
          <w:rFonts w:cs="Times New Roman"/>
          <w:lang w:val="pt-PT"/>
        </w:rPr>
        <w:t>H</w:t>
      </w:r>
      <w:r w:rsidR="00157BE3">
        <w:rPr>
          <w:rFonts w:cs="Times New Roman"/>
          <w:lang w:val="pt-PT"/>
        </w:rPr>
        <w:t>ub</w:t>
      </w:r>
      <w:r>
        <w:rPr>
          <w:rFonts w:cs="Times New Roman"/>
          <w:lang w:val="pt-PT"/>
        </w:rPr>
        <w:t xml:space="preserve">. Falamos também das </w:t>
      </w:r>
      <w:r w:rsidR="00876336">
        <w:rPr>
          <w:rFonts w:cs="Times New Roman"/>
          <w:lang w:val="pt-PT"/>
        </w:rPr>
        <w:t>várias</w:t>
      </w:r>
      <w:r>
        <w:rPr>
          <w:rFonts w:cs="Times New Roman"/>
          <w:lang w:val="pt-PT"/>
        </w:rPr>
        <w:t xml:space="preserve"> dificuldades que tivemos, nomeadamente a adaptação a uma linguagem de programação </w:t>
      </w:r>
      <w:r w:rsidR="007A68C7">
        <w:rPr>
          <w:rFonts w:cs="Times New Roman"/>
          <w:lang w:val="pt-PT"/>
        </w:rPr>
        <w:t>com que nunca tínhamos lidado</w:t>
      </w:r>
      <w:r>
        <w:rPr>
          <w:rFonts w:cs="Times New Roman"/>
          <w:lang w:val="pt-PT"/>
        </w:rPr>
        <w:t>.</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4</w:t>
      </w:r>
      <w:r w:rsidR="00F277AC">
        <w:rPr>
          <w:rFonts w:cs="Times New Roman"/>
          <w:lang w:val="pt-PT"/>
        </w:rPr>
        <w:t xml:space="preserve"> </w:t>
      </w:r>
      <w:r w:rsidR="0021064B">
        <w:rPr>
          <w:rFonts w:cs="Times New Roman"/>
          <w:lang w:val="pt-PT"/>
        </w:rPr>
        <w:t>–</w:t>
      </w:r>
      <w:r w:rsidR="00F277AC">
        <w:rPr>
          <w:rFonts w:cs="Times New Roman"/>
          <w:lang w:val="pt-PT"/>
        </w:rPr>
        <w:t xml:space="preserve"> Aplicação</w:t>
      </w:r>
    </w:p>
    <w:p w:rsidR="0021064B" w:rsidRDefault="008A7A8A" w:rsidP="0021064B">
      <w:pPr>
        <w:pStyle w:val="ThesisBodyText"/>
        <w:spacing w:after="0"/>
        <w:ind w:left="1440"/>
        <w:rPr>
          <w:rFonts w:cs="Times New Roman"/>
          <w:lang w:val="pt-PT"/>
        </w:rPr>
      </w:pPr>
      <w:r>
        <w:rPr>
          <w:rFonts w:cs="Times New Roman"/>
          <w:lang w:val="pt-PT"/>
        </w:rPr>
        <w:t>E</w:t>
      </w:r>
      <w:r w:rsidR="00F756D7">
        <w:rPr>
          <w:rFonts w:cs="Times New Roman"/>
          <w:lang w:val="pt-PT"/>
        </w:rPr>
        <w:t xml:space="preserve">ste é o nosso </w:t>
      </w:r>
      <w:r w:rsidR="00876336">
        <w:rPr>
          <w:rFonts w:cs="Times New Roman"/>
          <w:lang w:val="pt-PT"/>
        </w:rPr>
        <w:t>capítulo</w:t>
      </w:r>
      <w:r w:rsidR="00F756D7">
        <w:rPr>
          <w:rFonts w:cs="Times New Roman"/>
          <w:lang w:val="pt-PT"/>
        </w:rPr>
        <w:t xml:space="preserve"> mais extenso, pois </w:t>
      </w:r>
      <w:r w:rsidR="00482AF9">
        <w:rPr>
          <w:rFonts w:cs="Times New Roman"/>
          <w:lang w:val="pt-PT"/>
        </w:rPr>
        <w:t xml:space="preserve">é onde </w:t>
      </w:r>
      <w:r w:rsidR="009B3647">
        <w:rPr>
          <w:rFonts w:cs="Times New Roman"/>
          <w:lang w:val="pt-PT"/>
        </w:rPr>
        <w:t>entramos em detalhe relativamente à</w:t>
      </w:r>
      <w:r w:rsidR="00482AF9">
        <w:rPr>
          <w:rFonts w:cs="Times New Roman"/>
          <w:lang w:val="pt-PT"/>
        </w:rPr>
        <w:t xml:space="preserve"> aplicação. Começamos por detalhar quais os requisitos impostos para este projeto, falando de seguida na metodologia de trabalho aplicada por nós. </w:t>
      </w:r>
      <w:r w:rsidR="009B3647">
        <w:rPr>
          <w:rFonts w:cs="Times New Roman"/>
          <w:lang w:val="pt-PT"/>
        </w:rPr>
        <w:t>Falamos também da estrutura do nosso programa</w:t>
      </w:r>
      <w:r w:rsidR="00C95742">
        <w:rPr>
          <w:rFonts w:cs="Times New Roman"/>
          <w:lang w:val="pt-PT"/>
        </w:rPr>
        <w:t xml:space="preserve"> e por fim dos algoritmos aplicados.</w:t>
      </w:r>
    </w:p>
    <w:p w:rsidR="003C5CAD" w:rsidRDefault="00876336" w:rsidP="003C5CAD">
      <w:pPr>
        <w:pStyle w:val="ThesisBodyText"/>
        <w:numPr>
          <w:ilvl w:val="0"/>
          <w:numId w:val="21"/>
        </w:numPr>
        <w:spacing w:after="0"/>
        <w:rPr>
          <w:rFonts w:cs="Times New Roman"/>
          <w:lang w:val="pt-PT"/>
        </w:rPr>
      </w:pPr>
      <w:r>
        <w:rPr>
          <w:rFonts w:cs="Times New Roman"/>
          <w:lang w:val="pt-PT"/>
        </w:rPr>
        <w:t>Capítulo</w:t>
      </w:r>
      <w:r w:rsidR="003C5CAD">
        <w:rPr>
          <w:rFonts w:cs="Times New Roman"/>
          <w:lang w:val="pt-PT"/>
        </w:rPr>
        <w:t xml:space="preserve"> 5</w:t>
      </w:r>
      <w:r w:rsidR="00844AD5">
        <w:rPr>
          <w:rFonts w:cs="Times New Roman"/>
          <w:lang w:val="pt-PT"/>
        </w:rPr>
        <w:t xml:space="preserve"> </w:t>
      </w:r>
      <w:r w:rsidR="00B72C21">
        <w:rPr>
          <w:rFonts w:cs="Times New Roman"/>
          <w:lang w:val="pt-PT"/>
        </w:rPr>
        <w:t>–</w:t>
      </w:r>
      <w:r w:rsidR="00844AD5">
        <w:rPr>
          <w:rFonts w:cs="Times New Roman"/>
          <w:lang w:val="pt-PT"/>
        </w:rPr>
        <w:t xml:space="preserve"> </w:t>
      </w:r>
      <w:r w:rsidR="00B72C21">
        <w:rPr>
          <w:rFonts w:cs="Times New Roman"/>
          <w:lang w:val="pt-PT"/>
        </w:rPr>
        <w:t>Resultados</w:t>
      </w:r>
    </w:p>
    <w:p w:rsidR="00FE2680" w:rsidRPr="00B33477" w:rsidRDefault="00B72C21" w:rsidP="00FE2680">
      <w:pPr>
        <w:pStyle w:val="ThesisBodyText"/>
        <w:spacing w:after="0"/>
        <w:ind w:left="1440"/>
        <w:rPr>
          <w:rFonts w:cs="Times New Roman"/>
          <w:lang w:val="pt-PT"/>
        </w:rPr>
      </w:pPr>
      <w:r>
        <w:rPr>
          <w:rFonts w:cs="Times New Roman"/>
          <w:lang w:val="pt-PT"/>
        </w:rPr>
        <w:t xml:space="preserve">Neste </w:t>
      </w:r>
      <w:r w:rsidR="00876336">
        <w:rPr>
          <w:rFonts w:cs="Times New Roman"/>
          <w:lang w:val="pt-PT"/>
        </w:rPr>
        <w:t>capítulo</w:t>
      </w:r>
      <w:r>
        <w:rPr>
          <w:rFonts w:cs="Times New Roman"/>
          <w:lang w:val="pt-PT"/>
        </w:rPr>
        <w:t xml:space="preserve"> falamos sobre os resultados obtidos</w:t>
      </w:r>
      <w:r w:rsidR="00FE2680">
        <w:rPr>
          <w:rFonts w:cs="Times New Roman"/>
          <w:lang w:val="pt-PT"/>
        </w:rPr>
        <w:t xml:space="preserve">, mais concretamente, como foram obtidos e como foram tratados. </w:t>
      </w:r>
      <w:r w:rsidR="00FE2680" w:rsidRPr="00FE2680">
        <w:rPr>
          <w:rFonts w:cs="Times New Roman"/>
          <w:color w:val="FF0000"/>
          <w:lang w:val="pt-PT"/>
        </w:rPr>
        <w:t>É também aqui que fazemos o estudo comparativo determinando a nossa melhor solução para o problema.</w:t>
      </w:r>
    </w:p>
    <w:p w:rsidR="00B33477" w:rsidRPr="00B33477" w:rsidRDefault="00B33477" w:rsidP="009C5A40">
      <w:pPr>
        <w:pStyle w:val="ThesisHeading3numbered"/>
        <w:numPr>
          <w:ilvl w:val="2"/>
          <w:numId w:val="9"/>
        </w:numPr>
        <w:rPr>
          <w:rFonts w:cs="Times New Roman"/>
          <w:lang w:val="pt-PT"/>
        </w:rPr>
      </w:pPr>
      <w:bookmarkStart w:id="28" w:name="_Toc516848789"/>
      <w:bookmarkStart w:id="29" w:name="_Toc517045564"/>
      <w:r w:rsidRPr="00B33477">
        <w:rPr>
          <w:rFonts w:cs="Times New Roman"/>
          <w:lang w:val="pt-PT"/>
        </w:rPr>
        <w:t>Sub-secção</w:t>
      </w:r>
      <w:bookmarkEnd w:id="28"/>
      <w:bookmarkEnd w:id="29"/>
    </w:p>
    <w:p w:rsidR="00B33477" w:rsidRPr="00B33477" w:rsidRDefault="00B33477" w:rsidP="00B33477">
      <w:pPr>
        <w:pStyle w:val="ThesisBodyText"/>
        <w:rPr>
          <w:lang w:val="pt-PT"/>
        </w:rPr>
      </w:pPr>
      <w:r w:rsidRPr="00B33477">
        <w:rPr>
          <w:lang w:val="pt-PT"/>
        </w:rPr>
        <w:t>Stuff</w:t>
      </w:r>
    </w:p>
    <w:p w:rsidR="00B33477" w:rsidRPr="00B33477" w:rsidRDefault="00B33477" w:rsidP="009C5A40">
      <w:pPr>
        <w:pStyle w:val="ThesisHeading2numbered"/>
        <w:numPr>
          <w:ilvl w:val="1"/>
          <w:numId w:val="9"/>
        </w:numPr>
        <w:rPr>
          <w:rFonts w:cs="Times New Roman"/>
          <w:lang w:val="pt-PT"/>
        </w:rPr>
      </w:pPr>
      <w:bookmarkStart w:id="30" w:name="_Toc516848790"/>
      <w:bookmarkStart w:id="31" w:name="_Toc517045565"/>
      <w:r w:rsidRPr="00B33477">
        <w:rPr>
          <w:rFonts w:cs="Times New Roman"/>
          <w:lang w:val="pt-PT"/>
        </w:rPr>
        <w:t>Síntese</w:t>
      </w:r>
      <w:bookmarkEnd w:id="30"/>
      <w:bookmarkEnd w:id="31"/>
    </w:p>
    <w:p w:rsidR="00B33477" w:rsidRPr="00B33477" w:rsidRDefault="00A37DDC" w:rsidP="00B33477">
      <w:pPr>
        <w:rPr>
          <w:lang w:val="pt-PT"/>
        </w:rPr>
        <w:sectPr w:rsidR="00B33477" w:rsidRPr="00B33477" w:rsidSect="00FE2BA1">
          <w:headerReference w:type="even" r:id="rId34"/>
          <w:headerReference w:type="default" r:id="rId35"/>
          <w:footerReference w:type="even" r:id="rId36"/>
          <w:headerReference w:type="first" r:id="rId37"/>
          <w:footerReference w:type="first" r:id="rId38"/>
          <w:type w:val="oddPage"/>
          <w:pgSz w:w="11906" w:h="16838"/>
          <w:pgMar w:top="1440" w:right="1983" w:bottom="1440" w:left="1418" w:header="709" w:footer="709" w:gutter="567"/>
          <w:pgNumType w:start="1"/>
          <w:cols w:space="708"/>
          <w:titlePg/>
          <w:docGrid w:linePitch="360"/>
        </w:sect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foi possível</w:t>
      </w:r>
      <w:r w:rsidR="004F57A9">
        <w:rPr>
          <w:rFonts w:cs="Times New Roman"/>
          <w:iCs/>
          <w:lang w:val="pt-PT" w:eastAsia="en-US"/>
        </w:rPr>
        <w:t xml:space="preserve"> identificar</w:t>
      </w:r>
      <w:r w:rsidR="00483F63">
        <w:rPr>
          <w:rFonts w:cs="Times New Roman"/>
          <w:iCs/>
          <w:lang w:val="pt-PT" w:eastAsia="en-US"/>
        </w:rPr>
        <w:t xml:space="preserve"> os</w:t>
      </w:r>
      <w:r>
        <w:rPr>
          <w:rFonts w:cs="Times New Roman"/>
          <w:iCs/>
          <w:lang w:val="pt-PT" w:eastAsia="en-US"/>
        </w:rPr>
        <w:t xml:space="preserve"> pontos mais importantes deste relatório, bem como de todo o projeto em si.</w:t>
      </w:r>
      <w:r w:rsidR="00945317">
        <w:rPr>
          <w:rFonts w:cs="Times New Roman"/>
          <w:iCs/>
          <w:lang w:val="pt-PT" w:eastAsia="en-US"/>
        </w:rPr>
        <w:t xml:space="preserve"> Foi </w:t>
      </w:r>
      <w:r w:rsidR="00814183">
        <w:rPr>
          <w:rFonts w:cs="Times New Roman"/>
          <w:iCs/>
          <w:lang w:val="pt-PT" w:eastAsia="en-US"/>
        </w:rPr>
        <w:t xml:space="preserve">brevemente </w:t>
      </w:r>
      <w:r w:rsidR="00945317">
        <w:rPr>
          <w:rFonts w:cs="Times New Roman"/>
          <w:iCs/>
          <w:lang w:val="pt-PT" w:eastAsia="en-US"/>
        </w:rPr>
        <w:t xml:space="preserve">explicado o problema e como </w:t>
      </w:r>
      <w:r w:rsidR="00814183">
        <w:rPr>
          <w:rFonts w:cs="Times New Roman"/>
          <w:iCs/>
          <w:lang w:val="pt-PT" w:eastAsia="en-US"/>
        </w:rPr>
        <w:t xml:space="preserve">este foi </w:t>
      </w:r>
      <w:r w:rsidR="00945317">
        <w:rPr>
          <w:rFonts w:cs="Times New Roman"/>
          <w:iCs/>
          <w:lang w:val="pt-PT" w:eastAsia="en-US"/>
        </w:rPr>
        <w:t>resolv</w:t>
      </w:r>
      <w:r w:rsidR="00814183">
        <w:rPr>
          <w:rFonts w:cs="Times New Roman"/>
          <w:iCs/>
          <w:lang w:val="pt-PT" w:eastAsia="en-US"/>
        </w:rPr>
        <w:t>ido.</w:t>
      </w:r>
      <w:r w:rsidR="0073385C">
        <w:rPr>
          <w:rFonts w:cs="Times New Roman"/>
          <w:iCs/>
          <w:lang w:val="pt-PT" w:eastAsia="en-US"/>
        </w:rPr>
        <w:t xml:space="preserve"> </w:t>
      </w:r>
      <w:r w:rsidR="004F57A9">
        <w:rPr>
          <w:rFonts w:cs="Times New Roman"/>
          <w:iCs/>
          <w:lang w:val="pt-PT" w:eastAsia="en-US"/>
        </w:rPr>
        <w:t xml:space="preserve"> Deixamos clara a nossa motivação para trabalhar neste projeto e definimos a estrutura de todo o relatório.</w:t>
      </w:r>
    </w:p>
    <w:p w:rsidR="00500FE1" w:rsidRPr="00B33477" w:rsidRDefault="00B33477" w:rsidP="009C5A40">
      <w:pPr>
        <w:pStyle w:val="ThesisHeading1numberedchapterheading"/>
        <w:numPr>
          <w:ilvl w:val="0"/>
          <w:numId w:val="8"/>
        </w:numPr>
      </w:pPr>
      <w:bookmarkStart w:id="32" w:name="_Toc517045566"/>
      <w:r w:rsidRPr="00B33477">
        <w:lastRenderedPageBreak/>
        <w:t>- Enquadramento</w:t>
      </w:r>
      <w:bookmarkEnd w:id="32"/>
    </w:p>
    <w:p w:rsidR="00B33477" w:rsidRPr="00B33477" w:rsidRDefault="00B33477" w:rsidP="00B33477">
      <w:pPr>
        <w:pStyle w:val="ThesisBodyText"/>
        <w:rPr>
          <w:lang w:val="pt-PT"/>
        </w:rPr>
      </w:pPr>
      <w:r w:rsidRPr="00B33477">
        <w:rPr>
          <w:lang w:val="pt-PT"/>
        </w:rPr>
        <w:t>Este capítulo está estruturado da seguinte forma: A secção 2.1 apresenta a descrição do problema resolvido neste projeto; A secção 2.2 apresenta o conceito de problemas otimização do tipo NP Hard; A secção 2.3 apresenta os tipos de algoritmos que permitem a solução deste tipo de problema, e a secção 2.4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33" w:name="_Toc516848792"/>
      <w:bookmarkStart w:id="34" w:name="_Toc517045567"/>
      <w:r w:rsidRPr="00B33477">
        <w:rPr>
          <w:rFonts w:cs="Times New Roman"/>
          <w:lang w:val="pt-PT"/>
        </w:rPr>
        <w:t>Descrição do Problema</w:t>
      </w:r>
      <w:bookmarkEnd w:id="33"/>
      <w:bookmarkEnd w:id="34"/>
    </w:p>
    <w:p w:rsidR="00F40587" w:rsidRDefault="00B33477" w:rsidP="00B33477">
      <w:pPr>
        <w:pStyle w:val="ThesisBodyText"/>
        <w:rPr>
          <w:rFonts w:cs="Times New Roman"/>
          <w:lang w:val="pt-PT"/>
        </w:rPr>
      </w:pPr>
      <w:r w:rsidRPr="00B33477">
        <w:rPr>
          <w:rFonts w:cs="Times New Roman"/>
          <w:lang w:val="pt-PT"/>
        </w:rPr>
        <w:t xml:space="preserve">O problema </w:t>
      </w:r>
      <w:r w:rsidR="009D6D05">
        <w:rPr>
          <w:rFonts w:cs="Times New Roman"/>
          <w:lang w:val="pt-PT"/>
        </w:rPr>
        <w:t>pretende</w:t>
      </w:r>
      <w:r w:rsidRPr="00B33477">
        <w:rPr>
          <w:rFonts w:cs="Times New Roman"/>
          <w:lang w:val="pt-PT"/>
        </w:rPr>
        <w:t xml:space="preserve"> garantir que numa rede de fibra ótica os sinais são regenerados de forma a </w:t>
      </w:r>
      <w:r w:rsidR="00A15FCB">
        <w:rPr>
          <w:rFonts w:cs="Times New Roman"/>
          <w:lang w:val="pt-PT"/>
        </w:rPr>
        <w:t>manter</w:t>
      </w:r>
      <w:r w:rsidRPr="00B33477">
        <w:rPr>
          <w:rFonts w:cs="Times New Roman"/>
          <w:lang w:val="pt-PT"/>
        </w:rPr>
        <w:t xml:space="preserve"> a qualidade do sinal, que se deteriora</w:t>
      </w:r>
      <w:r w:rsidR="00307EDE">
        <w:rPr>
          <w:rFonts w:cs="Times New Roman"/>
          <w:lang w:val="pt-PT"/>
        </w:rPr>
        <w:t xml:space="preserve"> </w:t>
      </w:r>
      <w:r w:rsidR="009D6D05">
        <w:rPr>
          <w:rFonts w:cs="Times New Roman"/>
          <w:lang w:val="pt-PT"/>
        </w:rPr>
        <w:t>proporcionalmente</w:t>
      </w:r>
      <w:r w:rsidR="008D08A2">
        <w:rPr>
          <w:rFonts w:cs="Times New Roman"/>
          <w:lang w:val="pt-PT"/>
        </w:rPr>
        <w:t xml:space="preserve"> </w:t>
      </w:r>
      <w:r w:rsidR="009D6D05">
        <w:rPr>
          <w:rFonts w:cs="Times New Roman"/>
          <w:lang w:val="pt-PT"/>
        </w:rPr>
        <w:t>à</w:t>
      </w:r>
      <w:r w:rsidRPr="00B33477">
        <w:rPr>
          <w:rFonts w:cs="Times New Roman"/>
          <w:lang w:val="pt-PT"/>
        </w:rPr>
        <w:t xml:space="preserve"> distância </w:t>
      </w:r>
      <w:r w:rsidR="00A27D4B">
        <w:rPr>
          <w:rFonts w:cs="Times New Roman"/>
          <w:lang w:val="pt-PT"/>
        </w:rPr>
        <w:t xml:space="preserve">que </w:t>
      </w:r>
      <w:r w:rsidR="007E4F0E">
        <w:rPr>
          <w:rFonts w:cs="Times New Roman"/>
          <w:lang w:val="pt-PT"/>
        </w:rPr>
        <w:t xml:space="preserve">percorre </w:t>
      </w:r>
      <w:r w:rsidRPr="00B33477">
        <w:rPr>
          <w:rFonts w:cs="Times New Roman"/>
          <w:lang w:val="pt-PT"/>
        </w:rPr>
        <w:t>na rede.</w:t>
      </w:r>
    </w:p>
    <w:p w:rsidR="00B33477" w:rsidRPr="00B33477" w:rsidRDefault="00B33477" w:rsidP="00B33477">
      <w:pPr>
        <w:pStyle w:val="ThesisBodyText"/>
        <w:rPr>
          <w:rFonts w:cs="Times New Roman"/>
          <w:lang w:val="pt-PT"/>
        </w:rPr>
      </w:pPr>
      <w:r w:rsidRPr="00B33477">
        <w:rPr>
          <w:rFonts w:cs="Times New Roman"/>
          <w:lang w:val="pt-PT"/>
        </w:rPr>
        <w:t xml:space="preserve">Os problemas utilizados no </w:t>
      </w:r>
      <w:r w:rsidR="00985867">
        <w:rPr>
          <w:rFonts w:cs="Times New Roman"/>
          <w:lang w:val="pt-PT"/>
        </w:rPr>
        <w:t xml:space="preserve">nosso </w:t>
      </w:r>
      <w:r w:rsidRPr="00B33477">
        <w:rPr>
          <w:rFonts w:cs="Times New Roman"/>
          <w:lang w:val="pt-PT"/>
        </w:rPr>
        <w:t>projeto estão presentes no website do centro de computadores da universidade de Viena</w:t>
      </w:r>
      <w:r w:rsidR="00BF7E4E">
        <w:rPr>
          <w:rFonts w:cs="Times New Roman"/>
          <w:lang w:val="pt-PT"/>
        </w:rPr>
        <w:t>, que também abordou previamente o PLR</w:t>
      </w:r>
      <w:r w:rsidRPr="00B33477">
        <w:rPr>
          <w:rFonts w:cs="Times New Roman"/>
          <w:lang w:val="pt-PT"/>
        </w:rPr>
        <w:t xml:space="preserve">. Estes problemas são representações simplificadas de redes de fibra ótica, contendo um conjunto de nós interligados. </w:t>
      </w:r>
      <w:r w:rsidR="00880A17">
        <w:rPr>
          <w:rFonts w:cs="Times New Roman"/>
          <w:lang w:val="pt-PT"/>
        </w:rPr>
        <w:t xml:space="preserve">Para encontrar a solução deste problema é necessário </w:t>
      </w:r>
      <w:r w:rsidRPr="00B33477">
        <w:rPr>
          <w:rFonts w:cs="Times New Roman"/>
          <w:lang w:val="pt-PT"/>
        </w:rPr>
        <w:t>conseguir descobrir uma disposição de regeneradores de sinais num conjunto de nós interligados</w:t>
      </w:r>
      <w:r w:rsidR="00ED2F65">
        <w:rPr>
          <w:rFonts w:cs="Times New Roman"/>
          <w:lang w:val="pt-PT"/>
        </w:rPr>
        <w:t>,</w:t>
      </w:r>
      <w:r w:rsidRPr="00B33477">
        <w:rPr>
          <w:rFonts w:cs="Times New Roman"/>
          <w:lang w:val="pt-PT"/>
        </w:rPr>
        <w:t xml:space="preserve"> de forma a que todos os nós contenham ou estejam liga</w:t>
      </w:r>
      <w:r w:rsidR="002F7B89">
        <w:rPr>
          <w:rFonts w:cs="Times New Roman"/>
          <w:lang w:val="pt-PT"/>
        </w:rPr>
        <w:t>dos a pelo menos um regenerador</w:t>
      </w:r>
      <w:r w:rsidR="00C41802">
        <w:rPr>
          <w:rFonts w:cs="Times New Roman"/>
          <w:lang w:val="pt-PT"/>
        </w:rPr>
        <w:t>. Este processo</w:t>
      </w:r>
      <w:r w:rsidR="00ED2F65">
        <w:rPr>
          <w:rFonts w:cs="Times New Roman"/>
          <w:lang w:val="pt-PT"/>
        </w:rPr>
        <w:t xml:space="preserve"> </w:t>
      </w:r>
      <w:r w:rsidR="002F7B89">
        <w:rPr>
          <w:rFonts w:cs="Times New Roman"/>
          <w:lang w:val="pt-PT"/>
        </w:rPr>
        <w:t xml:space="preserve">terá </w:t>
      </w:r>
      <w:r w:rsidR="00707F87">
        <w:rPr>
          <w:rFonts w:cs="Times New Roman"/>
          <w:lang w:val="pt-PT"/>
        </w:rPr>
        <w:t>de</w:t>
      </w:r>
      <w:r w:rsidR="002F7B89">
        <w:rPr>
          <w:rFonts w:cs="Times New Roman"/>
          <w:lang w:val="pt-PT"/>
        </w:rPr>
        <w:t xml:space="preserve"> ser feito</w:t>
      </w:r>
      <w:r w:rsidRPr="00B33477">
        <w:rPr>
          <w:rFonts w:cs="Times New Roman"/>
          <w:lang w:val="pt-PT"/>
        </w:rPr>
        <w:t xml:space="preserve"> </w:t>
      </w:r>
      <w:r w:rsidR="00581EFE">
        <w:rPr>
          <w:rFonts w:cs="Times New Roman"/>
          <w:lang w:val="pt-PT"/>
        </w:rPr>
        <w:t>utilizando o</w:t>
      </w:r>
      <w:r w:rsidRPr="00B33477">
        <w:rPr>
          <w:rFonts w:cs="Times New Roman"/>
          <w:lang w:val="pt-PT"/>
        </w:rPr>
        <w:t xml:space="preserve"> menor n</w:t>
      </w:r>
      <w:r w:rsidR="00160FC8">
        <w:rPr>
          <w:rFonts w:cs="Times New Roman"/>
          <w:lang w:val="pt-PT"/>
        </w:rPr>
        <w:t>úmero de regeneradores possível. N</w:t>
      </w:r>
      <w:r w:rsidRPr="00B33477">
        <w:rPr>
          <w:rFonts w:cs="Times New Roman"/>
          <w:lang w:val="pt-PT"/>
        </w:rPr>
        <w:t>o caso de problemas em que a colocação de regeneradores num nó específico tem custos diferentes</w:t>
      </w:r>
      <w:r w:rsidR="00140D0B">
        <w:rPr>
          <w:rFonts w:cs="Times New Roman"/>
          <w:lang w:val="pt-PT"/>
        </w:rPr>
        <w:t>,</w:t>
      </w:r>
      <w:r w:rsidRPr="00B33477">
        <w:rPr>
          <w:rFonts w:cs="Times New Roman"/>
          <w:lang w:val="pt-PT"/>
        </w:rPr>
        <w:t xml:space="preserve"> o objetivo é ter o menor custo possível.</w:t>
      </w:r>
    </w:p>
    <w:p w:rsidR="00B33477" w:rsidRPr="00B33477" w:rsidRDefault="00B33477" w:rsidP="00B33477">
      <w:pPr>
        <w:pStyle w:val="ThesisBodyText"/>
        <w:rPr>
          <w:rFonts w:cs="Times New Roman"/>
          <w:lang w:val="pt-PT"/>
        </w:rPr>
      </w:pPr>
      <w:r w:rsidRPr="00B33477">
        <w:rPr>
          <w:rFonts w:cs="Times New Roman"/>
          <w:lang w:val="pt-PT"/>
        </w:rPr>
        <w:t xml:space="preserve">A aplicação ao mundo real da nossa forma de resolver o problema necessitaria de uma ferramenta </w:t>
      </w:r>
      <w:r w:rsidR="005B7400">
        <w:rPr>
          <w:rFonts w:cs="Times New Roman"/>
          <w:lang w:val="pt-PT"/>
        </w:rPr>
        <w:t>capaz de</w:t>
      </w:r>
      <w:r w:rsidRPr="00B33477">
        <w:rPr>
          <w:rFonts w:cs="Times New Roman"/>
          <w:lang w:val="pt-PT"/>
        </w:rPr>
        <w:t xml:space="preserve"> converter uma rede de fibra ótica real numa rede simplificada como as que foram utilizadas.</w:t>
      </w:r>
    </w:p>
    <w:p w:rsidR="00B33477" w:rsidRPr="00B33477" w:rsidRDefault="00B33477" w:rsidP="009C5A40">
      <w:pPr>
        <w:pStyle w:val="ThesisHeading3numbered"/>
        <w:numPr>
          <w:ilvl w:val="2"/>
          <w:numId w:val="9"/>
        </w:numPr>
        <w:rPr>
          <w:rFonts w:cs="Times New Roman"/>
          <w:lang w:val="pt-PT"/>
        </w:rPr>
      </w:pPr>
      <w:bookmarkStart w:id="35" w:name="_Toc516848793"/>
      <w:bookmarkStart w:id="36" w:name="_Toc517045568"/>
      <w:r w:rsidRPr="00B33477">
        <w:rPr>
          <w:rFonts w:cs="Times New Roman"/>
          <w:lang w:val="pt-PT"/>
        </w:rPr>
        <w:t>Estrutura do problema</w:t>
      </w:r>
      <w:bookmarkEnd w:id="35"/>
      <w:bookmarkEnd w:id="36"/>
    </w:p>
    <w:p w:rsidR="000934D8" w:rsidRDefault="00B33477" w:rsidP="00B33477">
      <w:pPr>
        <w:pStyle w:val="ThesisBodyText"/>
        <w:rPr>
          <w:rFonts w:cs="Times New Roman"/>
          <w:lang w:val="pt-PT"/>
        </w:rPr>
      </w:pPr>
      <w:r w:rsidRPr="00B33477">
        <w:rPr>
          <w:rFonts w:cs="Times New Roman"/>
          <w:lang w:val="pt-PT"/>
        </w:rPr>
        <w:t>Os problemas utilizados estão</w:t>
      </w:r>
      <w:r w:rsidR="007D66F5">
        <w:rPr>
          <w:rFonts w:cs="Times New Roman"/>
          <w:lang w:val="pt-PT"/>
        </w:rPr>
        <w:t xml:space="preserve"> inicialmente</w:t>
      </w:r>
      <w:r w:rsidRPr="00B33477">
        <w:rPr>
          <w:rFonts w:cs="Times New Roman"/>
          <w:lang w:val="pt-PT"/>
        </w:rPr>
        <w:t xml:space="preserve"> </w:t>
      </w:r>
      <w:r w:rsidR="00AE79C4">
        <w:rPr>
          <w:rFonts w:cs="Times New Roman"/>
          <w:lang w:val="pt-PT"/>
        </w:rPr>
        <w:t>sob o formato de</w:t>
      </w:r>
      <w:r w:rsidRPr="00B33477">
        <w:rPr>
          <w:rFonts w:cs="Times New Roman"/>
          <w:lang w:val="pt-PT"/>
        </w:rPr>
        <w:t xml:space="preserve"> ficheiros de texto. A principal informação contida nestes ficheiros é uma matriz que representa as </w:t>
      </w:r>
      <w:r w:rsidRPr="00B33477">
        <w:rPr>
          <w:rFonts w:cs="Times New Roman"/>
          <w:lang w:val="pt-PT"/>
        </w:rPr>
        <w:lastRenderedPageBreak/>
        <w:t xml:space="preserve">ligações entre os diferentes nós que compõem o problema. </w:t>
      </w:r>
      <w:r w:rsidR="00FE3747">
        <w:rPr>
          <w:rFonts w:cs="Times New Roman"/>
          <w:lang w:val="pt-PT"/>
        </w:rPr>
        <w:t xml:space="preserve">Para alem disto, </w:t>
      </w:r>
      <w:r w:rsidRPr="00B33477">
        <w:rPr>
          <w:rFonts w:cs="Times New Roman"/>
          <w:lang w:val="pt-PT"/>
        </w:rPr>
        <w:t xml:space="preserve">contêm também o número </w:t>
      </w:r>
      <w:r w:rsidR="00426625">
        <w:rPr>
          <w:rFonts w:cs="Times New Roman"/>
          <w:lang w:val="pt-PT"/>
        </w:rPr>
        <w:t>de nós e o número de ligações</w:t>
      </w:r>
      <w:r w:rsidRPr="00B33477">
        <w:rPr>
          <w:rFonts w:cs="Times New Roman"/>
          <w:lang w:val="pt-PT"/>
        </w:rPr>
        <w:t>.</w:t>
      </w:r>
    </w:p>
    <w:p w:rsidR="00B33477" w:rsidRPr="00B33477" w:rsidRDefault="00B33477" w:rsidP="00B33477">
      <w:pPr>
        <w:pStyle w:val="ThesisBodyText"/>
        <w:rPr>
          <w:rFonts w:cs="Times New Roman"/>
          <w:lang w:val="pt-PT"/>
        </w:rPr>
      </w:pPr>
      <w:r w:rsidRPr="00B33477">
        <w:rPr>
          <w:rFonts w:cs="Times New Roman"/>
          <w:lang w:val="pt-PT"/>
        </w:rPr>
        <w:t xml:space="preserve">Alguns </w:t>
      </w:r>
      <w:r w:rsidR="00182F01">
        <w:rPr>
          <w:rFonts w:cs="Times New Roman"/>
          <w:lang w:val="pt-PT"/>
        </w:rPr>
        <w:t xml:space="preserve">dos </w:t>
      </w:r>
      <w:r w:rsidRPr="00B33477">
        <w:rPr>
          <w:rFonts w:cs="Times New Roman"/>
          <w:lang w:val="pt-PT"/>
        </w:rPr>
        <w:t>problemas contêm também um vetor com pesos</w:t>
      </w:r>
      <w:r w:rsidR="004A6E54">
        <w:rPr>
          <w:rFonts w:cs="Times New Roman"/>
          <w:lang w:val="pt-PT"/>
        </w:rPr>
        <w:t>,</w:t>
      </w:r>
      <w:r w:rsidRPr="00B33477">
        <w:rPr>
          <w:rFonts w:cs="Times New Roman"/>
          <w:lang w:val="pt-PT"/>
        </w:rPr>
        <w:t xml:space="preserve"> referente à colocação de regeneradores em cada nó específico.</w:t>
      </w:r>
    </w:p>
    <w:p w:rsidR="00B33477" w:rsidRPr="00B33477" w:rsidRDefault="00B33477" w:rsidP="009C5A40">
      <w:pPr>
        <w:pStyle w:val="ThesisHeading2numbered"/>
        <w:numPr>
          <w:ilvl w:val="1"/>
          <w:numId w:val="9"/>
        </w:numPr>
        <w:rPr>
          <w:rFonts w:cs="Times New Roman"/>
          <w:lang w:val="pt-PT"/>
        </w:rPr>
      </w:pPr>
      <w:bookmarkStart w:id="37" w:name="_Toc516848794"/>
      <w:bookmarkStart w:id="38" w:name="_Toc517045569"/>
      <w:r w:rsidRPr="00B33477">
        <w:rPr>
          <w:rFonts w:cs="Times New Roman"/>
          <w:lang w:val="pt-PT"/>
        </w:rPr>
        <w:t>Problemas de Otimização NP Hard</w:t>
      </w:r>
      <w:bookmarkEnd w:id="37"/>
      <w:bookmarkEnd w:id="38"/>
    </w:p>
    <w:p w:rsidR="00FE5DA6" w:rsidRDefault="00E81391" w:rsidP="00B33477">
      <w:pPr>
        <w:pStyle w:val="ThesisBodyText"/>
        <w:rPr>
          <w:lang w:val="pt-PT"/>
        </w:rPr>
      </w:pPr>
      <w:r>
        <w:rPr>
          <w:lang w:val="pt-PT"/>
        </w:rPr>
        <w:t xml:space="preserve">Um problema </w:t>
      </w:r>
      <w:r w:rsidR="00FA3036">
        <w:rPr>
          <w:lang w:val="pt-PT"/>
        </w:rPr>
        <w:t xml:space="preserve">é classificado como </w:t>
      </w:r>
      <w:r>
        <w:rPr>
          <w:lang w:val="pt-PT"/>
        </w:rPr>
        <w:t>NP-Hard</w:t>
      </w:r>
      <w:r w:rsidR="00B55577">
        <w:rPr>
          <w:lang w:val="pt-PT"/>
        </w:rPr>
        <w:t xml:space="preserve"> (</w:t>
      </w:r>
      <w:r w:rsidR="008D596F" w:rsidRPr="00F678EF">
        <w:rPr>
          <w:b/>
          <w:i/>
          <w:lang w:val="pt-PT"/>
        </w:rPr>
        <w:t>N</w:t>
      </w:r>
      <w:r w:rsidR="008D596F" w:rsidRPr="00F678EF">
        <w:rPr>
          <w:i/>
          <w:lang w:val="pt-PT"/>
        </w:rPr>
        <w:t xml:space="preserve">on-deterministic </w:t>
      </w:r>
      <w:r w:rsidR="008D596F" w:rsidRPr="00F678EF">
        <w:rPr>
          <w:b/>
          <w:i/>
          <w:lang w:val="pt-PT"/>
        </w:rPr>
        <w:t>P</w:t>
      </w:r>
      <w:r w:rsidR="00B55577" w:rsidRPr="00F678EF">
        <w:rPr>
          <w:i/>
          <w:lang w:val="pt-PT"/>
        </w:rPr>
        <w:t>olynomial time</w:t>
      </w:r>
      <w:r w:rsidR="00B55577">
        <w:rPr>
          <w:lang w:val="pt-PT"/>
        </w:rPr>
        <w:t>)</w:t>
      </w:r>
      <w:r>
        <w:rPr>
          <w:lang w:val="pt-PT"/>
        </w:rPr>
        <w:t xml:space="preserve"> </w:t>
      </w:r>
      <w:r w:rsidR="00FA3036">
        <w:rPr>
          <w:lang w:val="pt-PT"/>
        </w:rPr>
        <w:t>quando</w:t>
      </w:r>
      <w:r>
        <w:rPr>
          <w:lang w:val="pt-PT"/>
        </w:rPr>
        <w:t xml:space="preserve"> pode ser considerado pelo menos tão difícil quanto o problema mais difícil do tipo NP-Hard.</w:t>
      </w:r>
      <w:r w:rsidR="00B26B1F">
        <w:rPr>
          <w:lang w:val="pt-PT"/>
        </w:rPr>
        <w:t xml:space="preserve"> </w:t>
      </w:r>
      <w:r w:rsidR="006911E9">
        <w:rPr>
          <w:lang w:val="pt-PT"/>
        </w:rPr>
        <w:t>Por outras palavras,</w:t>
      </w:r>
      <w:r w:rsidR="009E40C7">
        <w:rPr>
          <w:lang w:val="pt-PT"/>
        </w:rPr>
        <w:t xml:space="preserve"> </w:t>
      </w:r>
      <w:r w:rsidR="001471AD">
        <w:rPr>
          <w:lang w:val="pt-PT"/>
        </w:rPr>
        <w:t>qualquer</w:t>
      </w:r>
      <w:r w:rsidR="00B26B1F">
        <w:rPr>
          <w:lang w:val="pt-PT"/>
        </w:rPr>
        <w:t xml:space="preserve"> algoritmo utilizado para resolver um problema do tipo NP-Hard</w:t>
      </w:r>
      <w:r w:rsidR="009E40C7">
        <w:rPr>
          <w:lang w:val="pt-PT"/>
        </w:rPr>
        <w:t xml:space="preserve"> em tempo polinomial</w:t>
      </w:r>
      <w:r w:rsidR="00B26B1F">
        <w:rPr>
          <w:lang w:val="pt-PT"/>
        </w:rPr>
        <w:t xml:space="preserve"> pode ser</w:t>
      </w:r>
      <w:r w:rsidR="001471AD">
        <w:rPr>
          <w:lang w:val="pt-PT"/>
        </w:rPr>
        <w:t xml:space="preserve"> posteriormente</w:t>
      </w:r>
      <w:r w:rsidR="00B26B1F">
        <w:rPr>
          <w:lang w:val="pt-PT"/>
        </w:rPr>
        <w:t xml:space="preserve"> traduzido para resolver qualquer p</w:t>
      </w:r>
      <w:r w:rsidR="002213EE">
        <w:rPr>
          <w:lang w:val="pt-PT"/>
        </w:rPr>
        <w:t>roblema também</w:t>
      </w:r>
      <w:r w:rsidR="00B26B1F">
        <w:rPr>
          <w:lang w:val="pt-PT"/>
        </w:rPr>
        <w:t xml:space="preserve"> NP-Hard.</w:t>
      </w:r>
      <w:r w:rsidR="00026340">
        <w:rPr>
          <w:lang w:val="pt-PT"/>
        </w:rPr>
        <w:t xml:space="preserve"> </w:t>
      </w:r>
    </w:p>
    <w:p w:rsidR="002213EE" w:rsidRPr="00B33477" w:rsidRDefault="00791DB3" w:rsidP="00B33477">
      <w:pPr>
        <w:pStyle w:val="ThesisBodyText"/>
        <w:rPr>
          <w:lang w:val="pt-PT"/>
        </w:rPr>
      </w:pPr>
      <w:r>
        <w:rPr>
          <w:lang w:val="pt-PT"/>
        </w:rPr>
        <w:t>Problemas do tipo</w:t>
      </w:r>
      <w:r w:rsidR="00026340" w:rsidRPr="00026340">
        <w:rPr>
          <w:lang w:val="pt-PT"/>
        </w:rPr>
        <w:t xml:space="preserve"> NP-</w:t>
      </w:r>
      <w:r w:rsidR="00026340">
        <w:rPr>
          <w:lang w:val="pt-PT"/>
        </w:rPr>
        <w:t>Hard</w:t>
      </w:r>
      <w:r>
        <w:rPr>
          <w:lang w:val="pt-PT"/>
        </w:rPr>
        <w:t xml:space="preserve"> podem ser</w:t>
      </w:r>
      <w:r w:rsidR="00026340" w:rsidRPr="00026340">
        <w:rPr>
          <w:lang w:val="pt-PT"/>
        </w:rPr>
        <w:t>: problemas de decisão, problemas de pesquisa ou problemas de otimização.</w:t>
      </w:r>
    </w:p>
    <w:p w:rsidR="00B33477" w:rsidRPr="00B33477" w:rsidRDefault="00B33477" w:rsidP="009C5A40">
      <w:pPr>
        <w:pStyle w:val="ThesisHeading3numbered"/>
        <w:numPr>
          <w:ilvl w:val="2"/>
          <w:numId w:val="9"/>
        </w:numPr>
        <w:rPr>
          <w:rFonts w:cs="Times New Roman"/>
          <w:lang w:val="pt-PT"/>
        </w:rPr>
      </w:pPr>
      <w:bookmarkStart w:id="39" w:name="_Toc516848795"/>
      <w:bookmarkStart w:id="40" w:name="_Toc517045570"/>
      <w:r w:rsidRPr="00B33477">
        <w:rPr>
          <w:rFonts w:cs="Times New Roman"/>
          <w:lang w:val="pt-PT"/>
        </w:rPr>
        <w:t>Sub-secção</w:t>
      </w:r>
      <w:bookmarkEnd w:id="39"/>
      <w:bookmarkEnd w:id="40"/>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1" w:name="_Toc516848796"/>
      <w:bookmarkStart w:id="42" w:name="_Toc517045571"/>
      <w:r w:rsidRPr="00B33477">
        <w:rPr>
          <w:rFonts w:cs="Times New Roman"/>
          <w:lang w:val="pt-PT"/>
        </w:rPr>
        <w:t>Algoritmos evolutivos de inteligência artificial (algoritmos baseados em populações)</w:t>
      </w:r>
      <w:bookmarkEnd w:id="41"/>
      <w:bookmarkEnd w:id="42"/>
    </w:p>
    <w:p w:rsidR="008B71F8" w:rsidRDefault="00A3237E" w:rsidP="00B33477">
      <w:pPr>
        <w:pStyle w:val="ThesisBodyText"/>
        <w:rPr>
          <w:lang w:val="pt-PT"/>
        </w:rPr>
      </w:pPr>
      <w:r>
        <w:rPr>
          <w:lang w:val="pt-PT"/>
        </w:rPr>
        <w:t xml:space="preserve">Os </w:t>
      </w:r>
      <w:r w:rsidRPr="00B33477">
        <w:rPr>
          <w:lang w:val="pt-PT"/>
        </w:rPr>
        <w:t xml:space="preserve">Algoritmos Evolutivos </w:t>
      </w:r>
      <w:r>
        <w:rPr>
          <w:lang w:val="pt-PT"/>
        </w:rPr>
        <w:t>têm como objetivo trabalhar com o melhor de uma solução</w:t>
      </w:r>
      <w:r w:rsidR="00C070B3">
        <w:rPr>
          <w:lang w:val="pt-PT"/>
        </w:rPr>
        <w:t xml:space="preserve">, e </w:t>
      </w:r>
      <w:r w:rsidR="00876336">
        <w:rPr>
          <w:lang w:val="pt-PT"/>
        </w:rPr>
        <w:t>melhorá-la</w:t>
      </w:r>
      <w:r>
        <w:rPr>
          <w:lang w:val="pt-PT"/>
        </w:rPr>
        <w:t>.</w:t>
      </w:r>
      <w:r w:rsidR="006123EF">
        <w:rPr>
          <w:lang w:val="pt-PT"/>
        </w:rPr>
        <w:t xml:space="preserve"> Esta ideia é baseada nos princípios da teoria da evolução biológica</w:t>
      </w:r>
      <w:r w:rsidR="008B71F8">
        <w:rPr>
          <w:lang w:val="pt-PT"/>
        </w:rPr>
        <w:t xml:space="preserve">, isto é, </w:t>
      </w:r>
      <w:r w:rsidR="00F9092F">
        <w:rPr>
          <w:lang w:val="pt-PT"/>
        </w:rPr>
        <w:t>pode-se</w:t>
      </w:r>
      <w:r w:rsidR="00FA0D00">
        <w:rPr>
          <w:lang w:val="pt-PT"/>
        </w:rPr>
        <w:t xml:space="preserve"> simular </w:t>
      </w:r>
      <w:r w:rsidR="00DC372A">
        <w:rPr>
          <w:lang w:val="pt-PT"/>
        </w:rPr>
        <w:t>o</w:t>
      </w:r>
      <w:r w:rsidR="00FA0D00">
        <w:rPr>
          <w:lang w:val="pt-PT"/>
        </w:rPr>
        <w:t xml:space="preserve"> </w:t>
      </w:r>
      <w:r w:rsidR="008B71F8">
        <w:rPr>
          <w:lang w:val="pt-PT"/>
        </w:rPr>
        <w:t xml:space="preserve">processo </w:t>
      </w:r>
      <w:r w:rsidR="00D33988">
        <w:rPr>
          <w:lang w:val="pt-PT"/>
        </w:rPr>
        <w:t>evolutivo</w:t>
      </w:r>
      <w:r w:rsidR="008B71F8">
        <w:rPr>
          <w:lang w:val="pt-PT"/>
        </w:rPr>
        <w:t xml:space="preserve"> </w:t>
      </w:r>
      <w:r w:rsidR="0059379C">
        <w:rPr>
          <w:lang w:val="pt-PT"/>
        </w:rPr>
        <w:t xml:space="preserve">da natureza de modo a </w:t>
      </w:r>
      <w:r w:rsidR="00D44EEC">
        <w:rPr>
          <w:lang w:val="pt-PT"/>
        </w:rPr>
        <w:t>encontrar</w:t>
      </w:r>
      <w:r w:rsidR="008B71F8">
        <w:rPr>
          <w:lang w:val="pt-PT"/>
        </w:rPr>
        <w:t xml:space="preserve"> soluções ótimas para os </w:t>
      </w:r>
      <w:r w:rsidR="004839AD">
        <w:rPr>
          <w:lang w:val="pt-PT"/>
        </w:rPr>
        <w:t xml:space="preserve">nossos </w:t>
      </w:r>
      <w:r w:rsidR="008B71F8">
        <w:rPr>
          <w:lang w:val="pt-PT"/>
        </w:rPr>
        <w:t>problemas.</w:t>
      </w:r>
      <w:r w:rsidR="001A10B4">
        <w:rPr>
          <w:lang w:val="pt-PT"/>
        </w:rPr>
        <w:t xml:space="preserve"> Deste </w:t>
      </w:r>
      <w:r w:rsidR="00876336">
        <w:rPr>
          <w:lang w:val="pt-PT"/>
        </w:rPr>
        <w:t>princípio</w:t>
      </w:r>
      <w:r w:rsidR="001A10B4">
        <w:rPr>
          <w:lang w:val="pt-PT"/>
        </w:rPr>
        <w:t xml:space="preserve">, surgiram vários algoritmos como por exemplo o </w:t>
      </w:r>
      <w:r w:rsidR="00D34D5B">
        <w:rPr>
          <w:lang w:val="pt-PT"/>
        </w:rPr>
        <w:t>Algoritmo Genético (</w:t>
      </w:r>
      <w:r w:rsidR="001A10B4">
        <w:rPr>
          <w:lang w:val="pt-PT"/>
        </w:rPr>
        <w:t>AG</w:t>
      </w:r>
      <w:r w:rsidR="00D34D5B">
        <w:rPr>
          <w:lang w:val="pt-PT"/>
        </w:rPr>
        <w:t>)</w:t>
      </w:r>
      <w:r w:rsidR="001A10B4">
        <w:rPr>
          <w:lang w:val="pt-PT"/>
        </w:rPr>
        <w:t>.</w:t>
      </w:r>
    </w:p>
    <w:p w:rsidR="00D8261A" w:rsidRPr="00DD3C12" w:rsidRDefault="00A566E8" w:rsidP="00DD3C12">
      <w:pPr>
        <w:pStyle w:val="ThesisBodyText"/>
        <w:rPr>
          <w:lang w:val="pt-PT"/>
        </w:rPr>
      </w:pPr>
      <w:r>
        <w:rPr>
          <w:lang w:val="pt-PT"/>
        </w:rPr>
        <w:t xml:space="preserve">Por norma, todos os algoritmos </w:t>
      </w:r>
      <w:r w:rsidR="008768EC">
        <w:rPr>
          <w:lang w:val="pt-PT"/>
        </w:rPr>
        <w:t>evolutivos</w:t>
      </w:r>
      <w:r>
        <w:rPr>
          <w:lang w:val="pt-PT"/>
        </w:rPr>
        <w:t xml:space="preserve"> começam com uma população inicial. </w:t>
      </w:r>
      <w:r w:rsidR="00577E6D">
        <w:rPr>
          <w:lang w:val="pt-PT"/>
        </w:rPr>
        <w:t>D</w:t>
      </w:r>
      <w:r>
        <w:rPr>
          <w:lang w:val="pt-PT"/>
        </w:rPr>
        <w:t>esta população, cada elemento (ou individuo)</w:t>
      </w:r>
      <w:r w:rsidR="001B74C0">
        <w:rPr>
          <w:lang w:val="pt-PT"/>
        </w:rPr>
        <w:t xml:space="preserve"> representa uma solução</w:t>
      </w:r>
      <w:r w:rsidR="00B27DB4">
        <w:rPr>
          <w:lang w:val="pt-PT"/>
        </w:rPr>
        <w:t xml:space="preserve"> para o problema</w:t>
      </w:r>
      <w:r>
        <w:rPr>
          <w:lang w:val="pt-PT"/>
        </w:rPr>
        <w:t>. Podemos deduzir que nem todos indivíduos são ótimos, sendo necessária uma avaliaç</w:t>
      </w:r>
      <w:r w:rsidR="006A7EE0">
        <w:rPr>
          <w:lang w:val="pt-PT"/>
        </w:rPr>
        <w:t xml:space="preserve">ão. </w:t>
      </w:r>
      <w:r w:rsidR="00DD3C12">
        <w:rPr>
          <w:lang w:val="pt-PT"/>
        </w:rPr>
        <w:t xml:space="preserve">Desta avaliação </w:t>
      </w:r>
      <w:r w:rsidR="00B67D2F">
        <w:rPr>
          <w:lang w:val="pt-PT"/>
        </w:rPr>
        <w:t>irá resultar</w:t>
      </w:r>
      <w:r w:rsidR="00DD3C12">
        <w:rPr>
          <w:lang w:val="pt-PT"/>
        </w:rPr>
        <w:t xml:space="preserve"> o </w:t>
      </w:r>
      <w:r w:rsidR="00DD3C12" w:rsidRPr="00E3222D">
        <w:rPr>
          <w:lang w:val="pt-PT"/>
        </w:rPr>
        <w:t>fitness</w:t>
      </w:r>
      <w:r w:rsidR="00DD3C12">
        <w:rPr>
          <w:b/>
          <w:lang w:val="pt-PT"/>
        </w:rPr>
        <w:t xml:space="preserve">, </w:t>
      </w:r>
      <w:r w:rsidR="00DD3C12">
        <w:rPr>
          <w:lang w:val="pt-PT"/>
        </w:rPr>
        <w:t xml:space="preserve">que representa a qualidade </w:t>
      </w:r>
      <w:r w:rsidR="00FA6B29">
        <w:rPr>
          <w:lang w:val="pt-PT"/>
        </w:rPr>
        <w:t>de um</w:t>
      </w:r>
      <w:r w:rsidR="00DD3C12">
        <w:rPr>
          <w:lang w:val="pt-PT"/>
        </w:rPr>
        <w:t xml:space="preserve"> individuo</w:t>
      </w:r>
      <w:r w:rsidR="00E96722">
        <w:rPr>
          <w:lang w:val="pt-PT"/>
        </w:rPr>
        <w:t xml:space="preserve"> como soluç</w:t>
      </w:r>
      <w:r w:rsidR="00564CB4">
        <w:rPr>
          <w:lang w:val="pt-PT"/>
        </w:rPr>
        <w:t xml:space="preserve">ão para o nosso </w:t>
      </w:r>
      <w:r w:rsidR="00E96722">
        <w:rPr>
          <w:lang w:val="pt-PT"/>
        </w:rPr>
        <w:t>problema.</w:t>
      </w:r>
      <w:r w:rsidR="00D8261A">
        <w:rPr>
          <w:lang w:val="pt-PT"/>
        </w:rPr>
        <w:t xml:space="preserve"> O próximo passo será comparar os fitnesses, identificando os melhores indivíduos </w:t>
      </w:r>
      <w:r w:rsidR="00FE3FF4">
        <w:rPr>
          <w:lang w:val="pt-PT"/>
        </w:rPr>
        <w:t>para que sejam</w:t>
      </w:r>
      <w:r w:rsidR="00D8261A">
        <w:rPr>
          <w:lang w:val="pt-PT"/>
        </w:rPr>
        <w:t xml:space="preserve"> </w:t>
      </w:r>
      <w:r w:rsidR="00FE3FF4">
        <w:rPr>
          <w:lang w:val="pt-PT"/>
        </w:rPr>
        <w:t>preservados</w:t>
      </w:r>
      <w:r w:rsidR="00D8261A">
        <w:rPr>
          <w:lang w:val="pt-PT"/>
        </w:rPr>
        <w:t xml:space="preserve"> </w:t>
      </w:r>
      <w:r w:rsidR="00FE3FF4">
        <w:rPr>
          <w:lang w:val="pt-PT"/>
        </w:rPr>
        <w:t>e passem</w:t>
      </w:r>
      <w:r w:rsidR="00D8261A">
        <w:rPr>
          <w:lang w:val="pt-PT"/>
        </w:rPr>
        <w:t xml:space="preserve"> </w:t>
      </w:r>
      <w:r w:rsidR="00493317">
        <w:rPr>
          <w:lang w:val="pt-PT"/>
        </w:rPr>
        <w:t>para a</w:t>
      </w:r>
      <w:r w:rsidR="00D8261A">
        <w:rPr>
          <w:lang w:val="pt-PT"/>
        </w:rPr>
        <w:t xml:space="preserve"> próxima geração</w:t>
      </w:r>
      <w:r w:rsidR="00487AD5">
        <w:rPr>
          <w:lang w:val="pt-PT"/>
        </w:rPr>
        <w:t>, da qual irão</w:t>
      </w:r>
      <w:r w:rsidR="008E3C99">
        <w:rPr>
          <w:lang w:val="pt-PT"/>
        </w:rPr>
        <w:t xml:space="preserve"> ser</w:t>
      </w:r>
      <w:r w:rsidR="00342808">
        <w:rPr>
          <w:lang w:val="pt-PT"/>
        </w:rPr>
        <w:t xml:space="preserve"> </w:t>
      </w:r>
      <w:r w:rsidR="000006FF">
        <w:rPr>
          <w:lang w:val="pt-PT"/>
        </w:rPr>
        <w:t>membros e</w:t>
      </w:r>
      <w:r w:rsidR="00487AD5">
        <w:rPr>
          <w:lang w:val="pt-PT"/>
        </w:rPr>
        <w:t xml:space="preserve"> serão</w:t>
      </w:r>
      <w:r w:rsidR="000006FF">
        <w:rPr>
          <w:lang w:val="pt-PT"/>
        </w:rPr>
        <w:t xml:space="preserve"> </w:t>
      </w:r>
      <w:r w:rsidR="00487AD5">
        <w:rPr>
          <w:lang w:val="pt-PT"/>
        </w:rPr>
        <w:t>utiliz</w:t>
      </w:r>
      <w:r w:rsidR="000006FF">
        <w:rPr>
          <w:lang w:val="pt-PT"/>
        </w:rPr>
        <w:t>a</w:t>
      </w:r>
      <w:r w:rsidR="00487AD5">
        <w:rPr>
          <w:lang w:val="pt-PT"/>
        </w:rPr>
        <w:t>dos</w:t>
      </w:r>
      <w:r w:rsidR="000006FF">
        <w:rPr>
          <w:lang w:val="pt-PT"/>
        </w:rPr>
        <w:t xml:space="preserve"> </w:t>
      </w:r>
      <w:r w:rsidR="00FC16BF">
        <w:rPr>
          <w:lang w:val="pt-PT"/>
        </w:rPr>
        <w:t xml:space="preserve">como </w:t>
      </w:r>
      <w:r w:rsidR="00876336">
        <w:rPr>
          <w:lang w:val="pt-PT"/>
        </w:rPr>
        <w:lastRenderedPageBreak/>
        <w:t>referência</w:t>
      </w:r>
      <w:r w:rsidR="00F347F5">
        <w:rPr>
          <w:lang w:val="pt-PT"/>
        </w:rPr>
        <w:t xml:space="preserve"> para gerar </w:t>
      </w:r>
      <w:r w:rsidR="008E3C99">
        <w:rPr>
          <w:lang w:val="pt-PT"/>
        </w:rPr>
        <w:t xml:space="preserve">novos </w:t>
      </w:r>
      <w:r w:rsidR="007D4E0D">
        <w:rPr>
          <w:lang w:val="pt-PT"/>
        </w:rPr>
        <w:t>indivíduos</w:t>
      </w:r>
      <w:r w:rsidR="00D8261A">
        <w:rPr>
          <w:lang w:val="pt-PT"/>
        </w:rPr>
        <w:t>.</w:t>
      </w:r>
      <w:r w:rsidR="008253C5">
        <w:rPr>
          <w:lang w:val="pt-PT"/>
        </w:rPr>
        <w:t xml:space="preserve"> Através deste processo onde se tira proveito d</w:t>
      </w:r>
      <w:r w:rsidR="00571923">
        <w:rPr>
          <w:lang w:val="pt-PT"/>
        </w:rPr>
        <w:t xml:space="preserve">as qualidades dos melhores </w:t>
      </w:r>
      <w:r w:rsidR="0055614B">
        <w:rPr>
          <w:lang w:val="pt-PT"/>
        </w:rPr>
        <w:t>indivíduos</w:t>
      </w:r>
      <w:r w:rsidR="008253C5">
        <w:rPr>
          <w:lang w:val="pt-PT"/>
        </w:rPr>
        <w:t xml:space="preserve"> para gerar soluções melhores</w:t>
      </w:r>
      <w:r w:rsidR="0055614B">
        <w:rPr>
          <w:lang w:val="pt-PT"/>
        </w:rPr>
        <w:t xml:space="preserve"> </w:t>
      </w:r>
      <w:r w:rsidR="008253C5">
        <w:rPr>
          <w:lang w:val="pt-PT"/>
        </w:rPr>
        <w:t xml:space="preserve">ao longo das </w:t>
      </w:r>
      <w:r w:rsidR="00876336">
        <w:rPr>
          <w:lang w:val="pt-PT"/>
        </w:rPr>
        <w:t>várias</w:t>
      </w:r>
      <w:r w:rsidR="008253C5">
        <w:rPr>
          <w:lang w:val="pt-PT"/>
        </w:rPr>
        <w:t xml:space="preserve"> gerações,</w:t>
      </w:r>
      <w:r w:rsidR="00EB3150">
        <w:rPr>
          <w:lang w:val="pt-PT"/>
        </w:rPr>
        <w:t xml:space="preserve"> irá resultar uma solução final que em </w:t>
      </w:r>
      <w:r w:rsidR="00876336">
        <w:rPr>
          <w:lang w:val="pt-PT"/>
        </w:rPr>
        <w:t>princípio</w:t>
      </w:r>
      <w:r w:rsidR="00EB3150">
        <w:rPr>
          <w:lang w:val="pt-PT"/>
        </w:rPr>
        <w:t xml:space="preserve"> será a ótima para o problema</w:t>
      </w:r>
      <w:r w:rsidR="008253C5">
        <w:rPr>
          <w:lang w:val="pt-PT"/>
        </w:rPr>
        <w:t xml:space="preserve">. </w:t>
      </w:r>
      <w:r w:rsidR="00D8261A">
        <w:rPr>
          <w:lang w:val="pt-PT"/>
        </w:rPr>
        <w:t xml:space="preserve">Todo este processo </w:t>
      </w:r>
      <w:r w:rsidR="00310D4C">
        <w:rPr>
          <w:lang w:val="pt-PT"/>
        </w:rPr>
        <w:t>de procura pela melhor solução repete</w:t>
      </w:r>
      <w:r w:rsidR="00D8261A">
        <w:rPr>
          <w:lang w:val="pt-PT"/>
        </w:rPr>
        <w:t xml:space="preserve">-se </w:t>
      </w:r>
      <w:r w:rsidR="00876336">
        <w:rPr>
          <w:lang w:val="pt-PT"/>
        </w:rPr>
        <w:t>várias</w:t>
      </w:r>
      <w:r w:rsidR="00D8261A">
        <w:rPr>
          <w:lang w:val="pt-PT"/>
        </w:rPr>
        <w:t xml:space="preserve"> vezes </w:t>
      </w:r>
      <w:r w:rsidR="00F53939">
        <w:rPr>
          <w:lang w:val="pt-PT"/>
        </w:rPr>
        <w:t xml:space="preserve">durante um certo </w:t>
      </w:r>
      <w:r w:rsidR="00876336">
        <w:rPr>
          <w:lang w:val="pt-PT"/>
        </w:rPr>
        <w:t>número</w:t>
      </w:r>
      <w:r w:rsidR="00F53939">
        <w:rPr>
          <w:lang w:val="pt-PT"/>
        </w:rPr>
        <w:t xml:space="preserve"> de iterações (chamadas de gerações) </w:t>
      </w:r>
      <w:r w:rsidR="00D8261A">
        <w:rPr>
          <w:lang w:val="pt-PT"/>
        </w:rPr>
        <w:t>até que uma condição se</w:t>
      </w:r>
      <w:r w:rsidR="00B5275D">
        <w:rPr>
          <w:lang w:val="pt-PT"/>
        </w:rPr>
        <w:t xml:space="preserve">ja alcançada, como por exemplo </w:t>
      </w:r>
      <w:r w:rsidR="00C25AB4">
        <w:rPr>
          <w:lang w:val="pt-PT"/>
        </w:rPr>
        <w:t>se “</w:t>
      </w:r>
      <w:r w:rsidR="00B5275D">
        <w:rPr>
          <w:lang w:val="pt-PT"/>
        </w:rPr>
        <w:t>um objetivo foi cumprido</w:t>
      </w:r>
      <w:r w:rsidR="00C25AB4">
        <w:rPr>
          <w:lang w:val="pt-PT"/>
        </w:rPr>
        <w:t>”</w:t>
      </w:r>
      <w:r w:rsidR="00B5275D">
        <w:rPr>
          <w:lang w:val="pt-PT"/>
        </w:rPr>
        <w:t xml:space="preserve"> ou se </w:t>
      </w:r>
      <w:r w:rsidR="00C25AB4">
        <w:rPr>
          <w:lang w:val="pt-PT"/>
        </w:rPr>
        <w:t>“</w:t>
      </w:r>
      <w:r w:rsidR="00B5275D">
        <w:rPr>
          <w:lang w:val="pt-PT"/>
        </w:rPr>
        <w:t xml:space="preserve">foi atingido o </w:t>
      </w:r>
      <w:r w:rsidR="00876336">
        <w:rPr>
          <w:lang w:val="pt-PT"/>
        </w:rPr>
        <w:t>número</w:t>
      </w:r>
      <w:r w:rsidR="00B5275D">
        <w:rPr>
          <w:lang w:val="pt-PT"/>
        </w:rPr>
        <w:t xml:space="preserve"> máximo de gerações</w:t>
      </w:r>
      <w:r w:rsidR="00C25AB4">
        <w:rPr>
          <w:lang w:val="pt-PT"/>
        </w:rPr>
        <w:t>”</w:t>
      </w:r>
      <w:r w:rsidR="00B5275D">
        <w:rPr>
          <w:lang w:val="pt-PT"/>
        </w:rPr>
        <w:t>.</w:t>
      </w:r>
    </w:p>
    <w:p w:rsidR="00B33477" w:rsidRPr="00B33477" w:rsidRDefault="00B33477" w:rsidP="009C5A40">
      <w:pPr>
        <w:pStyle w:val="ThesisHeading3numbered"/>
        <w:numPr>
          <w:ilvl w:val="2"/>
          <w:numId w:val="9"/>
        </w:numPr>
        <w:rPr>
          <w:rFonts w:cs="Times New Roman"/>
          <w:lang w:val="pt-PT"/>
        </w:rPr>
      </w:pPr>
      <w:bookmarkStart w:id="43" w:name="_Toc516848797"/>
      <w:bookmarkStart w:id="44" w:name="_Toc517045572"/>
      <w:r w:rsidRPr="00B33477">
        <w:rPr>
          <w:rFonts w:cs="Times New Roman"/>
          <w:lang w:val="pt-PT"/>
        </w:rPr>
        <w:t>Sub-secção</w:t>
      </w:r>
      <w:bookmarkEnd w:id="43"/>
      <w:bookmarkEnd w:id="44"/>
    </w:p>
    <w:p w:rsidR="00B33477" w:rsidRPr="00B33477" w:rsidRDefault="00B33477" w:rsidP="00B33477">
      <w:pPr>
        <w:pStyle w:val="ThesisBodyText"/>
        <w:rPr>
          <w:rFonts w:cs="Times New Roman"/>
          <w:lang w:val="pt-PT"/>
        </w:rPr>
      </w:pPr>
      <w:r w:rsidRPr="00B33477">
        <w:rPr>
          <w:rFonts w:cs="Times New Roman"/>
          <w:lang w:val="pt-PT"/>
        </w:rPr>
        <w:t>O protocolo XYZ….</w:t>
      </w:r>
    </w:p>
    <w:p w:rsidR="00B33477" w:rsidRPr="00B33477" w:rsidRDefault="00B33477" w:rsidP="009C5A40">
      <w:pPr>
        <w:pStyle w:val="ThesisHeading2numbered"/>
        <w:numPr>
          <w:ilvl w:val="1"/>
          <w:numId w:val="9"/>
        </w:numPr>
        <w:rPr>
          <w:rFonts w:cs="Times New Roman"/>
          <w:lang w:val="pt-PT"/>
        </w:rPr>
      </w:pPr>
      <w:bookmarkStart w:id="45" w:name="_Toc516848798"/>
      <w:bookmarkStart w:id="46" w:name="_Toc517045573"/>
      <w:r w:rsidRPr="00B33477">
        <w:rPr>
          <w:rFonts w:cs="Times New Roman"/>
          <w:lang w:val="pt-PT"/>
        </w:rPr>
        <w:t>Síntese</w:t>
      </w:r>
      <w:bookmarkEnd w:id="45"/>
      <w:bookmarkEnd w:id="46"/>
    </w:p>
    <w:p w:rsidR="00B33477" w:rsidRPr="00B33477" w:rsidRDefault="00E44D30" w:rsidP="00B33477">
      <w:pPr>
        <w:pStyle w:val="ThesisBodyText"/>
        <w:rPr>
          <w:rFonts w:cs="Times New Roman"/>
          <w:iCs/>
          <w:lang w:val="pt-PT" w:eastAsia="en-US"/>
        </w:rPr>
      </w:pPr>
      <w:r>
        <w:rPr>
          <w:rFonts w:cs="Times New Roman"/>
          <w:iCs/>
          <w:lang w:val="pt-PT" w:eastAsia="en-US"/>
        </w:rPr>
        <w:t xml:space="preserve">Com este </w:t>
      </w:r>
      <w:r w:rsidR="00876336">
        <w:rPr>
          <w:rFonts w:cs="Times New Roman"/>
          <w:iCs/>
          <w:lang w:val="pt-PT" w:eastAsia="en-US"/>
        </w:rPr>
        <w:t>capítulo</w:t>
      </w:r>
      <w:r>
        <w:rPr>
          <w:rFonts w:cs="Times New Roman"/>
          <w:iCs/>
          <w:lang w:val="pt-PT" w:eastAsia="en-US"/>
        </w:rPr>
        <w:t xml:space="preserve"> </w:t>
      </w:r>
      <w:r w:rsidR="002549DA">
        <w:rPr>
          <w:rFonts w:cs="Times New Roman"/>
          <w:iCs/>
          <w:lang w:val="pt-PT" w:eastAsia="en-US"/>
        </w:rPr>
        <w:t>explicamos detalhadamente o principal tema</w:t>
      </w:r>
      <w:r>
        <w:rPr>
          <w:rFonts w:cs="Times New Roman"/>
          <w:iCs/>
          <w:lang w:val="pt-PT" w:eastAsia="en-US"/>
        </w:rPr>
        <w:t xml:space="preserve"> deste projeto, o problema da localização de regeneradores</w:t>
      </w:r>
      <w:r w:rsidR="002549DA">
        <w:rPr>
          <w:rFonts w:cs="Times New Roman"/>
          <w:iCs/>
          <w:lang w:val="pt-PT" w:eastAsia="en-US"/>
        </w:rPr>
        <w:t>, bem como</w:t>
      </w:r>
      <w:r w:rsidR="00521B74">
        <w:rPr>
          <w:rFonts w:cs="Times New Roman"/>
          <w:iCs/>
          <w:lang w:val="pt-PT" w:eastAsia="en-US"/>
        </w:rPr>
        <w:t xml:space="preserve"> alguns conceitos pertinentes para a compreensão deste</w:t>
      </w:r>
      <w:r w:rsidR="00614D88">
        <w:rPr>
          <w:rFonts w:cs="Times New Roman"/>
          <w:iCs/>
          <w:lang w:val="pt-PT" w:eastAsia="en-US"/>
        </w:rPr>
        <w:t>,</w:t>
      </w:r>
      <w:r w:rsidR="00521B74">
        <w:rPr>
          <w:rFonts w:cs="Times New Roman"/>
          <w:iCs/>
          <w:lang w:val="pt-PT" w:eastAsia="en-US"/>
        </w:rPr>
        <w:t xml:space="preserve"> como é o caso de NP-Hard e o que são algoritmos evolutivos.</w:t>
      </w:r>
    </w:p>
    <w:p w:rsidR="00500FE1" w:rsidRPr="00B33477" w:rsidRDefault="00500FE1" w:rsidP="00FE2BA1">
      <w:pPr>
        <w:rPr>
          <w:lang w:val="pt-PT"/>
        </w:rPr>
        <w:sectPr w:rsidR="00500FE1" w:rsidRPr="00B33477" w:rsidSect="009C5191">
          <w:headerReference w:type="even" r:id="rId39"/>
          <w:headerReference w:type="default" r:id="rId40"/>
          <w:footerReference w:type="even" r:id="rId41"/>
          <w:type w:val="oddPage"/>
          <w:pgSz w:w="11906" w:h="16838"/>
          <w:pgMar w:top="1440" w:right="1983" w:bottom="1440" w:left="1418" w:header="709" w:footer="709" w:gutter="567"/>
          <w:cols w:space="708"/>
          <w:titlePg/>
          <w:docGrid w:linePitch="360"/>
        </w:sectPr>
      </w:pPr>
    </w:p>
    <w:p w:rsidR="00500FE1" w:rsidRPr="00B33477" w:rsidRDefault="00B33477" w:rsidP="009C5A40">
      <w:pPr>
        <w:pStyle w:val="ThesisHeading1numberedchapterheading"/>
        <w:numPr>
          <w:ilvl w:val="0"/>
          <w:numId w:val="8"/>
        </w:numPr>
      </w:pPr>
      <w:bookmarkStart w:id="47" w:name="_Toc517045574"/>
      <w:r w:rsidRPr="00B33477">
        <w:lastRenderedPageBreak/>
        <w:t>– Linguagens e Tecnologias</w:t>
      </w:r>
      <w:bookmarkEnd w:id="47"/>
    </w:p>
    <w:p w:rsidR="00B33477" w:rsidRPr="00B33477" w:rsidRDefault="00B33477" w:rsidP="00B33477">
      <w:pPr>
        <w:pStyle w:val="ThesisBodyText"/>
        <w:rPr>
          <w:lang w:val="pt-PT"/>
        </w:rPr>
      </w:pPr>
      <w:r w:rsidRPr="00B33477">
        <w:rPr>
          <w:lang w:val="pt-PT"/>
        </w:rPr>
        <w:t>Este capítulo está estruturado da seguinte forma: A secção 3.1 apresenta a linguagem de programação utilizada no desenvolvimento deste projeto; A secção 3.2 apresenta a framework utilizada no desenvolvimento deste projeto; A secção 3.3 apresenta a ferramenta Git e a plataforma GitHub, utilizadas para o controlo de versões no desenvolvimento deste projeto, e a secção 3.4 sumariza os conceitos apresentados neste capítulo.</w:t>
      </w:r>
    </w:p>
    <w:p w:rsidR="00B33477" w:rsidRPr="00B33477" w:rsidRDefault="00B33477" w:rsidP="009C5A40">
      <w:pPr>
        <w:pStyle w:val="ThesisHeading2numbered"/>
        <w:numPr>
          <w:ilvl w:val="1"/>
          <w:numId w:val="9"/>
        </w:numPr>
        <w:rPr>
          <w:rFonts w:cs="Times New Roman"/>
          <w:lang w:val="pt-PT"/>
        </w:rPr>
      </w:pPr>
      <w:bookmarkStart w:id="48" w:name="_Toc516848800"/>
      <w:bookmarkStart w:id="49" w:name="_Toc517045575"/>
      <w:r w:rsidRPr="00B33477">
        <w:rPr>
          <w:rFonts w:cs="Times New Roman"/>
          <w:lang w:val="pt-PT"/>
        </w:rPr>
        <w:t>C++/CLI</w:t>
      </w:r>
      <w:bookmarkEnd w:id="48"/>
      <w:bookmarkEnd w:id="49"/>
    </w:p>
    <w:p w:rsidR="00B33477" w:rsidRPr="00B33477" w:rsidRDefault="00B33477" w:rsidP="00B33477">
      <w:pPr>
        <w:pStyle w:val="ThesisBodyText"/>
        <w:rPr>
          <w:lang w:val="pt-PT"/>
        </w:rPr>
      </w:pPr>
      <w:r w:rsidRPr="00B33477">
        <w:rPr>
          <w:lang w:val="pt-PT"/>
        </w:rPr>
        <w:t>Inicialmente foi discutido o programa ser desenvolvido em C++ devido à rapidez de execução, que se revela importante na solução deste tipo de problemas. Já estávamos familiarizados com a linguagem C contudo foi necessário adaptarmo-nos à linguagem C++.</w:t>
      </w:r>
    </w:p>
    <w:p w:rsidR="00B33477" w:rsidRPr="00B33477" w:rsidRDefault="00B33477" w:rsidP="008F171A">
      <w:pPr>
        <w:pStyle w:val="ThesisBodyText"/>
        <w:rPr>
          <w:lang w:val="pt-PT"/>
        </w:rPr>
      </w:pPr>
      <w:r w:rsidRPr="00B33477">
        <w:rPr>
          <w:lang w:val="pt-PT"/>
        </w:rPr>
        <w:t>C++/CLI ou C++ modificado para “</w:t>
      </w:r>
      <w:r w:rsidRPr="00953D5B">
        <w:rPr>
          <w:i/>
          <w:lang w:val="pt-PT"/>
        </w:rPr>
        <w:t>Common Language Infrastructure</w:t>
      </w:r>
      <w:r w:rsidRPr="00B33477">
        <w:rPr>
          <w:lang w:val="pt-PT"/>
        </w:rPr>
        <w:t>” é a integr</w:t>
      </w:r>
      <w:r w:rsidR="00927B35">
        <w:rPr>
          <w:lang w:val="pt-PT"/>
        </w:rPr>
        <w:t>ação de C++ com “Windows Forms</w:t>
      </w:r>
      <w:r w:rsidR="00FA00DD">
        <w:rPr>
          <w:lang w:val="pt-PT"/>
        </w:rPr>
        <w:t>”. Contudo</w:t>
      </w:r>
      <w:r w:rsidR="00823730">
        <w:rPr>
          <w:lang w:val="pt-PT"/>
        </w:rPr>
        <w:t>,</w:t>
      </w:r>
      <w:r w:rsidRPr="00B33477">
        <w:rPr>
          <w:lang w:val="pt-PT"/>
        </w:rPr>
        <w:t xml:space="preserve"> esta implementação é quase como uma</w:t>
      </w:r>
      <w:r w:rsidR="00380927">
        <w:rPr>
          <w:lang w:val="pt-PT"/>
        </w:rPr>
        <w:t xml:space="preserve"> outra</w:t>
      </w:r>
      <w:r w:rsidRPr="00B33477">
        <w:rPr>
          <w:lang w:val="pt-PT"/>
        </w:rPr>
        <w:t xml:space="preserve"> linguagem</w:t>
      </w:r>
      <w:r w:rsidR="00D144AF">
        <w:rPr>
          <w:lang w:val="pt-PT"/>
        </w:rPr>
        <w:t xml:space="preserve"> de programaç</w:t>
      </w:r>
      <w:r w:rsidR="00A220B9">
        <w:rPr>
          <w:lang w:val="pt-PT"/>
        </w:rPr>
        <w:t>ão</w:t>
      </w:r>
      <w:r w:rsidR="00380927">
        <w:rPr>
          <w:lang w:val="pt-PT"/>
        </w:rPr>
        <w:t>,</w:t>
      </w:r>
      <w:r w:rsidR="00A220B9">
        <w:rPr>
          <w:lang w:val="pt-PT"/>
        </w:rPr>
        <w:t xml:space="preserve"> </w:t>
      </w:r>
      <w:r w:rsidR="00481BDE">
        <w:rPr>
          <w:lang w:val="pt-PT"/>
        </w:rPr>
        <w:t>diferente</w:t>
      </w:r>
      <w:r w:rsidR="00A220B9">
        <w:rPr>
          <w:lang w:val="pt-PT"/>
        </w:rPr>
        <w:t xml:space="preserve"> de C++.</w:t>
      </w:r>
      <w:r w:rsidR="00481BDE">
        <w:rPr>
          <w:lang w:val="pt-PT"/>
        </w:rPr>
        <w:t xml:space="preserve"> </w:t>
      </w:r>
      <w:r w:rsidR="008F171A">
        <w:rPr>
          <w:lang w:val="pt-PT"/>
        </w:rPr>
        <w:t>G</w:t>
      </w:r>
      <w:r w:rsidRPr="00B33477">
        <w:rPr>
          <w:lang w:val="pt-PT"/>
        </w:rPr>
        <w:t>rande parte das instruções não po</w:t>
      </w:r>
      <w:r w:rsidR="00DE6A7E">
        <w:rPr>
          <w:lang w:val="pt-PT"/>
        </w:rPr>
        <w:t xml:space="preserve">dem ser executadas, </w:t>
      </w:r>
      <w:r w:rsidR="008F171A">
        <w:rPr>
          <w:lang w:val="pt-PT"/>
        </w:rPr>
        <w:t>havendo grande</w:t>
      </w:r>
      <w:r w:rsidR="00DE6A7E">
        <w:rPr>
          <w:lang w:val="pt-PT"/>
        </w:rPr>
        <w:t>s</w:t>
      </w:r>
      <w:r w:rsidR="008F171A">
        <w:rPr>
          <w:lang w:val="pt-PT"/>
        </w:rPr>
        <w:t xml:space="preserve"> mudanças na sintaxe</w:t>
      </w:r>
      <w:r w:rsidR="0022024D">
        <w:rPr>
          <w:lang w:val="pt-PT"/>
        </w:rPr>
        <w:t xml:space="preserve"> e diferenç</w:t>
      </w:r>
      <w:r w:rsidR="0022024D" w:rsidRPr="00B33477">
        <w:rPr>
          <w:lang w:val="pt-PT"/>
        </w:rPr>
        <w:t>as</w:t>
      </w:r>
      <w:r w:rsidR="0022024D">
        <w:rPr>
          <w:lang w:val="pt-PT"/>
        </w:rPr>
        <w:t xml:space="preserve"> nos objetos</w:t>
      </w:r>
      <w:r w:rsidRPr="00B33477">
        <w:rPr>
          <w:lang w:val="pt-PT"/>
        </w:rPr>
        <w:t>.</w:t>
      </w:r>
    </w:p>
    <w:p w:rsidR="00B33477" w:rsidRPr="00B33477" w:rsidRDefault="002247ED" w:rsidP="00B33477">
      <w:pPr>
        <w:pStyle w:val="ThesisBodyText"/>
        <w:rPr>
          <w:lang w:val="pt-PT"/>
        </w:rPr>
      </w:pPr>
      <w:r>
        <w:rPr>
          <w:lang w:val="pt-PT"/>
        </w:rPr>
        <w:t>Inicialmente, o p</w:t>
      </w:r>
      <w:r w:rsidR="00B33477" w:rsidRPr="00B33477">
        <w:rPr>
          <w:lang w:val="pt-PT"/>
        </w:rPr>
        <w:t xml:space="preserve">rograma foi implementado em C++/CLI, contudo, devido às limitações </w:t>
      </w:r>
      <w:r w:rsidR="00CD6DF9">
        <w:rPr>
          <w:lang w:val="pt-PT"/>
        </w:rPr>
        <w:t>que acompanhavam esta</w:t>
      </w:r>
      <w:r w:rsidR="00022B7B">
        <w:rPr>
          <w:lang w:val="pt-PT"/>
        </w:rPr>
        <w:t xml:space="preserve"> </w:t>
      </w:r>
      <w:r w:rsidR="00B33477" w:rsidRPr="00B33477">
        <w:rPr>
          <w:lang w:val="pt-PT"/>
        </w:rPr>
        <w:t>plataforma</w:t>
      </w:r>
      <w:r w:rsidR="00022B7B">
        <w:rPr>
          <w:lang w:val="pt-PT"/>
        </w:rPr>
        <w:t xml:space="preserve"> (software Visual Studio 2017)</w:t>
      </w:r>
      <w:r w:rsidR="007E73AF">
        <w:rPr>
          <w:lang w:val="pt-PT"/>
        </w:rPr>
        <w:t>, acabamos por</w:t>
      </w:r>
      <w:r w:rsidR="002769EF">
        <w:rPr>
          <w:lang w:val="pt-PT"/>
        </w:rPr>
        <w:t xml:space="preserve"> optar</w:t>
      </w:r>
      <w:r w:rsidR="007E73AF">
        <w:rPr>
          <w:lang w:val="pt-PT"/>
        </w:rPr>
        <w:t xml:space="preserve"> pela</w:t>
      </w:r>
      <w:r w:rsidR="00B33477" w:rsidRPr="00B33477">
        <w:rPr>
          <w:lang w:val="pt-PT"/>
        </w:rPr>
        <w:t xml:space="preserve"> framework de C++ “Qt”.</w:t>
      </w:r>
    </w:p>
    <w:p w:rsidR="00B33477" w:rsidRPr="00B33477" w:rsidRDefault="00B33477" w:rsidP="00B33477">
      <w:pPr>
        <w:pStyle w:val="ThesisHeading3numbered"/>
        <w:rPr>
          <w:lang w:val="pt-PT"/>
        </w:rPr>
      </w:pPr>
      <w:bookmarkStart w:id="50" w:name="_Toc516848801"/>
      <w:bookmarkStart w:id="51" w:name="_Toc517045576"/>
      <w:r w:rsidRPr="00B33477">
        <w:rPr>
          <w:lang w:val="pt-PT"/>
        </w:rPr>
        <w:t>A implementação com C++/CLI</w:t>
      </w:r>
      <w:bookmarkEnd w:id="50"/>
      <w:bookmarkEnd w:id="51"/>
    </w:p>
    <w:p w:rsidR="00B33477" w:rsidRPr="00B33477" w:rsidRDefault="00B33477" w:rsidP="00B33477">
      <w:pPr>
        <w:pStyle w:val="ThesisBodyText"/>
        <w:rPr>
          <w:lang w:val="pt-PT"/>
        </w:rPr>
      </w:pPr>
      <w:r w:rsidRPr="00B33477">
        <w:rPr>
          <w:lang w:val="pt-PT"/>
        </w:rPr>
        <w:t>Com C++/CLI</w:t>
      </w:r>
      <w:r w:rsidR="003C58AF">
        <w:rPr>
          <w:lang w:val="pt-PT"/>
        </w:rPr>
        <w:t>,</w:t>
      </w:r>
      <w:r w:rsidRPr="00B33477">
        <w:rPr>
          <w:lang w:val="pt-PT"/>
        </w:rPr>
        <w:t xml:space="preserve"> foi implementada uma janela com os parâmetros do algoritmo e 2 botões, um botão para ler um problema </w:t>
      </w:r>
      <w:r w:rsidR="002A2C8E">
        <w:rPr>
          <w:lang w:val="pt-PT"/>
        </w:rPr>
        <w:t>outro</w:t>
      </w:r>
      <w:r w:rsidRPr="00B33477">
        <w:rPr>
          <w:lang w:val="pt-PT"/>
        </w:rPr>
        <w:t xml:space="preserve"> para resolver o problema.</w:t>
      </w:r>
    </w:p>
    <w:p w:rsidR="00B33477" w:rsidRPr="00B33477" w:rsidRDefault="00B33477" w:rsidP="00B33477">
      <w:pPr>
        <w:pStyle w:val="ThesisBodyText"/>
        <w:rPr>
          <w:lang w:val="pt-PT"/>
        </w:rPr>
      </w:pPr>
      <w:r w:rsidRPr="00B33477">
        <w:rPr>
          <w:lang w:val="pt-PT"/>
        </w:rPr>
        <w:t xml:space="preserve">A leitura do problema e feita através da leitura de uma matriz de ligações entre nós, presente </w:t>
      </w:r>
      <w:r w:rsidR="004C50D0">
        <w:rPr>
          <w:lang w:val="pt-PT"/>
        </w:rPr>
        <w:t>nos</w:t>
      </w:r>
      <w:r w:rsidRPr="00B33477">
        <w:rPr>
          <w:lang w:val="pt-PT"/>
        </w:rPr>
        <w:t xml:space="preserve"> diferentes ficheiros de texto (obtidos do site do “Centro de </w:t>
      </w:r>
      <w:r w:rsidRPr="00B33477">
        <w:rPr>
          <w:lang w:val="pt-PT"/>
        </w:rPr>
        <w:lastRenderedPageBreak/>
        <w:t>Computad</w:t>
      </w:r>
      <w:r w:rsidR="00FC733C">
        <w:rPr>
          <w:lang w:val="pt-PT"/>
        </w:rPr>
        <w:t>ores da Universidade de Viena”). A</w:t>
      </w:r>
      <w:r w:rsidRPr="00B33477">
        <w:rPr>
          <w:lang w:val="pt-PT"/>
        </w:rPr>
        <w:t xml:space="preserve">lguns ficheiros têm também pesos associados a cada um dos nós, </w:t>
      </w:r>
      <w:r w:rsidR="001E3D7D">
        <w:rPr>
          <w:lang w:val="pt-PT"/>
        </w:rPr>
        <w:t>onde cada peso representa</w:t>
      </w:r>
      <w:r w:rsidRPr="00B33477">
        <w:rPr>
          <w:lang w:val="pt-PT"/>
        </w:rPr>
        <w:t xml:space="preserve"> o custo de colocar um regenerador nesse nó.</w:t>
      </w:r>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0288" behindDoc="0" locked="0" layoutInCell="1" allowOverlap="1" wp14:anchorId="20EDF9E0" wp14:editId="6497D2A6">
                <wp:simplePos x="0" y="0"/>
                <wp:positionH relativeFrom="column">
                  <wp:posOffset>-40005</wp:posOffset>
                </wp:positionH>
                <wp:positionV relativeFrom="paragraph">
                  <wp:posOffset>4352290</wp:posOffset>
                </wp:positionV>
                <wp:extent cx="504063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D04CA0" w:rsidRPr="00532ECB" w:rsidRDefault="00D04CA0" w:rsidP="00B33477">
                            <w:pPr>
                              <w:pStyle w:val="Legenda"/>
                              <w:jc w:val="right"/>
                              <w:rPr>
                                <w:rFonts w:ascii="Times New Roman" w:hAnsi="Times New Roman"/>
                                <w:noProof/>
                                <w:sz w:val="24"/>
                                <w:lang w:val="pt-PT"/>
                              </w:rPr>
                            </w:pPr>
                            <w:bookmarkStart w:id="52" w:name="_Toc516848029"/>
                            <w:bookmarkStart w:id="53"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2"/>
                            <w:bookmarkEnd w:id="5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EDF9E0" id="_x0000_t202" coordsize="21600,21600" o:spt="202" path="m,l,21600r21600,l21600,xe">
                <v:stroke joinstyle="miter"/>
                <v:path gradientshapeok="t" o:connecttype="rect"/>
              </v:shapetype>
              <v:shape id="Caixa de texto 6" o:spid="_x0000_s1026" type="#_x0000_t202" style="position:absolute;left:0;text-align:left;margin-left:-3.15pt;margin-top:342.7pt;width:396.9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" stroked="f">
                <v:textbox style="mso-fit-shape-to-text:t" inset="0,0,0,0">
                  <w:txbxContent>
                    <w:p w:rsidR="00D04CA0" w:rsidRPr="00532ECB" w:rsidRDefault="00D04CA0" w:rsidP="00B33477">
                      <w:pPr>
                        <w:pStyle w:val="Legenda"/>
                        <w:jc w:val="right"/>
                        <w:rPr>
                          <w:rFonts w:ascii="Times New Roman" w:hAnsi="Times New Roman"/>
                          <w:noProof/>
                          <w:sz w:val="24"/>
                          <w:lang w:val="pt-PT"/>
                        </w:rPr>
                      </w:pPr>
                      <w:bookmarkStart w:id="54" w:name="_Toc516848029"/>
                      <w:bookmarkStart w:id="55" w:name="_Toc516861410"/>
                      <w:r>
                        <w:t xml:space="preserve">Figura </w:t>
                      </w:r>
                      <w:r>
                        <w:fldChar w:fldCharType="begin"/>
                      </w:r>
                      <w:r>
                        <w:instrText xml:space="preserve"> SEQ Figura \* ARABIC </w:instrText>
                      </w:r>
                      <w:r>
                        <w:fldChar w:fldCharType="separate"/>
                      </w:r>
                      <w:r>
                        <w:rPr>
                          <w:noProof/>
                        </w:rPr>
                        <w:t>1</w:t>
                      </w:r>
                      <w:r>
                        <w:fldChar w:fldCharType="end"/>
                      </w:r>
                      <w:r>
                        <w:t xml:space="preserve"> - Programa em C++/CLI</w:t>
                      </w:r>
                      <w:bookmarkEnd w:id="54"/>
                      <w:bookmarkEnd w:id="55"/>
                    </w:p>
                  </w:txbxContent>
                </v:textbox>
                <w10:wrap type="topAndBottom"/>
              </v:shape>
            </w:pict>
          </mc:Fallback>
        </mc:AlternateContent>
      </w:r>
      <w:r w:rsidRPr="00B33477">
        <w:rPr>
          <w:noProof/>
          <w:lang w:val="pt-PT"/>
        </w:rPr>
        <w:drawing>
          <wp:anchor distT="0" distB="0" distL="114300" distR="114300" simplePos="0" relativeHeight="251659264" behindDoc="0" locked="0" layoutInCell="1" allowOverlap="1" wp14:anchorId="2F792710" wp14:editId="55DC54D9">
            <wp:simplePos x="0" y="0"/>
            <wp:positionH relativeFrom="margin">
              <wp:posOffset>-40005</wp:posOffset>
            </wp:positionH>
            <wp:positionV relativeFrom="paragraph">
              <wp:posOffset>1523365</wp:posOffset>
            </wp:positionV>
            <wp:extent cx="5040630" cy="2781300"/>
            <wp:effectExtent l="0" t="0" r="7620"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li.png"/>
                    <pic:cNvPicPr/>
                  </pic:nvPicPr>
                  <pic:blipFill>
                    <a:blip r:embed="rId42">
                      <a:extLst>
                        <a:ext uri="{28A0092B-C50C-407E-A947-70E740481C1C}">
                          <a14:useLocalDpi xmlns:a14="http://schemas.microsoft.com/office/drawing/2010/main" val="0"/>
                        </a:ext>
                      </a:extLst>
                    </a:blip>
                    <a:stretch>
                      <a:fillRect/>
                    </a:stretch>
                  </pic:blipFill>
                  <pic:spPr>
                    <a:xfrm>
                      <a:off x="0" y="0"/>
                      <a:ext cx="5040630" cy="2781300"/>
                    </a:xfrm>
                    <a:prstGeom prst="rect">
                      <a:avLst/>
                    </a:prstGeom>
                  </pic:spPr>
                </pic:pic>
              </a:graphicData>
            </a:graphic>
          </wp:anchor>
        </w:drawing>
      </w:r>
      <w:r w:rsidRPr="00B33477">
        <w:rPr>
          <w:lang w:val="pt-PT"/>
        </w:rPr>
        <w:t>A resolução do problema aplica o algoritmo que de</w:t>
      </w:r>
      <w:r w:rsidR="00A01EFC">
        <w:rPr>
          <w:lang w:val="pt-PT"/>
        </w:rPr>
        <w:t>nominamos de “Custom Algorithm” (cujos detalhes</w:t>
      </w:r>
      <w:r w:rsidRPr="00B33477">
        <w:rPr>
          <w:lang w:val="pt-PT"/>
        </w:rPr>
        <w:t xml:space="preserve"> estão mais à frente </w:t>
      </w:r>
      <w:r w:rsidR="00A01EFC">
        <w:rPr>
          <w:lang w:val="pt-PT"/>
        </w:rPr>
        <w:t xml:space="preserve">explicados </w:t>
      </w:r>
      <w:r w:rsidRPr="00B33477">
        <w:rPr>
          <w:lang w:val="pt-PT"/>
        </w:rPr>
        <w:t xml:space="preserve">no capítulo </w:t>
      </w:r>
      <w:r w:rsidR="00E5486F">
        <w:rPr>
          <w:lang w:val="pt-PT"/>
        </w:rPr>
        <w:t>4</w:t>
      </w:r>
      <w:r w:rsidR="00A01EFC">
        <w:rPr>
          <w:lang w:val="pt-PT"/>
        </w:rPr>
        <w:t>)</w:t>
      </w:r>
      <w:r w:rsidRPr="00B33477">
        <w:rPr>
          <w:lang w:val="pt-PT"/>
        </w:rPr>
        <w:t>. Para tal</w:t>
      </w:r>
      <w:r w:rsidR="00D43630">
        <w:rPr>
          <w:lang w:val="pt-PT"/>
        </w:rPr>
        <w:t>,</w:t>
      </w:r>
      <w:r w:rsidR="00B576B6">
        <w:rPr>
          <w:lang w:val="pt-PT"/>
        </w:rPr>
        <w:t xml:space="preserve"> uma nova thread é criada. Esta</w:t>
      </w:r>
      <w:r w:rsidRPr="00B33477">
        <w:rPr>
          <w:lang w:val="pt-PT"/>
        </w:rPr>
        <w:t xml:space="preserve"> vai aplicando o algori</w:t>
      </w:r>
      <w:r w:rsidR="00B576B6">
        <w:rPr>
          <w:lang w:val="pt-PT"/>
        </w:rPr>
        <w:t>tmo e a população vai evoluindo.</w:t>
      </w:r>
      <w:r w:rsidR="00133276">
        <w:rPr>
          <w:lang w:val="pt-PT"/>
        </w:rPr>
        <w:t xml:space="preserve"> A</w:t>
      </w:r>
      <w:r w:rsidRPr="00B33477">
        <w:rPr>
          <w:lang w:val="pt-PT"/>
        </w:rPr>
        <w:t xml:space="preserve"> cada geração</w:t>
      </w:r>
      <w:r w:rsidR="00B20F31">
        <w:rPr>
          <w:lang w:val="pt-PT"/>
        </w:rPr>
        <w:t>,</w:t>
      </w:r>
      <w:r w:rsidRPr="00B33477">
        <w:rPr>
          <w:lang w:val="pt-PT"/>
        </w:rPr>
        <w:t xml:space="preserve"> a thread invoca um mét</w:t>
      </w:r>
      <w:r w:rsidR="00D25073">
        <w:rPr>
          <w:lang w:val="pt-PT"/>
        </w:rPr>
        <w:t>odo do form que o atualiza</w:t>
      </w:r>
      <w:r w:rsidR="00646D96">
        <w:rPr>
          <w:lang w:val="pt-PT"/>
        </w:rPr>
        <w:t>,</w:t>
      </w:r>
      <w:r w:rsidR="00D25073">
        <w:rPr>
          <w:lang w:val="pt-PT"/>
        </w:rPr>
        <w:t xml:space="preserve"> para que</w:t>
      </w:r>
      <w:r w:rsidR="00646D96">
        <w:rPr>
          <w:lang w:val="pt-PT"/>
        </w:rPr>
        <w:t xml:space="preserve"> </w:t>
      </w:r>
      <w:r w:rsidR="00687869">
        <w:rPr>
          <w:lang w:val="pt-PT"/>
        </w:rPr>
        <w:t>se mostrem</w:t>
      </w:r>
      <w:r w:rsidRPr="00B33477">
        <w:rPr>
          <w:lang w:val="pt-PT"/>
        </w:rPr>
        <w:t xml:space="preserve"> os dados do melhor individuo da população atual, </w:t>
      </w:r>
      <w:r w:rsidR="00687869">
        <w:rPr>
          <w:lang w:val="pt-PT"/>
        </w:rPr>
        <w:t>b</w:t>
      </w:r>
      <w:r w:rsidRPr="00B33477">
        <w:rPr>
          <w:lang w:val="pt-PT"/>
        </w:rPr>
        <w:t>e</w:t>
      </w:r>
      <w:r w:rsidR="00687869">
        <w:rPr>
          <w:lang w:val="pt-PT"/>
        </w:rPr>
        <w:t>m como um gráfico que retrata</w:t>
      </w:r>
      <w:r w:rsidRPr="00B33477">
        <w:rPr>
          <w:lang w:val="pt-PT"/>
        </w:rPr>
        <w:t xml:space="preserve"> a evolução do fitness ao longo das </w:t>
      </w:r>
      <w:r w:rsidR="00876336">
        <w:rPr>
          <w:lang w:val="pt-PT"/>
        </w:rPr>
        <w:t>várias</w:t>
      </w:r>
      <w:r w:rsidR="00646D96">
        <w:rPr>
          <w:lang w:val="pt-PT"/>
        </w:rPr>
        <w:t xml:space="preserve"> </w:t>
      </w:r>
      <w:r w:rsidRPr="00B33477">
        <w:rPr>
          <w:lang w:val="pt-PT"/>
        </w:rPr>
        <w:t xml:space="preserve">iterações </w:t>
      </w:r>
      <w:r w:rsidR="00F12208" w:rsidRPr="00B33477">
        <w:rPr>
          <w:lang w:val="pt-PT"/>
        </w:rPr>
        <w:t>do</w:t>
      </w:r>
      <w:r w:rsidR="00F12208">
        <w:rPr>
          <w:lang w:val="pt-PT"/>
        </w:rPr>
        <w:t xml:space="preserve"> </w:t>
      </w:r>
      <w:r w:rsidR="00F12208" w:rsidRPr="00B33477">
        <w:rPr>
          <w:lang w:val="pt-PT"/>
        </w:rPr>
        <w:t>algoritmo</w:t>
      </w:r>
      <w:r w:rsidRPr="00B33477">
        <w:rPr>
          <w:lang w:val="pt-PT"/>
        </w:rPr>
        <w:t>.</w:t>
      </w:r>
    </w:p>
    <w:p w:rsidR="00B33477" w:rsidRPr="00B33477" w:rsidRDefault="00B33477" w:rsidP="009C5A40">
      <w:pPr>
        <w:pStyle w:val="ThesisHeading2numbered"/>
        <w:numPr>
          <w:ilvl w:val="1"/>
          <w:numId w:val="9"/>
        </w:numPr>
        <w:rPr>
          <w:rFonts w:cs="Times New Roman"/>
          <w:lang w:val="pt-PT"/>
        </w:rPr>
      </w:pPr>
      <w:bookmarkStart w:id="56" w:name="_Toc516848802"/>
      <w:bookmarkStart w:id="57" w:name="_Toc517045577"/>
      <w:r w:rsidRPr="00B33477">
        <w:rPr>
          <w:rFonts w:cs="Times New Roman"/>
          <w:lang w:val="pt-PT"/>
        </w:rPr>
        <w:t>Qt</w:t>
      </w:r>
      <w:bookmarkEnd w:id="56"/>
      <w:bookmarkEnd w:id="57"/>
    </w:p>
    <w:p w:rsidR="00B33477" w:rsidRPr="00B33477" w:rsidRDefault="00B33477" w:rsidP="00B33477">
      <w:pPr>
        <w:pStyle w:val="ThesisBodyText"/>
        <w:rPr>
          <w:lang w:val="pt-PT"/>
        </w:rPr>
      </w:pPr>
      <w:r w:rsidRPr="00B33477">
        <w:rPr>
          <w:lang w:val="pt-PT"/>
        </w:rPr>
        <w:t>Qt é uma ferramenta de desenvolvimento para desktop compat</w:t>
      </w:r>
      <w:r w:rsidR="00E131A9">
        <w:rPr>
          <w:lang w:val="pt-PT"/>
        </w:rPr>
        <w:t>ível com diferentes plataformas. N</w:t>
      </w:r>
      <w:r w:rsidRPr="00B33477">
        <w:rPr>
          <w:lang w:val="pt-PT"/>
        </w:rPr>
        <w:t>ão é só por si uma linguagem de programação, mas é uma framework escrita em C++ com características adicionais como “signals and slots”, e o funcionamento do seu MOC (Meta-Object Compiler) permite converter todo o código escrito de forma a ser compilado por qualquer compilador de C++.</w:t>
      </w:r>
    </w:p>
    <w:p w:rsidR="00B33477" w:rsidRPr="00B33477" w:rsidRDefault="00B33477" w:rsidP="009C5A40">
      <w:pPr>
        <w:pStyle w:val="ThesisHeading3numbered"/>
        <w:numPr>
          <w:ilvl w:val="2"/>
          <w:numId w:val="9"/>
        </w:numPr>
        <w:rPr>
          <w:rFonts w:cs="Times New Roman"/>
          <w:lang w:val="pt-PT"/>
        </w:rPr>
      </w:pPr>
      <w:bookmarkStart w:id="58" w:name="_Toc516848803"/>
      <w:bookmarkStart w:id="59" w:name="_Toc517045578"/>
      <w:r w:rsidRPr="00B33477">
        <w:rPr>
          <w:rFonts w:cs="Times New Roman"/>
          <w:lang w:val="pt-PT"/>
        </w:rPr>
        <w:t>A implementação com a framework Qt</w:t>
      </w:r>
      <w:bookmarkEnd w:id="58"/>
      <w:bookmarkEnd w:id="59"/>
    </w:p>
    <w:p w:rsidR="00B33477" w:rsidRPr="00B33477" w:rsidRDefault="00B33477" w:rsidP="00B33477">
      <w:pPr>
        <w:pStyle w:val="ThesisBodyText"/>
        <w:rPr>
          <w:lang w:val="pt-PT"/>
        </w:rPr>
      </w:pPr>
      <w:r w:rsidRPr="00B33477">
        <w:rPr>
          <w:lang w:val="pt-PT"/>
        </w:rPr>
        <w:t>O programa desenvolvido em Qt é a versão final do nosso projeto.</w:t>
      </w:r>
    </w:p>
    <w:p w:rsidR="00B33477" w:rsidRPr="00B33477" w:rsidRDefault="00B33477" w:rsidP="00B33477">
      <w:pPr>
        <w:pStyle w:val="ThesisBodyText"/>
        <w:rPr>
          <w:lang w:val="pt-PT"/>
        </w:rPr>
      </w:pPr>
      <w:r w:rsidRPr="00B33477">
        <w:rPr>
          <w:lang w:val="pt-PT"/>
        </w:rPr>
        <w:lastRenderedPageBreak/>
        <w:t>Esta versão contém uma janela principal com a opção de selecionar um dos quatro algoritmos implementados, e ainda uma ferramenta extra para ordenar os resultados guardados nos ficheiros csv.</w:t>
      </w:r>
    </w:p>
    <w:p w:rsidR="00B33477" w:rsidRPr="00B33477" w:rsidRDefault="00B33477" w:rsidP="00B33477">
      <w:pPr>
        <w:pStyle w:val="ThesisBodyText"/>
        <w:rPr>
          <w:lang w:val="pt-PT"/>
        </w:rPr>
      </w:pPr>
      <w:r w:rsidRPr="00B33477">
        <w:rPr>
          <w:lang w:val="pt-PT"/>
        </w:rPr>
        <w:t>Cada algoritmo tem a sua janela própria, em que temos os parâmetros requeridos pelo algoritmo em questão, um botão para resolver um problema individualmente, um botão para resolver uma série de problema, e um botão para testar combinações de parâmetros.</w:t>
      </w:r>
    </w:p>
    <w:p w:rsidR="00B33477" w:rsidRPr="00B33477" w:rsidRDefault="00B33477" w:rsidP="00B33477">
      <w:pPr>
        <w:pStyle w:val="ThesisBodyText"/>
        <w:rPr>
          <w:lang w:val="pt-PT"/>
        </w:rPr>
      </w:pPr>
      <w:r w:rsidRPr="00B33477">
        <w:rPr>
          <w:lang w:val="pt-PT"/>
        </w:rPr>
        <w:t>Na solução de um problema individual, é selecionado o ficheiro do problema (obtidos do site do “Centro de Computadores da Universidade de Viena”), este é integrado na classe problema, e de seguida é criada uma thread especifica ao algoritmo selecionado, que a cada geração envia um sinal à thread da interface visual, com a informação do melhor individuo da geração atual, de forma a atualizar os dados da janela e do gráfico da evolução do fitness ao longo das gerações.</w:t>
      </w:r>
    </w:p>
    <w:p w:rsidR="00B33477" w:rsidRPr="00B33477" w:rsidRDefault="00B33477" w:rsidP="00B33477">
      <w:pPr>
        <w:pStyle w:val="ThesisBodyText"/>
        <w:rPr>
          <w:lang w:val="pt-PT"/>
        </w:rPr>
      </w:pPr>
      <w:r w:rsidRPr="00B33477">
        <w:rPr>
          <w:lang w:val="pt-PT"/>
        </w:rPr>
        <w:t>Na solução de um conjunto de problemas, é selecionada uma pasta com diferentes problemas, é criado um ficheiro csv onde são guardados os resultados da execução do algoritmo para cada um dos ficheiros e para cada seed diferente. São criadas várias threads, e cada thread vai resolvendo um problema diferente das restantes threads, para tal é lido o problema, criada a população, é aplicado o algoritmo, e no fim de obter a solução, é enviado um sinal à thread original para escrever os resultados no ficheiro csv.</w:t>
      </w:r>
    </w:p>
    <w:p w:rsidR="00B33477" w:rsidRPr="00B33477" w:rsidRDefault="00B33477" w:rsidP="00B33477">
      <w:pPr>
        <w:pStyle w:val="ThesisBodyText"/>
        <w:rPr>
          <w:lang w:val="pt-PT"/>
        </w:rPr>
      </w:pPr>
      <w:r w:rsidRPr="00B33477">
        <w:rPr>
          <w:lang w:val="pt-PT"/>
        </w:rPr>
        <w:t xml:space="preserve">No teste de diferentes combinações de parâmetros, é selecionada uma pasta com os problemas a testar, é introduzido uma combinação de valores a testar para cada parâmetro, é criado um ficheiro csv para os resultados da execução. São criadas várias threads, e cada thread resolve um problema diferente, e aplica ao mesmo problema as diferentes combinações de parametros, sempre que a solução para um </w:t>
      </w:r>
      <w:r w:rsidRPr="00B33477">
        <w:rPr>
          <w:lang w:val="pt-PT"/>
        </w:rPr>
        <w:lastRenderedPageBreak/>
        <w:t xml:space="preserve">conjunto de parâmetros termina, é enviado um sinal à thread original para escrever </w:t>
      </w:r>
      <w:r w:rsidR="00876336" w:rsidRPr="00B33477">
        <w:rPr>
          <w:noProof/>
          <w:lang w:val="pt-PT"/>
        </w:rPr>
        <mc:AlternateContent>
          <mc:Choice Requires="wps">
            <w:drawing>
              <wp:anchor distT="0" distB="0" distL="114300" distR="114300" simplePos="0" relativeHeight="251662336" behindDoc="0" locked="0" layoutInCell="1" allowOverlap="1" wp14:anchorId="00AFDFFA" wp14:editId="763036CF">
                <wp:simplePos x="0" y="0"/>
                <wp:positionH relativeFrom="column">
                  <wp:posOffset>-3810</wp:posOffset>
                </wp:positionH>
                <wp:positionV relativeFrom="paragraph">
                  <wp:posOffset>2880995</wp:posOffset>
                </wp:positionV>
                <wp:extent cx="5040630" cy="635"/>
                <wp:effectExtent l="0" t="0" r="0" b="0"/>
                <wp:wrapTopAndBottom/>
                <wp:docPr id="13" name="Caixa de texto 13"/>
                <wp:cNvGraphicFramePr/>
                <a:graphic xmlns:a="http://schemas.openxmlformats.org/drawingml/2006/main">
                  <a:graphicData uri="http://schemas.microsoft.com/office/word/2010/wordprocessingShape">
                    <wps:wsp>
                      <wps:cNvSpPr txBox="1"/>
                      <wps:spPr>
                        <a:xfrm>
                          <a:off x="0" y="0"/>
                          <a:ext cx="5040630" cy="635"/>
                        </a:xfrm>
                        <a:prstGeom prst="rect">
                          <a:avLst/>
                        </a:prstGeom>
                        <a:solidFill>
                          <a:prstClr val="white"/>
                        </a:solidFill>
                        <a:ln>
                          <a:noFill/>
                        </a:ln>
                      </wps:spPr>
                      <wps:txbx>
                        <w:txbxContent>
                          <w:p w:rsidR="00D04CA0" w:rsidRPr="000E4BC8" w:rsidRDefault="00D04CA0" w:rsidP="00B33477">
                            <w:pPr>
                              <w:pStyle w:val="Legenda"/>
                              <w:jc w:val="right"/>
                              <w:rPr>
                                <w:rFonts w:ascii="Times New Roman" w:hAnsi="Times New Roman"/>
                                <w:sz w:val="24"/>
                                <w:lang w:val="pt-PT"/>
                              </w:rPr>
                            </w:pPr>
                            <w:bookmarkStart w:id="60" w:name="_Toc516848030"/>
                            <w:bookmarkStart w:id="61"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0"/>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FDFFA" id="Caixa de texto 13" o:spid="_x0000_s1027" type="#_x0000_t202" style="position:absolute;left:0;text-align:left;margin-left:-.3pt;margin-top:226.85pt;width:396.9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" stroked="f">
                <v:textbox style="mso-fit-shape-to-text:t" inset="0,0,0,0">
                  <w:txbxContent>
                    <w:p w:rsidR="00D04CA0" w:rsidRPr="000E4BC8" w:rsidRDefault="00D04CA0" w:rsidP="00B33477">
                      <w:pPr>
                        <w:pStyle w:val="Legenda"/>
                        <w:jc w:val="right"/>
                        <w:rPr>
                          <w:rFonts w:ascii="Times New Roman" w:hAnsi="Times New Roman"/>
                          <w:sz w:val="24"/>
                          <w:lang w:val="pt-PT"/>
                        </w:rPr>
                      </w:pPr>
                      <w:bookmarkStart w:id="62" w:name="_Toc516848030"/>
                      <w:bookmarkStart w:id="63" w:name="_Toc516861411"/>
                      <w:r>
                        <w:t xml:space="preserve">Figura </w:t>
                      </w:r>
                      <w:r>
                        <w:fldChar w:fldCharType="begin"/>
                      </w:r>
                      <w:r>
                        <w:instrText xml:space="preserve"> SEQ Figura \* ARABIC </w:instrText>
                      </w:r>
                      <w:r>
                        <w:fldChar w:fldCharType="separate"/>
                      </w:r>
                      <w:r>
                        <w:rPr>
                          <w:noProof/>
                        </w:rPr>
                        <w:t>2</w:t>
                      </w:r>
                      <w:r>
                        <w:fldChar w:fldCharType="end"/>
                      </w:r>
                      <w:r>
                        <w:t xml:space="preserve"> - Programa em Qt</w:t>
                      </w:r>
                      <w:bookmarkEnd w:id="62"/>
                      <w:bookmarkEnd w:id="63"/>
                    </w:p>
                  </w:txbxContent>
                </v:textbox>
                <w10:wrap type="topAndBottom"/>
              </v:shape>
            </w:pict>
          </mc:Fallback>
        </mc:AlternateContent>
      </w:r>
      <w:r w:rsidR="00876336" w:rsidRPr="00B33477">
        <w:rPr>
          <w:noProof/>
          <w:lang w:val="pt-PT"/>
        </w:rPr>
        <w:drawing>
          <wp:anchor distT="0" distB="0" distL="114300" distR="114300" simplePos="0" relativeHeight="251661312" behindDoc="0" locked="0" layoutInCell="1" allowOverlap="1" wp14:anchorId="32B39DDC" wp14:editId="2FBBCD46">
            <wp:simplePos x="0" y="0"/>
            <wp:positionH relativeFrom="margin">
              <wp:posOffset>-3810</wp:posOffset>
            </wp:positionH>
            <wp:positionV relativeFrom="paragraph">
              <wp:posOffset>486410</wp:posOffset>
            </wp:positionV>
            <wp:extent cx="5040630" cy="2337435"/>
            <wp:effectExtent l="0" t="0" r="7620" b="5715"/>
            <wp:wrapTopAndBottom/>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qt.png"/>
                    <pic:cNvPicPr/>
                  </pic:nvPicPr>
                  <pic:blipFill>
                    <a:blip r:embed="rId43">
                      <a:extLst>
                        <a:ext uri="{28A0092B-C50C-407E-A947-70E740481C1C}">
                          <a14:useLocalDpi xmlns:a14="http://schemas.microsoft.com/office/drawing/2010/main" val="0"/>
                        </a:ext>
                      </a:extLst>
                    </a:blip>
                    <a:stretch>
                      <a:fillRect/>
                    </a:stretch>
                  </pic:blipFill>
                  <pic:spPr>
                    <a:xfrm>
                      <a:off x="0" y="0"/>
                      <a:ext cx="5040630" cy="2337435"/>
                    </a:xfrm>
                    <a:prstGeom prst="rect">
                      <a:avLst/>
                    </a:prstGeom>
                  </pic:spPr>
                </pic:pic>
              </a:graphicData>
            </a:graphic>
          </wp:anchor>
        </w:drawing>
      </w:r>
      <w:r w:rsidRPr="00B33477">
        <w:rPr>
          <w:lang w:val="pt-PT"/>
        </w:rPr>
        <w:t>os resultados no ficheiro csv.</w:t>
      </w:r>
    </w:p>
    <w:p w:rsidR="00B33477" w:rsidRPr="00B33477" w:rsidRDefault="00B33477" w:rsidP="009C5A40">
      <w:pPr>
        <w:pStyle w:val="ThesisHeading2numbered"/>
        <w:numPr>
          <w:ilvl w:val="1"/>
          <w:numId w:val="9"/>
        </w:numPr>
        <w:rPr>
          <w:rFonts w:cs="Times New Roman"/>
          <w:lang w:val="pt-PT"/>
        </w:rPr>
      </w:pPr>
      <w:bookmarkStart w:id="64" w:name="_Toc516848804"/>
      <w:bookmarkStart w:id="65" w:name="_Toc517045579"/>
      <w:r w:rsidRPr="00B33477">
        <w:rPr>
          <w:rFonts w:cs="Times New Roman"/>
          <w:lang w:val="pt-PT"/>
        </w:rPr>
        <w:t>Git e Github</w:t>
      </w:r>
      <w:bookmarkEnd w:id="64"/>
      <w:bookmarkEnd w:id="65"/>
    </w:p>
    <w:p w:rsidR="00B33477" w:rsidRPr="00B33477" w:rsidRDefault="00B33477" w:rsidP="00B33477">
      <w:pPr>
        <w:pStyle w:val="ThesisBodyText"/>
        <w:rPr>
          <w:lang w:val="pt-PT"/>
        </w:rPr>
      </w:pPr>
      <w:r w:rsidRPr="00B33477">
        <w:rPr>
          <w:lang w:val="pt-PT"/>
        </w:rPr>
        <w:t>Com o auxílio da ferramenta de controlo de versões Git, foi utilizada a plataforma GitHub para hospedar os repositórios utilizados durante o desenvolvimento do projeto.</w:t>
      </w:r>
    </w:p>
    <w:p w:rsidR="00B33477" w:rsidRPr="00B33477" w:rsidRDefault="00B33477" w:rsidP="00B33477">
      <w:pPr>
        <w:pStyle w:val="ThesisBodyText"/>
        <w:rPr>
          <w:lang w:val="pt-PT"/>
        </w:rPr>
      </w:pPr>
      <w:r w:rsidRPr="00B33477">
        <w:rPr>
          <w:lang w:val="pt-PT"/>
        </w:rPr>
        <w:t>À medida que eram feitos progressos no desenvolvimento da aplicação estes eram submetidos para a plataforma, apenas foi utilizado o branch Master pois nunca chegou a haver conflitos sendo que o trabalho desenvolvido foi sempre repartido de forma a evitar conflitos.</w:t>
      </w:r>
    </w:p>
    <w:p w:rsidR="00B33477" w:rsidRPr="00B33477" w:rsidRDefault="00B33477" w:rsidP="009C5A40">
      <w:pPr>
        <w:pStyle w:val="ThesisHeading2numbered"/>
        <w:numPr>
          <w:ilvl w:val="1"/>
          <w:numId w:val="9"/>
        </w:numPr>
        <w:rPr>
          <w:rFonts w:cs="Times New Roman"/>
          <w:lang w:val="pt-PT"/>
        </w:rPr>
      </w:pPr>
      <w:bookmarkStart w:id="66" w:name="_Toc516848805"/>
      <w:bookmarkStart w:id="67" w:name="_Toc517045580"/>
      <w:r w:rsidRPr="00B33477">
        <w:rPr>
          <w:rFonts w:cs="Times New Roman"/>
          <w:lang w:val="pt-PT"/>
        </w:rPr>
        <w:t>Síntese</w:t>
      </w:r>
      <w:bookmarkEnd w:id="66"/>
      <w:bookmarkEnd w:id="67"/>
    </w:p>
    <w:p w:rsidR="00B33477" w:rsidRPr="00B33477" w:rsidRDefault="003948DF" w:rsidP="00B33477">
      <w:pPr>
        <w:pStyle w:val="ThesisBodyText"/>
        <w:rPr>
          <w:lang w:val="pt-PT"/>
        </w:rPr>
      </w:pPr>
      <w:r>
        <w:rPr>
          <w:lang w:val="pt-PT"/>
        </w:rPr>
        <w:t xml:space="preserve">Neste </w:t>
      </w:r>
      <w:r w:rsidR="00876336">
        <w:rPr>
          <w:lang w:val="pt-PT"/>
        </w:rPr>
        <w:t>capítulo</w:t>
      </w:r>
      <w:r>
        <w:rPr>
          <w:lang w:val="pt-PT"/>
        </w:rPr>
        <w:t xml:space="preserve"> explicamos quais as </w:t>
      </w:r>
      <w:r w:rsidR="004A15CA">
        <w:rPr>
          <w:lang w:val="pt-PT"/>
        </w:rPr>
        <w:t xml:space="preserve">linguagens/software </w:t>
      </w:r>
      <w:r>
        <w:rPr>
          <w:lang w:val="pt-PT"/>
        </w:rPr>
        <w:t>com que trabalhamos durante o desenvolvimento deste projeto, tendo referido a necessidade de adaptaç</w:t>
      </w:r>
      <w:r w:rsidR="000E2B1B">
        <w:rPr>
          <w:lang w:val="pt-PT"/>
        </w:rPr>
        <w:t xml:space="preserve">ão a uma nova </w:t>
      </w:r>
      <w:r>
        <w:rPr>
          <w:lang w:val="pt-PT"/>
        </w:rPr>
        <w:t xml:space="preserve">linguagem </w:t>
      </w:r>
      <w:r w:rsidR="000E2B1B">
        <w:rPr>
          <w:lang w:val="pt-PT"/>
        </w:rPr>
        <w:t>e</w:t>
      </w:r>
      <w:r w:rsidR="00477C3A">
        <w:rPr>
          <w:lang w:val="pt-PT"/>
        </w:rPr>
        <w:t xml:space="preserve"> framework</w:t>
      </w:r>
      <w:r>
        <w:rPr>
          <w:lang w:val="pt-PT"/>
        </w:rPr>
        <w:t>.</w:t>
      </w:r>
      <w:r w:rsidR="00F7501A">
        <w:rPr>
          <w:lang w:val="pt-PT"/>
        </w:rPr>
        <w:t xml:space="preserve"> Apesar da não familiaridade com estes tópicos</w:t>
      </w:r>
      <w:r w:rsidR="007E2D0E">
        <w:rPr>
          <w:lang w:val="pt-PT"/>
        </w:rPr>
        <w:t xml:space="preserve">, </w:t>
      </w:r>
      <w:r w:rsidR="00F7501A">
        <w:rPr>
          <w:lang w:val="pt-PT"/>
        </w:rPr>
        <w:t>fomos capazes de provar a nossa</w:t>
      </w:r>
      <w:r w:rsidR="007E2D0E">
        <w:rPr>
          <w:lang w:val="pt-PT"/>
        </w:rPr>
        <w:t xml:space="preserve"> capacidade para</w:t>
      </w:r>
      <w:r w:rsidR="00F7501A">
        <w:rPr>
          <w:lang w:val="pt-PT"/>
        </w:rPr>
        <w:t xml:space="preserve"> adaptação,</w:t>
      </w:r>
      <w:r w:rsidR="007E2D0E">
        <w:rPr>
          <w:lang w:val="pt-PT"/>
        </w:rPr>
        <w:t xml:space="preserve"> tendo </w:t>
      </w:r>
      <w:r w:rsidR="00E710FE">
        <w:rPr>
          <w:lang w:val="pt-PT"/>
        </w:rPr>
        <w:t xml:space="preserve">no longo-prazo </w:t>
      </w:r>
      <w:r w:rsidR="007E2D0E">
        <w:rPr>
          <w:lang w:val="pt-PT"/>
        </w:rPr>
        <w:t>conseguido alcançar o</w:t>
      </w:r>
      <w:r w:rsidR="00F7501A">
        <w:rPr>
          <w:lang w:val="pt-PT"/>
        </w:rPr>
        <w:t xml:space="preserve"> sucesso</w:t>
      </w:r>
      <w:r w:rsidR="007E2D0E">
        <w:rPr>
          <w:lang w:val="pt-PT"/>
        </w:rPr>
        <w:t xml:space="preserve"> deste </w:t>
      </w:r>
      <w:r w:rsidR="00F7501A">
        <w:rPr>
          <w:lang w:val="pt-PT"/>
        </w:rPr>
        <w:t xml:space="preserve">projeto. </w:t>
      </w:r>
    </w:p>
    <w:p w:rsidR="00B33477" w:rsidRPr="00B33477" w:rsidRDefault="00B33477" w:rsidP="00FE2BA1">
      <w:pPr>
        <w:rPr>
          <w:lang w:val="pt-PT"/>
        </w:rPr>
        <w:sectPr w:rsidR="00B33477" w:rsidRPr="00B33477" w:rsidSect="00FE2BA1">
          <w:headerReference w:type="even" r:id="rId44"/>
          <w:headerReference w:type="default" r:id="rId45"/>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rPr>
          <w:rFonts w:cs="Times New Roman"/>
        </w:rPr>
      </w:pPr>
      <w:bookmarkStart w:id="68" w:name="_Toc516848806"/>
      <w:bookmarkStart w:id="69" w:name="_Toc517045581"/>
      <w:r w:rsidRPr="00B33477">
        <w:lastRenderedPageBreak/>
        <w:t>- Aplicação</w:t>
      </w:r>
      <w:bookmarkEnd w:id="68"/>
      <w:bookmarkEnd w:id="69"/>
    </w:p>
    <w:p w:rsidR="00B33477" w:rsidRPr="00B33477" w:rsidRDefault="00B33477" w:rsidP="00B33477">
      <w:pPr>
        <w:pStyle w:val="ThesisBodyText"/>
        <w:rPr>
          <w:lang w:val="pt-PT"/>
        </w:rPr>
      </w:pPr>
      <w:bookmarkStart w:id="70" w:name="_Hlk516504642"/>
      <w:r w:rsidRPr="00B33477">
        <w:rPr>
          <w:lang w:val="pt-PT"/>
        </w:rPr>
        <w:t>Este capítulo está estruturado da seguinte forma: A secção 4.1 apresenta a análise de requisitos efetuada para o desenvolvimento deste projeto; A secção 4.2 apresenta a metodologia utilizada no desenvolvimento deste projeto; A secção 4.3 apresenta a estrutura do programa desenvolvido, e a secção 4.4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71" w:name="_Toc516848807"/>
      <w:bookmarkStart w:id="72" w:name="_Toc517045582"/>
      <w:r w:rsidRPr="00B33477">
        <w:rPr>
          <w:rFonts w:cs="Times New Roman"/>
          <w:lang w:val="pt-PT"/>
        </w:rPr>
        <w:t>Análise de Requisitos</w:t>
      </w:r>
      <w:bookmarkEnd w:id="71"/>
      <w:bookmarkEnd w:id="72"/>
    </w:p>
    <w:p w:rsidR="00B33477" w:rsidRPr="00B33477" w:rsidRDefault="00B33477" w:rsidP="00B33477">
      <w:pPr>
        <w:pStyle w:val="ThesisBodyText"/>
        <w:rPr>
          <w:lang w:val="pt-PT"/>
        </w:rPr>
      </w:pPr>
      <w:r w:rsidRPr="00B33477">
        <w:rPr>
          <w:lang w:val="pt-PT"/>
        </w:rPr>
        <w:t>Os requisitos necessários para o desenvolvimento do programa foram os seguintes:</w:t>
      </w:r>
    </w:p>
    <w:p w:rsidR="00B33477" w:rsidRPr="00B33477" w:rsidRDefault="00B33477" w:rsidP="009C5A40">
      <w:pPr>
        <w:pStyle w:val="ThesisBodyText"/>
        <w:numPr>
          <w:ilvl w:val="0"/>
          <w:numId w:val="19"/>
        </w:numPr>
        <w:spacing w:after="0"/>
        <w:rPr>
          <w:lang w:val="pt-PT"/>
        </w:rPr>
      </w:pPr>
      <w:r w:rsidRPr="00B33477">
        <w:rPr>
          <w:lang w:val="pt-PT"/>
        </w:rPr>
        <w:t>Leitura de problemas a partir de ficheiros de texto;</w:t>
      </w:r>
    </w:p>
    <w:p w:rsidR="00B33477" w:rsidRPr="00B33477" w:rsidRDefault="00B33477" w:rsidP="009C5A40">
      <w:pPr>
        <w:pStyle w:val="ThesisBodyText"/>
        <w:numPr>
          <w:ilvl w:val="0"/>
          <w:numId w:val="19"/>
        </w:numPr>
        <w:spacing w:after="0"/>
        <w:rPr>
          <w:lang w:val="pt-PT"/>
        </w:rPr>
      </w:pPr>
      <w:r w:rsidRPr="00B33477">
        <w:rPr>
          <w:lang w:val="pt-PT"/>
        </w:rPr>
        <w:t>Criação de um conjunto de soluções para o problema;</w:t>
      </w:r>
    </w:p>
    <w:p w:rsidR="00B33477" w:rsidRPr="00B33477" w:rsidRDefault="00B33477" w:rsidP="009C5A40">
      <w:pPr>
        <w:pStyle w:val="ThesisBodyText"/>
        <w:numPr>
          <w:ilvl w:val="0"/>
          <w:numId w:val="19"/>
        </w:numPr>
        <w:spacing w:after="0"/>
        <w:rPr>
          <w:lang w:val="pt-PT"/>
        </w:rPr>
      </w:pPr>
      <w:r w:rsidRPr="00B33477">
        <w:rPr>
          <w:lang w:val="pt-PT"/>
        </w:rPr>
        <w:t xml:space="preserve">Melhorar as soluções propostas com </w:t>
      </w:r>
      <w:r w:rsidR="002C7D90">
        <w:rPr>
          <w:lang w:val="pt-PT"/>
        </w:rPr>
        <w:t xml:space="preserve">pelo menos dois </w:t>
      </w:r>
      <w:r w:rsidRPr="00B33477">
        <w:rPr>
          <w:lang w:val="pt-PT"/>
        </w:rPr>
        <w:t>algoritmos evolutivos;</w:t>
      </w:r>
    </w:p>
    <w:p w:rsidR="00B33477" w:rsidRPr="00B33477" w:rsidRDefault="00B33477" w:rsidP="009C5A40">
      <w:pPr>
        <w:pStyle w:val="ThesisBodyText"/>
        <w:numPr>
          <w:ilvl w:val="0"/>
          <w:numId w:val="19"/>
        </w:numPr>
        <w:spacing w:after="0"/>
        <w:rPr>
          <w:lang w:val="pt-PT"/>
        </w:rPr>
      </w:pPr>
      <w:r w:rsidRPr="00B33477">
        <w:rPr>
          <w:lang w:val="pt-PT"/>
        </w:rPr>
        <w:t>Observar a evolução das soluções em tempo real;</w:t>
      </w:r>
    </w:p>
    <w:p w:rsidR="00B33477" w:rsidRPr="00B33477" w:rsidRDefault="00B33477" w:rsidP="009C5A40">
      <w:pPr>
        <w:pStyle w:val="ThesisBodyText"/>
        <w:numPr>
          <w:ilvl w:val="0"/>
          <w:numId w:val="19"/>
        </w:numPr>
        <w:spacing w:after="0"/>
        <w:rPr>
          <w:lang w:val="pt-PT"/>
        </w:rPr>
      </w:pPr>
      <w:r w:rsidRPr="00B33477">
        <w:rPr>
          <w:lang w:val="pt-PT"/>
        </w:rPr>
        <w:t>Otimização do funcionamento dos algoritmos;</w:t>
      </w:r>
    </w:p>
    <w:p w:rsidR="00B33477" w:rsidRPr="00B33477" w:rsidRDefault="00B33477" w:rsidP="009C5A40">
      <w:pPr>
        <w:pStyle w:val="ThesisBodyText"/>
        <w:numPr>
          <w:ilvl w:val="0"/>
          <w:numId w:val="19"/>
        </w:numPr>
        <w:spacing w:after="0"/>
        <w:rPr>
          <w:lang w:val="pt-PT"/>
        </w:rPr>
      </w:pPr>
      <w:r w:rsidRPr="00B33477">
        <w:rPr>
          <w:lang w:val="pt-PT"/>
        </w:rPr>
        <w:t>Resolver múltiplos problemas em simultâneo;</w:t>
      </w:r>
    </w:p>
    <w:p w:rsidR="00FC7546" w:rsidRDefault="00B33477" w:rsidP="009C5A40">
      <w:pPr>
        <w:pStyle w:val="ThesisBodyText"/>
        <w:numPr>
          <w:ilvl w:val="0"/>
          <w:numId w:val="19"/>
        </w:numPr>
        <w:spacing w:after="0"/>
        <w:rPr>
          <w:lang w:val="pt-PT"/>
        </w:rPr>
      </w:pPr>
      <w:r w:rsidRPr="00B33477">
        <w:rPr>
          <w:lang w:val="pt-PT"/>
        </w:rPr>
        <w:t>Guardar dados sobre as soluções para serem analisados;</w:t>
      </w: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FC7546" w:rsidRPr="00FC7546" w:rsidRDefault="00FC7546" w:rsidP="00FC7546">
      <w:pPr>
        <w:rPr>
          <w:lang w:val="pt-PT"/>
        </w:rPr>
      </w:pPr>
    </w:p>
    <w:p w:rsidR="00B33477" w:rsidRPr="00FC7546" w:rsidRDefault="00B33477" w:rsidP="00FC7546">
      <w:pPr>
        <w:jc w:val="center"/>
        <w:rPr>
          <w:lang w:val="pt-PT"/>
        </w:rPr>
      </w:pPr>
    </w:p>
    <w:p w:rsidR="00B33477" w:rsidRPr="00B33477" w:rsidRDefault="00B33477" w:rsidP="009C5A40">
      <w:pPr>
        <w:pStyle w:val="ThesisHeading2numbered"/>
        <w:numPr>
          <w:ilvl w:val="1"/>
          <w:numId w:val="9"/>
        </w:numPr>
        <w:rPr>
          <w:rFonts w:cs="Times New Roman"/>
          <w:lang w:val="pt-PT"/>
        </w:rPr>
      </w:pPr>
      <w:bookmarkStart w:id="73" w:name="_Toc516848808"/>
      <w:bookmarkStart w:id="74" w:name="_Toc517045583"/>
      <w:r w:rsidRPr="00B33477">
        <w:rPr>
          <w:rFonts w:cs="Times New Roman"/>
          <w:lang w:val="pt-PT"/>
        </w:rPr>
        <w:lastRenderedPageBreak/>
        <w:t>Metodologia</w:t>
      </w:r>
      <w:bookmarkEnd w:id="73"/>
      <w:bookmarkEnd w:id="74"/>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71552" behindDoc="0" locked="0" layoutInCell="1" allowOverlap="1" wp14:anchorId="2E2EA380" wp14:editId="4E434016">
                <wp:simplePos x="0" y="0"/>
                <wp:positionH relativeFrom="margin">
                  <wp:align>center</wp:align>
                </wp:positionH>
                <wp:positionV relativeFrom="paragraph">
                  <wp:posOffset>3901440</wp:posOffset>
                </wp:positionV>
                <wp:extent cx="4876800" cy="635"/>
                <wp:effectExtent l="0" t="0" r="0" b="0"/>
                <wp:wrapTopAndBottom/>
                <wp:docPr id="11" name="Caixa de texto 11"/>
                <wp:cNvGraphicFramePr/>
                <a:graphic xmlns:a="http://schemas.openxmlformats.org/drawingml/2006/main">
                  <a:graphicData uri="http://schemas.microsoft.com/office/word/2010/wordprocessingShape">
                    <wps:wsp>
                      <wps:cNvSpPr txBox="1"/>
                      <wps:spPr>
                        <a:xfrm>
                          <a:off x="0" y="0"/>
                          <a:ext cx="4876800" cy="635"/>
                        </a:xfrm>
                        <a:prstGeom prst="rect">
                          <a:avLst/>
                        </a:prstGeom>
                        <a:solidFill>
                          <a:prstClr val="white"/>
                        </a:solidFill>
                        <a:ln>
                          <a:noFill/>
                        </a:ln>
                      </wps:spPr>
                      <wps:txbx>
                        <w:txbxContent>
                          <w:p w:rsidR="00D04CA0" w:rsidRPr="00C155CF" w:rsidRDefault="00D04CA0" w:rsidP="00B33477">
                            <w:pPr>
                              <w:pStyle w:val="Legenda"/>
                              <w:jc w:val="right"/>
                              <w:rPr>
                                <w:rFonts w:ascii="Times New Roman" w:hAnsi="Times New Roman"/>
                                <w:noProof/>
                                <w:sz w:val="24"/>
                                <w:lang w:val="pt-PT"/>
                              </w:rPr>
                            </w:pPr>
                            <w:bookmarkStart w:id="75" w:name="_Toc516848031"/>
                            <w:bookmarkStart w:id="76"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5"/>
                            <w:bookmarkEnd w:id="7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2EA380" id="Caixa de texto 11" o:spid="_x0000_s1028" type="#_x0000_t202" style="position:absolute;left:0;text-align:left;margin-left:0;margin-top:307.2pt;width:384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" stroked="f">
                <v:textbox style="mso-fit-shape-to-text:t" inset="0,0,0,0">
                  <w:txbxContent>
                    <w:p w:rsidR="00D04CA0" w:rsidRPr="00C155CF" w:rsidRDefault="00D04CA0" w:rsidP="00B33477">
                      <w:pPr>
                        <w:pStyle w:val="Legenda"/>
                        <w:jc w:val="right"/>
                        <w:rPr>
                          <w:rFonts w:ascii="Times New Roman" w:hAnsi="Times New Roman"/>
                          <w:noProof/>
                          <w:sz w:val="24"/>
                          <w:lang w:val="pt-PT"/>
                        </w:rPr>
                      </w:pPr>
                      <w:bookmarkStart w:id="77" w:name="_Toc516848031"/>
                      <w:bookmarkStart w:id="78" w:name="_Toc516861412"/>
                      <w:r>
                        <w:t xml:space="preserve">Figura </w:t>
                      </w:r>
                      <w:r>
                        <w:fldChar w:fldCharType="begin"/>
                      </w:r>
                      <w:r>
                        <w:instrText xml:space="preserve"> SEQ Figura \* ARABIC </w:instrText>
                      </w:r>
                      <w:r>
                        <w:fldChar w:fldCharType="separate"/>
                      </w:r>
                      <w:r>
                        <w:rPr>
                          <w:noProof/>
                        </w:rPr>
                        <w:t>3</w:t>
                      </w:r>
                      <w:r>
                        <w:fldChar w:fldCharType="end"/>
                      </w:r>
                      <w:r>
                        <w:t xml:space="preserve"> - Desenvolvimento Iterativo e Incremental</w:t>
                      </w:r>
                      <w:bookmarkEnd w:id="77"/>
                      <w:bookmarkEnd w:id="78"/>
                    </w:p>
                  </w:txbxContent>
                </v:textbox>
                <w10:wrap type="topAndBottom" anchorx="margin"/>
              </v:shape>
            </w:pict>
          </mc:Fallback>
        </mc:AlternateContent>
      </w:r>
      <w:r w:rsidRPr="00B33477">
        <w:rPr>
          <w:noProof/>
          <w:lang w:val="pt-PT"/>
        </w:rPr>
        <w:drawing>
          <wp:anchor distT="0" distB="0" distL="114300" distR="114300" simplePos="0" relativeHeight="251670528" behindDoc="0" locked="0" layoutInCell="1" allowOverlap="1" wp14:anchorId="04FE7CFD" wp14:editId="320DA617">
            <wp:simplePos x="0" y="0"/>
            <wp:positionH relativeFrom="margin">
              <wp:align>center</wp:align>
            </wp:positionH>
            <wp:positionV relativeFrom="paragraph">
              <wp:posOffset>1272540</wp:posOffset>
            </wp:positionV>
            <wp:extent cx="4876800" cy="2581275"/>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terative.png"/>
                    <pic:cNvPicPr/>
                  </pic:nvPicPr>
                  <pic:blipFill>
                    <a:blip r:embed="rId46">
                      <a:extLst>
                        <a:ext uri="{28A0092B-C50C-407E-A947-70E740481C1C}">
                          <a14:useLocalDpi xmlns:a14="http://schemas.microsoft.com/office/drawing/2010/main" val="0"/>
                        </a:ext>
                      </a:extLst>
                    </a:blip>
                    <a:stretch>
                      <a:fillRect/>
                    </a:stretch>
                  </pic:blipFill>
                  <pic:spPr>
                    <a:xfrm>
                      <a:off x="0" y="0"/>
                      <a:ext cx="4876800" cy="2581275"/>
                    </a:xfrm>
                    <a:prstGeom prst="rect">
                      <a:avLst/>
                    </a:prstGeom>
                  </pic:spPr>
                </pic:pic>
              </a:graphicData>
            </a:graphic>
          </wp:anchor>
        </w:drawing>
      </w:r>
      <w:r w:rsidRPr="00B33477">
        <w:rPr>
          <w:lang w:val="pt-PT"/>
        </w:rPr>
        <w:t xml:space="preserve">A metodologia adotada no desenvolvimento deste projeto foi a de “desenvolvimento iterativo e incremental”. A cada etapa foram designados objetivos, em seguida foi feito o levantamento de requisitos, seguido da implementação das funcionalidades, e por fim o teste de cada funcionalidade nova implementada. </w:t>
      </w:r>
    </w:p>
    <w:p w:rsidR="00B33477" w:rsidRPr="00B33477" w:rsidRDefault="00B33477" w:rsidP="00B33477">
      <w:pPr>
        <w:pStyle w:val="ThesisHeading3numbered"/>
        <w:rPr>
          <w:lang w:val="pt-PT"/>
        </w:rPr>
      </w:pPr>
      <w:bookmarkStart w:id="79" w:name="_Toc516848809"/>
      <w:bookmarkStart w:id="80" w:name="_Toc517045584"/>
      <w:r w:rsidRPr="00B33477">
        <w:rPr>
          <w:lang w:val="pt-PT"/>
        </w:rPr>
        <w:t>As Diferentes Etapas de Desenvolvimento</w:t>
      </w:r>
      <w:bookmarkEnd w:id="79"/>
      <w:bookmarkEnd w:id="80"/>
    </w:p>
    <w:p w:rsidR="00B33477" w:rsidRPr="00B33477" w:rsidRDefault="00B33477" w:rsidP="00B33477">
      <w:pPr>
        <w:pStyle w:val="ThesisBodyText"/>
        <w:rPr>
          <w:lang w:val="pt-PT"/>
        </w:rPr>
      </w:pPr>
      <w:r w:rsidRPr="00B33477">
        <w:rPr>
          <w:lang w:val="pt-PT"/>
        </w:rPr>
        <w:t>A primeira etapa consistiu em implementar a leitura de problemas a partir de ficheiros de texto. Na segunda etapa foram criadas as classes Individual e Population, bem como a fórmula para o cálculo do fitness de um individuo. A terceira etapa consistiu na implementação do nosso primeiro algoritmo evolutivo (Custom Algorithm), bem como a forma de resolver os problemas utilizando o algoritmo implementado. Na quarta etapa foi implementada a forma de resolver múltiplos problemas em simultâneo em threads diferentes. Na quinta etapa foram implementados os recursos necessários para obter a melhor combinação de parâmetros para cada algoritmo. Na sexta e última etapa foram implementados os algoritmos evolutivos restantes.</w:t>
      </w:r>
    </w:p>
    <w:p w:rsidR="00B33477" w:rsidRPr="00B33477" w:rsidRDefault="00B33477" w:rsidP="00B33477">
      <w:pPr>
        <w:pStyle w:val="ThesisHeading3numbered"/>
        <w:rPr>
          <w:lang w:val="pt-PT"/>
        </w:rPr>
      </w:pPr>
      <w:bookmarkStart w:id="81" w:name="_Toc516848810"/>
      <w:bookmarkStart w:id="82" w:name="_Toc517045585"/>
      <w:r w:rsidRPr="00B33477">
        <w:rPr>
          <w:lang w:val="pt-PT"/>
        </w:rPr>
        <w:t>Metodologia de Testes</w:t>
      </w:r>
      <w:bookmarkEnd w:id="81"/>
      <w:bookmarkEnd w:id="82"/>
    </w:p>
    <w:p w:rsidR="00B33477" w:rsidRPr="00B33477" w:rsidRDefault="00B33477" w:rsidP="00B33477">
      <w:pPr>
        <w:pStyle w:val="ThesisBodyText"/>
        <w:rPr>
          <w:lang w:val="pt-PT"/>
        </w:rPr>
      </w:pPr>
      <w:r w:rsidRPr="00B33477">
        <w:rPr>
          <w:lang w:val="pt-PT"/>
        </w:rPr>
        <w:t>Foram efetuados dois tipos de testes ao software, testes para validar o funcionamento correto, e testes de performance.</w:t>
      </w:r>
    </w:p>
    <w:p w:rsidR="00B33477" w:rsidRPr="00B33477" w:rsidRDefault="00B33477" w:rsidP="00B33477">
      <w:pPr>
        <w:pStyle w:val="ThesisBodyText"/>
        <w:rPr>
          <w:lang w:val="pt-PT"/>
        </w:rPr>
      </w:pPr>
      <w:r w:rsidRPr="00B33477">
        <w:rPr>
          <w:lang w:val="pt-PT"/>
        </w:rPr>
        <w:lastRenderedPageBreak/>
        <w:t xml:space="preserve">De forma a validar o funcionamento correto do programa foi utilizada a ferramenta de debugging presente no IDE utilizado (Qt Creator). </w:t>
      </w:r>
    </w:p>
    <w:p w:rsidR="00B33477" w:rsidRPr="00B33477" w:rsidRDefault="00B33477" w:rsidP="00B33477">
      <w:pPr>
        <w:pStyle w:val="ThesisBodyText"/>
        <w:rPr>
          <w:lang w:val="pt-PT"/>
        </w:rPr>
      </w:pPr>
      <w:r w:rsidRPr="00B33477">
        <w:rPr>
          <w:lang w:val="pt-PT"/>
        </w:rPr>
        <w:t xml:space="preserve">De forma a testar </w:t>
      </w:r>
      <w:r w:rsidR="00D04CA0" w:rsidRPr="00B33477">
        <w:rPr>
          <w:lang w:val="pt-PT"/>
        </w:rPr>
        <w:t>a performance</w:t>
      </w:r>
      <w:r w:rsidRPr="00B33477">
        <w:rPr>
          <w:lang w:val="pt-PT"/>
        </w:rPr>
        <w:t xml:space="preserve"> do programa foi utilizado o primeiro algoritmo </w:t>
      </w:r>
      <w:r w:rsidR="001459E5" w:rsidRPr="00B33477">
        <w:rPr>
          <w:lang w:val="pt-PT"/>
        </w:rPr>
        <w:t>implementado</w:t>
      </w:r>
      <w:r w:rsidRPr="00B33477">
        <w:rPr>
          <w:lang w:val="pt-PT"/>
        </w:rPr>
        <w:t xml:space="preserve"> como base de comparação.</w:t>
      </w:r>
    </w:p>
    <w:p w:rsidR="00B33477" w:rsidRPr="00B33477" w:rsidRDefault="00B33477" w:rsidP="009C5A40">
      <w:pPr>
        <w:pStyle w:val="ThesisHeading2numbered"/>
        <w:numPr>
          <w:ilvl w:val="1"/>
          <w:numId w:val="9"/>
        </w:numPr>
        <w:rPr>
          <w:rFonts w:cs="Times New Roman"/>
          <w:lang w:val="pt-PT"/>
        </w:rPr>
      </w:pPr>
      <w:bookmarkStart w:id="83" w:name="_Toc516848811"/>
      <w:bookmarkStart w:id="84" w:name="_Toc517045586"/>
      <w:bookmarkEnd w:id="70"/>
      <w:r w:rsidRPr="00B33477">
        <w:rPr>
          <w:rFonts w:cs="Times New Roman"/>
          <w:lang w:val="pt-PT"/>
        </w:rPr>
        <w:t>Estrutura do Programa</w:t>
      </w:r>
      <w:bookmarkEnd w:id="83"/>
      <w:bookmarkEnd w:id="84"/>
    </w:p>
    <w:p w:rsidR="00B33477" w:rsidRPr="00B33477" w:rsidRDefault="00B33477" w:rsidP="00B33477">
      <w:pPr>
        <w:pStyle w:val="ThesisBodyText"/>
        <w:rPr>
          <w:lang w:val="pt-PT"/>
        </w:rPr>
      </w:pPr>
      <w:r w:rsidRPr="00B33477">
        <w:rPr>
          <w:lang w:val="pt-PT"/>
        </w:rPr>
        <w:t>Com este capítulo espera-se dar um entendimento de como o software funciona, a utilização típica do programa consiste em selecionar um algoritmo, introduzir os parâmetros para o algoritmo, e em seguida resolver um ou vários problemas, sendo que os resultados do problema individual são apresentados no programa, enquanto que os resultados da solução uma série de problemas podem ser consultados num ficheiro csv.</w:t>
      </w:r>
    </w:p>
    <w:p w:rsidR="00B33477" w:rsidRPr="00B33477" w:rsidRDefault="00B33477" w:rsidP="00B33477">
      <w:pPr>
        <w:pStyle w:val="ThesisHeading3numbered"/>
        <w:rPr>
          <w:lang w:val="pt-PT"/>
        </w:rPr>
      </w:pPr>
      <w:bookmarkStart w:id="85" w:name="_Toc516848812"/>
      <w:bookmarkStart w:id="86" w:name="_Toc517045587"/>
      <w:r w:rsidRPr="00B33477">
        <w:rPr>
          <w:lang w:val="pt-PT"/>
        </w:rPr>
        <w:t>Classes</w:t>
      </w:r>
      <w:bookmarkEnd w:id="85"/>
      <w:bookmarkEnd w:id="86"/>
    </w:p>
    <w:p w:rsidR="00B33477" w:rsidRPr="00B33477" w:rsidRDefault="00B33477" w:rsidP="00B33477">
      <w:pPr>
        <w:pStyle w:val="ThesisBodyText"/>
        <w:rPr>
          <w:lang w:val="pt-PT"/>
        </w:rPr>
      </w:pPr>
      <w:r w:rsidRPr="00B33477">
        <w:rPr>
          <w:lang w:val="pt-PT"/>
        </w:rPr>
        <w:t>As classes que compõem o programa são as seguintes:</w:t>
      </w:r>
    </w:p>
    <w:p w:rsidR="00B33477" w:rsidRPr="00B33477" w:rsidRDefault="00B33477" w:rsidP="009C5A40">
      <w:pPr>
        <w:pStyle w:val="ThesisBodyText"/>
        <w:numPr>
          <w:ilvl w:val="0"/>
          <w:numId w:val="10"/>
        </w:numPr>
        <w:spacing w:after="0"/>
        <w:rPr>
          <w:lang w:val="pt-PT"/>
        </w:rPr>
      </w:pPr>
      <w:r w:rsidRPr="00B33477">
        <w:rPr>
          <w:lang w:val="pt-PT"/>
        </w:rPr>
        <w:t>AntColonyAlgorithm</w:t>
      </w:r>
    </w:p>
    <w:p w:rsidR="00B33477" w:rsidRPr="00B33477" w:rsidRDefault="00B33477" w:rsidP="009C5A40">
      <w:pPr>
        <w:pStyle w:val="ThesisBodyText"/>
        <w:numPr>
          <w:ilvl w:val="0"/>
          <w:numId w:val="10"/>
        </w:numPr>
        <w:spacing w:after="0"/>
        <w:rPr>
          <w:lang w:val="pt-PT"/>
        </w:rPr>
      </w:pPr>
      <w:r w:rsidRPr="00B33477">
        <w:rPr>
          <w:lang w:val="pt-PT"/>
        </w:rPr>
        <w:t>AntColonyDialog</w:t>
      </w:r>
    </w:p>
    <w:p w:rsidR="00B33477" w:rsidRPr="00B33477" w:rsidRDefault="00B33477" w:rsidP="009C5A40">
      <w:pPr>
        <w:pStyle w:val="ThesisBodyText"/>
        <w:numPr>
          <w:ilvl w:val="0"/>
          <w:numId w:val="10"/>
        </w:numPr>
        <w:spacing w:after="0"/>
        <w:rPr>
          <w:lang w:val="pt-PT"/>
        </w:rPr>
      </w:pPr>
      <w:r w:rsidRPr="00B33477">
        <w:rPr>
          <w:lang w:val="pt-PT"/>
        </w:rPr>
        <w:t>AntColonyMultiThread</w:t>
      </w:r>
    </w:p>
    <w:p w:rsidR="00B33477" w:rsidRPr="00B33477" w:rsidRDefault="00B33477" w:rsidP="009C5A40">
      <w:pPr>
        <w:pStyle w:val="ThesisBodyText"/>
        <w:numPr>
          <w:ilvl w:val="0"/>
          <w:numId w:val="10"/>
        </w:numPr>
        <w:spacing w:after="0"/>
        <w:rPr>
          <w:lang w:val="pt-PT"/>
        </w:rPr>
      </w:pPr>
      <w:r w:rsidRPr="00B33477">
        <w:rPr>
          <w:lang w:val="pt-PT"/>
        </w:rPr>
        <w:t>AntColonyTestDialog</w:t>
      </w:r>
    </w:p>
    <w:p w:rsidR="00B33477" w:rsidRPr="00B33477" w:rsidRDefault="00B33477" w:rsidP="009C5A40">
      <w:pPr>
        <w:pStyle w:val="ThesisBodyText"/>
        <w:numPr>
          <w:ilvl w:val="0"/>
          <w:numId w:val="10"/>
        </w:numPr>
        <w:spacing w:after="0"/>
        <w:rPr>
          <w:lang w:val="pt-PT"/>
        </w:rPr>
      </w:pPr>
      <w:r w:rsidRPr="00B33477">
        <w:rPr>
          <w:lang w:val="pt-PT"/>
        </w:rPr>
        <w:t>AntColonyTestMultiThread</w:t>
      </w:r>
    </w:p>
    <w:p w:rsidR="00B33477" w:rsidRPr="00B33477" w:rsidRDefault="00B33477" w:rsidP="009C5A40">
      <w:pPr>
        <w:pStyle w:val="ThesisBodyText"/>
        <w:numPr>
          <w:ilvl w:val="0"/>
          <w:numId w:val="10"/>
        </w:numPr>
        <w:spacing w:after="0"/>
        <w:rPr>
          <w:lang w:val="pt-PT"/>
        </w:rPr>
      </w:pPr>
      <w:r w:rsidRPr="00B33477">
        <w:rPr>
          <w:lang w:val="pt-PT"/>
        </w:rPr>
        <w:t>AntColonyThread</w:t>
      </w:r>
    </w:p>
    <w:p w:rsidR="00B33477" w:rsidRPr="00B33477" w:rsidRDefault="00B33477" w:rsidP="009C5A40">
      <w:pPr>
        <w:pStyle w:val="ThesisBodyText"/>
        <w:numPr>
          <w:ilvl w:val="0"/>
          <w:numId w:val="10"/>
        </w:numPr>
        <w:spacing w:after="0"/>
        <w:rPr>
          <w:lang w:val="pt-PT"/>
        </w:rPr>
      </w:pPr>
      <w:r w:rsidRPr="00B33477">
        <w:rPr>
          <w:lang w:val="pt-PT"/>
        </w:rPr>
        <w:t>BeeColonyAlgorithm</w:t>
      </w:r>
    </w:p>
    <w:p w:rsidR="00B33477" w:rsidRPr="00B33477" w:rsidRDefault="00B33477" w:rsidP="009C5A40">
      <w:pPr>
        <w:pStyle w:val="ThesisBodyText"/>
        <w:numPr>
          <w:ilvl w:val="0"/>
          <w:numId w:val="10"/>
        </w:numPr>
        <w:spacing w:after="0"/>
        <w:rPr>
          <w:lang w:val="pt-PT"/>
        </w:rPr>
      </w:pPr>
      <w:r w:rsidRPr="00B33477">
        <w:rPr>
          <w:lang w:val="pt-PT"/>
        </w:rPr>
        <w:t>BeeColonyDialog</w:t>
      </w:r>
    </w:p>
    <w:p w:rsidR="00B33477" w:rsidRPr="00B33477" w:rsidRDefault="00B33477" w:rsidP="009C5A40">
      <w:pPr>
        <w:pStyle w:val="ThesisBodyText"/>
        <w:numPr>
          <w:ilvl w:val="0"/>
          <w:numId w:val="10"/>
        </w:numPr>
        <w:spacing w:after="0"/>
        <w:rPr>
          <w:lang w:val="pt-PT"/>
        </w:rPr>
      </w:pPr>
      <w:r w:rsidRPr="00B33477">
        <w:rPr>
          <w:lang w:val="pt-PT"/>
        </w:rPr>
        <w:t>BeeColonyMultiThread</w:t>
      </w:r>
    </w:p>
    <w:p w:rsidR="00B33477" w:rsidRPr="00B33477" w:rsidRDefault="00B33477" w:rsidP="009C5A40">
      <w:pPr>
        <w:pStyle w:val="ThesisBodyText"/>
        <w:numPr>
          <w:ilvl w:val="0"/>
          <w:numId w:val="10"/>
        </w:numPr>
        <w:spacing w:after="0"/>
        <w:rPr>
          <w:lang w:val="pt-PT"/>
        </w:rPr>
      </w:pPr>
      <w:r w:rsidRPr="00B33477">
        <w:rPr>
          <w:lang w:val="pt-PT"/>
        </w:rPr>
        <w:t>BeeColonyTestDialog</w:t>
      </w:r>
    </w:p>
    <w:p w:rsidR="00B33477" w:rsidRPr="00B33477" w:rsidRDefault="00B33477" w:rsidP="009C5A40">
      <w:pPr>
        <w:pStyle w:val="ThesisBodyText"/>
        <w:numPr>
          <w:ilvl w:val="0"/>
          <w:numId w:val="10"/>
        </w:numPr>
        <w:spacing w:after="0"/>
        <w:rPr>
          <w:lang w:val="pt-PT"/>
        </w:rPr>
      </w:pPr>
      <w:r w:rsidRPr="00B33477">
        <w:rPr>
          <w:lang w:val="pt-PT"/>
        </w:rPr>
        <w:t>BeeColonyTestMultiThread</w:t>
      </w:r>
    </w:p>
    <w:p w:rsidR="00B33477" w:rsidRPr="00B33477" w:rsidRDefault="00B33477" w:rsidP="009C5A40">
      <w:pPr>
        <w:pStyle w:val="ThesisBodyText"/>
        <w:numPr>
          <w:ilvl w:val="0"/>
          <w:numId w:val="10"/>
        </w:numPr>
        <w:spacing w:after="0"/>
        <w:rPr>
          <w:lang w:val="pt-PT"/>
        </w:rPr>
      </w:pPr>
      <w:r w:rsidRPr="00B33477">
        <w:rPr>
          <w:lang w:val="pt-PT"/>
        </w:rPr>
        <w:t>BeeColonyThread</w:t>
      </w:r>
    </w:p>
    <w:p w:rsidR="00B33477" w:rsidRPr="00B33477" w:rsidRDefault="00B33477" w:rsidP="009C5A40">
      <w:pPr>
        <w:pStyle w:val="ThesisBodyText"/>
        <w:numPr>
          <w:ilvl w:val="0"/>
          <w:numId w:val="10"/>
        </w:numPr>
        <w:spacing w:after="0"/>
        <w:rPr>
          <w:lang w:val="pt-PT"/>
        </w:rPr>
      </w:pPr>
      <w:r w:rsidRPr="00B33477">
        <w:rPr>
          <w:lang w:val="pt-PT"/>
        </w:rPr>
        <w:t>CustomAlgorithm</w:t>
      </w:r>
    </w:p>
    <w:p w:rsidR="00B33477" w:rsidRPr="00B33477" w:rsidRDefault="00B33477" w:rsidP="009C5A40">
      <w:pPr>
        <w:pStyle w:val="ThesisBodyText"/>
        <w:numPr>
          <w:ilvl w:val="0"/>
          <w:numId w:val="10"/>
        </w:numPr>
        <w:spacing w:after="0"/>
        <w:rPr>
          <w:lang w:val="pt-PT"/>
        </w:rPr>
      </w:pPr>
      <w:r w:rsidRPr="00B33477">
        <w:rPr>
          <w:lang w:val="pt-PT"/>
        </w:rPr>
        <w:t>CustomDialog</w:t>
      </w:r>
    </w:p>
    <w:p w:rsidR="00B33477" w:rsidRPr="00B33477" w:rsidRDefault="00B33477" w:rsidP="009C5A40">
      <w:pPr>
        <w:pStyle w:val="ThesisBodyText"/>
        <w:numPr>
          <w:ilvl w:val="0"/>
          <w:numId w:val="10"/>
        </w:numPr>
        <w:spacing w:after="0"/>
        <w:rPr>
          <w:lang w:val="pt-PT"/>
        </w:rPr>
      </w:pPr>
      <w:r w:rsidRPr="00B33477">
        <w:rPr>
          <w:lang w:val="pt-PT"/>
        </w:rPr>
        <w:t>CustomMultiThread</w:t>
      </w:r>
    </w:p>
    <w:p w:rsidR="00B33477" w:rsidRPr="00B33477" w:rsidRDefault="00B33477" w:rsidP="009C5A40">
      <w:pPr>
        <w:pStyle w:val="ThesisBodyText"/>
        <w:numPr>
          <w:ilvl w:val="0"/>
          <w:numId w:val="10"/>
        </w:numPr>
        <w:spacing w:after="0"/>
        <w:rPr>
          <w:lang w:val="pt-PT"/>
        </w:rPr>
      </w:pPr>
      <w:r w:rsidRPr="00B33477">
        <w:rPr>
          <w:lang w:val="pt-PT"/>
        </w:rPr>
        <w:t>CustomTestDialog</w:t>
      </w:r>
    </w:p>
    <w:p w:rsidR="00B33477" w:rsidRPr="00B33477" w:rsidRDefault="00B33477" w:rsidP="009C5A40">
      <w:pPr>
        <w:pStyle w:val="ThesisBodyText"/>
        <w:numPr>
          <w:ilvl w:val="0"/>
          <w:numId w:val="10"/>
        </w:numPr>
        <w:spacing w:after="0"/>
        <w:rPr>
          <w:lang w:val="pt-PT"/>
        </w:rPr>
      </w:pPr>
      <w:r w:rsidRPr="00B33477">
        <w:rPr>
          <w:lang w:val="pt-PT"/>
        </w:rPr>
        <w:t>CustomTestMultiThread</w:t>
      </w:r>
    </w:p>
    <w:p w:rsidR="00B33477" w:rsidRPr="00B33477" w:rsidRDefault="00B33477" w:rsidP="009C5A40">
      <w:pPr>
        <w:pStyle w:val="ThesisBodyText"/>
        <w:numPr>
          <w:ilvl w:val="0"/>
          <w:numId w:val="10"/>
        </w:numPr>
        <w:spacing w:after="0"/>
        <w:rPr>
          <w:lang w:val="pt-PT"/>
        </w:rPr>
      </w:pPr>
      <w:r w:rsidRPr="00B33477">
        <w:rPr>
          <w:lang w:val="pt-PT"/>
        </w:rPr>
        <w:lastRenderedPageBreak/>
        <w:t>CustomThread</w:t>
      </w:r>
    </w:p>
    <w:p w:rsidR="00B33477" w:rsidRPr="00B33477" w:rsidRDefault="00B33477" w:rsidP="009C5A40">
      <w:pPr>
        <w:pStyle w:val="ThesisBodyText"/>
        <w:numPr>
          <w:ilvl w:val="0"/>
          <w:numId w:val="10"/>
        </w:numPr>
        <w:spacing w:after="0"/>
        <w:rPr>
          <w:lang w:val="pt-PT"/>
        </w:rPr>
      </w:pPr>
      <w:r w:rsidRPr="00B33477">
        <w:rPr>
          <w:lang w:val="pt-PT"/>
        </w:rPr>
        <w:t>GeneticAlgorithm</w:t>
      </w:r>
    </w:p>
    <w:p w:rsidR="00B33477" w:rsidRPr="00B33477" w:rsidRDefault="00B33477" w:rsidP="009C5A40">
      <w:pPr>
        <w:pStyle w:val="ThesisBodyText"/>
        <w:numPr>
          <w:ilvl w:val="0"/>
          <w:numId w:val="10"/>
        </w:numPr>
        <w:spacing w:after="0"/>
        <w:rPr>
          <w:lang w:val="pt-PT"/>
        </w:rPr>
      </w:pPr>
      <w:r w:rsidRPr="00B33477">
        <w:rPr>
          <w:lang w:val="pt-PT"/>
        </w:rPr>
        <w:t>GeneticDialog</w:t>
      </w:r>
    </w:p>
    <w:p w:rsidR="00B33477" w:rsidRPr="00B33477" w:rsidRDefault="00B33477" w:rsidP="009C5A40">
      <w:pPr>
        <w:pStyle w:val="ThesisBodyText"/>
        <w:numPr>
          <w:ilvl w:val="0"/>
          <w:numId w:val="10"/>
        </w:numPr>
        <w:spacing w:after="0"/>
        <w:rPr>
          <w:lang w:val="pt-PT"/>
        </w:rPr>
      </w:pPr>
      <w:r w:rsidRPr="00B33477">
        <w:rPr>
          <w:lang w:val="pt-PT"/>
        </w:rPr>
        <w:t>GeneticMultiThread</w:t>
      </w:r>
    </w:p>
    <w:p w:rsidR="00B33477" w:rsidRPr="00B33477" w:rsidRDefault="00B33477" w:rsidP="009C5A40">
      <w:pPr>
        <w:pStyle w:val="ThesisBodyText"/>
        <w:numPr>
          <w:ilvl w:val="0"/>
          <w:numId w:val="10"/>
        </w:numPr>
        <w:spacing w:after="0"/>
        <w:rPr>
          <w:lang w:val="pt-PT"/>
        </w:rPr>
      </w:pPr>
      <w:r w:rsidRPr="00B33477">
        <w:rPr>
          <w:lang w:val="pt-PT"/>
        </w:rPr>
        <w:t>GeneticTestDialog</w:t>
      </w:r>
    </w:p>
    <w:p w:rsidR="00B33477" w:rsidRPr="00B33477" w:rsidRDefault="00B33477" w:rsidP="009C5A40">
      <w:pPr>
        <w:pStyle w:val="ThesisBodyText"/>
        <w:numPr>
          <w:ilvl w:val="0"/>
          <w:numId w:val="10"/>
        </w:numPr>
        <w:spacing w:after="0"/>
        <w:rPr>
          <w:lang w:val="pt-PT"/>
        </w:rPr>
      </w:pPr>
      <w:r w:rsidRPr="00B33477">
        <w:rPr>
          <w:lang w:val="pt-PT"/>
        </w:rPr>
        <w:t>GeneticTestMultiThread</w:t>
      </w:r>
    </w:p>
    <w:p w:rsidR="00B33477" w:rsidRPr="00B33477" w:rsidRDefault="00B33477" w:rsidP="009C5A40">
      <w:pPr>
        <w:pStyle w:val="ThesisBodyText"/>
        <w:numPr>
          <w:ilvl w:val="0"/>
          <w:numId w:val="10"/>
        </w:numPr>
        <w:spacing w:after="0"/>
        <w:rPr>
          <w:lang w:val="pt-PT"/>
        </w:rPr>
      </w:pPr>
      <w:r w:rsidRPr="00B33477">
        <w:rPr>
          <w:lang w:val="pt-PT"/>
        </w:rPr>
        <w:t>GeneticThread</w:t>
      </w:r>
    </w:p>
    <w:p w:rsidR="00B33477" w:rsidRPr="00B33477" w:rsidRDefault="00B33477" w:rsidP="009C5A40">
      <w:pPr>
        <w:pStyle w:val="ThesisBodyText"/>
        <w:numPr>
          <w:ilvl w:val="0"/>
          <w:numId w:val="10"/>
        </w:numPr>
        <w:spacing w:after="0"/>
        <w:rPr>
          <w:lang w:val="pt-PT"/>
        </w:rPr>
      </w:pPr>
      <w:r w:rsidRPr="00B33477">
        <w:rPr>
          <w:lang w:val="pt-PT"/>
        </w:rPr>
        <w:t>Individual</w:t>
      </w:r>
    </w:p>
    <w:p w:rsidR="00B33477" w:rsidRPr="00B33477" w:rsidRDefault="00B33477" w:rsidP="009C5A40">
      <w:pPr>
        <w:pStyle w:val="ThesisBodyText"/>
        <w:numPr>
          <w:ilvl w:val="0"/>
          <w:numId w:val="10"/>
        </w:numPr>
        <w:spacing w:after="0"/>
        <w:rPr>
          <w:lang w:val="pt-PT"/>
        </w:rPr>
      </w:pPr>
      <w:r w:rsidRPr="00B33477">
        <w:rPr>
          <w:lang w:val="pt-PT"/>
        </w:rPr>
        <w:t>MainWindow</w:t>
      </w:r>
    </w:p>
    <w:p w:rsidR="00B33477" w:rsidRPr="00B33477" w:rsidRDefault="00B33477" w:rsidP="009C5A40">
      <w:pPr>
        <w:pStyle w:val="ThesisBodyText"/>
        <w:numPr>
          <w:ilvl w:val="0"/>
          <w:numId w:val="10"/>
        </w:numPr>
        <w:spacing w:after="0"/>
        <w:rPr>
          <w:lang w:val="pt-PT"/>
        </w:rPr>
      </w:pPr>
      <w:r w:rsidRPr="00B33477">
        <w:rPr>
          <w:lang w:val="pt-PT"/>
        </w:rPr>
        <w:t>Population</w:t>
      </w:r>
    </w:p>
    <w:p w:rsidR="00B33477" w:rsidRPr="00B33477" w:rsidRDefault="00B33477" w:rsidP="009C5A40">
      <w:pPr>
        <w:pStyle w:val="ThesisBodyText"/>
        <w:numPr>
          <w:ilvl w:val="0"/>
          <w:numId w:val="10"/>
        </w:numPr>
        <w:spacing w:after="0"/>
        <w:rPr>
          <w:lang w:val="pt-PT"/>
        </w:rPr>
      </w:pPr>
      <w:r w:rsidRPr="00B33477">
        <w:rPr>
          <w:lang w:val="pt-PT"/>
        </w:rPr>
        <w:t>Problem</w:t>
      </w:r>
    </w:p>
    <w:p w:rsidR="00B33477" w:rsidRPr="00B33477" w:rsidRDefault="00B33477" w:rsidP="00B33477">
      <w:pPr>
        <w:pStyle w:val="ThesisBodyText"/>
        <w:rPr>
          <w:lang w:val="pt-PT"/>
        </w:rPr>
      </w:pPr>
      <w:r w:rsidRPr="00B33477">
        <w:rPr>
          <w:lang w:val="pt-PT"/>
        </w:rPr>
        <w:t>A razão para haver tantas classes parecidas para algoritmos diferentes é que cada algoritmo tem diferentes parâmetros, pelo que optámos por ter uma janela diferente para cada algoritmo ao invés de uma janela dinâmica que se altera conforme é selecionado um algoritmo especifico, e também porque em C++ o polimorfismo não é fácil de implementar devido ao “splicing” de objetos, o polimorfismo foi algo em que investimos imenso tempo a tentar implementar mas nunca conseguimos os resultados esperados, contudo esta solução comporta-se da maneira desejada.</w:t>
      </w:r>
    </w:p>
    <w:p w:rsidR="00B33477" w:rsidRPr="00B33477" w:rsidRDefault="00B33477" w:rsidP="00B33477">
      <w:pPr>
        <w:pStyle w:val="ThesisBodyText"/>
        <w:rPr>
          <w:lang w:val="pt-PT"/>
        </w:rPr>
      </w:pPr>
      <w:r w:rsidRPr="00B33477">
        <w:rPr>
          <w:lang w:val="pt-PT"/>
        </w:rPr>
        <w:t>Nas próximas secções está a descrição das diferentes classes, algumas foram agrupadas devido à semelhança a outras classes.</w:t>
      </w:r>
    </w:p>
    <w:p w:rsidR="00B33477" w:rsidRPr="00B33477" w:rsidRDefault="00B33477" w:rsidP="009C5A40">
      <w:pPr>
        <w:pStyle w:val="ThesisHeading3numbered"/>
        <w:numPr>
          <w:ilvl w:val="3"/>
          <w:numId w:val="17"/>
        </w:numPr>
        <w:rPr>
          <w:lang w:val="pt-PT"/>
        </w:rPr>
      </w:pPr>
      <w:bookmarkStart w:id="87" w:name="_Toc516848813"/>
      <w:bookmarkStart w:id="88" w:name="_Toc517045588"/>
      <w:r w:rsidRPr="00B33477">
        <w:rPr>
          <w:lang w:val="pt-PT"/>
        </w:rPr>
        <w:t>Algorithm</w:t>
      </w:r>
      <w:bookmarkEnd w:id="87"/>
      <w:bookmarkEnd w:id="88"/>
    </w:p>
    <w:p w:rsidR="00B33477" w:rsidRPr="00B33477" w:rsidRDefault="00B33477" w:rsidP="00B33477">
      <w:pPr>
        <w:pStyle w:val="ThesisBodyText"/>
        <w:rPr>
          <w:lang w:val="pt-PT"/>
        </w:rPr>
      </w:pPr>
      <w:r w:rsidRPr="00B33477">
        <w:rPr>
          <w:lang w:val="pt-PT"/>
        </w:rPr>
        <w:t>As classes Algorithm (AntColonyAlgorithm, BeeColonyAlgorithm, CustomAlgorithm, GeneticAlgorithm) contêm os seguintes métodos principais:</w:t>
      </w:r>
    </w:p>
    <w:p w:rsidR="00B33477" w:rsidRPr="00B33477" w:rsidRDefault="00B33477" w:rsidP="00B33477">
      <w:pPr>
        <w:pStyle w:val="ThesisBodyText"/>
        <w:rPr>
          <w:lang w:val="pt-PT"/>
        </w:rPr>
      </w:pPr>
      <w:r w:rsidRPr="004E6C71">
        <w:rPr>
          <w:b/>
          <w:lang w:val="pt-PT"/>
        </w:rPr>
        <w:t>setUpAlgorithm</w:t>
      </w:r>
      <w:r w:rsidR="004E6C71">
        <w:rPr>
          <w:lang w:val="pt-PT"/>
        </w:rPr>
        <w:t xml:space="preserve"> </w:t>
      </w:r>
      <w:r w:rsidR="004E6C71" w:rsidRPr="00C6009F">
        <w:rPr>
          <w:b/>
          <w:lang w:val="pt-PT"/>
        </w:rPr>
        <w:t>-</w:t>
      </w:r>
      <w:r w:rsidR="004E6C71">
        <w:rPr>
          <w:lang w:val="pt-PT"/>
        </w:rPr>
        <w:t xml:space="preserve"> Fu</w:t>
      </w:r>
      <w:r w:rsidRPr="00B33477">
        <w:rPr>
          <w:lang w:val="pt-PT"/>
        </w:rPr>
        <w:t>nciona como o construtor da classe, o construtor está vazio de forma a estas classes poderem ser instanciadas sem argumentos, e com esta função a mesma instância pode ser utilizada para uma diferente configuração de parâmetros.</w:t>
      </w:r>
    </w:p>
    <w:p w:rsidR="00B33477" w:rsidRPr="00B33477" w:rsidRDefault="00B33477" w:rsidP="00B33477">
      <w:pPr>
        <w:pStyle w:val="ThesisBodyText"/>
        <w:rPr>
          <w:lang w:val="pt-PT"/>
        </w:rPr>
      </w:pPr>
      <w:r w:rsidRPr="004E6C71">
        <w:rPr>
          <w:b/>
          <w:lang w:val="pt-PT"/>
        </w:rPr>
        <w:t>generateNewPopulation</w:t>
      </w:r>
      <w:r w:rsidRPr="00B33477">
        <w:rPr>
          <w:lang w:val="pt-PT"/>
        </w:rPr>
        <w:t xml:space="preserve"> </w:t>
      </w:r>
      <w:r w:rsidR="004E6C71" w:rsidRPr="004E6C71">
        <w:rPr>
          <w:b/>
          <w:lang w:val="pt-PT"/>
        </w:rPr>
        <w:t>-</w:t>
      </w:r>
      <w:r w:rsidR="004E6C71">
        <w:rPr>
          <w:lang w:val="pt-PT"/>
        </w:rPr>
        <w:t xml:space="preserve"> É</w:t>
      </w:r>
      <w:r w:rsidRPr="00B33477">
        <w:rPr>
          <w:lang w:val="pt-PT"/>
        </w:rPr>
        <w:t xml:space="preserve"> a função que contem o funcionamento principal do algoritmo, conforme o funcionamento deste, será gerada uma nova população (solução), com base na popula</w:t>
      </w:r>
      <w:r w:rsidR="00FC7CCB">
        <w:rPr>
          <w:lang w:val="pt-PT"/>
        </w:rPr>
        <w:t>ção anterior. N</w:t>
      </w:r>
      <w:r w:rsidRPr="00B33477">
        <w:rPr>
          <w:lang w:val="pt-PT"/>
        </w:rPr>
        <w:t xml:space="preserve">o capítulo 2 está em detalhe o </w:t>
      </w:r>
      <w:r w:rsidRPr="00B33477">
        <w:rPr>
          <w:lang w:val="pt-PT"/>
        </w:rPr>
        <w:lastRenderedPageBreak/>
        <w:t>funcionamento dos diferentes algoritmos pelo que será omitido nesta fase do relatório.</w:t>
      </w:r>
    </w:p>
    <w:p w:rsidR="00B33477" w:rsidRPr="00B33477" w:rsidRDefault="00B33477" w:rsidP="00B33477">
      <w:pPr>
        <w:pStyle w:val="ThesisBodyText"/>
        <w:rPr>
          <w:lang w:val="pt-PT"/>
        </w:rPr>
      </w:pPr>
      <w:r w:rsidRPr="00B33477">
        <w:rPr>
          <w:lang w:val="pt-PT"/>
        </w:rPr>
        <w:t>Para além destes métodos principais, certos algoritmos têm ainda métodos adicionais, que auxiliam o método generateNewPopulation.</w:t>
      </w:r>
    </w:p>
    <w:p w:rsidR="00B33477" w:rsidRPr="00B33477" w:rsidRDefault="00B33477" w:rsidP="009C5A40">
      <w:pPr>
        <w:pStyle w:val="ThesisHeading3numbered"/>
        <w:numPr>
          <w:ilvl w:val="3"/>
          <w:numId w:val="17"/>
        </w:numPr>
        <w:rPr>
          <w:lang w:val="pt-PT"/>
        </w:rPr>
      </w:pPr>
      <w:bookmarkStart w:id="89" w:name="_Toc516848814"/>
      <w:bookmarkStart w:id="90" w:name="_Toc517045589"/>
      <w:r w:rsidRPr="00B33477">
        <w:rPr>
          <w:lang w:val="pt-PT"/>
        </w:rPr>
        <w:t>Dialog</w:t>
      </w:r>
      <w:bookmarkEnd w:id="89"/>
      <w:bookmarkEnd w:id="90"/>
    </w:p>
    <w:p w:rsidR="00B33477" w:rsidRPr="00B33477" w:rsidRDefault="00B33477" w:rsidP="00B33477">
      <w:pPr>
        <w:pStyle w:val="ThesisBodyText"/>
        <w:rPr>
          <w:lang w:val="pt-PT"/>
        </w:rPr>
      </w:pPr>
      <w:r w:rsidRPr="00B33477">
        <w:rPr>
          <w:lang w:val="pt-PT"/>
        </w:rPr>
        <w:t xml:space="preserve">Cada Dialog (AntColonyDialog, BeeColonyDialog, CustomDialog, GeneticDialog) é composto por uma série de inputs e labels correspondentes aos diferentes parâmetros que o algoritmo necessita para correr, um drop down com o número de threads a utilizar e um drop down com o intervalo de seeds a executar na solução de múltiplos problemas. Os Dialogs têm tambem 3 botões cada um com uma função diferente, tendo estes os labels “Solve”, “Batch Solve” e “Test”. Para além de inputs e botões, os Dialogs têm tambem labels para informações do problema atual, uma zona chamada de GridLayout que contem ou um gráfico do fitness em relação às gerações ou um conjunto de labels com informação sobre as diferentes threads em execução, e uma barra de progresso representativa da </w:t>
      </w:r>
      <w:r w:rsidRPr="00B33477">
        <w:rPr>
          <w:noProof/>
          <w:lang w:val="pt-PT"/>
        </w:rPr>
        <mc:AlternateContent>
          <mc:Choice Requires="wps">
            <w:drawing>
              <wp:anchor distT="0" distB="0" distL="114300" distR="114300" simplePos="0" relativeHeight="251665408" behindDoc="0" locked="0" layoutInCell="1" allowOverlap="1" wp14:anchorId="50A99254" wp14:editId="145F6F6B">
                <wp:simplePos x="0" y="0"/>
                <wp:positionH relativeFrom="margin">
                  <wp:align>center</wp:align>
                </wp:positionH>
                <wp:positionV relativeFrom="paragraph">
                  <wp:posOffset>3281680</wp:posOffset>
                </wp:positionV>
                <wp:extent cx="4352925" cy="142875"/>
                <wp:effectExtent l="0" t="0" r="9525" b="9525"/>
                <wp:wrapTopAndBottom/>
                <wp:docPr id="5" name="Caixa de texto 5"/>
                <wp:cNvGraphicFramePr/>
                <a:graphic xmlns:a="http://schemas.openxmlformats.org/drawingml/2006/main">
                  <a:graphicData uri="http://schemas.microsoft.com/office/word/2010/wordprocessingShape">
                    <wps:wsp>
                      <wps:cNvSpPr txBox="1"/>
                      <wps:spPr>
                        <a:xfrm>
                          <a:off x="0" y="0"/>
                          <a:ext cx="4352925" cy="142875"/>
                        </a:xfrm>
                        <a:prstGeom prst="rect">
                          <a:avLst/>
                        </a:prstGeom>
                        <a:solidFill>
                          <a:prstClr val="white"/>
                        </a:solidFill>
                        <a:ln>
                          <a:noFill/>
                        </a:ln>
                      </wps:spPr>
                      <wps:txbx>
                        <w:txbxContent>
                          <w:p w:rsidR="00D04CA0" w:rsidRPr="007F2A8E" w:rsidRDefault="00D04CA0" w:rsidP="00B33477">
                            <w:pPr>
                              <w:pStyle w:val="Legenda"/>
                              <w:jc w:val="right"/>
                              <w:rPr>
                                <w:noProof/>
                                <w:lang w:val="pt-PT"/>
                              </w:rPr>
                            </w:pPr>
                            <w:bookmarkStart w:id="91" w:name="_Toc516848032"/>
                            <w:bookmarkStart w:id="92"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1"/>
                            <w:bookmarkEnd w:id="92"/>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A99254" id="Caixa de texto 5" o:spid="_x0000_s1029" type="#_x0000_t202" style="position:absolute;left:0;text-align:left;margin-left:0;margin-top:258.4pt;width:342.75pt;height:11.25pt;z-index:25166540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" stroked="f">
                <v:textbox inset="0,0,0,0">
                  <w:txbxContent>
                    <w:p w:rsidR="00D04CA0" w:rsidRPr="007F2A8E" w:rsidRDefault="00D04CA0" w:rsidP="00B33477">
                      <w:pPr>
                        <w:pStyle w:val="Legenda"/>
                        <w:jc w:val="right"/>
                        <w:rPr>
                          <w:noProof/>
                          <w:lang w:val="pt-PT"/>
                        </w:rPr>
                      </w:pPr>
                      <w:bookmarkStart w:id="93" w:name="_Toc516848032"/>
                      <w:bookmarkStart w:id="94" w:name="_Toc516861413"/>
                      <w:r>
                        <w:t xml:space="preserve">Figura </w:t>
                      </w:r>
                      <w:r>
                        <w:fldChar w:fldCharType="begin"/>
                      </w:r>
                      <w:r>
                        <w:instrText xml:space="preserve"> SEQ Figura \* ARABIC </w:instrText>
                      </w:r>
                      <w:r>
                        <w:fldChar w:fldCharType="separate"/>
                      </w:r>
                      <w:r>
                        <w:rPr>
                          <w:noProof/>
                        </w:rPr>
                        <w:t>4</w:t>
                      </w:r>
                      <w:r>
                        <w:fldChar w:fldCharType="end"/>
                      </w:r>
                      <w:r>
                        <w:t xml:space="preserve"> - Custom Dialog</w:t>
                      </w:r>
                      <w:bookmarkEnd w:id="93"/>
                      <w:bookmarkEnd w:id="94"/>
                    </w:p>
                  </w:txbxContent>
                </v:textbox>
                <w10:wrap type="topAndBottom" anchorx="margin"/>
              </v:shape>
            </w:pict>
          </mc:Fallback>
        </mc:AlternateContent>
      </w:r>
      <w:r w:rsidRPr="00B33477">
        <w:rPr>
          <w:noProof/>
          <w:lang w:val="pt-PT"/>
        </w:rPr>
        <w:drawing>
          <wp:anchor distT="0" distB="0" distL="114300" distR="114300" simplePos="0" relativeHeight="251664384" behindDoc="0" locked="0" layoutInCell="1" allowOverlap="1" wp14:anchorId="2C42199D" wp14:editId="7EDD6948">
            <wp:simplePos x="0" y="0"/>
            <wp:positionH relativeFrom="margin">
              <wp:align>center</wp:align>
            </wp:positionH>
            <wp:positionV relativeFrom="paragraph">
              <wp:posOffset>471805</wp:posOffset>
            </wp:positionV>
            <wp:extent cx="4352925" cy="2778568"/>
            <wp:effectExtent l="0" t="0" r="0" b="3175"/>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log.png"/>
                    <pic:cNvPicPr/>
                  </pic:nvPicPr>
                  <pic:blipFill>
                    <a:blip r:embed="rId47">
                      <a:extLst>
                        <a:ext uri="{28A0092B-C50C-407E-A947-70E740481C1C}">
                          <a14:useLocalDpi xmlns:a14="http://schemas.microsoft.com/office/drawing/2010/main" val="0"/>
                        </a:ext>
                      </a:extLst>
                    </a:blip>
                    <a:stretch>
                      <a:fillRect/>
                    </a:stretch>
                  </pic:blipFill>
                  <pic:spPr>
                    <a:xfrm>
                      <a:off x="0" y="0"/>
                      <a:ext cx="4352925" cy="2778568"/>
                    </a:xfrm>
                    <a:prstGeom prst="rect">
                      <a:avLst/>
                    </a:prstGeom>
                  </pic:spPr>
                </pic:pic>
              </a:graphicData>
            </a:graphic>
          </wp:anchor>
        </w:drawing>
      </w:r>
      <w:r w:rsidRPr="00B33477">
        <w:rPr>
          <w:lang w:val="pt-PT"/>
        </w:rPr>
        <w:t>execução atual do algoritmo.</w:t>
      </w:r>
    </w:p>
    <w:p w:rsidR="00B33477" w:rsidRPr="00B33477" w:rsidRDefault="00B33477" w:rsidP="009C5A40">
      <w:pPr>
        <w:pStyle w:val="ThesisHeading3numbered"/>
        <w:numPr>
          <w:ilvl w:val="3"/>
          <w:numId w:val="17"/>
        </w:numPr>
        <w:rPr>
          <w:lang w:val="pt-PT"/>
        </w:rPr>
      </w:pPr>
      <w:bookmarkStart w:id="95" w:name="_Toc516848815"/>
      <w:bookmarkStart w:id="96" w:name="_Toc517045590"/>
      <w:r w:rsidRPr="00B33477">
        <w:rPr>
          <w:lang w:val="pt-PT"/>
        </w:rPr>
        <w:t>MultiThread</w:t>
      </w:r>
      <w:bookmarkEnd w:id="95"/>
      <w:bookmarkEnd w:id="96"/>
    </w:p>
    <w:p w:rsidR="00B33477" w:rsidRPr="00B33477" w:rsidRDefault="00B33477" w:rsidP="00B33477">
      <w:pPr>
        <w:pStyle w:val="ThesisBodyText"/>
        <w:rPr>
          <w:lang w:val="pt-PT"/>
        </w:rPr>
      </w:pPr>
      <w:r w:rsidRPr="00B33477">
        <w:rPr>
          <w:lang w:val="pt-PT"/>
        </w:rPr>
        <w:t>As classes MultiThread (AntColonyMultiThread, BeeColonyMultiThread, CustomMultiThread, GeneticMultiThread) contêm os seguintes métodos principais:</w:t>
      </w:r>
    </w:p>
    <w:p w:rsidR="00B33477" w:rsidRPr="00B33477" w:rsidRDefault="00B33477" w:rsidP="009C5A40">
      <w:pPr>
        <w:pStyle w:val="ThesisBodyText"/>
        <w:numPr>
          <w:ilvl w:val="0"/>
          <w:numId w:val="11"/>
        </w:numPr>
        <w:spacing w:after="0"/>
        <w:rPr>
          <w:lang w:val="pt-PT"/>
        </w:rPr>
      </w:pPr>
      <w:r w:rsidRPr="00B33477">
        <w:rPr>
          <w:lang w:val="pt-PT"/>
        </w:rPr>
        <w:lastRenderedPageBreak/>
        <w:t>run</w:t>
      </w:r>
    </w:p>
    <w:p w:rsidR="00B33477" w:rsidRPr="00B33477" w:rsidRDefault="00B33477" w:rsidP="009C5A40">
      <w:pPr>
        <w:pStyle w:val="ThesisBodyText"/>
        <w:numPr>
          <w:ilvl w:val="0"/>
          <w:numId w:val="11"/>
        </w:numPr>
        <w:spacing w:after="0"/>
        <w:rPr>
          <w:lang w:val="pt-PT"/>
        </w:rPr>
      </w:pPr>
      <w:r w:rsidRPr="00B33477">
        <w:rPr>
          <w:lang w:val="pt-PT"/>
        </w:rPr>
        <w:t>newProblem</w:t>
      </w:r>
    </w:p>
    <w:p w:rsidR="00B33477" w:rsidRPr="00B33477" w:rsidRDefault="00B33477" w:rsidP="009C5A40">
      <w:pPr>
        <w:pStyle w:val="ThesisBodyText"/>
        <w:numPr>
          <w:ilvl w:val="0"/>
          <w:numId w:val="11"/>
        </w:numPr>
        <w:spacing w:after="0"/>
        <w:rPr>
          <w:lang w:val="pt-PT"/>
        </w:rPr>
      </w:pPr>
      <w:r w:rsidRPr="00B33477">
        <w:rPr>
          <w:lang w:val="pt-PT"/>
        </w:rPr>
        <w:t>problemEnded</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dentro da thread original, e o que faz é para cada problema dentro da pasta selecionada, se este for um dos problemas que esta thread tem de tratar, aplica o algoritmo ao mesmo problema com 10 seeds diferentes, e envia os resultados de cada solução para a thread original.</w:t>
      </w:r>
    </w:p>
    <w:p w:rsidR="00B33477" w:rsidRPr="00B33477" w:rsidRDefault="00B33477" w:rsidP="00B33477">
      <w:pPr>
        <w:pStyle w:val="ThesisBodyText"/>
        <w:rPr>
          <w:lang w:val="pt-PT"/>
        </w:rPr>
      </w:pPr>
      <w:r w:rsidRPr="00B33477">
        <w:rPr>
          <w:lang w:val="pt-PT"/>
        </w:rPr>
        <w:t>newProblem é um sinal que é enviado à thread original quando a MultiThread começa a tratar um novo problema, é enviado o número da thread e o nome do problema que está a tratar, para ser mostrado no grid layout da janela.</w:t>
      </w:r>
    </w:p>
    <w:p w:rsidR="00B33477" w:rsidRPr="00B33477" w:rsidRDefault="00B33477" w:rsidP="00B33477">
      <w:pPr>
        <w:pStyle w:val="ThesisBodyText"/>
        <w:rPr>
          <w:lang w:val="pt-PT"/>
        </w:rPr>
      </w:pPr>
      <w:r w:rsidRPr="00B33477">
        <w:rPr>
          <w:lang w:val="pt-PT"/>
        </w:rPr>
        <w:t>problemEnded é um sinal que é enviado à thread original quando a MultiThread acaba de tratar uma seed para um problema, é enviada a string formatada de forma a ser escrita no ficheiro csv que está aberto na thread original.</w:t>
      </w:r>
    </w:p>
    <w:p w:rsidR="00B33477" w:rsidRPr="00B33477" w:rsidRDefault="00B33477" w:rsidP="009C5A40">
      <w:pPr>
        <w:pStyle w:val="ThesisHeading3numbered"/>
        <w:numPr>
          <w:ilvl w:val="3"/>
          <w:numId w:val="17"/>
        </w:numPr>
        <w:rPr>
          <w:lang w:val="pt-PT"/>
        </w:rPr>
      </w:pPr>
      <w:bookmarkStart w:id="97" w:name="_Toc516848816"/>
      <w:bookmarkStart w:id="98" w:name="_Toc517045591"/>
      <w:r w:rsidRPr="00B33477">
        <w:rPr>
          <w:lang w:val="pt-PT"/>
        </w:rPr>
        <w:t>TestDialog</w:t>
      </w:r>
      <w:bookmarkEnd w:id="97"/>
      <w:bookmarkEnd w:id="98"/>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7456" behindDoc="0" locked="0" layoutInCell="1" allowOverlap="1" wp14:anchorId="0F1CF9C7" wp14:editId="65A6FC44">
                <wp:simplePos x="0" y="0"/>
                <wp:positionH relativeFrom="margin">
                  <wp:align>center</wp:align>
                </wp:positionH>
                <wp:positionV relativeFrom="paragraph">
                  <wp:posOffset>3600450</wp:posOffset>
                </wp:positionV>
                <wp:extent cx="4553585"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4553585" cy="635"/>
                        </a:xfrm>
                        <a:prstGeom prst="rect">
                          <a:avLst/>
                        </a:prstGeom>
                        <a:solidFill>
                          <a:prstClr val="white"/>
                        </a:solidFill>
                        <a:ln>
                          <a:noFill/>
                        </a:ln>
                      </wps:spPr>
                      <wps:txbx>
                        <w:txbxContent>
                          <w:p w:rsidR="00D04CA0" w:rsidRPr="00E34B24" w:rsidRDefault="00D04CA0" w:rsidP="00B33477">
                            <w:pPr>
                              <w:pStyle w:val="Legenda"/>
                              <w:jc w:val="right"/>
                              <w:rPr>
                                <w:noProof/>
                                <w:lang w:val="pt-PT"/>
                              </w:rPr>
                            </w:pPr>
                            <w:bookmarkStart w:id="99" w:name="_Toc516848033"/>
                            <w:bookmarkStart w:id="100"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99"/>
                            <w:bookmarkEnd w:id="10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1CF9C7" id="Caixa de texto 8" o:spid="_x0000_s1030" type="#_x0000_t202" style="position:absolute;left:0;text-align:left;margin-left:0;margin-top:283.5pt;width:358.5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" stroked="f">
                <v:textbox style="mso-fit-shape-to-text:t" inset="0,0,0,0">
                  <w:txbxContent>
                    <w:p w:rsidR="00D04CA0" w:rsidRPr="00E34B24" w:rsidRDefault="00D04CA0" w:rsidP="00B33477">
                      <w:pPr>
                        <w:pStyle w:val="Legenda"/>
                        <w:jc w:val="right"/>
                        <w:rPr>
                          <w:noProof/>
                          <w:lang w:val="pt-PT"/>
                        </w:rPr>
                      </w:pPr>
                      <w:bookmarkStart w:id="101" w:name="_Toc516848033"/>
                      <w:bookmarkStart w:id="102" w:name="_Toc516861414"/>
                      <w:r>
                        <w:t xml:space="preserve">Figura </w:t>
                      </w:r>
                      <w:r>
                        <w:fldChar w:fldCharType="begin"/>
                      </w:r>
                      <w:r>
                        <w:instrText xml:space="preserve"> SEQ Figura \* ARABIC </w:instrText>
                      </w:r>
                      <w:r>
                        <w:fldChar w:fldCharType="separate"/>
                      </w:r>
                      <w:r>
                        <w:rPr>
                          <w:noProof/>
                        </w:rPr>
                        <w:t>5</w:t>
                      </w:r>
                      <w:r>
                        <w:fldChar w:fldCharType="end"/>
                      </w:r>
                      <w:r>
                        <w:t xml:space="preserve"> - Ant Colony Test Dialog</w:t>
                      </w:r>
                      <w:bookmarkEnd w:id="101"/>
                      <w:bookmarkEnd w:id="102"/>
                    </w:p>
                  </w:txbxContent>
                </v:textbox>
                <w10:wrap type="topAndBottom" anchorx="margin"/>
              </v:shape>
            </w:pict>
          </mc:Fallback>
        </mc:AlternateContent>
      </w:r>
      <w:r w:rsidRPr="00B33477">
        <w:rPr>
          <w:noProof/>
          <w:lang w:val="pt-PT"/>
        </w:rPr>
        <w:drawing>
          <wp:anchor distT="0" distB="0" distL="114300" distR="114300" simplePos="0" relativeHeight="251666432" behindDoc="0" locked="0" layoutInCell="1" allowOverlap="1" wp14:anchorId="5228A6A7" wp14:editId="7C8E285C">
            <wp:simplePos x="0" y="0"/>
            <wp:positionH relativeFrom="margin">
              <wp:align>center</wp:align>
            </wp:positionH>
            <wp:positionV relativeFrom="paragraph">
              <wp:posOffset>1562100</wp:posOffset>
            </wp:positionV>
            <wp:extent cx="4553585" cy="2019582"/>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stdialog.png"/>
                    <pic:cNvPicPr/>
                  </pic:nvPicPr>
                  <pic:blipFill>
                    <a:blip r:embed="rId48">
                      <a:extLst>
                        <a:ext uri="{28A0092B-C50C-407E-A947-70E740481C1C}">
                          <a14:useLocalDpi xmlns:a14="http://schemas.microsoft.com/office/drawing/2010/main" val="0"/>
                        </a:ext>
                      </a:extLst>
                    </a:blip>
                    <a:stretch>
                      <a:fillRect/>
                    </a:stretch>
                  </pic:blipFill>
                  <pic:spPr>
                    <a:xfrm>
                      <a:off x="0" y="0"/>
                      <a:ext cx="4553585" cy="2019582"/>
                    </a:xfrm>
                    <a:prstGeom prst="rect">
                      <a:avLst/>
                    </a:prstGeom>
                  </pic:spPr>
                </pic:pic>
              </a:graphicData>
            </a:graphic>
          </wp:anchor>
        </w:drawing>
      </w:r>
      <w:r w:rsidRPr="00B33477">
        <w:rPr>
          <w:lang w:val="pt-PT"/>
        </w:rPr>
        <w:t>As classes TestDialog (AntColonyTestDialog, BeeColonyTestDialog, CustomTestDialog, GeneticTestDialog) consistem em janelas com labels e inputs com valores de inicio, fim e incrementos para os diferentes parâmetros a variar, todos estes inputs têm getters a ser chamados pela janela original de forma a obter os valores introduzidos, e estes são utilizados para construir as classes TestMultiThread.</w:t>
      </w:r>
    </w:p>
    <w:p w:rsidR="00B33477" w:rsidRPr="00B33477" w:rsidRDefault="00B33477" w:rsidP="00B33477">
      <w:pPr>
        <w:rPr>
          <w:lang w:val="pt-PT"/>
        </w:rPr>
      </w:pPr>
    </w:p>
    <w:p w:rsidR="00B33477" w:rsidRPr="00B33477" w:rsidRDefault="00B33477" w:rsidP="009C5A40">
      <w:pPr>
        <w:pStyle w:val="ThesisHeading3numbered"/>
        <w:numPr>
          <w:ilvl w:val="3"/>
          <w:numId w:val="17"/>
        </w:numPr>
        <w:rPr>
          <w:lang w:val="pt-PT"/>
        </w:rPr>
      </w:pPr>
      <w:bookmarkStart w:id="103" w:name="_Toc516848817"/>
      <w:bookmarkStart w:id="104" w:name="_Toc517045592"/>
      <w:r w:rsidRPr="00B33477">
        <w:rPr>
          <w:lang w:val="pt-PT"/>
        </w:rPr>
        <w:lastRenderedPageBreak/>
        <w:t>TestMultiThread</w:t>
      </w:r>
      <w:bookmarkEnd w:id="103"/>
      <w:bookmarkEnd w:id="104"/>
    </w:p>
    <w:p w:rsidR="00B33477" w:rsidRPr="00B33477" w:rsidRDefault="00B33477" w:rsidP="00B33477">
      <w:pPr>
        <w:pStyle w:val="ThesisBodyText"/>
        <w:rPr>
          <w:lang w:val="pt-PT"/>
        </w:rPr>
      </w:pPr>
      <w:r w:rsidRPr="00B33477">
        <w:rPr>
          <w:lang w:val="pt-PT"/>
        </w:rPr>
        <w:t xml:space="preserve">As classes TestMultiThread (AntColonyTestMultiThread, BeeColonyTestMultiThread, CustomTestMultiThread, </w:t>
      </w:r>
      <w:r w:rsidRPr="00B33477">
        <w:rPr>
          <w:u w:val="single"/>
          <w:lang w:val="pt-PT"/>
        </w:rPr>
        <w:t>GeneticTestMultiThread</w:t>
      </w:r>
      <w:r w:rsidRPr="00B33477">
        <w:rPr>
          <w:lang w:val="pt-PT"/>
        </w:rPr>
        <w:t>) contêm os mesmos metodos principais que as classes MultiThread, contudo a sua função run ao invés de aplicar diferentes seeds ao mesmo problema, aplica diferentes combinações de parâmetros para o algoritmo.</w:t>
      </w:r>
    </w:p>
    <w:p w:rsidR="00B33477" w:rsidRPr="00B33477" w:rsidRDefault="00B33477" w:rsidP="009C5A40">
      <w:pPr>
        <w:pStyle w:val="ThesisHeading3numbered"/>
        <w:numPr>
          <w:ilvl w:val="3"/>
          <w:numId w:val="17"/>
        </w:numPr>
        <w:rPr>
          <w:lang w:val="pt-PT"/>
        </w:rPr>
      </w:pPr>
      <w:bookmarkStart w:id="105" w:name="_Toc516848818"/>
      <w:bookmarkStart w:id="106" w:name="_Toc517045593"/>
      <w:r w:rsidRPr="00B33477">
        <w:rPr>
          <w:lang w:val="pt-PT"/>
        </w:rPr>
        <w:t>Thread</w:t>
      </w:r>
      <w:bookmarkEnd w:id="105"/>
      <w:bookmarkEnd w:id="106"/>
    </w:p>
    <w:p w:rsidR="00B33477" w:rsidRPr="00B33477" w:rsidRDefault="00B33477" w:rsidP="00B33477">
      <w:pPr>
        <w:pStyle w:val="ThesisBodyText"/>
        <w:rPr>
          <w:lang w:val="pt-PT"/>
        </w:rPr>
      </w:pPr>
      <w:r w:rsidRPr="00B33477">
        <w:rPr>
          <w:lang w:val="pt-PT"/>
        </w:rPr>
        <w:t xml:space="preserve">As classes Thread (AntColonyThread, BeeColonyThread, CustomThread, </w:t>
      </w:r>
      <w:r w:rsidRPr="00B33477">
        <w:rPr>
          <w:u w:val="single"/>
          <w:lang w:val="pt-PT"/>
        </w:rPr>
        <w:t>GeneticThread</w:t>
      </w:r>
      <w:r w:rsidRPr="00B33477">
        <w:rPr>
          <w:lang w:val="pt-PT"/>
        </w:rPr>
        <w:t>) existem com o intuito de a janela original poder ser atualizada à medida que um algoritmo é aplicado a um problema. Contêm os seguintes métodos principais:</w:t>
      </w:r>
    </w:p>
    <w:p w:rsidR="00B33477" w:rsidRPr="00B33477" w:rsidRDefault="00B33477" w:rsidP="009C5A40">
      <w:pPr>
        <w:pStyle w:val="ThesisBodyText"/>
        <w:numPr>
          <w:ilvl w:val="0"/>
          <w:numId w:val="12"/>
        </w:numPr>
        <w:spacing w:after="0"/>
        <w:rPr>
          <w:lang w:val="pt-PT"/>
        </w:rPr>
      </w:pPr>
      <w:r w:rsidRPr="00B33477">
        <w:rPr>
          <w:lang w:val="pt-PT"/>
        </w:rPr>
        <w:t>Run</w:t>
      </w:r>
    </w:p>
    <w:p w:rsidR="00B33477" w:rsidRPr="00B33477" w:rsidRDefault="00B33477" w:rsidP="009C5A40">
      <w:pPr>
        <w:pStyle w:val="ThesisBodyText"/>
        <w:numPr>
          <w:ilvl w:val="0"/>
          <w:numId w:val="12"/>
        </w:numPr>
        <w:spacing w:after="0"/>
        <w:rPr>
          <w:lang w:val="pt-PT"/>
        </w:rPr>
      </w:pPr>
      <w:r w:rsidRPr="00B33477">
        <w:rPr>
          <w:lang w:val="pt-PT"/>
        </w:rPr>
        <w:t>dataChanged</w:t>
      </w:r>
    </w:p>
    <w:p w:rsidR="00B33477" w:rsidRPr="00B33477" w:rsidRDefault="00B33477" w:rsidP="009C5A40">
      <w:pPr>
        <w:pStyle w:val="ThesisBodyText"/>
        <w:numPr>
          <w:ilvl w:val="0"/>
          <w:numId w:val="12"/>
        </w:numPr>
        <w:spacing w:after="0"/>
        <w:rPr>
          <w:lang w:val="pt-PT"/>
        </w:rPr>
      </w:pPr>
      <w:r w:rsidRPr="00B33477">
        <w:rPr>
          <w:lang w:val="pt-PT"/>
        </w:rPr>
        <w:t>singleProblem</w:t>
      </w:r>
    </w:p>
    <w:p w:rsidR="00B33477" w:rsidRPr="00B33477" w:rsidRDefault="00B33477" w:rsidP="00B33477">
      <w:pPr>
        <w:pStyle w:val="ThesisBodyText"/>
        <w:rPr>
          <w:lang w:val="pt-PT"/>
        </w:rPr>
      </w:pPr>
      <w:r w:rsidRPr="00B33477">
        <w:rPr>
          <w:lang w:val="pt-PT"/>
        </w:rPr>
        <w:t>run é a função principal da thread, é esta que é executada quando se faz thread-&gt;start() na thread original, a função instancia o problema, a população e o algoritmo, notifica a thread original dos dados do problema, e à medida que o algoritmo vai gerando novas populações, notifica a thread original com os dados do melhor individuo da população atual.</w:t>
      </w:r>
    </w:p>
    <w:p w:rsidR="00B33477" w:rsidRPr="00B33477" w:rsidRDefault="00B33477" w:rsidP="00B33477">
      <w:pPr>
        <w:pStyle w:val="ThesisBodyText"/>
        <w:rPr>
          <w:lang w:val="pt-PT"/>
        </w:rPr>
      </w:pPr>
      <w:r w:rsidRPr="00B33477">
        <w:rPr>
          <w:lang w:val="pt-PT"/>
        </w:rPr>
        <w:t>dataChanged é o sinal que é enviado a cada iteração do algoritmo, enviando todos os dados necessários para atualizar a interface (fitness, nós desconectados, regeneradores, geração e progresso).</w:t>
      </w:r>
    </w:p>
    <w:p w:rsidR="00B33477" w:rsidRPr="00B33477" w:rsidRDefault="00B33477" w:rsidP="00B33477">
      <w:pPr>
        <w:pStyle w:val="ThesisBodyText"/>
        <w:rPr>
          <w:lang w:val="pt-PT"/>
        </w:rPr>
      </w:pPr>
      <w:r w:rsidRPr="00B33477">
        <w:rPr>
          <w:lang w:val="pt-PT"/>
        </w:rPr>
        <w:t>singleProblem é o sinal que é enviado quando um novo problema é iniciado, este contem os dados do problema e da população inicial (fitness, nós desconectados, regeneradores, geração, total de nós e total de ligações).</w:t>
      </w:r>
    </w:p>
    <w:p w:rsidR="00B33477" w:rsidRPr="00B33477" w:rsidRDefault="00B33477" w:rsidP="009C5A40">
      <w:pPr>
        <w:pStyle w:val="ThesisHeading3numbered"/>
        <w:numPr>
          <w:ilvl w:val="3"/>
          <w:numId w:val="17"/>
        </w:numPr>
        <w:rPr>
          <w:lang w:val="pt-PT"/>
        </w:rPr>
      </w:pPr>
      <w:bookmarkStart w:id="107" w:name="_Toc516848819"/>
      <w:bookmarkStart w:id="108" w:name="_Toc517045594"/>
      <w:r w:rsidRPr="00B33477">
        <w:rPr>
          <w:lang w:val="pt-PT"/>
        </w:rPr>
        <w:t>Individual</w:t>
      </w:r>
      <w:bookmarkEnd w:id="107"/>
      <w:bookmarkEnd w:id="108"/>
    </w:p>
    <w:p w:rsidR="00B33477" w:rsidRPr="00B33477" w:rsidRDefault="00B33477" w:rsidP="00B33477">
      <w:pPr>
        <w:pStyle w:val="ThesisBodyText"/>
        <w:rPr>
          <w:lang w:val="pt-PT"/>
        </w:rPr>
      </w:pPr>
      <w:r w:rsidRPr="00B33477">
        <w:rPr>
          <w:lang w:val="pt-PT"/>
        </w:rPr>
        <w:t>A classe Individual representa uma solução do problema, o seu construtor recebe o problema e prioritiza colocar regeneradores nos nós com mais ligações, a classe tem os seguintes atributos:</w:t>
      </w:r>
    </w:p>
    <w:p w:rsidR="00B33477" w:rsidRPr="00B33477" w:rsidRDefault="00B33477" w:rsidP="009C5A40">
      <w:pPr>
        <w:pStyle w:val="ThesisBodyText"/>
        <w:numPr>
          <w:ilvl w:val="0"/>
          <w:numId w:val="13"/>
        </w:numPr>
        <w:spacing w:after="0"/>
        <w:rPr>
          <w:lang w:val="pt-PT"/>
        </w:rPr>
      </w:pPr>
      <w:r w:rsidRPr="00B33477">
        <w:rPr>
          <w:lang w:val="pt-PT"/>
        </w:rPr>
        <w:lastRenderedPageBreak/>
        <w:t>QVector&lt;int&gt; solution</w:t>
      </w:r>
    </w:p>
    <w:p w:rsidR="00B33477" w:rsidRPr="00B33477" w:rsidRDefault="00B33477" w:rsidP="009C5A40">
      <w:pPr>
        <w:pStyle w:val="ThesisBodyText"/>
        <w:numPr>
          <w:ilvl w:val="0"/>
          <w:numId w:val="13"/>
        </w:numPr>
        <w:spacing w:after="0"/>
        <w:rPr>
          <w:lang w:val="pt-PT"/>
        </w:rPr>
      </w:pPr>
      <w:r w:rsidRPr="00B33477">
        <w:rPr>
          <w:lang w:val="pt-PT"/>
        </w:rPr>
        <w:t>int fitness</w:t>
      </w:r>
    </w:p>
    <w:p w:rsidR="00B33477" w:rsidRPr="00B33477" w:rsidRDefault="00B33477" w:rsidP="009C5A40">
      <w:pPr>
        <w:pStyle w:val="ThesisBodyText"/>
        <w:numPr>
          <w:ilvl w:val="0"/>
          <w:numId w:val="13"/>
        </w:numPr>
        <w:spacing w:after="0"/>
        <w:rPr>
          <w:lang w:val="pt-PT"/>
        </w:rPr>
      </w:pPr>
      <w:r w:rsidRPr="00B33477">
        <w:rPr>
          <w:lang w:val="pt-PT"/>
        </w:rPr>
        <w:t>int disconnected</w:t>
      </w:r>
    </w:p>
    <w:p w:rsidR="00B33477" w:rsidRPr="00B33477" w:rsidRDefault="00B33477" w:rsidP="009C5A40">
      <w:pPr>
        <w:pStyle w:val="ThesisBodyText"/>
        <w:numPr>
          <w:ilvl w:val="0"/>
          <w:numId w:val="13"/>
        </w:numPr>
        <w:spacing w:after="0"/>
        <w:rPr>
          <w:lang w:val="pt-PT"/>
        </w:rPr>
      </w:pPr>
      <w:r w:rsidRPr="00B33477">
        <w:rPr>
          <w:lang w:val="pt-PT"/>
        </w:rPr>
        <w:t>int regenerators</w:t>
      </w:r>
    </w:p>
    <w:p w:rsidR="00B33477" w:rsidRPr="00B33477" w:rsidRDefault="00B33477" w:rsidP="00B33477">
      <w:pPr>
        <w:pStyle w:val="ThesisBodyText"/>
        <w:rPr>
          <w:lang w:val="pt-PT"/>
        </w:rPr>
      </w:pPr>
      <w:r w:rsidRPr="00B33477">
        <w:rPr>
          <w:lang w:val="pt-PT"/>
        </w:rPr>
        <w:t>solution é um vetor de inteiros, com tamanho N sendo N o número de nós no problema, cada índice do vetor toma o valor 1 ou 0 conforme esse nó tem ou não um regenerador.</w:t>
      </w:r>
    </w:p>
    <w:p w:rsidR="00B33477" w:rsidRPr="00B33477" w:rsidRDefault="00B33477" w:rsidP="00B33477">
      <w:pPr>
        <w:pStyle w:val="ThesisBodyText"/>
        <w:rPr>
          <w:lang w:val="pt-PT"/>
        </w:rPr>
      </w:pPr>
      <w:r w:rsidRPr="00B33477">
        <w:rPr>
          <w:lang w:val="pt-PT"/>
        </w:rPr>
        <w:t>fitness é o valor inteiro obtido do calculo do fitness do individuo.</w:t>
      </w:r>
    </w:p>
    <w:p w:rsidR="00B33477" w:rsidRPr="00B33477" w:rsidRDefault="00B33477" w:rsidP="00B33477">
      <w:pPr>
        <w:pStyle w:val="ThesisBodyText"/>
        <w:rPr>
          <w:lang w:val="pt-PT"/>
        </w:rPr>
      </w:pPr>
      <w:r w:rsidRPr="00B33477">
        <w:rPr>
          <w:lang w:val="pt-PT"/>
        </w:rPr>
        <w:t>disconnected é o valor inteiro do número de nós desconectados na solução.</w:t>
      </w:r>
    </w:p>
    <w:p w:rsidR="00B33477" w:rsidRPr="00B33477" w:rsidRDefault="00B33477" w:rsidP="00B33477">
      <w:pPr>
        <w:pStyle w:val="ThesisBodyText"/>
        <w:rPr>
          <w:lang w:val="pt-PT"/>
        </w:rPr>
      </w:pPr>
      <w:r w:rsidRPr="00B33477">
        <w:rPr>
          <w:lang w:val="pt-PT"/>
        </w:rPr>
        <w:t>regenerators é o valor inteiro do total de regeneradores na solução.</w:t>
      </w:r>
    </w:p>
    <w:p w:rsidR="00B33477" w:rsidRPr="00B33477" w:rsidRDefault="00B33477" w:rsidP="00B33477">
      <w:pPr>
        <w:pStyle w:val="ThesisBodyText"/>
        <w:rPr>
          <w:lang w:val="pt-PT"/>
        </w:rPr>
      </w:pPr>
      <w:r w:rsidRPr="00B33477">
        <w:rPr>
          <w:lang w:val="pt-PT"/>
        </w:rPr>
        <w:t>A classe Individual tem os seguintes métodos principais:</w:t>
      </w:r>
    </w:p>
    <w:p w:rsidR="00B33477" w:rsidRPr="00B33477" w:rsidRDefault="00B33477" w:rsidP="009C5A40">
      <w:pPr>
        <w:pStyle w:val="ThesisBodyText"/>
        <w:numPr>
          <w:ilvl w:val="0"/>
          <w:numId w:val="14"/>
        </w:numPr>
        <w:spacing w:after="0"/>
        <w:rPr>
          <w:lang w:val="pt-PT"/>
        </w:rPr>
      </w:pPr>
      <w:r w:rsidRPr="00B33477">
        <w:rPr>
          <w:lang w:val="pt-PT"/>
        </w:rPr>
        <w:t>calculateFitness</w:t>
      </w:r>
    </w:p>
    <w:p w:rsidR="00B33477" w:rsidRPr="00B33477" w:rsidRDefault="00B33477" w:rsidP="009C5A40">
      <w:pPr>
        <w:pStyle w:val="ThesisBodyText"/>
        <w:numPr>
          <w:ilvl w:val="0"/>
          <w:numId w:val="14"/>
        </w:numPr>
        <w:spacing w:after="0"/>
        <w:rPr>
          <w:lang w:val="pt-PT"/>
        </w:rPr>
      </w:pPr>
      <w:r w:rsidRPr="00B33477">
        <w:rPr>
          <w:lang w:val="pt-PT"/>
        </w:rPr>
        <w:t>clone</w:t>
      </w:r>
    </w:p>
    <w:p w:rsidR="00B33477" w:rsidRPr="00B33477" w:rsidRDefault="00B33477" w:rsidP="00B33477">
      <w:pPr>
        <w:pStyle w:val="ThesisBodyText"/>
        <w:rPr>
          <w:lang w:val="pt-PT"/>
        </w:rPr>
      </w:pPr>
      <w:r w:rsidRPr="00B33477">
        <w:rPr>
          <w:lang w:val="pt-PT"/>
        </w:rPr>
        <w:t>calculateFitness é uma função que verifica cada ligação do problema conforme a solução apresentada, e por cada nó desconectado é somado 500 ao valor do fitness, por cada regenerador utilizado é somado 100 ao valor do fitness, ou 100 vezes o peso do nó para os problemas com pesos.</w:t>
      </w:r>
    </w:p>
    <w:p w:rsidR="00B33477" w:rsidRPr="00B33477" w:rsidRDefault="00B33477" w:rsidP="00B33477">
      <w:pPr>
        <w:pStyle w:val="ThesisBodyText"/>
        <w:rPr>
          <w:lang w:val="pt-PT"/>
        </w:rPr>
      </w:pPr>
      <w:r w:rsidRPr="00B33477">
        <w:rPr>
          <w:lang w:val="pt-PT"/>
        </w:rPr>
        <w:t>clone é uma função que cria uma nova instância da classe Individual, mas com novas referencias de memoria.</w:t>
      </w:r>
    </w:p>
    <w:p w:rsidR="00B33477" w:rsidRPr="00B33477" w:rsidRDefault="00B33477" w:rsidP="009C5A40">
      <w:pPr>
        <w:pStyle w:val="ThesisHeading3numbered"/>
        <w:numPr>
          <w:ilvl w:val="3"/>
          <w:numId w:val="17"/>
        </w:numPr>
        <w:rPr>
          <w:lang w:val="pt-PT"/>
        </w:rPr>
      </w:pPr>
      <w:bookmarkStart w:id="109" w:name="_Toc516848820"/>
      <w:bookmarkStart w:id="110" w:name="_Toc517045595"/>
      <w:r w:rsidRPr="00B33477">
        <w:rPr>
          <w:lang w:val="pt-PT"/>
        </w:rPr>
        <w:t>MainWindow</w:t>
      </w:r>
      <w:bookmarkEnd w:id="109"/>
      <w:bookmarkEnd w:id="110"/>
    </w:p>
    <w:p w:rsidR="00B33477" w:rsidRPr="00B33477" w:rsidRDefault="00B33477" w:rsidP="00B33477">
      <w:pPr>
        <w:pStyle w:val="ThesisBodyText"/>
        <w:rPr>
          <w:lang w:val="pt-PT"/>
        </w:rPr>
      </w:pPr>
      <w:r w:rsidRPr="00B33477">
        <w:rPr>
          <w:noProof/>
          <w:lang w:val="pt-PT"/>
        </w:rPr>
        <mc:AlternateContent>
          <mc:Choice Requires="wps">
            <w:drawing>
              <wp:anchor distT="0" distB="0" distL="114300" distR="114300" simplePos="0" relativeHeight="251669504" behindDoc="0" locked="0" layoutInCell="1" allowOverlap="1" wp14:anchorId="74AF4D80" wp14:editId="043D1FEA">
                <wp:simplePos x="0" y="0"/>
                <wp:positionH relativeFrom="margin">
                  <wp:align>center</wp:align>
                </wp:positionH>
                <wp:positionV relativeFrom="paragraph">
                  <wp:posOffset>2769235</wp:posOffset>
                </wp:positionV>
                <wp:extent cx="287655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2876550" cy="635"/>
                        </a:xfrm>
                        <a:prstGeom prst="rect">
                          <a:avLst/>
                        </a:prstGeom>
                        <a:solidFill>
                          <a:prstClr val="white"/>
                        </a:solidFill>
                        <a:ln>
                          <a:noFill/>
                        </a:ln>
                      </wps:spPr>
                      <wps:txbx>
                        <w:txbxContent>
                          <w:p w:rsidR="00D04CA0" w:rsidRPr="00332549" w:rsidRDefault="00D04CA0" w:rsidP="00B33477">
                            <w:pPr>
                              <w:pStyle w:val="Legenda"/>
                              <w:jc w:val="right"/>
                              <w:rPr>
                                <w:noProof/>
                                <w:lang w:val="pt-PT"/>
                              </w:rPr>
                            </w:pPr>
                            <w:bookmarkStart w:id="111" w:name="_Toc516848034"/>
                            <w:bookmarkStart w:id="112"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1"/>
                            <w:bookmarkEnd w:id="1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AF4D80" id="Caixa de texto 10" o:spid="_x0000_s1031" type="#_x0000_t202" style="position:absolute;left:0;text-align:left;margin-left:0;margin-top:218.05pt;width:226.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" stroked="f">
                <v:textbox style="mso-fit-shape-to-text:t" inset="0,0,0,0">
                  <w:txbxContent>
                    <w:p w:rsidR="00D04CA0" w:rsidRPr="00332549" w:rsidRDefault="00D04CA0" w:rsidP="00B33477">
                      <w:pPr>
                        <w:pStyle w:val="Legenda"/>
                        <w:jc w:val="right"/>
                        <w:rPr>
                          <w:noProof/>
                          <w:lang w:val="pt-PT"/>
                        </w:rPr>
                      </w:pPr>
                      <w:bookmarkStart w:id="113" w:name="_Toc516848034"/>
                      <w:bookmarkStart w:id="114" w:name="_Toc516861415"/>
                      <w:r>
                        <w:t xml:space="preserve">Figura </w:t>
                      </w:r>
                      <w:r>
                        <w:fldChar w:fldCharType="begin"/>
                      </w:r>
                      <w:r>
                        <w:instrText xml:space="preserve"> SEQ Figura \* ARABIC </w:instrText>
                      </w:r>
                      <w:r>
                        <w:fldChar w:fldCharType="separate"/>
                      </w:r>
                      <w:r>
                        <w:rPr>
                          <w:noProof/>
                        </w:rPr>
                        <w:t>6</w:t>
                      </w:r>
                      <w:r>
                        <w:fldChar w:fldCharType="end"/>
                      </w:r>
                      <w:r>
                        <w:t xml:space="preserve"> - Main Window</w:t>
                      </w:r>
                      <w:bookmarkEnd w:id="113"/>
                      <w:bookmarkEnd w:id="114"/>
                    </w:p>
                  </w:txbxContent>
                </v:textbox>
                <w10:wrap type="topAndBottom" anchorx="margin"/>
              </v:shape>
            </w:pict>
          </mc:Fallback>
        </mc:AlternateContent>
      </w:r>
      <w:r w:rsidRPr="00B33477">
        <w:rPr>
          <w:noProof/>
          <w:lang w:val="pt-PT"/>
        </w:rPr>
        <w:drawing>
          <wp:anchor distT="0" distB="0" distL="114300" distR="114300" simplePos="0" relativeHeight="251668480" behindDoc="0" locked="0" layoutInCell="1" allowOverlap="1" wp14:anchorId="37FE0397" wp14:editId="26DC7872">
            <wp:simplePos x="0" y="0"/>
            <wp:positionH relativeFrom="margin">
              <wp:align>center</wp:align>
            </wp:positionH>
            <wp:positionV relativeFrom="paragraph">
              <wp:posOffset>1007110</wp:posOffset>
            </wp:positionV>
            <wp:extent cx="2876951" cy="1743318"/>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inwindow.png"/>
                    <pic:cNvPicPr/>
                  </pic:nvPicPr>
                  <pic:blipFill>
                    <a:blip r:embed="rId49">
                      <a:extLst>
                        <a:ext uri="{28A0092B-C50C-407E-A947-70E740481C1C}">
                          <a14:useLocalDpi xmlns:a14="http://schemas.microsoft.com/office/drawing/2010/main" val="0"/>
                        </a:ext>
                      </a:extLst>
                    </a:blip>
                    <a:stretch>
                      <a:fillRect/>
                    </a:stretch>
                  </pic:blipFill>
                  <pic:spPr>
                    <a:xfrm>
                      <a:off x="0" y="0"/>
                      <a:ext cx="2876951" cy="1743318"/>
                    </a:xfrm>
                    <a:prstGeom prst="rect">
                      <a:avLst/>
                    </a:prstGeom>
                  </pic:spPr>
                </pic:pic>
              </a:graphicData>
            </a:graphic>
          </wp:anchor>
        </w:drawing>
      </w:r>
      <w:r w:rsidRPr="00B33477">
        <w:rPr>
          <w:lang w:val="pt-PT"/>
        </w:rPr>
        <w:t xml:space="preserve">A classe main window apenas contem quatro botões que iniciam uma nova janela com o algoritmo selecionado, e uma ferramenta que aplica a função sort, que o que </w:t>
      </w:r>
      <w:r w:rsidRPr="00B33477">
        <w:rPr>
          <w:lang w:val="pt-PT"/>
        </w:rPr>
        <w:lastRenderedPageBreak/>
        <w:t xml:space="preserve">faz é ler um ficheiro de resultados gerados pelo programa, e ordena-os de forma a ficar um ficheiro de mais fácil interpretação. </w:t>
      </w:r>
    </w:p>
    <w:p w:rsidR="00B33477" w:rsidRPr="00B33477" w:rsidRDefault="00B33477" w:rsidP="00B33477">
      <w:pPr>
        <w:pStyle w:val="ThesisHeading3numbered"/>
        <w:numPr>
          <w:ilvl w:val="0"/>
          <w:numId w:val="0"/>
        </w:numPr>
        <w:rPr>
          <w:lang w:val="pt-PT"/>
        </w:rPr>
      </w:pPr>
      <w:bookmarkStart w:id="115" w:name="_Toc516848821"/>
      <w:bookmarkStart w:id="116" w:name="_Toc517045596"/>
      <w:r w:rsidRPr="00B33477">
        <w:rPr>
          <w:lang w:val="pt-PT"/>
        </w:rPr>
        <w:t>4.3.1.9 Population</w:t>
      </w:r>
      <w:bookmarkEnd w:id="115"/>
      <w:bookmarkEnd w:id="116"/>
    </w:p>
    <w:p w:rsidR="00B33477" w:rsidRPr="00B33477" w:rsidRDefault="00B33477" w:rsidP="00B33477">
      <w:pPr>
        <w:pStyle w:val="ThesisBodyText"/>
        <w:rPr>
          <w:lang w:val="pt-PT"/>
        </w:rPr>
      </w:pPr>
      <w:r w:rsidRPr="00B33477">
        <w:rPr>
          <w:lang w:val="pt-PT"/>
        </w:rPr>
        <w:t>O principal atributo da classe Population é QVector&lt;Individual&gt; individuals, que é um vetor de indivíduos.</w:t>
      </w:r>
    </w:p>
    <w:p w:rsidR="00B33477" w:rsidRPr="00B33477" w:rsidRDefault="00B33477" w:rsidP="00B33477">
      <w:pPr>
        <w:pStyle w:val="ThesisBodyText"/>
        <w:rPr>
          <w:lang w:val="pt-PT"/>
        </w:rPr>
      </w:pPr>
      <w:r w:rsidRPr="00B33477">
        <w:rPr>
          <w:lang w:val="pt-PT"/>
        </w:rPr>
        <w:t>Os principais métodos da classe Population são:</w:t>
      </w:r>
    </w:p>
    <w:p w:rsidR="00B33477" w:rsidRPr="00B33477" w:rsidRDefault="00B33477" w:rsidP="009C5A40">
      <w:pPr>
        <w:pStyle w:val="ThesisBodyText"/>
        <w:numPr>
          <w:ilvl w:val="0"/>
          <w:numId w:val="15"/>
        </w:numPr>
        <w:spacing w:after="0"/>
        <w:rPr>
          <w:lang w:val="pt-PT"/>
        </w:rPr>
      </w:pPr>
      <w:r w:rsidRPr="00B33477">
        <w:rPr>
          <w:lang w:val="pt-PT"/>
        </w:rPr>
        <w:t>setUpPopulation</w:t>
      </w:r>
    </w:p>
    <w:p w:rsidR="00B33477" w:rsidRPr="00B33477" w:rsidRDefault="00B33477" w:rsidP="009C5A40">
      <w:pPr>
        <w:pStyle w:val="ThesisBodyText"/>
        <w:numPr>
          <w:ilvl w:val="0"/>
          <w:numId w:val="15"/>
        </w:numPr>
        <w:spacing w:after="0"/>
        <w:rPr>
          <w:lang w:val="pt-PT"/>
        </w:rPr>
      </w:pPr>
      <w:r w:rsidRPr="00B33477">
        <w:rPr>
          <w:lang w:val="pt-PT"/>
        </w:rPr>
        <w:t>calculateFitnesses</w:t>
      </w:r>
    </w:p>
    <w:p w:rsidR="00B33477" w:rsidRPr="00B33477" w:rsidRDefault="00B33477" w:rsidP="009C5A40">
      <w:pPr>
        <w:pStyle w:val="ThesisBodyText"/>
        <w:numPr>
          <w:ilvl w:val="0"/>
          <w:numId w:val="15"/>
        </w:numPr>
        <w:spacing w:after="0"/>
        <w:rPr>
          <w:lang w:val="pt-PT"/>
        </w:rPr>
      </w:pPr>
      <w:r w:rsidRPr="00B33477">
        <w:rPr>
          <w:lang w:val="pt-PT"/>
        </w:rPr>
        <w:t>getBestIndividual</w:t>
      </w:r>
    </w:p>
    <w:p w:rsidR="00B33477" w:rsidRPr="00B33477" w:rsidRDefault="00B33477" w:rsidP="00B33477">
      <w:pPr>
        <w:pStyle w:val="ThesisBodyText"/>
        <w:rPr>
          <w:lang w:val="pt-PT"/>
        </w:rPr>
      </w:pPr>
      <w:r w:rsidRPr="00B33477">
        <w:rPr>
          <w:lang w:val="pt-PT"/>
        </w:rPr>
        <w:t>setUpPopulation permite criar uma nova população sem ter de criar uma nova instância da classe, e permite também instanciar a classe sem saber os parâmetros inicialmente.</w:t>
      </w:r>
    </w:p>
    <w:p w:rsidR="00B33477" w:rsidRPr="00B33477" w:rsidRDefault="00B33477" w:rsidP="00B33477">
      <w:pPr>
        <w:pStyle w:val="ThesisBodyText"/>
        <w:rPr>
          <w:lang w:val="pt-PT"/>
        </w:rPr>
      </w:pPr>
      <w:r w:rsidRPr="00B33477">
        <w:rPr>
          <w:lang w:val="pt-PT"/>
        </w:rPr>
        <w:t>calculateFitnesses funciona da mesma forma que a função calculateFitness da classe Individual, contudo a utilização desta função torna-se mais rápida do que executar individualmente para cada individuo e tem a vantagem de ordenar os indivíduos por ordem de fitness, pelo que acaba por ser mais utilizada que a anterior.</w:t>
      </w:r>
    </w:p>
    <w:p w:rsidR="00B33477" w:rsidRPr="00B33477" w:rsidRDefault="00B33477" w:rsidP="00B33477">
      <w:pPr>
        <w:pStyle w:val="ThesisBodyText"/>
        <w:rPr>
          <w:lang w:val="pt-PT"/>
        </w:rPr>
      </w:pPr>
      <w:r w:rsidRPr="00B33477">
        <w:rPr>
          <w:lang w:val="pt-PT"/>
        </w:rPr>
        <w:t>getBestIndividual é uma função que só deve ser chamada depois de os fitnesses terem sido calculados e ordenados, pois esta retorna o primeiro Individual da variável individuals.</w:t>
      </w:r>
    </w:p>
    <w:p w:rsidR="00B33477" w:rsidRPr="00B33477" w:rsidRDefault="00B33477" w:rsidP="009C5A40">
      <w:pPr>
        <w:pStyle w:val="ThesisHeading3numbered"/>
        <w:numPr>
          <w:ilvl w:val="3"/>
          <w:numId w:val="18"/>
        </w:numPr>
        <w:rPr>
          <w:lang w:val="pt-PT"/>
        </w:rPr>
      </w:pPr>
      <w:r w:rsidRPr="00B33477">
        <w:rPr>
          <w:lang w:val="pt-PT"/>
        </w:rPr>
        <w:t xml:space="preserve"> </w:t>
      </w:r>
      <w:bookmarkStart w:id="117" w:name="_Toc516848822"/>
      <w:bookmarkStart w:id="118" w:name="_Toc517045597"/>
      <w:r w:rsidRPr="00B33477">
        <w:rPr>
          <w:lang w:val="pt-PT"/>
        </w:rPr>
        <w:t>Problem</w:t>
      </w:r>
      <w:bookmarkEnd w:id="117"/>
      <w:bookmarkEnd w:id="118"/>
    </w:p>
    <w:p w:rsidR="00B33477" w:rsidRPr="00B33477" w:rsidRDefault="00B33477" w:rsidP="00B33477">
      <w:pPr>
        <w:pStyle w:val="ThesisBodyText"/>
        <w:rPr>
          <w:lang w:val="pt-PT"/>
        </w:rPr>
      </w:pPr>
      <w:r w:rsidRPr="00B33477">
        <w:rPr>
          <w:lang w:val="pt-PT"/>
        </w:rPr>
        <w:t>Os atributos da classe Problem são os seguintes:</w:t>
      </w:r>
    </w:p>
    <w:p w:rsidR="00B33477" w:rsidRPr="00B33477" w:rsidRDefault="00B33477" w:rsidP="009C5A40">
      <w:pPr>
        <w:pStyle w:val="ThesisBodyText"/>
        <w:numPr>
          <w:ilvl w:val="0"/>
          <w:numId w:val="16"/>
        </w:numPr>
        <w:spacing w:after="0"/>
        <w:rPr>
          <w:lang w:val="pt-PT"/>
        </w:rPr>
      </w:pPr>
      <w:r w:rsidRPr="00B33477">
        <w:rPr>
          <w:lang w:val="pt-PT"/>
        </w:rPr>
        <w:t>QVector&lt;QVector&lt;int&gt;&gt; nodes</w:t>
      </w:r>
    </w:p>
    <w:p w:rsidR="00B33477" w:rsidRPr="00B33477" w:rsidRDefault="00B33477" w:rsidP="009C5A40">
      <w:pPr>
        <w:pStyle w:val="ThesisBodyText"/>
        <w:numPr>
          <w:ilvl w:val="0"/>
          <w:numId w:val="16"/>
        </w:numPr>
        <w:spacing w:after="0"/>
        <w:rPr>
          <w:lang w:val="pt-PT"/>
        </w:rPr>
      </w:pPr>
      <w:r w:rsidRPr="00B33477">
        <w:rPr>
          <w:lang w:val="pt-PT"/>
        </w:rPr>
        <w:t>QVector&lt;int&gt; weights</w:t>
      </w:r>
    </w:p>
    <w:p w:rsidR="00B33477" w:rsidRPr="00B33477" w:rsidRDefault="00B33477" w:rsidP="009C5A40">
      <w:pPr>
        <w:pStyle w:val="ThesisBodyText"/>
        <w:numPr>
          <w:ilvl w:val="0"/>
          <w:numId w:val="16"/>
        </w:numPr>
        <w:spacing w:after="0"/>
        <w:rPr>
          <w:lang w:val="pt-PT"/>
        </w:rPr>
      </w:pPr>
      <w:r w:rsidRPr="00B33477">
        <w:rPr>
          <w:lang w:val="pt-PT"/>
        </w:rPr>
        <w:t>QVector&lt;float&gt; connectionsWeight</w:t>
      </w:r>
    </w:p>
    <w:p w:rsidR="00B33477" w:rsidRPr="00B33477" w:rsidRDefault="00B33477" w:rsidP="009C5A40">
      <w:pPr>
        <w:pStyle w:val="ThesisBodyText"/>
        <w:numPr>
          <w:ilvl w:val="0"/>
          <w:numId w:val="16"/>
        </w:numPr>
        <w:spacing w:after="0"/>
        <w:rPr>
          <w:lang w:val="pt-PT"/>
        </w:rPr>
      </w:pPr>
      <w:r w:rsidRPr="00B33477">
        <w:rPr>
          <w:lang w:val="pt-PT"/>
        </w:rPr>
        <w:t>int hasWeight</w:t>
      </w:r>
    </w:p>
    <w:p w:rsidR="00B33477" w:rsidRPr="00B33477" w:rsidRDefault="00B33477" w:rsidP="009C5A40">
      <w:pPr>
        <w:pStyle w:val="ThesisBodyText"/>
        <w:numPr>
          <w:ilvl w:val="0"/>
          <w:numId w:val="16"/>
        </w:numPr>
        <w:spacing w:after="0"/>
        <w:rPr>
          <w:lang w:val="pt-PT"/>
        </w:rPr>
      </w:pPr>
      <w:r w:rsidRPr="00B33477">
        <w:rPr>
          <w:lang w:val="pt-PT"/>
        </w:rPr>
        <w:t>int total</w:t>
      </w:r>
    </w:p>
    <w:p w:rsidR="00B33477" w:rsidRPr="00B33477" w:rsidRDefault="00B33477" w:rsidP="009C5A40">
      <w:pPr>
        <w:pStyle w:val="ThesisBodyText"/>
        <w:numPr>
          <w:ilvl w:val="0"/>
          <w:numId w:val="16"/>
        </w:numPr>
        <w:spacing w:after="0"/>
        <w:rPr>
          <w:lang w:val="pt-PT"/>
        </w:rPr>
      </w:pPr>
      <w:r w:rsidRPr="00B33477">
        <w:rPr>
          <w:lang w:val="pt-PT"/>
        </w:rPr>
        <w:t>int connections</w:t>
      </w:r>
    </w:p>
    <w:p w:rsidR="00B33477" w:rsidRPr="00B33477" w:rsidRDefault="00B33477" w:rsidP="00B33477">
      <w:pPr>
        <w:pStyle w:val="ThesisBodyText"/>
        <w:rPr>
          <w:lang w:val="pt-PT"/>
        </w:rPr>
      </w:pPr>
      <w:r w:rsidRPr="00B33477">
        <w:rPr>
          <w:lang w:val="pt-PT"/>
        </w:rPr>
        <w:t xml:space="preserve">nodes é uma matriz de inteiros que contem as ligações entre os nós do problema, ou seja, sendo a coluna x e a linha y, se o elemento da matriz na posição x, y tiver </w:t>
      </w:r>
      <w:r w:rsidRPr="00B33477">
        <w:rPr>
          <w:lang w:val="pt-PT"/>
        </w:rPr>
        <w:lastRenderedPageBreak/>
        <w:t xml:space="preserve">o valor 1, significa que o nó no índice x está ligado ao nó no índice y, como tal é uma matriz simétrica. </w:t>
      </w:r>
    </w:p>
    <w:p w:rsidR="00B33477" w:rsidRPr="00B33477" w:rsidRDefault="00B33477" w:rsidP="00B33477">
      <w:pPr>
        <w:pStyle w:val="ThesisBodyText"/>
        <w:rPr>
          <w:lang w:val="pt-PT"/>
        </w:rPr>
      </w:pPr>
      <w:r w:rsidRPr="00B33477">
        <w:rPr>
          <w:lang w:val="pt-PT"/>
        </w:rPr>
        <w:t>weights é um vetor de inteiros que caso o problema tenha pesos, cada índice contém o peso de colocar um regenerador no nó desse índice.</w:t>
      </w:r>
    </w:p>
    <w:p w:rsidR="00B33477" w:rsidRPr="00B33477" w:rsidRDefault="00B33477" w:rsidP="00B33477">
      <w:pPr>
        <w:pStyle w:val="ThesisBodyText"/>
        <w:rPr>
          <w:lang w:val="pt-PT"/>
        </w:rPr>
      </w:pPr>
      <w:r w:rsidRPr="00B33477">
        <w:rPr>
          <w:lang w:val="pt-PT"/>
        </w:rPr>
        <w:t>connectionsWeight é um vetor que toma valores entre 0 e 1, sendo 0 um nó que não tem ligações, e 1 o nó com mais ligações.</w:t>
      </w:r>
    </w:p>
    <w:p w:rsidR="00B33477" w:rsidRPr="00B33477" w:rsidRDefault="00B33477" w:rsidP="00B33477">
      <w:pPr>
        <w:pStyle w:val="ThesisBodyText"/>
        <w:rPr>
          <w:lang w:val="pt-PT"/>
        </w:rPr>
      </w:pPr>
      <w:r w:rsidRPr="00B33477">
        <w:rPr>
          <w:lang w:val="pt-PT"/>
        </w:rPr>
        <w:t>hasWeight é um inteiro que toma o valor 1 quando o problema tem pesos.</w:t>
      </w:r>
    </w:p>
    <w:p w:rsidR="00B33477" w:rsidRPr="00B33477" w:rsidRDefault="00B33477" w:rsidP="00B33477">
      <w:pPr>
        <w:pStyle w:val="ThesisBodyText"/>
        <w:rPr>
          <w:lang w:val="pt-PT"/>
        </w:rPr>
      </w:pPr>
      <w:r w:rsidRPr="00B33477">
        <w:rPr>
          <w:lang w:val="pt-PT"/>
        </w:rPr>
        <w:t>total é o número de nós do problema.</w:t>
      </w:r>
    </w:p>
    <w:p w:rsidR="00B33477" w:rsidRPr="00B33477" w:rsidRDefault="00B33477" w:rsidP="00B33477">
      <w:pPr>
        <w:pStyle w:val="ThesisBodyText"/>
        <w:rPr>
          <w:lang w:val="pt-PT"/>
        </w:rPr>
      </w:pPr>
      <w:r w:rsidRPr="00B33477">
        <w:rPr>
          <w:lang w:val="pt-PT"/>
        </w:rPr>
        <w:t>connections é o número de ligações entre nós.</w:t>
      </w:r>
    </w:p>
    <w:p w:rsidR="00B33477" w:rsidRPr="00B33477" w:rsidRDefault="00B33477" w:rsidP="00B33477">
      <w:pPr>
        <w:pStyle w:val="ThesisBodyText"/>
        <w:rPr>
          <w:lang w:val="pt-PT"/>
        </w:rPr>
      </w:pPr>
      <w:r w:rsidRPr="00B33477">
        <w:rPr>
          <w:lang w:val="pt-PT"/>
        </w:rPr>
        <w:t>O principal método da classe Problem é setUpProblem, que permite criar um novo problema sem ter de criar uma nova instância da classe, e que permite o objeto ser instanciado sem saber o argumento necessário. Este método recebe o caminho para o ficheiro do problema a ler, e desse ficheiro obtém o tamanho do problema, o número de ligações, os pesos dos nós (se existirem) e a matriz de ligações entre nós.</w:t>
      </w:r>
    </w:p>
    <w:p w:rsidR="00B33477" w:rsidRPr="00B33477" w:rsidRDefault="00B33477" w:rsidP="009C5A40">
      <w:pPr>
        <w:pStyle w:val="ThesisHeading2numbered"/>
        <w:numPr>
          <w:ilvl w:val="1"/>
          <w:numId w:val="9"/>
        </w:numPr>
        <w:rPr>
          <w:rFonts w:cs="Times New Roman"/>
          <w:lang w:val="pt-PT"/>
        </w:rPr>
      </w:pPr>
      <w:bookmarkStart w:id="119" w:name="_Toc516848823"/>
      <w:bookmarkStart w:id="120" w:name="_Toc517045598"/>
      <w:r w:rsidRPr="00B33477">
        <w:rPr>
          <w:rFonts w:cs="Times New Roman"/>
          <w:lang w:val="pt-PT"/>
        </w:rPr>
        <w:t>Algoritmos</w:t>
      </w:r>
      <w:bookmarkEnd w:id="119"/>
      <w:bookmarkEnd w:id="120"/>
    </w:p>
    <w:p w:rsidR="00B33477" w:rsidRPr="00B33477" w:rsidRDefault="00B33477" w:rsidP="00B33477">
      <w:pPr>
        <w:pStyle w:val="ThesisHeading3numbered"/>
        <w:rPr>
          <w:lang w:val="pt-PT"/>
        </w:rPr>
      </w:pPr>
      <w:bookmarkStart w:id="121" w:name="_Toc516848824"/>
      <w:bookmarkStart w:id="122" w:name="_Toc517045599"/>
      <w:r w:rsidRPr="00B33477">
        <w:rPr>
          <w:lang w:val="pt-PT"/>
        </w:rPr>
        <w:t>Custom Algorithm</w:t>
      </w:r>
      <w:bookmarkEnd w:id="121"/>
      <w:bookmarkEnd w:id="122"/>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3" w:name="_Toc516848825"/>
      <w:bookmarkStart w:id="124" w:name="_Toc517045600"/>
      <w:r w:rsidRPr="00B33477">
        <w:rPr>
          <w:lang w:val="pt-PT"/>
        </w:rPr>
        <w:t>Algoritmo Genético</w:t>
      </w:r>
      <w:bookmarkEnd w:id="123"/>
      <w:bookmarkEnd w:id="124"/>
    </w:p>
    <w:p w:rsidR="00B33477" w:rsidRPr="00B33477" w:rsidRDefault="00B33477" w:rsidP="00B33477">
      <w:pPr>
        <w:pStyle w:val="ThesisBodyText"/>
        <w:rPr>
          <w:lang w:val="pt-PT"/>
        </w:rPr>
      </w:pPr>
      <w:r w:rsidRPr="00B33477">
        <w:rPr>
          <w:lang w:val="pt-PT"/>
        </w:rPr>
        <w:t xml:space="preserve">O AG requer uma população inicial. Cada individuo desta população é avaliado utilizando a função de avaliação, cujo resultado deverá representar a qualidade do individuo </w:t>
      </w:r>
      <w:r w:rsidR="00AA1876">
        <w:rPr>
          <w:lang w:val="pt-PT"/>
        </w:rPr>
        <w:t xml:space="preserve">como solução para </w:t>
      </w:r>
      <w:r w:rsidRPr="00B33477">
        <w:rPr>
          <w:lang w:val="pt-PT"/>
        </w:rPr>
        <w:t xml:space="preserve">o problema. Através do método de seleção </w:t>
      </w:r>
      <w:r w:rsidR="006B3711">
        <w:rPr>
          <w:lang w:val="pt-PT"/>
        </w:rPr>
        <w:t xml:space="preserve">elitismo e </w:t>
      </w:r>
      <w:r w:rsidRPr="00B33477">
        <w:rPr>
          <w:lang w:val="pt-PT"/>
        </w:rPr>
        <w:t>torneio</w:t>
      </w:r>
      <w:r w:rsidR="00DF12A0">
        <w:rPr>
          <w:lang w:val="pt-PT"/>
        </w:rPr>
        <w:t>,</w:t>
      </w:r>
      <w:r w:rsidRPr="00B33477">
        <w:rPr>
          <w:lang w:val="pt-PT"/>
        </w:rPr>
        <w:t xml:space="preserve"> iremos obter uma nova população. De seguida, são aplicados os operadores genéticos de recombinação e mutação, respetivamente, com intuito de gerar novos indivíduos. Com cada geração avaliamos a</w:t>
      </w:r>
      <w:r w:rsidR="00100DEE">
        <w:rPr>
          <w:lang w:val="pt-PT"/>
        </w:rPr>
        <w:t xml:space="preserve"> nova</w:t>
      </w:r>
      <w:bookmarkStart w:id="125" w:name="_GoBack"/>
      <w:bookmarkEnd w:id="125"/>
      <w:r w:rsidRPr="00B33477">
        <w:rPr>
          <w:lang w:val="pt-PT"/>
        </w:rPr>
        <w:t xml:space="preserve"> população gerada. No final de todo o processo evolutivo o algoritmo devolve o melhor individuo encontrado.</w:t>
      </w:r>
    </w:p>
    <w:p w:rsidR="00B33477" w:rsidRPr="00B33477" w:rsidRDefault="00B33477" w:rsidP="00B33477">
      <w:pPr>
        <w:pStyle w:val="ThesisBodyText"/>
        <w:rPr>
          <w:lang w:val="pt-PT"/>
        </w:rPr>
      </w:pPr>
      <w:r w:rsidRPr="00B33477">
        <w:rPr>
          <w:lang w:val="pt-PT"/>
        </w:rPr>
        <w:t>O algoritmo funciona do seguinte modo:</w:t>
      </w:r>
    </w:p>
    <w:p w:rsidR="00B33477" w:rsidRPr="00B33477" w:rsidRDefault="00B33477" w:rsidP="00B33477">
      <w:pPr>
        <w:pStyle w:val="ThesisBodyText"/>
        <w:rPr>
          <w:lang w:val="pt-PT"/>
        </w:rPr>
      </w:pPr>
      <w:r w:rsidRPr="00B33477">
        <w:rPr>
          <w:lang w:val="pt-PT"/>
        </w:rPr>
        <w:t>Enquanto não é atingida a condição de termino</w:t>
      </w:r>
    </w:p>
    <w:p w:rsidR="00B33477" w:rsidRPr="00B33477" w:rsidRDefault="00B33477" w:rsidP="00B33477">
      <w:pPr>
        <w:pStyle w:val="ThesisBodyText"/>
        <w:rPr>
          <w:lang w:val="pt-PT"/>
        </w:rPr>
      </w:pPr>
      <w:r w:rsidRPr="00B33477">
        <w:rPr>
          <w:lang w:val="pt-PT"/>
        </w:rPr>
        <w:lastRenderedPageBreak/>
        <w:tab/>
        <w:t>Cria uma nova população com estes passos:</w:t>
      </w:r>
    </w:p>
    <w:p w:rsidR="00B33477" w:rsidRPr="00B33477" w:rsidRDefault="00B33477" w:rsidP="009C5A40">
      <w:pPr>
        <w:pStyle w:val="ThesisBodyText"/>
        <w:numPr>
          <w:ilvl w:val="2"/>
          <w:numId w:val="20"/>
        </w:numPr>
        <w:spacing w:after="0"/>
        <w:rPr>
          <w:lang w:val="pt-PT"/>
        </w:rPr>
      </w:pPr>
      <w:r w:rsidRPr="00B33477">
        <w:rPr>
          <w:lang w:val="pt-PT"/>
        </w:rPr>
        <w:t>Elitismo</w:t>
      </w:r>
    </w:p>
    <w:p w:rsidR="00B33477" w:rsidRPr="00B33477" w:rsidRDefault="00B33477" w:rsidP="009C5A40">
      <w:pPr>
        <w:pStyle w:val="ThesisBodyText"/>
        <w:numPr>
          <w:ilvl w:val="2"/>
          <w:numId w:val="20"/>
        </w:numPr>
        <w:spacing w:after="0"/>
        <w:rPr>
          <w:lang w:val="pt-PT"/>
        </w:rPr>
      </w:pPr>
      <w:r w:rsidRPr="00B33477">
        <w:rPr>
          <w:lang w:val="pt-PT"/>
        </w:rPr>
        <w:t>Torneio</w:t>
      </w:r>
    </w:p>
    <w:p w:rsidR="00B33477" w:rsidRPr="00B33477" w:rsidRDefault="00B33477" w:rsidP="009C5A40">
      <w:pPr>
        <w:pStyle w:val="ThesisBodyText"/>
        <w:numPr>
          <w:ilvl w:val="2"/>
          <w:numId w:val="20"/>
        </w:numPr>
        <w:spacing w:after="0"/>
        <w:rPr>
          <w:lang w:val="pt-PT"/>
        </w:rPr>
      </w:pPr>
      <w:r w:rsidRPr="00B33477">
        <w:rPr>
          <w:lang w:val="pt-PT"/>
        </w:rPr>
        <w:t>Recombinação com um corte</w:t>
      </w:r>
    </w:p>
    <w:p w:rsidR="00B33477" w:rsidRPr="00B33477" w:rsidRDefault="00B33477" w:rsidP="009C5A40">
      <w:pPr>
        <w:pStyle w:val="ThesisBodyText"/>
        <w:numPr>
          <w:ilvl w:val="2"/>
          <w:numId w:val="20"/>
        </w:numPr>
        <w:spacing w:after="0"/>
        <w:rPr>
          <w:lang w:val="pt-PT"/>
        </w:rPr>
      </w:pPr>
      <w:r w:rsidRPr="00B33477">
        <w:rPr>
          <w:lang w:val="pt-PT"/>
        </w:rPr>
        <w:t>Mutação</w:t>
      </w:r>
    </w:p>
    <w:p w:rsidR="00B33477" w:rsidRPr="00B33477" w:rsidRDefault="00B33477" w:rsidP="00B33477">
      <w:pPr>
        <w:pStyle w:val="ThesisBodyText"/>
        <w:rPr>
          <w:lang w:val="pt-PT"/>
        </w:rPr>
      </w:pPr>
      <w:r w:rsidRPr="00B33477">
        <w:rPr>
          <w:lang w:val="pt-PT"/>
        </w:rPr>
        <w:tab/>
        <w:t>Calcula fitness e ordena a nova população</w:t>
      </w:r>
    </w:p>
    <w:p w:rsidR="00B33477" w:rsidRPr="00B33477" w:rsidRDefault="00B33477" w:rsidP="00B33477">
      <w:pPr>
        <w:pStyle w:val="ThesisBodyText"/>
        <w:ind w:left="720"/>
        <w:rPr>
          <w:lang w:val="pt-PT"/>
        </w:rPr>
      </w:pPr>
      <w:r w:rsidRPr="00B33477">
        <w:rPr>
          <w:lang w:val="pt-PT"/>
        </w:rPr>
        <w:t>Mantendo os melhores genes da população inicial, preenche os restantes desta mesma com os melhores da nova população</w:t>
      </w:r>
    </w:p>
    <w:p w:rsidR="00B33477" w:rsidRPr="00B33477" w:rsidRDefault="00B33477" w:rsidP="00B33477">
      <w:pPr>
        <w:pStyle w:val="ThesisBodyText"/>
        <w:ind w:left="720"/>
        <w:rPr>
          <w:lang w:val="pt-PT"/>
        </w:rPr>
      </w:pPr>
      <w:r w:rsidRPr="00B33477">
        <w:rPr>
          <w:lang w:val="pt-PT"/>
        </w:rPr>
        <w:t>Calcula fitness e ordena a nova população original</w:t>
      </w:r>
    </w:p>
    <w:p w:rsidR="00B33477" w:rsidRPr="00B33477" w:rsidRDefault="00B33477" w:rsidP="00B33477">
      <w:pPr>
        <w:pStyle w:val="ThesisBodyText"/>
        <w:rPr>
          <w:lang w:val="pt-PT"/>
        </w:rPr>
      </w:pPr>
      <w:r w:rsidRPr="00B33477">
        <w:rPr>
          <w:lang w:val="pt-PT"/>
        </w:rPr>
        <w:t>Fim do ciclo</w:t>
      </w:r>
    </w:p>
    <w:p w:rsidR="00B33477" w:rsidRPr="00B33477" w:rsidRDefault="00B33477" w:rsidP="00B33477">
      <w:pPr>
        <w:pStyle w:val="ThesisBodyText"/>
        <w:rPr>
          <w:lang w:val="pt-PT"/>
        </w:rPr>
      </w:pPr>
      <w:r w:rsidRPr="00B33477">
        <w:rPr>
          <w:lang w:val="pt-PT"/>
        </w:rPr>
        <w:t>De seguida estão explicados os passos do algoritmo:</w:t>
      </w:r>
    </w:p>
    <w:p w:rsidR="00B33477" w:rsidRPr="00B33477" w:rsidRDefault="00B33477" w:rsidP="00B33477">
      <w:pPr>
        <w:pStyle w:val="ThesisBodyText"/>
        <w:rPr>
          <w:b/>
          <w:lang w:val="pt-PT"/>
        </w:rPr>
      </w:pPr>
      <w:r w:rsidRPr="00B33477">
        <w:rPr>
          <w:b/>
          <w:lang w:val="pt-PT"/>
        </w:rPr>
        <w:t>Elitismo</w:t>
      </w:r>
    </w:p>
    <w:p w:rsidR="00B33477" w:rsidRPr="00B33477" w:rsidRDefault="00B33477" w:rsidP="00B33477">
      <w:pPr>
        <w:pStyle w:val="ThesisBodyText"/>
        <w:rPr>
          <w:lang w:val="pt-PT"/>
        </w:rPr>
      </w:pPr>
      <w:r w:rsidRPr="00B33477">
        <w:rPr>
          <w:lang w:val="pt-PT"/>
        </w:rPr>
        <w:t>O elitismo é um parâmetro de entrada que age como uma forma de seleção. Aplicamos o elitismo à população recebida no inicio de cada iteração do algoritmo de modo a manter os seus melhores indivíduos (no nosso caso temos a população organizada de melhor para pior). Ou seja, tendo uma população de 100 indivíduos e um elitismo de 20%, irei manter os primeiros 20 indivíduos.</w:t>
      </w:r>
    </w:p>
    <w:p w:rsidR="00B33477" w:rsidRPr="00B33477" w:rsidRDefault="00B33477" w:rsidP="00B33477">
      <w:pPr>
        <w:pStyle w:val="ThesisBodyText"/>
        <w:rPr>
          <w:lang w:val="pt-PT"/>
        </w:rPr>
      </w:pPr>
      <w:r w:rsidRPr="00B33477">
        <w:rPr>
          <w:lang w:val="pt-PT"/>
        </w:rPr>
        <w:t>Os primeiros x indivíduos resultantes da aplicação do elitismo à população inicial, passam a ser os primeiros x indivíduos da nova população.</w:t>
      </w:r>
    </w:p>
    <w:p w:rsidR="00B33477" w:rsidRPr="00B33477" w:rsidRDefault="00B33477" w:rsidP="00B33477">
      <w:pPr>
        <w:pStyle w:val="ThesisBodyText"/>
        <w:rPr>
          <w:b/>
          <w:lang w:val="pt-PT"/>
        </w:rPr>
      </w:pPr>
      <w:r w:rsidRPr="00B33477">
        <w:rPr>
          <w:b/>
          <w:lang w:val="pt-PT"/>
        </w:rPr>
        <w:t xml:space="preserve">Torneio </w:t>
      </w:r>
    </w:p>
    <w:p w:rsidR="00B33477" w:rsidRPr="00B33477" w:rsidRDefault="00B33477" w:rsidP="00B33477">
      <w:pPr>
        <w:pStyle w:val="ThesisBodyText"/>
        <w:rPr>
          <w:lang w:val="pt-PT"/>
        </w:rPr>
      </w:pPr>
      <w:r w:rsidRPr="00B33477">
        <w:rPr>
          <w:lang w:val="pt-PT"/>
        </w:rPr>
        <w:t>Em cada torneio, é escolhido aleatoriamente um elemento do conjunto de indivíduos inicial, este que irá ser utilizado como "melhor individuo".</w:t>
      </w:r>
    </w:p>
    <w:p w:rsidR="00B33477" w:rsidRPr="00B33477" w:rsidRDefault="00B33477" w:rsidP="00B33477">
      <w:pPr>
        <w:pStyle w:val="ThesisBodyText"/>
        <w:rPr>
          <w:lang w:val="pt-PT"/>
        </w:rPr>
      </w:pPr>
      <w:r w:rsidRPr="00B33477">
        <w:rPr>
          <w:lang w:val="pt-PT"/>
        </w:rPr>
        <w:t xml:space="preserve">Para cada </w:t>
      </w:r>
      <w:r w:rsidRPr="00B33477">
        <w:rPr>
          <w:i/>
          <w:lang w:val="pt-PT"/>
        </w:rPr>
        <w:t>n</w:t>
      </w:r>
      <w:r w:rsidRPr="00B33477">
        <w:rPr>
          <w:lang w:val="pt-PT"/>
        </w:rPr>
        <w:t xml:space="preserve"> iterações (sendo </w:t>
      </w:r>
      <w:r w:rsidRPr="00B33477">
        <w:rPr>
          <w:i/>
          <w:lang w:val="pt-PT"/>
        </w:rPr>
        <w:t>n</w:t>
      </w:r>
      <w:r w:rsidRPr="00B33477">
        <w:rPr>
          <w:lang w:val="pt-PT"/>
        </w:rPr>
        <w:t xml:space="preserve"> o tamanho do torneio) é escolhido um outro individuo aleatoriamente do mesmo conjunto inicial, para que o seu fitness seja comparado com o do atual melhor individuo. Caso o fitness deste segundo individuo seja melhor, então este toma o lugar do melhor individuo.</w:t>
      </w:r>
    </w:p>
    <w:p w:rsidR="00B33477" w:rsidRPr="00B33477" w:rsidRDefault="00B33477" w:rsidP="00B33477">
      <w:pPr>
        <w:pStyle w:val="ThesisBodyText"/>
        <w:rPr>
          <w:lang w:val="pt-PT"/>
        </w:rPr>
      </w:pPr>
      <w:r w:rsidRPr="00B33477">
        <w:rPr>
          <w:lang w:val="pt-PT"/>
        </w:rPr>
        <w:t>No fim do torneio, é devolvido o melhor individuo encontrado.</w:t>
      </w:r>
    </w:p>
    <w:p w:rsidR="00B33477" w:rsidRPr="00B33477" w:rsidRDefault="00B33477" w:rsidP="00B33477">
      <w:pPr>
        <w:pStyle w:val="ThesisBodyText"/>
        <w:rPr>
          <w:lang w:val="pt-PT"/>
        </w:rPr>
      </w:pPr>
      <w:r w:rsidRPr="00B33477">
        <w:rPr>
          <w:lang w:val="pt-PT"/>
        </w:rPr>
        <w:lastRenderedPageBreak/>
        <w:t>Nesta fase, teremos já alguns indivíduos na nova população graças ao elitismo, e através do torneio, serão atribuídos os restantes indivíduos a esta população.</w:t>
      </w:r>
    </w:p>
    <w:p w:rsidR="00B33477" w:rsidRPr="00B33477" w:rsidRDefault="00B33477" w:rsidP="00B33477">
      <w:pPr>
        <w:pStyle w:val="ThesisBodyText"/>
        <w:rPr>
          <w:b/>
          <w:lang w:val="pt-PT"/>
        </w:rPr>
      </w:pPr>
      <w:r w:rsidRPr="00B33477">
        <w:rPr>
          <w:b/>
          <w:lang w:val="pt-PT"/>
        </w:rPr>
        <w:t>Recombinação com um corte</w:t>
      </w:r>
    </w:p>
    <w:p w:rsidR="00B33477" w:rsidRPr="00B33477" w:rsidRDefault="00B33477" w:rsidP="00B33477">
      <w:pPr>
        <w:pStyle w:val="ThesisBodyText"/>
        <w:rPr>
          <w:lang w:val="pt-PT"/>
        </w:rPr>
      </w:pPr>
      <w:r w:rsidRPr="00B33477">
        <w:rPr>
          <w:lang w:val="pt-PT"/>
        </w:rPr>
        <w:t xml:space="preserve">Primeiro, iremos percorrer todos os indivíduos da nova população (saltando 1 com cada iteração, sendo que a recombinação será com o próximo vizinho). Em cada iteração começamos por testar se iremos recombinar (ou não) com base no parâmetro de probabilidade de recombinação, de seguida, determinamos aleatoriamente o corte a partir do </w:t>
      </w:r>
      <w:r w:rsidR="00876336" w:rsidRPr="00B33477">
        <w:rPr>
          <w:lang w:val="pt-PT"/>
        </w:rPr>
        <w:t>número</w:t>
      </w:r>
      <w:r w:rsidRPr="00B33477">
        <w:rPr>
          <w:lang w:val="pt-PT"/>
        </w:rPr>
        <w:t xml:space="preserve"> de elementos do individuo, por fim, iteramos o valor do corte e substituímos cada elemento com o elemento na mesma posição pertencente ao próximo individuo.</w:t>
      </w:r>
    </w:p>
    <w:p w:rsidR="00B33477" w:rsidRPr="00B33477" w:rsidRDefault="00B33477" w:rsidP="00B33477">
      <w:pPr>
        <w:pStyle w:val="ThesisBodyText"/>
        <w:rPr>
          <w:lang w:val="pt-PT"/>
        </w:rPr>
      </w:pPr>
      <w:r w:rsidRPr="00B33477">
        <w:rPr>
          <w:lang w:val="pt-PT"/>
        </w:rPr>
        <w:t>Ao concluir este processo teremos a nova população recombinada.</w:t>
      </w:r>
    </w:p>
    <w:p w:rsidR="00B33477" w:rsidRPr="00B33477" w:rsidRDefault="00B33477" w:rsidP="00B33477">
      <w:pPr>
        <w:pStyle w:val="ThesisBodyText"/>
        <w:rPr>
          <w:b/>
          <w:lang w:val="pt-PT"/>
        </w:rPr>
      </w:pPr>
      <w:r w:rsidRPr="00B33477">
        <w:rPr>
          <w:b/>
          <w:lang w:val="pt-PT"/>
        </w:rPr>
        <w:t>Mutação</w:t>
      </w:r>
    </w:p>
    <w:p w:rsidR="00B33477" w:rsidRPr="00B33477" w:rsidRDefault="00B33477" w:rsidP="00B33477">
      <w:pPr>
        <w:pStyle w:val="ThesisBodyText"/>
        <w:rPr>
          <w:lang w:val="pt-PT"/>
        </w:rPr>
      </w:pPr>
      <w:r w:rsidRPr="00B33477">
        <w:rPr>
          <w:lang w:val="pt-PT"/>
        </w:rPr>
        <w:t>Primeiro, iremos percorrer cada individuo da nova população. Com cada iteração, percorremos todos os elementos de cada um desses indivíduos. Para cada elemento, testamos a probabilidade de mutação para saber se iremos mutar (ou não). Caso seja para mutar trocamos o valor desse elemento (se for 1 passa a 0, se for 0 passa a 1).</w:t>
      </w:r>
    </w:p>
    <w:p w:rsidR="00B33477" w:rsidRPr="00B33477" w:rsidRDefault="00B33477" w:rsidP="00B33477">
      <w:pPr>
        <w:pStyle w:val="ThesisBodyText"/>
        <w:rPr>
          <w:lang w:val="pt-PT"/>
        </w:rPr>
      </w:pPr>
      <w:r w:rsidRPr="00B33477">
        <w:rPr>
          <w:lang w:val="pt-PT"/>
        </w:rPr>
        <w:t>Ao concluir este processo, teremos a nova população mutada.</w:t>
      </w:r>
    </w:p>
    <w:p w:rsidR="00B33477" w:rsidRPr="00B33477" w:rsidRDefault="00B33477" w:rsidP="00B33477">
      <w:pPr>
        <w:pStyle w:val="ThesisHeading3numbered"/>
        <w:rPr>
          <w:lang w:val="pt-PT"/>
        </w:rPr>
      </w:pPr>
      <w:bookmarkStart w:id="126" w:name="_Toc516848827"/>
      <w:bookmarkStart w:id="127" w:name="_Toc517045601"/>
      <w:r w:rsidRPr="00B33477">
        <w:rPr>
          <w:lang w:val="pt-PT"/>
        </w:rPr>
        <w:t>Bee Colony Optimization</w:t>
      </w:r>
      <w:bookmarkEnd w:id="126"/>
      <w:bookmarkEnd w:id="127"/>
    </w:p>
    <w:p w:rsidR="00B33477" w:rsidRPr="00B33477" w:rsidRDefault="00B33477" w:rsidP="00B33477">
      <w:pPr>
        <w:pStyle w:val="ThesisBodyText"/>
        <w:rPr>
          <w:lang w:val="pt-PT"/>
        </w:rPr>
      </w:pPr>
    </w:p>
    <w:p w:rsidR="00B33477" w:rsidRPr="00B33477" w:rsidRDefault="00B33477" w:rsidP="00B33477">
      <w:pPr>
        <w:pStyle w:val="ThesisHeading3numbered"/>
        <w:rPr>
          <w:lang w:val="pt-PT"/>
        </w:rPr>
      </w:pPr>
      <w:bookmarkStart w:id="128" w:name="_Toc516848828"/>
      <w:bookmarkStart w:id="129" w:name="_Toc517045602"/>
      <w:r w:rsidRPr="00B33477">
        <w:rPr>
          <w:lang w:val="pt-PT"/>
        </w:rPr>
        <w:t>Ant Colony Optimization</w:t>
      </w:r>
      <w:bookmarkEnd w:id="128"/>
      <w:bookmarkEnd w:id="129"/>
    </w:p>
    <w:p w:rsidR="00B33477" w:rsidRPr="00B33477" w:rsidRDefault="00B33477" w:rsidP="00B33477">
      <w:pPr>
        <w:pStyle w:val="ThesisBodyText"/>
        <w:rPr>
          <w:lang w:val="pt-PT"/>
        </w:rPr>
      </w:pPr>
    </w:p>
    <w:p w:rsidR="00B33477" w:rsidRPr="00B33477" w:rsidRDefault="00B33477" w:rsidP="009C5A40">
      <w:pPr>
        <w:pStyle w:val="ThesisHeading2numbered"/>
        <w:numPr>
          <w:ilvl w:val="1"/>
          <w:numId w:val="9"/>
        </w:numPr>
        <w:rPr>
          <w:rFonts w:cs="Times New Roman"/>
          <w:lang w:val="pt-PT"/>
        </w:rPr>
      </w:pPr>
      <w:bookmarkStart w:id="130" w:name="_Toc516848829"/>
      <w:bookmarkStart w:id="131" w:name="_Toc517045603"/>
      <w:r w:rsidRPr="00B33477">
        <w:rPr>
          <w:rFonts w:cs="Times New Roman"/>
          <w:lang w:val="pt-PT"/>
        </w:rPr>
        <w:t>Síntese</w:t>
      </w:r>
      <w:bookmarkEnd w:id="130"/>
      <w:bookmarkEnd w:id="131"/>
    </w:p>
    <w:p w:rsidR="00B33477" w:rsidRPr="00B33477" w:rsidRDefault="00B33477" w:rsidP="00B33477">
      <w:pPr>
        <w:pStyle w:val="ThesisBodyText"/>
        <w:rPr>
          <w:lang w:val="pt-PT"/>
        </w:rPr>
      </w:pPr>
    </w:p>
    <w:p w:rsidR="00B33477" w:rsidRPr="00B33477" w:rsidRDefault="00B33477" w:rsidP="00FE2BA1">
      <w:pPr>
        <w:rPr>
          <w:lang w:val="pt-PT"/>
        </w:rPr>
        <w:sectPr w:rsidR="00B33477" w:rsidRPr="00B33477" w:rsidSect="00FE2BA1">
          <w:headerReference w:type="even" r:id="rId50"/>
          <w:headerReference w:type="default" r:id="rId51"/>
          <w:type w:val="oddPage"/>
          <w:pgSz w:w="11906" w:h="16838"/>
          <w:pgMar w:top="1440" w:right="1983" w:bottom="1440" w:left="1418" w:header="709" w:footer="709" w:gutter="567"/>
          <w:cols w:space="708"/>
          <w:titlePg/>
          <w:docGrid w:linePitch="360"/>
        </w:sectPr>
      </w:pPr>
    </w:p>
    <w:p w:rsidR="00B33477" w:rsidRPr="00B33477" w:rsidRDefault="00B33477" w:rsidP="009C5A40">
      <w:pPr>
        <w:pStyle w:val="ThesisHeading1numberedchapterheading"/>
        <w:numPr>
          <w:ilvl w:val="0"/>
          <w:numId w:val="9"/>
        </w:numPr>
      </w:pPr>
      <w:bookmarkStart w:id="132" w:name="_Toc517045604"/>
      <w:r w:rsidRPr="00B33477">
        <w:lastRenderedPageBreak/>
        <w:t>Resultados</w:t>
      </w:r>
      <w:bookmarkEnd w:id="132"/>
    </w:p>
    <w:p w:rsidR="00B33477" w:rsidRPr="00B33477" w:rsidRDefault="00B33477" w:rsidP="00B33477">
      <w:pPr>
        <w:pStyle w:val="ThesisBodyText"/>
        <w:rPr>
          <w:lang w:val="pt-PT"/>
        </w:rPr>
      </w:pPr>
      <w:r w:rsidRPr="00B33477">
        <w:rPr>
          <w:lang w:val="pt-PT"/>
        </w:rPr>
        <w:t>Este capítulo está estruturado da seguinte forma: A secção 5.1 apresenta a forma como foram obtidos dados para analisar; A secção 5.2 apresenta a forma como foi feito o tratamento dos dados obtidos; A secção 5.3 apresenta as conclusões a que conseguimos chegar com os dados obtidos, e a secção 5.3 sumariza os conteúdos apresentados neste capítulo.</w:t>
      </w:r>
    </w:p>
    <w:p w:rsidR="00B33477" w:rsidRPr="00B33477" w:rsidRDefault="00B33477" w:rsidP="009C5A40">
      <w:pPr>
        <w:pStyle w:val="ThesisHeading2numbered"/>
        <w:numPr>
          <w:ilvl w:val="1"/>
          <w:numId w:val="9"/>
        </w:numPr>
        <w:rPr>
          <w:rFonts w:cs="Times New Roman"/>
          <w:lang w:val="pt-PT"/>
        </w:rPr>
      </w:pPr>
      <w:bookmarkStart w:id="133" w:name="_Toc516848831"/>
      <w:bookmarkStart w:id="134" w:name="_Toc517045605"/>
      <w:r w:rsidRPr="00B33477">
        <w:rPr>
          <w:rFonts w:cs="Times New Roman"/>
          <w:lang w:val="pt-PT"/>
        </w:rPr>
        <w:t>Obtenção de dados</w:t>
      </w:r>
      <w:bookmarkEnd w:id="133"/>
      <w:bookmarkEnd w:id="134"/>
    </w:p>
    <w:p w:rsidR="00B33477" w:rsidRPr="00B33477" w:rsidRDefault="00B33477" w:rsidP="00B33477">
      <w:pPr>
        <w:pStyle w:val="ThesisBodyText"/>
        <w:rPr>
          <w:rFonts w:cs="Times New Roman"/>
          <w:lang w:val="pt-PT"/>
        </w:rPr>
      </w:pPr>
      <w:r w:rsidRPr="00B33477">
        <w:rPr>
          <w:rFonts w:cs="Times New Roman"/>
          <w:lang w:val="pt-PT"/>
        </w:rPr>
        <w:t>Esta secção apresenta as etapas porque passamos de forma a obter os resultados prontos a ser tratados.</w:t>
      </w:r>
    </w:p>
    <w:p w:rsidR="00B33477" w:rsidRPr="00B33477" w:rsidRDefault="00B33477" w:rsidP="009C5A40">
      <w:pPr>
        <w:pStyle w:val="ThesisHeading3numbered"/>
        <w:numPr>
          <w:ilvl w:val="2"/>
          <w:numId w:val="9"/>
        </w:numPr>
        <w:rPr>
          <w:rFonts w:cs="Times New Roman"/>
          <w:lang w:val="pt-PT"/>
        </w:rPr>
      </w:pPr>
      <w:bookmarkStart w:id="135" w:name="_Toc516848832"/>
      <w:bookmarkStart w:id="136" w:name="_Toc517045606"/>
      <w:r w:rsidRPr="00B33477">
        <w:rPr>
          <w:rFonts w:cs="Times New Roman"/>
          <w:lang w:val="pt-PT"/>
        </w:rPr>
        <w:t>Teste de parâmetros dos algoritmos</w:t>
      </w:r>
      <w:bookmarkEnd w:id="135"/>
      <w:bookmarkEnd w:id="136"/>
    </w:p>
    <w:p w:rsidR="00B33477" w:rsidRPr="00B33477" w:rsidRDefault="00B33477" w:rsidP="00B33477">
      <w:pPr>
        <w:pStyle w:val="ThesisBodyText"/>
        <w:rPr>
          <w:lang w:val="pt-PT"/>
        </w:rPr>
      </w:pPr>
      <w:r w:rsidRPr="00B33477">
        <w:rPr>
          <w:lang w:val="pt-PT"/>
        </w:rPr>
        <w:t xml:space="preserve">Para cada algoritmo foram testadas diferentes combinações de dados </w:t>
      </w:r>
    </w:p>
    <w:p w:rsidR="00B33477" w:rsidRPr="00B33477" w:rsidRDefault="00B33477" w:rsidP="009C5A40">
      <w:pPr>
        <w:pStyle w:val="ThesisHeading3numbered"/>
        <w:numPr>
          <w:ilvl w:val="2"/>
          <w:numId w:val="9"/>
        </w:numPr>
        <w:rPr>
          <w:rFonts w:cs="Times New Roman"/>
          <w:lang w:val="pt-PT"/>
        </w:rPr>
      </w:pPr>
      <w:bookmarkStart w:id="137" w:name="_Toc516848833"/>
      <w:bookmarkStart w:id="138" w:name="_Toc517045607"/>
      <w:r w:rsidRPr="00B33477">
        <w:rPr>
          <w:rFonts w:cs="Times New Roman"/>
          <w:lang w:val="pt-PT"/>
        </w:rPr>
        <w:t>Recolha de dados de execução dos algoritmos</w:t>
      </w:r>
      <w:bookmarkEnd w:id="137"/>
      <w:bookmarkEnd w:id="138"/>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39" w:name="_Toc516848834"/>
      <w:bookmarkStart w:id="140" w:name="_Toc517045608"/>
      <w:r w:rsidRPr="00B33477">
        <w:rPr>
          <w:rFonts w:cs="Times New Roman"/>
          <w:lang w:val="pt-PT"/>
        </w:rPr>
        <w:t>Tratamento dos dados obtidos</w:t>
      </w:r>
      <w:bookmarkEnd w:id="139"/>
      <w:bookmarkEnd w:id="140"/>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3numbered"/>
        <w:numPr>
          <w:ilvl w:val="2"/>
          <w:numId w:val="9"/>
        </w:numPr>
        <w:rPr>
          <w:rFonts w:cs="Times New Roman"/>
          <w:lang w:val="pt-PT"/>
        </w:rPr>
      </w:pPr>
      <w:bookmarkStart w:id="141" w:name="_Toc516848835"/>
      <w:bookmarkStart w:id="142" w:name="_Toc517045609"/>
      <w:r w:rsidRPr="00B33477">
        <w:rPr>
          <w:rFonts w:cs="Times New Roman"/>
          <w:lang w:val="pt-PT"/>
        </w:rPr>
        <w:t>Tratamento dos dados de teste de parâmetros</w:t>
      </w:r>
      <w:bookmarkEnd w:id="141"/>
      <w:bookmarkEnd w:id="142"/>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3numbered"/>
        <w:numPr>
          <w:ilvl w:val="2"/>
          <w:numId w:val="9"/>
        </w:numPr>
        <w:rPr>
          <w:rFonts w:cs="Times New Roman"/>
          <w:lang w:val="pt-PT"/>
        </w:rPr>
      </w:pPr>
      <w:bookmarkStart w:id="143" w:name="_Toc516848836"/>
      <w:bookmarkStart w:id="144" w:name="_Toc517045610"/>
      <w:r w:rsidRPr="00B33477">
        <w:rPr>
          <w:rFonts w:cs="Times New Roman"/>
          <w:lang w:val="pt-PT"/>
        </w:rPr>
        <w:t>Tratamento dos dados de execução dos algoritmos</w:t>
      </w:r>
      <w:bookmarkEnd w:id="143"/>
      <w:bookmarkEnd w:id="144"/>
    </w:p>
    <w:p w:rsidR="00B33477" w:rsidRPr="00B33477" w:rsidRDefault="00B33477" w:rsidP="00B33477">
      <w:pPr>
        <w:pStyle w:val="ThesisBodyText"/>
        <w:rPr>
          <w:lang w:val="pt-PT"/>
        </w:rPr>
      </w:pPr>
      <w:r w:rsidRPr="00B33477">
        <w:rPr>
          <w:lang w:val="pt-PT"/>
        </w:rPr>
        <w:t>O</w:t>
      </w:r>
    </w:p>
    <w:p w:rsidR="00B33477" w:rsidRPr="00B33477" w:rsidRDefault="00B33477" w:rsidP="009C5A40">
      <w:pPr>
        <w:pStyle w:val="ThesisHeading2numbered"/>
        <w:numPr>
          <w:ilvl w:val="1"/>
          <w:numId w:val="9"/>
        </w:numPr>
        <w:rPr>
          <w:rFonts w:cs="Times New Roman"/>
          <w:lang w:val="pt-PT"/>
        </w:rPr>
      </w:pPr>
      <w:bookmarkStart w:id="145" w:name="_Toc516848837"/>
      <w:bookmarkStart w:id="146" w:name="_Toc517045611"/>
      <w:r w:rsidRPr="00B33477">
        <w:rPr>
          <w:rFonts w:cs="Times New Roman"/>
          <w:lang w:val="pt-PT"/>
        </w:rPr>
        <w:lastRenderedPageBreak/>
        <w:t>Conclusão</w:t>
      </w:r>
      <w:bookmarkEnd w:id="145"/>
      <w:bookmarkEnd w:id="146"/>
    </w:p>
    <w:p w:rsidR="00B33477" w:rsidRPr="00B33477" w:rsidRDefault="00B33477" w:rsidP="00B33477">
      <w:pPr>
        <w:pStyle w:val="ThesisBodyText"/>
        <w:rPr>
          <w:lang w:val="pt-PT"/>
        </w:rPr>
      </w:pPr>
      <w:r w:rsidRPr="00B33477">
        <w:rPr>
          <w:iCs/>
          <w:lang w:val="pt-PT" w:eastAsia="en-US"/>
        </w:rPr>
        <w:t xml:space="preserve">Esta </w:t>
      </w:r>
      <w:r w:rsidRPr="00B33477">
        <w:rPr>
          <w:lang w:val="pt-PT"/>
        </w:rPr>
        <w:t>secção apresenta as etapas porque passamos de forma a obter os resultados prontos a ser analisados.</w:t>
      </w:r>
    </w:p>
    <w:p w:rsidR="00B33477" w:rsidRPr="00B33477" w:rsidRDefault="00B33477" w:rsidP="009C5A40">
      <w:pPr>
        <w:pStyle w:val="ThesisHeading2numbered"/>
        <w:numPr>
          <w:ilvl w:val="1"/>
          <w:numId w:val="9"/>
        </w:numPr>
        <w:rPr>
          <w:rFonts w:cs="Times New Roman"/>
          <w:lang w:val="pt-PT"/>
        </w:rPr>
      </w:pPr>
      <w:bookmarkStart w:id="147" w:name="_Toc516848838"/>
      <w:bookmarkStart w:id="148" w:name="_Toc517045612"/>
      <w:r w:rsidRPr="00B33477">
        <w:rPr>
          <w:rFonts w:cs="Times New Roman"/>
          <w:lang w:val="pt-PT"/>
        </w:rPr>
        <w:t>Síntese</w:t>
      </w:r>
      <w:bookmarkEnd w:id="147"/>
      <w:bookmarkEnd w:id="148"/>
    </w:p>
    <w:p w:rsidR="00500FE1" w:rsidRPr="00B33477" w:rsidRDefault="00500FE1" w:rsidP="00FE2BA1">
      <w:pPr>
        <w:rPr>
          <w:lang w:val="pt-PT"/>
        </w:rPr>
        <w:sectPr w:rsidR="00500FE1" w:rsidRPr="00B33477" w:rsidSect="00FE2BA1">
          <w:headerReference w:type="even" r:id="rId52"/>
          <w:headerReference w:type="default" r:id="rId53"/>
          <w:type w:val="oddPage"/>
          <w:pgSz w:w="11906" w:h="16838"/>
          <w:pgMar w:top="1440" w:right="1983" w:bottom="1440" w:left="1418" w:header="709" w:footer="709" w:gutter="567"/>
          <w:cols w:space="708"/>
          <w:titlePg/>
          <w:docGrid w:linePitch="360"/>
        </w:sectPr>
      </w:pPr>
    </w:p>
    <w:bookmarkStart w:id="149" w:name="_Toc517045613" w:displacedByCustomXml="next"/>
    <w:sdt>
      <w:sdtPr>
        <w:rPr>
          <w:rFonts w:asciiTheme="minorHAnsi" w:eastAsiaTheme="minorEastAsia" w:hAnsiTheme="minorHAnsi" w:cstheme="minorBidi"/>
          <w:b w:val="0"/>
          <w:bCs w:val="0"/>
          <w:color w:val="auto"/>
          <w:sz w:val="22"/>
          <w:szCs w:val="22"/>
          <w:lang w:val="pt-PT"/>
        </w:rPr>
        <w:id w:val="1582917343"/>
        <w:docPartObj>
          <w:docPartGallery w:val="Bibliographies"/>
          <w:docPartUnique/>
        </w:docPartObj>
      </w:sdtPr>
      <w:sdtContent>
        <w:p w:rsidR="00D20F66" w:rsidRPr="00B33477" w:rsidRDefault="00D20F66" w:rsidP="00FE2BA1">
          <w:pPr>
            <w:pStyle w:val="Cabealho1"/>
            <w:rPr>
              <w:lang w:val="pt-PT"/>
            </w:rPr>
          </w:pPr>
          <w:r w:rsidRPr="00B33477">
            <w:rPr>
              <w:rFonts w:ascii="Times New Roman" w:hAnsi="Times New Roman"/>
              <w:color w:val="auto"/>
              <w:sz w:val="45"/>
              <w:lang w:val="pt-PT"/>
            </w:rPr>
            <w:t>Bibliografia</w:t>
          </w:r>
          <w:bookmarkEnd w:id="149"/>
        </w:p>
        <w:sdt>
          <w:sdtPr>
            <w:rPr>
              <w:lang w:val="pt-PT"/>
            </w:rPr>
            <w:id w:val="111145805"/>
            <w:bibliography/>
          </w:sdtPr>
          <w:sdtContent>
            <w:p w:rsidR="00B33477" w:rsidRPr="00B33477" w:rsidRDefault="00874BEE" w:rsidP="00B33477">
              <w:pPr>
                <w:pStyle w:val="Bibliografia"/>
                <w:rPr>
                  <w:noProof/>
                  <w:vanish/>
                  <w:lang w:val="pt-PT"/>
                </w:rPr>
              </w:pPr>
              <w:r w:rsidRPr="00B33477">
                <w:rPr>
                  <w:lang w:val="pt-PT"/>
                </w:rPr>
                <w:fldChar w:fldCharType="begin"/>
              </w:r>
              <w:r w:rsidR="00D20F66" w:rsidRPr="00B33477">
                <w:rPr>
                  <w:lang w:val="pt-PT"/>
                </w:rPr>
                <w:instrText xml:space="preserve"> BIBLIOGRAPHY </w:instrText>
              </w:r>
              <w:r w:rsidRPr="00B33477">
                <w:rPr>
                  <w:lang w:val="pt-PT"/>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
                <w:gridCol w:w="7826"/>
              </w:tblGrid>
              <w:tr w:rsidR="00B33477" w:rsidRPr="00B33477" w:rsidTr="00B33477">
                <w:trPr>
                  <w:tblCellSpacing w:w="15" w:type="dxa"/>
                </w:trPr>
                <w:tc>
                  <w:tcPr>
                    <w:tcW w:w="0" w:type="auto"/>
                    <w:hideMark/>
                  </w:tcPr>
                  <w:p w:rsidR="00B33477" w:rsidRPr="00B33477" w:rsidRDefault="00B33477" w:rsidP="00B33477">
                    <w:pPr>
                      <w:pStyle w:val="ThesisBodyText"/>
                      <w:rPr>
                        <w:noProof/>
                        <w:lang w:val="pt-PT"/>
                      </w:rPr>
                    </w:pPr>
                  </w:p>
                </w:tc>
                <w:tc>
                  <w:tcPr>
                    <w:tcW w:w="0" w:type="auto"/>
                    <w:hideMark/>
                  </w:tcPr>
                  <w:p w:rsidR="00B33477" w:rsidRPr="00B33477" w:rsidRDefault="00D04CA0" w:rsidP="00B33477">
                    <w:pPr>
                      <w:pStyle w:val="ThesisBodyText"/>
                      <w:rPr>
                        <w:noProof/>
                        <w:lang w:val="pt-PT"/>
                      </w:rPr>
                    </w:pPr>
                    <w:hyperlink r:id="rId54" w:history="1">
                      <w:r w:rsidR="00B33477" w:rsidRPr="00B33477">
                        <w:rPr>
                          <w:rStyle w:val="Hiperligao"/>
                          <w:rFonts w:cs="Times New Roman"/>
                          <w:noProof/>
                          <w:lang w:val="pt-PT"/>
                        </w:rPr>
                        <w:t>Vienna University Computer Center - RLP</w:t>
                      </w:r>
                    </w:hyperlink>
                  </w:p>
                  <w:p w:rsidR="00B33477" w:rsidRPr="00B33477" w:rsidRDefault="00D04CA0" w:rsidP="00B33477">
                    <w:pPr>
                      <w:pStyle w:val="ThesisBodyText"/>
                      <w:rPr>
                        <w:lang w:val="pt-PT"/>
                      </w:rPr>
                    </w:pPr>
                    <w:hyperlink r:id="rId55" w:history="1">
                      <w:r w:rsidR="00B33477" w:rsidRPr="00B33477">
                        <w:rPr>
                          <w:rStyle w:val="Hiperligao"/>
                          <w:rFonts w:cs="Times New Roman"/>
                          <w:lang w:val="pt-PT"/>
                        </w:rPr>
                        <w:t>Qt Documentation</w:t>
                      </w:r>
                    </w:hyperlink>
                  </w:p>
                </w:tc>
              </w:tr>
            </w:tbl>
            <w:p w:rsidR="00D20F66" w:rsidRPr="00B33477" w:rsidRDefault="00D20F66" w:rsidP="00B33477">
              <w:pPr>
                <w:pStyle w:val="Bibliografia"/>
                <w:rPr>
                  <w:noProof/>
                  <w:vanish/>
                  <w:lang w:val="pt-PT"/>
                </w:rPr>
              </w:pPr>
              <w:r w:rsidRPr="00B33477">
                <w:rPr>
                  <w:noProof/>
                  <w:vanish/>
                  <w:lang w:val="pt-PT"/>
                </w:rPr>
                <w:t>x</w:t>
              </w:r>
            </w:p>
            <w:p w:rsidR="00D20F66" w:rsidRPr="00B33477" w:rsidRDefault="00874BEE" w:rsidP="00FE2BA1">
              <w:pPr>
                <w:rPr>
                  <w:lang w:val="pt-PT"/>
                </w:rPr>
              </w:pPr>
              <w:r w:rsidRPr="00B33477">
                <w:rPr>
                  <w:lang w:val="pt-PT"/>
                </w:rPr>
                <w:fldChar w:fldCharType="end"/>
              </w:r>
            </w:p>
          </w:sdtContent>
        </w:sdt>
      </w:sdtContent>
    </w:sdt>
    <w:p w:rsidR="006C52B8" w:rsidRPr="00514E27" w:rsidRDefault="006C52B8" w:rsidP="00FE2BA1">
      <w:pPr>
        <w:rPr>
          <w:lang w:val="pt-PT"/>
        </w:rPr>
      </w:pPr>
    </w:p>
    <w:sectPr w:rsidR="006C52B8" w:rsidRPr="00514E27" w:rsidSect="00FE2BA1">
      <w:footerReference w:type="even" r:id="rId56"/>
      <w:type w:val="oddPage"/>
      <w:pgSz w:w="11906" w:h="16838"/>
      <w:pgMar w:top="1440" w:right="1983" w:bottom="1440"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45C4" w:rsidRDefault="00B145C4">
      <w:r>
        <w:separator/>
      </w:r>
    </w:p>
  </w:endnote>
  <w:endnote w:type="continuationSeparator" w:id="0">
    <w:p w:rsidR="00B145C4" w:rsidRDefault="00B145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FC7546">
    <w:pPr>
      <w:pStyle w:val="Rodap"/>
      <w:jc w:val="center"/>
    </w:pPr>
    <w:r>
      <w:fldChar w:fldCharType="begin"/>
    </w:r>
    <w:r>
      <w:instrText>PAGE   \* MERGEFORMAT</w:instrText>
    </w:r>
    <w:r>
      <w:fldChar w:fldCharType="separate"/>
    </w:r>
    <w:r w:rsidR="00100DEE" w:rsidRPr="00100DEE">
      <w:rPr>
        <w:noProof/>
        <w:lang w:val="pt-PT"/>
      </w:rPr>
      <w:t>22</w:t>
    </w:r>
    <w:r>
      <w:fldChar w:fldCharType="end"/>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04CA0" w:rsidRDefault="00D04CA0">
    <w:pPr>
      <w:pStyle w:val="Rodap"/>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6509213"/>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xi</w:t>
        </w:r>
        <w:r>
          <w:rPr>
            <w:noProof/>
          </w:rPr>
          <w:fldChar w:fldCharType="end"/>
        </w:r>
      </w:p>
    </w:sdtContent>
  </w:sdt>
  <w:p w:rsidR="00D04CA0" w:rsidRPr="00C3472B" w:rsidRDefault="00D04CA0" w:rsidP="00C3472B">
    <w:pPr>
      <w:pStyle w:val="Rodap"/>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04CA0" w:rsidRDefault="00D04CA0">
    <w:pPr>
      <w:pStyle w:val="Rodap"/>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9304373"/>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xiii</w:t>
        </w:r>
        <w:r>
          <w:rPr>
            <w:noProof/>
          </w:rPr>
          <w:fldChar w:fldCharType="end"/>
        </w:r>
      </w:p>
    </w:sdtContent>
  </w:sdt>
  <w:p w:rsidR="00D04CA0" w:rsidRPr="00C3472B" w:rsidRDefault="00D04CA0" w:rsidP="00C3472B">
    <w:pPr>
      <w:pStyle w:val="Rodap"/>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04CA0" w:rsidRDefault="00D04CA0">
    <w:pPr>
      <w:pStyle w:val="Rodap"/>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1164501"/>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xv</w:t>
        </w:r>
        <w:r>
          <w:rPr>
            <w:noProof/>
          </w:rPr>
          <w:fldChar w:fldCharType="end"/>
        </w:r>
      </w:p>
    </w:sdtContent>
  </w:sdt>
  <w:p w:rsidR="00D04CA0" w:rsidRPr="00C3472B" w:rsidRDefault="00D04CA0" w:rsidP="00C3472B">
    <w:pPr>
      <w:pStyle w:val="Rodap"/>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D04CA0" w:rsidRDefault="00D04CA0">
    <w:pPr>
      <w:pStyle w:val="Rodap"/>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7919518"/>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00DEE">
          <w:rPr>
            <w:noProof/>
          </w:rPr>
          <w:t>27</w:t>
        </w:r>
        <w:r>
          <w:rPr>
            <w:noProof/>
          </w:rPr>
          <w:fldChar w:fldCharType="end"/>
        </w:r>
      </w:p>
    </w:sdtContent>
  </w:sdt>
  <w:p w:rsidR="00D04CA0" w:rsidRPr="00C3472B" w:rsidRDefault="00D04CA0" w:rsidP="00C3472B">
    <w:pPr>
      <w:pStyle w:val="Rodap"/>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6</w:t>
    </w:r>
    <w:r>
      <w:rPr>
        <w:rStyle w:val="Nmerodepgina"/>
      </w:rPr>
      <w:fldChar w:fldCharType="end"/>
    </w:r>
  </w:p>
  <w:p w:rsidR="00D04CA0" w:rsidRDefault="00D04CA0">
    <w:pPr>
      <w:pStyle w:val="Rodap"/>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04CA0" w:rsidRDefault="00D04CA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417578"/>
      <w:docPartObj>
        <w:docPartGallery w:val="Page Numbers (Bottom of Page)"/>
        <w:docPartUnique/>
      </w:docPartObj>
    </w:sdtPr>
    <w:sdtContent>
      <w:p w:rsidR="00D04CA0" w:rsidRDefault="00D04CA0" w:rsidP="009F4F95">
        <w:pPr>
          <w:pStyle w:val="Rodap"/>
          <w:jc w:val="center"/>
        </w:pPr>
        <w:r>
          <w:fldChar w:fldCharType="begin"/>
        </w:r>
        <w:r>
          <w:instrText xml:space="preserve"> PAGE   \* MERGEFORMAT </w:instrText>
        </w:r>
        <w:r>
          <w:fldChar w:fldCharType="separate"/>
        </w:r>
        <w:r w:rsidR="001459E5">
          <w:rPr>
            <w:noProof/>
          </w:rPr>
          <w:t>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3668643"/>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iii</w:t>
        </w:r>
        <w:r>
          <w:rPr>
            <w:noProof/>
          </w:rPr>
          <w:fldChar w:fldCharType="end"/>
        </w:r>
      </w:p>
    </w:sdtContent>
  </w:sdt>
  <w:p w:rsidR="00D04CA0" w:rsidRPr="00C3472B" w:rsidRDefault="00D04CA0" w:rsidP="00C3472B">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04CA0" w:rsidRDefault="00D04CA0">
    <w:pPr>
      <w:pStyle w:val="Rodap"/>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2733582"/>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v</w:t>
        </w:r>
        <w:r>
          <w:rPr>
            <w:noProof/>
          </w:rPr>
          <w:fldChar w:fldCharType="end"/>
        </w:r>
      </w:p>
    </w:sdtContent>
  </w:sdt>
  <w:p w:rsidR="00D04CA0" w:rsidRPr="00C3472B" w:rsidRDefault="00D04CA0" w:rsidP="00C3472B">
    <w:pPr>
      <w:pStyle w:val="Rodap"/>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rsidR="00D04CA0" w:rsidRDefault="00D04CA0">
    <w:pPr>
      <w:pStyle w:val="Rodap"/>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9499587"/>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vii</w:t>
        </w:r>
        <w:r>
          <w:rPr>
            <w:noProof/>
          </w:rPr>
          <w:fldChar w:fldCharType="end"/>
        </w:r>
      </w:p>
    </w:sdtContent>
  </w:sdt>
  <w:p w:rsidR="00D04CA0" w:rsidRPr="00C3472B" w:rsidRDefault="00D04CA0" w:rsidP="00C3472B">
    <w:pPr>
      <w:pStyle w:val="Rodap"/>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04477D">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xii</w:t>
    </w:r>
    <w:r>
      <w:rPr>
        <w:rStyle w:val="Nmerodepgina"/>
      </w:rPr>
      <w:fldChar w:fldCharType="end"/>
    </w:r>
  </w:p>
  <w:p w:rsidR="00D04CA0" w:rsidRDefault="00D04CA0">
    <w:pPr>
      <w:pStyle w:val="Rodap"/>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24492224"/>
      <w:docPartObj>
        <w:docPartGallery w:val="Page Numbers (Bottom of Page)"/>
        <w:docPartUnique/>
      </w:docPartObj>
    </w:sdtPr>
    <w:sdtContent>
      <w:p w:rsidR="00D04CA0" w:rsidRDefault="00D04CA0">
        <w:pPr>
          <w:pStyle w:val="Rodap"/>
          <w:jc w:val="center"/>
        </w:pPr>
        <w:r>
          <w:fldChar w:fldCharType="begin"/>
        </w:r>
        <w:r>
          <w:instrText xml:space="preserve"> PAGE   \* MERGEFORMAT </w:instrText>
        </w:r>
        <w:r>
          <w:fldChar w:fldCharType="separate"/>
        </w:r>
        <w:r w:rsidR="001459E5">
          <w:rPr>
            <w:noProof/>
          </w:rPr>
          <w:t>ix</w:t>
        </w:r>
        <w:r>
          <w:rPr>
            <w:noProof/>
          </w:rPr>
          <w:fldChar w:fldCharType="end"/>
        </w:r>
      </w:p>
    </w:sdtContent>
  </w:sdt>
  <w:p w:rsidR="00D04CA0" w:rsidRPr="00C3472B" w:rsidRDefault="00D04CA0" w:rsidP="00C3472B">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45C4" w:rsidRDefault="00B145C4">
      <w:r>
        <w:separator/>
      </w:r>
    </w:p>
  </w:footnote>
  <w:footnote w:type="continuationSeparator" w:id="0">
    <w:p w:rsidR="00B145C4" w:rsidRDefault="00B145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6A5A15" w:rsidRDefault="00D04CA0" w:rsidP="00AA5CBF">
    <w:pPr>
      <w:pStyle w:val="ThesisBodyText"/>
      <w:spacing w:after="0"/>
      <w:rPr>
        <w:lang w:val="pt-PT"/>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1B2181" w:rsidRDefault="00D04CA0" w:rsidP="001B2181">
    <w:pPr>
      <w:pStyle w:val="ThesisBodyText"/>
      <w:pBdr>
        <w:bottom w:val="single" w:sz="4" w:space="1" w:color="auto"/>
      </w:pBdr>
      <w:rPr>
        <w:smallCaps/>
        <w:lang w:val="pt-PT"/>
      </w:rPr>
    </w:pPr>
    <w:r>
      <w:rPr>
        <w:smallCaps/>
        <w:lang w:val="pt-PT"/>
      </w:rPr>
      <w:t>Linguagens e Tecnologias</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9C5191" w:rsidRDefault="00D04CA0" w:rsidP="009C5191">
    <w:pPr>
      <w:pStyle w:val="ThesisBodyText"/>
      <w:pBdr>
        <w:bottom w:val="single" w:sz="4" w:space="1" w:color="auto"/>
      </w:pBdr>
      <w:rPr>
        <w:smallCaps/>
        <w:lang w:val="pt-PT"/>
      </w:rPr>
    </w:pPr>
    <w:r>
      <w:rPr>
        <w:smallCaps/>
        <w:lang w:val="pt-PT"/>
      </w:rPr>
      <w:t>Linguagens e Tecnologias</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1B2181" w:rsidRDefault="00D04CA0" w:rsidP="001B2181">
    <w:pPr>
      <w:pStyle w:val="ThesisBodyText"/>
      <w:pBdr>
        <w:bottom w:val="single" w:sz="4" w:space="1" w:color="auto"/>
      </w:pBdr>
      <w:rPr>
        <w:smallCaps/>
        <w:lang w:val="pt-PT"/>
      </w:rPr>
    </w:pPr>
    <w:r>
      <w:rPr>
        <w:smallCaps/>
        <w:lang w:val="pt-PT"/>
      </w:rPr>
      <w:t>Aplicação</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9C5191" w:rsidRDefault="00D04CA0" w:rsidP="009C5191">
    <w:pPr>
      <w:pStyle w:val="ThesisBodyText"/>
      <w:pBdr>
        <w:bottom w:val="single" w:sz="4" w:space="1" w:color="auto"/>
      </w:pBdr>
      <w:rPr>
        <w:smallCaps/>
        <w:lang w:val="pt-PT"/>
      </w:rPr>
    </w:pPr>
    <w:r>
      <w:rPr>
        <w:smallCaps/>
        <w:lang w:val="pt-PT"/>
      </w:rPr>
      <w:t>Aplicação</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1B2181" w:rsidRDefault="00D04CA0" w:rsidP="001B2181">
    <w:pPr>
      <w:pStyle w:val="ThesisBodyText"/>
      <w:pBdr>
        <w:bottom w:val="single" w:sz="4" w:space="1" w:color="auto"/>
      </w:pBdr>
      <w:rPr>
        <w:smallCaps/>
        <w:lang w:val="pt-PT"/>
      </w:rPr>
    </w:pPr>
    <w:r>
      <w:rPr>
        <w:smallCaps/>
        <w:lang w:val="pt-PT"/>
      </w:rPr>
      <w:t>Resultados</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9C5191" w:rsidRDefault="00D04CA0" w:rsidP="009C5191">
    <w:pPr>
      <w:pStyle w:val="ThesisBodyText"/>
      <w:pBdr>
        <w:bottom w:val="single" w:sz="4" w:space="1" w:color="auto"/>
      </w:pBdr>
      <w:rPr>
        <w:smallCaps/>
        <w:lang w:val="pt-PT"/>
      </w:rPr>
    </w:pPr>
    <w:r>
      <w:rPr>
        <w:smallCaps/>
        <w:lang w:val="pt-PT"/>
      </w:rPr>
      <w:t>Resultados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DE6C4E" w:rsidRDefault="00D04CA0" w:rsidP="00395B89">
    <w:pPr>
      <w:pStyle w:val="ThesisBodyText"/>
      <w:pBdr>
        <w:bottom w:val="single" w:sz="4" w:space="1" w:color="auto"/>
      </w:pBdr>
      <w:rPr>
        <w:smallCaps/>
        <w:lang w:val="pt-PT"/>
      </w:rPr>
    </w:pPr>
    <w:r>
      <w:rPr>
        <w:smallCaps/>
        <w:lang w:val="pt-PT"/>
      </w:rPr>
      <w:t>Índice</w:t>
    </w:r>
  </w:p>
  <w:p w:rsidR="00D04CA0" w:rsidRPr="00C262FF" w:rsidRDefault="00D04CA0" w:rsidP="00C360A0">
    <w:pPr>
      <w:pStyle w:val="ThesisBodyText"/>
      <w:spacing w:after="0"/>
      <w:rPr>
        <w:lang w:val="pt-P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DE6C4E" w:rsidRDefault="00D04CA0" w:rsidP="009C5191">
    <w:pPr>
      <w:pStyle w:val="ThesisBodyText"/>
      <w:pBdr>
        <w:bottom w:val="single" w:sz="4" w:space="1" w:color="auto"/>
      </w:pBdr>
      <w:jc w:val="left"/>
      <w:rPr>
        <w:smallCaps/>
        <w:lang w:val="pt-PT"/>
      </w:rPr>
    </w:pPr>
    <w:r>
      <w:rPr>
        <w:smallCaps/>
        <w:lang w:val="pt-PT"/>
      </w:rPr>
      <w:t>Índice</w:t>
    </w:r>
  </w:p>
  <w:p w:rsidR="00D04CA0" w:rsidRPr="00BF4530" w:rsidRDefault="00D04CA0" w:rsidP="00C360A0">
    <w:pPr>
      <w:pStyle w:val="ThesisBodyText"/>
      <w:spacing w:after="0"/>
      <w:rPr>
        <w:lang w:val="pt-P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Default="00D04CA0" w:rsidP="00395B89">
    <w:pPr>
      <w:pStyle w:val="ThesisBodyText"/>
      <w:rPr>
        <w:lang w:val="pt-PT"/>
      </w:rPr>
    </w:pPr>
  </w:p>
  <w:p w:rsidR="00D04CA0" w:rsidRPr="003376C2" w:rsidRDefault="00D04CA0" w:rsidP="00C360A0">
    <w:pPr>
      <w:pStyle w:val="ThesisBodyText"/>
      <w:spacing w:after="0"/>
      <w:rPr>
        <w:lang w:val="pt-P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1B2181" w:rsidRDefault="00D04CA0" w:rsidP="001B2181">
    <w:pPr>
      <w:pStyle w:val="ThesisBodyText"/>
      <w:pBdr>
        <w:bottom w:val="single" w:sz="4" w:space="1" w:color="auto"/>
      </w:pBdr>
      <w:rPr>
        <w:smallCaps/>
        <w:lang w:val="pt-PT"/>
      </w:rPr>
    </w:pPr>
    <w:r>
      <w:rPr>
        <w:smallCaps/>
        <w:lang w:val="pt-PT"/>
      </w:rPr>
      <w:t>Introdução</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9C5191" w:rsidRDefault="00D04CA0" w:rsidP="009C5191">
    <w:pPr>
      <w:pStyle w:val="ThesisBodyText"/>
      <w:pBdr>
        <w:bottom w:val="single" w:sz="4" w:space="1" w:color="auto"/>
      </w:pBdr>
      <w:rPr>
        <w:smallCaps/>
        <w:lang w:val="pt-PT"/>
      </w:rPr>
    </w:pPr>
    <w:r>
      <w:rPr>
        <w:smallCaps/>
        <w:lang w:val="pt-PT"/>
      </w:rPr>
      <w:t>Introdução</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3376C2" w:rsidRDefault="00D04CA0" w:rsidP="00C360A0">
    <w:pPr>
      <w:pStyle w:val="ThesisBodyText"/>
      <w:spacing w:after="0"/>
      <w:rPr>
        <w:lang w:val="pt-PT"/>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1B2181" w:rsidRDefault="00D04CA0" w:rsidP="001B2181">
    <w:pPr>
      <w:pStyle w:val="ThesisBodyText"/>
      <w:pBdr>
        <w:bottom w:val="single" w:sz="4" w:space="1" w:color="auto"/>
      </w:pBdr>
      <w:rPr>
        <w:smallCaps/>
        <w:lang w:val="pt-PT"/>
      </w:rPr>
    </w:pPr>
    <w:r>
      <w:rPr>
        <w:smallCaps/>
        <w:lang w:val="pt-PT"/>
      </w:rPr>
      <w:t>Enquadramento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04CA0" w:rsidRPr="009C5191" w:rsidRDefault="00D04CA0" w:rsidP="009C5191">
    <w:pPr>
      <w:pStyle w:val="ThesisBodyText"/>
      <w:pBdr>
        <w:bottom w:val="single" w:sz="4" w:space="1" w:color="auto"/>
      </w:pBdr>
      <w:rPr>
        <w:smallCaps/>
        <w:lang w:val="pt-PT"/>
      </w:rPr>
    </w:pPr>
    <w:r>
      <w:rPr>
        <w:smallCaps/>
        <w:lang w:val="pt-PT"/>
      </w:rPr>
      <w:t>Enquadramento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51864B6"/>
    <w:lvl w:ilvl="0">
      <w:start w:val="1"/>
      <w:numFmt w:val="bullet"/>
      <w:pStyle w:val="ThesisBulletList"/>
      <w:lvlText w:val=""/>
      <w:lvlJc w:val="left"/>
      <w:pPr>
        <w:ind w:left="360" w:hanging="360"/>
      </w:pPr>
      <w:rPr>
        <w:rFonts w:ascii="Symbol" w:hAnsi="Symbol"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59794E"/>
    <w:multiLevelType w:val="hybridMultilevel"/>
    <w:tmpl w:val="C9E87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72676"/>
    <w:multiLevelType w:val="hybridMultilevel"/>
    <w:tmpl w:val="5AA01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DE76AA"/>
    <w:multiLevelType w:val="hybridMultilevel"/>
    <w:tmpl w:val="3B688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AC5228"/>
    <w:multiLevelType w:val="hybridMultilevel"/>
    <w:tmpl w:val="3190D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D53A33"/>
    <w:multiLevelType w:val="multilevel"/>
    <w:tmpl w:val="1F2068A6"/>
    <w:styleLink w:val="Estilo1"/>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hesisHeading2numbered"/>
      <w:suff w:val="space"/>
      <w:lvlText w:val="%1.%2"/>
      <w:lvlJc w:val="left"/>
      <w:pPr>
        <w:ind w:left="0" w:firstLine="0"/>
      </w:pPr>
      <w:rPr>
        <w:rFonts w:hint="default"/>
      </w:rPr>
    </w:lvl>
    <w:lvl w:ilvl="2">
      <w:start w:val="1"/>
      <w:numFmt w:val="decimal"/>
      <w:pStyle w:val="ThesisHeading3numbered"/>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6" w15:restartNumberingAfterBreak="0">
    <w:nsid w:val="28B97D11"/>
    <w:multiLevelType w:val="multilevel"/>
    <w:tmpl w:val="8BE8E788"/>
    <w:lvl w:ilvl="0">
      <w:start w:val="4"/>
      <w:numFmt w:val="decimal"/>
      <w:lvlText w:val="%1"/>
      <w:lvlJc w:val="left"/>
      <w:pPr>
        <w:ind w:left="780" w:hanging="780"/>
      </w:pPr>
      <w:rPr>
        <w:rFonts w:hint="default"/>
      </w:rPr>
    </w:lvl>
    <w:lvl w:ilvl="1">
      <w:start w:val="3"/>
      <w:numFmt w:val="decimal"/>
      <w:lvlText w:val="%1.%2"/>
      <w:lvlJc w:val="left"/>
      <w:pPr>
        <w:ind w:left="780" w:hanging="780"/>
      </w:pPr>
      <w:rPr>
        <w:rFonts w:hint="default"/>
      </w:rPr>
    </w:lvl>
    <w:lvl w:ilvl="2">
      <w:start w:val="1"/>
      <w:numFmt w:val="decimal"/>
      <w:lvlText w:val="%1.%2.%3"/>
      <w:lvlJc w:val="left"/>
      <w:pPr>
        <w:ind w:left="780" w:hanging="780"/>
      </w:pPr>
      <w:rPr>
        <w:rFonts w:hint="default"/>
      </w:rPr>
    </w:lvl>
    <w:lvl w:ilvl="3">
      <w:start w:val="10"/>
      <w:numFmt w:val="decimal"/>
      <w:lvlText w:val="%1.%2.%3.%4"/>
      <w:lvlJc w:val="left"/>
      <w:pPr>
        <w:ind w:left="780" w:hanging="7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2DF4F0C"/>
    <w:multiLevelType w:val="hybridMultilevel"/>
    <w:tmpl w:val="6EF8A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15:restartNumberingAfterBreak="0">
    <w:nsid w:val="3CA1306A"/>
    <w:multiLevelType w:val="hybridMultilevel"/>
    <w:tmpl w:val="0084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6522A1"/>
    <w:multiLevelType w:val="hybridMultilevel"/>
    <w:tmpl w:val="511E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7468A"/>
    <w:multiLevelType w:val="hybridMultilevel"/>
    <w:tmpl w:val="D87455C0"/>
    <w:lvl w:ilvl="0" w:tplc="97A89100">
      <w:start w:val="1"/>
      <w:numFmt w:val="decimal"/>
      <w:pStyle w:val="ThesisNumberedList"/>
      <w:lvlText w:val="%1."/>
      <w:lvlJc w:val="left"/>
      <w:pPr>
        <w:ind w:left="720" w:hanging="360"/>
      </w:pPr>
      <w:rPr>
        <w:rFonts w:ascii="Times New Roman" w:hAnsi="Times New Roman"/>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50C03346" w:tentative="1">
      <w:start w:val="1"/>
      <w:numFmt w:val="lowerLetter"/>
      <w:lvlText w:val="%2."/>
      <w:lvlJc w:val="left"/>
      <w:pPr>
        <w:ind w:left="1440" w:hanging="360"/>
      </w:pPr>
    </w:lvl>
    <w:lvl w:ilvl="2" w:tplc="87C2B3B6" w:tentative="1">
      <w:start w:val="1"/>
      <w:numFmt w:val="lowerRoman"/>
      <w:lvlText w:val="%3."/>
      <w:lvlJc w:val="right"/>
      <w:pPr>
        <w:ind w:left="2160" w:hanging="180"/>
      </w:pPr>
    </w:lvl>
    <w:lvl w:ilvl="3" w:tplc="EBAA7990" w:tentative="1">
      <w:start w:val="1"/>
      <w:numFmt w:val="decimal"/>
      <w:lvlText w:val="%4."/>
      <w:lvlJc w:val="left"/>
      <w:pPr>
        <w:ind w:left="2880" w:hanging="360"/>
      </w:pPr>
    </w:lvl>
    <w:lvl w:ilvl="4" w:tplc="E63C2924" w:tentative="1">
      <w:start w:val="1"/>
      <w:numFmt w:val="lowerLetter"/>
      <w:lvlText w:val="%5."/>
      <w:lvlJc w:val="left"/>
      <w:pPr>
        <w:ind w:left="3600" w:hanging="360"/>
      </w:pPr>
    </w:lvl>
    <w:lvl w:ilvl="5" w:tplc="ABE03168" w:tentative="1">
      <w:start w:val="1"/>
      <w:numFmt w:val="lowerRoman"/>
      <w:lvlText w:val="%6."/>
      <w:lvlJc w:val="right"/>
      <w:pPr>
        <w:ind w:left="4320" w:hanging="180"/>
      </w:pPr>
    </w:lvl>
    <w:lvl w:ilvl="6" w:tplc="E0A47E42" w:tentative="1">
      <w:start w:val="1"/>
      <w:numFmt w:val="decimal"/>
      <w:lvlText w:val="%7."/>
      <w:lvlJc w:val="left"/>
      <w:pPr>
        <w:ind w:left="5040" w:hanging="360"/>
      </w:pPr>
    </w:lvl>
    <w:lvl w:ilvl="7" w:tplc="1542EE2E" w:tentative="1">
      <w:start w:val="1"/>
      <w:numFmt w:val="lowerLetter"/>
      <w:lvlText w:val="%8."/>
      <w:lvlJc w:val="left"/>
      <w:pPr>
        <w:ind w:left="5760" w:hanging="360"/>
      </w:pPr>
    </w:lvl>
    <w:lvl w:ilvl="8" w:tplc="0C905D8A" w:tentative="1">
      <w:start w:val="1"/>
      <w:numFmt w:val="lowerRoman"/>
      <w:lvlText w:val="%9."/>
      <w:lvlJc w:val="right"/>
      <w:pPr>
        <w:ind w:left="6480" w:hanging="180"/>
      </w:pPr>
    </w:lvl>
  </w:abstractNum>
  <w:abstractNum w:abstractNumId="12" w15:restartNumberingAfterBreak="0">
    <w:nsid w:val="661E6585"/>
    <w:multiLevelType w:val="hybridMultilevel"/>
    <w:tmpl w:val="DA58E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14387"/>
    <w:multiLevelType w:val="hybridMultilevel"/>
    <w:tmpl w:val="FB56D1F2"/>
    <w:lvl w:ilvl="0" w:tplc="84A054AE">
      <w:start w:val="1"/>
      <w:numFmt w:val="decimal"/>
      <w:pStyle w:val="a-lista-captulo"/>
      <w:lvlText w:val="6.%1."/>
      <w:lvlJc w:val="left"/>
      <w:pPr>
        <w:ind w:left="360" w:hanging="360"/>
      </w:pPr>
      <w:rPr>
        <w:rFonts w:hint="default"/>
      </w:rPr>
    </w:lvl>
    <w:lvl w:ilvl="1" w:tplc="27D6BBFC">
      <w:start w:val="1"/>
      <w:numFmt w:val="lowerLetter"/>
      <w:lvlText w:val="%2."/>
      <w:lvlJc w:val="left"/>
      <w:pPr>
        <w:ind w:left="1440" w:hanging="360"/>
      </w:pPr>
    </w:lvl>
    <w:lvl w:ilvl="2" w:tplc="5A8C322A" w:tentative="1">
      <w:start w:val="1"/>
      <w:numFmt w:val="lowerRoman"/>
      <w:lvlText w:val="%3."/>
      <w:lvlJc w:val="right"/>
      <w:pPr>
        <w:ind w:left="2160" w:hanging="180"/>
      </w:pPr>
    </w:lvl>
    <w:lvl w:ilvl="3" w:tplc="F1F60AA6" w:tentative="1">
      <w:start w:val="1"/>
      <w:numFmt w:val="decimal"/>
      <w:lvlText w:val="%4."/>
      <w:lvlJc w:val="left"/>
      <w:pPr>
        <w:ind w:left="2880" w:hanging="360"/>
      </w:pPr>
    </w:lvl>
    <w:lvl w:ilvl="4" w:tplc="E1086EA6" w:tentative="1">
      <w:start w:val="1"/>
      <w:numFmt w:val="lowerLetter"/>
      <w:lvlText w:val="%5."/>
      <w:lvlJc w:val="left"/>
      <w:pPr>
        <w:ind w:left="3600" w:hanging="360"/>
      </w:pPr>
    </w:lvl>
    <w:lvl w:ilvl="5" w:tplc="36D61DC2" w:tentative="1">
      <w:start w:val="1"/>
      <w:numFmt w:val="lowerRoman"/>
      <w:lvlText w:val="%6."/>
      <w:lvlJc w:val="right"/>
      <w:pPr>
        <w:ind w:left="4320" w:hanging="180"/>
      </w:pPr>
    </w:lvl>
    <w:lvl w:ilvl="6" w:tplc="1C544D9A" w:tentative="1">
      <w:start w:val="1"/>
      <w:numFmt w:val="decimal"/>
      <w:lvlText w:val="%7."/>
      <w:lvlJc w:val="left"/>
      <w:pPr>
        <w:ind w:left="5040" w:hanging="360"/>
      </w:pPr>
    </w:lvl>
    <w:lvl w:ilvl="7" w:tplc="73366386" w:tentative="1">
      <w:start w:val="1"/>
      <w:numFmt w:val="lowerLetter"/>
      <w:lvlText w:val="%8."/>
      <w:lvlJc w:val="left"/>
      <w:pPr>
        <w:ind w:left="5760" w:hanging="360"/>
      </w:pPr>
    </w:lvl>
    <w:lvl w:ilvl="8" w:tplc="948C55B6" w:tentative="1">
      <w:start w:val="1"/>
      <w:numFmt w:val="lowerRoman"/>
      <w:lvlText w:val="%9."/>
      <w:lvlJc w:val="right"/>
      <w:pPr>
        <w:ind w:left="6480" w:hanging="180"/>
      </w:pPr>
    </w:lvl>
  </w:abstractNum>
  <w:abstractNum w:abstractNumId="14" w15:restartNumberingAfterBreak="0">
    <w:nsid w:val="6C65240F"/>
    <w:multiLevelType w:val="multilevel"/>
    <w:tmpl w:val="2AD69F56"/>
    <w:lvl w:ilvl="0">
      <w:start w:val="4"/>
      <w:numFmt w:val="decimal"/>
      <w:lvlText w:val="%1"/>
      <w:lvlJc w:val="left"/>
      <w:pPr>
        <w:ind w:left="660" w:hanging="660"/>
      </w:pPr>
      <w:rPr>
        <w:rFonts w:hint="default"/>
      </w:rPr>
    </w:lvl>
    <w:lvl w:ilvl="1">
      <w:start w:val="3"/>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4F6633E"/>
    <w:multiLevelType w:val="multilevel"/>
    <w:tmpl w:val="91F6FC38"/>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pStyle w:val="Cabealho4"/>
      <w:suff w:val="nothing"/>
      <w:lvlText w:val=""/>
      <w:lvlJc w:val="left"/>
      <w:pPr>
        <w:ind w:left="0" w:firstLine="0"/>
      </w:pPr>
      <w:rPr>
        <w:rFonts w:hint="default"/>
      </w:rPr>
    </w:lvl>
    <w:lvl w:ilvl="4">
      <w:start w:val="1"/>
      <w:numFmt w:val="none"/>
      <w:pStyle w:val="Cabealho5"/>
      <w:suff w:val="nothing"/>
      <w:lvlText w:val=""/>
      <w:lvlJc w:val="left"/>
      <w:pPr>
        <w:ind w:left="0" w:firstLine="0"/>
      </w:pPr>
      <w:rPr>
        <w:rFonts w:hint="default"/>
      </w:rPr>
    </w:lvl>
    <w:lvl w:ilvl="5">
      <w:start w:val="1"/>
      <w:numFmt w:val="none"/>
      <w:pStyle w:val="Cabealho6"/>
      <w:suff w:val="nothing"/>
      <w:lvlText w:val=""/>
      <w:lvlJc w:val="left"/>
      <w:pPr>
        <w:ind w:left="0" w:firstLine="0"/>
      </w:pPr>
      <w:rPr>
        <w:rFonts w:hint="default"/>
      </w:rPr>
    </w:lvl>
    <w:lvl w:ilvl="6">
      <w:start w:val="1"/>
      <w:numFmt w:val="none"/>
      <w:pStyle w:val="Cabealho7"/>
      <w:suff w:val="nothing"/>
      <w:lvlText w:val=""/>
      <w:lvlJc w:val="left"/>
      <w:pPr>
        <w:ind w:left="0" w:firstLine="0"/>
      </w:pPr>
      <w:rPr>
        <w:rFonts w:hint="default"/>
      </w:rPr>
    </w:lvl>
    <w:lvl w:ilvl="7">
      <w:start w:val="1"/>
      <w:numFmt w:val="none"/>
      <w:pStyle w:val="Cabealho8"/>
      <w:suff w:val="nothing"/>
      <w:lvlText w:val=""/>
      <w:lvlJc w:val="left"/>
      <w:pPr>
        <w:ind w:left="0" w:firstLine="0"/>
      </w:pPr>
      <w:rPr>
        <w:rFonts w:hint="default"/>
      </w:rPr>
    </w:lvl>
    <w:lvl w:ilvl="8">
      <w:start w:val="1"/>
      <w:numFmt w:val="none"/>
      <w:pStyle w:val="Cabealho9"/>
      <w:suff w:val="nothing"/>
      <w:lvlText w:val=""/>
      <w:lvlJc w:val="left"/>
      <w:pPr>
        <w:ind w:left="0" w:firstLine="0"/>
      </w:pPr>
      <w:rPr>
        <w:rFonts w:hint="default"/>
      </w:rPr>
    </w:lvl>
  </w:abstractNum>
  <w:abstractNum w:abstractNumId="16" w15:restartNumberingAfterBreak="0">
    <w:nsid w:val="752D095B"/>
    <w:multiLevelType w:val="hybridMultilevel"/>
    <w:tmpl w:val="28D6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C1925B1"/>
    <w:multiLevelType w:val="hybridMultilevel"/>
    <w:tmpl w:val="6DF6D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num>
  <w:num w:numId="3">
    <w:abstractNumId w:val="0"/>
  </w:num>
  <w:num w:numId="4">
    <w:abstractNumId w:val="13"/>
  </w:num>
  <w:num w:numId="5">
    <w:abstractNumId w:val="8"/>
  </w:num>
  <w:num w:numId="6">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lvlOverride w:ilvl="1">
      <w:lvl w:ilvl="1">
        <w:start w:val="1"/>
        <w:numFmt w:val="decimal"/>
        <w:pStyle w:val="ThesisHeading2numbered"/>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Override>
  </w:num>
  <w:num w:numId="7">
    <w:abstractNumId w:val="5"/>
    <w:lvlOverride w:ilvl="0">
      <w:lvl w:ilvl="0">
        <w:numFmt w:val="decimal"/>
        <w:pStyle w:val="ThesisHeading1numberedchapterheading"/>
        <w:lvlText w:val=""/>
        <w:lvlJc w:val="left"/>
      </w:lvl>
    </w:lvlOverride>
    <w:lvlOverride w:ilvl="1">
      <w:lvl w:ilvl="1">
        <w:start w:val="1"/>
        <w:numFmt w:val="decimal"/>
        <w:pStyle w:val="ThesisHeading2numbered"/>
        <w:suff w:val="space"/>
        <w:lvlText w:val="%1.%2"/>
        <w:lvlJc w:val="left"/>
        <w:pPr>
          <w:ind w:left="0" w:firstLine="0"/>
        </w:pPr>
        <w:rPr>
          <w:rFonts w:hint="default"/>
        </w:rPr>
      </w:lvl>
    </w:lvlOverride>
  </w:num>
  <w:num w:numId="8">
    <w:abstractNumId w:val="5"/>
  </w:num>
  <w:num w:numId="9">
    <w:abstractNumId w:val="5"/>
    <w:lvlOverride w:ilvl="0">
      <w:lvl w:ilvl="0">
        <w:start w:val="1"/>
        <w:numFmt w:val="decimal"/>
        <w:pStyle w:val="ThesisHeading1numberedchapterheading"/>
        <w:suff w:val="space"/>
        <w:lvlText w:val="Capítulo %1"/>
        <w:lvlJc w:val="left"/>
        <w:pPr>
          <w:ind w:left="0" w:firstLine="0"/>
        </w:pPr>
        <w:rPr>
          <w:rFonts w:ascii="Times New Roman" w:hAnsi="Times New Roman" w:hint="default"/>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Override>
  </w:num>
  <w:num w:numId="10">
    <w:abstractNumId w:val="9"/>
  </w:num>
  <w:num w:numId="11">
    <w:abstractNumId w:val="16"/>
  </w:num>
  <w:num w:numId="12">
    <w:abstractNumId w:val="2"/>
  </w:num>
  <w:num w:numId="13">
    <w:abstractNumId w:val="10"/>
  </w:num>
  <w:num w:numId="14">
    <w:abstractNumId w:val="12"/>
  </w:num>
  <w:num w:numId="15">
    <w:abstractNumId w:val="1"/>
  </w:num>
  <w:num w:numId="16">
    <w:abstractNumId w:val="3"/>
  </w:num>
  <w:num w:numId="17">
    <w:abstractNumId w:val="14"/>
  </w:num>
  <w:num w:numId="18">
    <w:abstractNumId w:val="6"/>
  </w:num>
  <w:num w:numId="19">
    <w:abstractNumId w:val="17"/>
  </w:num>
  <w:num w:numId="20">
    <w:abstractNumId w:val="7"/>
  </w:num>
  <w:num w:numId="21">
    <w:abstractNumId w:val="4"/>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mirrorMargins/>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265"/>
    <w:rsid w:val="000006FF"/>
    <w:rsid w:val="0000365F"/>
    <w:rsid w:val="00005071"/>
    <w:rsid w:val="00011B39"/>
    <w:rsid w:val="000127CA"/>
    <w:rsid w:val="0001377B"/>
    <w:rsid w:val="00013D3F"/>
    <w:rsid w:val="00014C11"/>
    <w:rsid w:val="00020AC8"/>
    <w:rsid w:val="00021BC9"/>
    <w:rsid w:val="00022B7B"/>
    <w:rsid w:val="00023C6A"/>
    <w:rsid w:val="00024427"/>
    <w:rsid w:val="000244AB"/>
    <w:rsid w:val="00025D51"/>
    <w:rsid w:val="00026340"/>
    <w:rsid w:val="00031A06"/>
    <w:rsid w:val="00034406"/>
    <w:rsid w:val="00034BBF"/>
    <w:rsid w:val="000377D0"/>
    <w:rsid w:val="0004140D"/>
    <w:rsid w:val="00041C4A"/>
    <w:rsid w:val="0004477D"/>
    <w:rsid w:val="00045A97"/>
    <w:rsid w:val="000465BF"/>
    <w:rsid w:val="00047784"/>
    <w:rsid w:val="000516B1"/>
    <w:rsid w:val="000547C2"/>
    <w:rsid w:val="000557D0"/>
    <w:rsid w:val="00057190"/>
    <w:rsid w:val="00061EA6"/>
    <w:rsid w:val="00062EEE"/>
    <w:rsid w:val="00075E12"/>
    <w:rsid w:val="00076205"/>
    <w:rsid w:val="0007697F"/>
    <w:rsid w:val="000769E2"/>
    <w:rsid w:val="00077FE4"/>
    <w:rsid w:val="0008088A"/>
    <w:rsid w:val="00080D95"/>
    <w:rsid w:val="00081979"/>
    <w:rsid w:val="00087D7B"/>
    <w:rsid w:val="0009039B"/>
    <w:rsid w:val="000934D8"/>
    <w:rsid w:val="000A02BF"/>
    <w:rsid w:val="000A32BD"/>
    <w:rsid w:val="000A35C7"/>
    <w:rsid w:val="000A6F39"/>
    <w:rsid w:val="000A6F4B"/>
    <w:rsid w:val="000A7817"/>
    <w:rsid w:val="000B012E"/>
    <w:rsid w:val="000B1246"/>
    <w:rsid w:val="000B192C"/>
    <w:rsid w:val="000B3A45"/>
    <w:rsid w:val="000B3BAC"/>
    <w:rsid w:val="000B563C"/>
    <w:rsid w:val="000B5F37"/>
    <w:rsid w:val="000B61DF"/>
    <w:rsid w:val="000B6491"/>
    <w:rsid w:val="000C2998"/>
    <w:rsid w:val="000C3C97"/>
    <w:rsid w:val="000C612B"/>
    <w:rsid w:val="000C64FC"/>
    <w:rsid w:val="000D331E"/>
    <w:rsid w:val="000D4DC7"/>
    <w:rsid w:val="000E0188"/>
    <w:rsid w:val="000E06E7"/>
    <w:rsid w:val="000E2B1B"/>
    <w:rsid w:val="000E39CF"/>
    <w:rsid w:val="000E5645"/>
    <w:rsid w:val="000F05E9"/>
    <w:rsid w:val="000F443F"/>
    <w:rsid w:val="000F592C"/>
    <w:rsid w:val="00100DEE"/>
    <w:rsid w:val="00101D4C"/>
    <w:rsid w:val="00104881"/>
    <w:rsid w:val="001060C3"/>
    <w:rsid w:val="001122AD"/>
    <w:rsid w:val="00115DB5"/>
    <w:rsid w:val="00115F75"/>
    <w:rsid w:val="00123248"/>
    <w:rsid w:val="00133276"/>
    <w:rsid w:val="001336D4"/>
    <w:rsid w:val="0013778E"/>
    <w:rsid w:val="00137E73"/>
    <w:rsid w:val="001409ED"/>
    <w:rsid w:val="00140D0B"/>
    <w:rsid w:val="00141D06"/>
    <w:rsid w:val="001424A8"/>
    <w:rsid w:val="00143B82"/>
    <w:rsid w:val="001459E5"/>
    <w:rsid w:val="00145C81"/>
    <w:rsid w:val="001471AD"/>
    <w:rsid w:val="00150881"/>
    <w:rsid w:val="00151169"/>
    <w:rsid w:val="00157BE3"/>
    <w:rsid w:val="001609E3"/>
    <w:rsid w:val="00160F07"/>
    <w:rsid w:val="00160FC8"/>
    <w:rsid w:val="001627CB"/>
    <w:rsid w:val="00163989"/>
    <w:rsid w:val="00167406"/>
    <w:rsid w:val="00171BA3"/>
    <w:rsid w:val="00182F01"/>
    <w:rsid w:val="001841BD"/>
    <w:rsid w:val="00187C16"/>
    <w:rsid w:val="00195914"/>
    <w:rsid w:val="001A0072"/>
    <w:rsid w:val="001A07EA"/>
    <w:rsid w:val="001A0F92"/>
    <w:rsid w:val="001A10B4"/>
    <w:rsid w:val="001A1A47"/>
    <w:rsid w:val="001A1F1A"/>
    <w:rsid w:val="001A43C3"/>
    <w:rsid w:val="001A6640"/>
    <w:rsid w:val="001A7894"/>
    <w:rsid w:val="001A7CDE"/>
    <w:rsid w:val="001B041F"/>
    <w:rsid w:val="001B20C7"/>
    <w:rsid w:val="001B2181"/>
    <w:rsid w:val="001B2A5D"/>
    <w:rsid w:val="001B4609"/>
    <w:rsid w:val="001B54DB"/>
    <w:rsid w:val="001B5689"/>
    <w:rsid w:val="001B5B52"/>
    <w:rsid w:val="001B6749"/>
    <w:rsid w:val="001B6A17"/>
    <w:rsid w:val="001B741E"/>
    <w:rsid w:val="001B74C0"/>
    <w:rsid w:val="001C24C9"/>
    <w:rsid w:val="001C333B"/>
    <w:rsid w:val="001C3DD1"/>
    <w:rsid w:val="001C7EBF"/>
    <w:rsid w:val="001C7EEC"/>
    <w:rsid w:val="001D0494"/>
    <w:rsid w:val="001D47AC"/>
    <w:rsid w:val="001D7C94"/>
    <w:rsid w:val="001E0769"/>
    <w:rsid w:val="001E3D7D"/>
    <w:rsid w:val="001E65A4"/>
    <w:rsid w:val="001E7F39"/>
    <w:rsid w:val="001F4F1A"/>
    <w:rsid w:val="00201331"/>
    <w:rsid w:val="0021064B"/>
    <w:rsid w:val="002162CC"/>
    <w:rsid w:val="00216BCD"/>
    <w:rsid w:val="0022024D"/>
    <w:rsid w:val="002213EE"/>
    <w:rsid w:val="002216C2"/>
    <w:rsid w:val="002247ED"/>
    <w:rsid w:val="00224B52"/>
    <w:rsid w:val="002313B0"/>
    <w:rsid w:val="002325B2"/>
    <w:rsid w:val="00232776"/>
    <w:rsid w:val="002332A7"/>
    <w:rsid w:val="0023519C"/>
    <w:rsid w:val="00241586"/>
    <w:rsid w:val="0024489C"/>
    <w:rsid w:val="002549DA"/>
    <w:rsid w:val="00254C4F"/>
    <w:rsid w:val="00255CED"/>
    <w:rsid w:val="0025645C"/>
    <w:rsid w:val="00260FFA"/>
    <w:rsid w:val="00263E9C"/>
    <w:rsid w:val="00264419"/>
    <w:rsid w:val="00267191"/>
    <w:rsid w:val="0027274A"/>
    <w:rsid w:val="00272DC1"/>
    <w:rsid w:val="00276153"/>
    <w:rsid w:val="002765F3"/>
    <w:rsid w:val="002769EF"/>
    <w:rsid w:val="002771B4"/>
    <w:rsid w:val="0027758D"/>
    <w:rsid w:val="00283454"/>
    <w:rsid w:val="0028415B"/>
    <w:rsid w:val="002865FF"/>
    <w:rsid w:val="00287B86"/>
    <w:rsid w:val="00287E3B"/>
    <w:rsid w:val="002925DE"/>
    <w:rsid w:val="00293E7A"/>
    <w:rsid w:val="002951B4"/>
    <w:rsid w:val="002955D3"/>
    <w:rsid w:val="00295722"/>
    <w:rsid w:val="002959CF"/>
    <w:rsid w:val="00295B8E"/>
    <w:rsid w:val="00296A9B"/>
    <w:rsid w:val="002A2C8E"/>
    <w:rsid w:val="002A4AFA"/>
    <w:rsid w:val="002A6BF2"/>
    <w:rsid w:val="002B3EAA"/>
    <w:rsid w:val="002C1447"/>
    <w:rsid w:val="002C3ED6"/>
    <w:rsid w:val="002C4C3D"/>
    <w:rsid w:val="002C5BA5"/>
    <w:rsid w:val="002C7D90"/>
    <w:rsid w:val="002D1CBD"/>
    <w:rsid w:val="002D2F60"/>
    <w:rsid w:val="002D42D5"/>
    <w:rsid w:val="002E0004"/>
    <w:rsid w:val="002F64FC"/>
    <w:rsid w:val="002F7B89"/>
    <w:rsid w:val="003001B4"/>
    <w:rsid w:val="003067AA"/>
    <w:rsid w:val="0030699F"/>
    <w:rsid w:val="00307EDE"/>
    <w:rsid w:val="00310311"/>
    <w:rsid w:val="00310D4C"/>
    <w:rsid w:val="003129CE"/>
    <w:rsid w:val="00314C43"/>
    <w:rsid w:val="00317589"/>
    <w:rsid w:val="00321462"/>
    <w:rsid w:val="00324705"/>
    <w:rsid w:val="00325B47"/>
    <w:rsid w:val="00326B23"/>
    <w:rsid w:val="00326EFA"/>
    <w:rsid w:val="00327863"/>
    <w:rsid w:val="00330049"/>
    <w:rsid w:val="00335CB3"/>
    <w:rsid w:val="003376C2"/>
    <w:rsid w:val="00340674"/>
    <w:rsid w:val="003417FA"/>
    <w:rsid w:val="00342808"/>
    <w:rsid w:val="00342B36"/>
    <w:rsid w:val="003451E7"/>
    <w:rsid w:val="00346A00"/>
    <w:rsid w:val="00352146"/>
    <w:rsid w:val="0035231A"/>
    <w:rsid w:val="003534F3"/>
    <w:rsid w:val="00353F09"/>
    <w:rsid w:val="00355AF1"/>
    <w:rsid w:val="0035600B"/>
    <w:rsid w:val="00356AAB"/>
    <w:rsid w:val="003616A6"/>
    <w:rsid w:val="00361C25"/>
    <w:rsid w:val="00362A47"/>
    <w:rsid w:val="00365E51"/>
    <w:rsid w:val="0036611F"/>
    <w:rsid w:val="003720A8"/>
    <w:rsid w:val="0037406F"/>
    <w:rsid w:val="00376205"/>
    <w:rsid w:val="00376CEB"/>
    <w:rsid w:val="00380927"/>
    <w:rsid w:val="00380E1B"/>
    <w:rsid w:val="0039086A"/>
    <w:rsid w:val="003909B2"/>
    <w:rsid w:val="0039162D"/>
    <w:rsid w:val="003948DF"/>
    <w:rsid w:val="00395B89"/>
    <w:rsid w:val="003A6369"/>
    <w:rsid w:val="003B0CD7"/>
    <w:rsid w:val="003B3318"/>
    <w:rsid w:val="003B4B52"/>
    <w:rsid w:val="003B7E03"/>
    <w:rsid w:val="003C1AF4"/>
    <w:rsid w:val="003C58AF"/>
    <w:rsid w:val="003C5CAD"/>
    <w:rsid w:val="003C5F93"/>
    <w:rsid w:val="003D108F"/>
    <w:rsid w:val="003D40F9"/>
    <w:rsid w:val="003E2060"/>
    <w:rsid w:val="003E4E0A"/>
    <w:rsid w:val="003F1561"/>
    <w:rsid w:val="003F158A"/>
    <w:rsid w:val="003F1C43"/>
    <w:rsid w:val="003F1E03"/>
    <w:rsid w:val="003F645F"/>
    <w:rsid w:val="003F6D2F"/>
    <w:rsid w:val="00401491"/>
    <w:rsid w:val="004033DF"/>
    <w:rsid w:val="004040B0"/>
    <w:rsid w:val="004053A2"/>
    <w:rsid w:val="004058E1"/>
    <w:rsid w:val="00407046"/>
    <w:rsid w:val="00410B7A"/>
    <w:rsid w:val="00411AD9"/>
    <w:rsid w:val="00417F4F"/>
    <w:rsid w:val="00425AC0"/>
    <w:rsid w:val="00425FCC"/>
    <w:rsid w:val="0042653A"/>
    <w:rsid w:val="00426625"/>
    <w:rsid w:val="0043036C"/>
    <w:rsid w:val="00431CAC"/>
    <w:rsid w:val="0043588E"/>
    <w:rsid w:val="00435F29"/>
    <w:rsid w:val="00436089"/>
    <w:rsid w:val="0043617A"/>
    <w:rsid w:val="004418D2"/>
    <w:rsid w:val="00445F7C"/>
    <w:rsid w:val="00447D97"/>
    <w:rsid w:val="00450005"/>
    <w:rsid w:val="00450F11"/>
    <w:rsid w:val="00451164"/>
    <w:rsid w:val="00457065"/>
    <w:rsid w:val="0045769B"/>
    <w:rsid w:val="00464E5D"/>
    <w:rsid w:val="00467D76"/>
    <w:rsid w:val="004754B4"/>
    <w:rsid w:val="00477C3A"/>
    <w:rsid w:val="00481BDE"/>
    <w:rsid w:val="00482AF9"/>
    <w:rsid w:val="004839AD"/>
    <w:rsid w:val="00483F63"/>
    <w:rsid w:val="0048503C"/>
    <w:rsid w:val="00485865"/>
    <w:rsid w:val="00487AD5"/>
    <w:rsid w:val="00487E75"/>
    <w:rsid w:val="00493317"/>
    <w:rsid w:val="0049358F"/>
    <w:rsid w:val="00493702"/>
    <w:rsid w:val="00494FD5"/>
    <w:rsid w:val="004A0FB9"/>
    <w:rsid w:val="004A15CA"/>
    <w:rsid w:val="004A34E0"/>
    <w:rsid w:val="004A3D84"/>
    <w:rsid w:val="004A6E54"/>
    <w:rsid w:val="004B0444"/>
    <w:rsid w:val="004B4CC2"/>
    <w:rsid w:val="004B7593"/>
    <w:rsid w:val="004C2953"/>
    <w:rsid w:val="004C501E"/>
    <w:rsid w:val="004C50D0"/>
    <w:rsid w:val="004D00D1"/>
    <w:rsid w:val="004D4228"/>
    <w:rsid w:val="004D7A92"/>
    <w:rsid w:val="004E0324"/>
    <w:rsid w:val="004E040A"/>
    <w:rsid w:val="004E18E4"/>
    <w:rsid w:val="004E2E26"/>
    <w:rsid w:val="004E3FC6"/>
    <w:rsid w:val="004E4F68"/>
    <w:rsid w:val="004E5112"/>
    <w:rsid w:val="004E6C71"/>
    <w:rsid w:val="004F0761"/>
    <w:rsid w:val="004F0FED"/>
    <w:rsid w:val="004F220F"/>
    <w:rsid w:val="004F57A9"/>
    <w:rsid w:val="00500FE1"/>
    <w:rsid w:val="0050151E"/>
    <w:rsid w:val="00502253"/>
    <w:rsid w:val="005106CB"/>
    <w:rsid w:val="00511A67"/>
    <w:rsid w:val="0051330A"/>
    <w:rsid w:val="0051386E"/>
    <w:rsid w:val="00514E27"/>
    <w:rsid w:val="00515D4D"/>
    <w:rsid w:val="005173C6"/>
    <w:rsid w:val="00521B74"/>
    <w:rsid w:val="00524680"/>
    <w:rsid w:val="00531DAB"/>
    <w:rsid w:val="00534283"/>
    <w:rsid w:val="005400AF"/>
    <w:rsid w:val="0054571D"/>
    <w:rsid w:val="005459C3"/>
    <w:rsid w:val="005510FB"/>
    <w:rsid w:val="00554D33"/>
    <w:rsid w:val="0055614B"/>
    <w:rsid w:val="00561954"/>
    <w:rsid w:val="00564CB4"/>
    <w:rsid w:val="00566B85"/>
    <w:rsid w:val="0057039E"/>
    <w:rsid w:val="00570913"/>
    <w:rsid w:val="005710DA"/>
    <w:rsid w:val="00571923"/>
    <w:rsid w:val="005724D7"/>
    <w:rsid w:val="005748E6"/>
    <w:rsid w:val="00574C02"/>
    <w:rsid w:val="00577E6D"/>
    <w:rsid w:val="00581EFE"/>
    <w:rsid w:val="00587414"/>
    <w:rsid w:val="00590129"/>
    <w:rsid w:val="005908F8"/>
    <w:rsid w:val="0059379C"/>
    <w:rsid w:val="00593E30"/>
    <w:rsid w:val="0059533F"/>
    <w:rsid w:val="00596F70"/>
    <w:rsid w:val="00597889"/>
    <w:rsid w:val="005A213F"/>
    <w:rsid w:val="005A2EA0"/>
    <w:rsid w:val="005A3A1C"/>
    <w:rsid w:val="005A6F72"/>
    <w:rsid w:val="005A7C28"/>
    <w:rsid w:val="005B1346"/>
    <w:rsid w:val="005B1933"/>
    <w:rsid w:val="005B2A65"/>
    <w:rsid w:val="005B66CA"/>
    <w:rsid w:val="005B696C"/>
    <w:rsid w:val="005B7400"/>
    <w:rsid w:val="005C1706"/>
    <w:rsid w:val="005C2C79"/>
    <w:rsid w:val="005C3929"/>
    <w:rsid w:val="005C76DA"/>
    <w:rsid w:val="005D7CF6"/>
    <w:rsid w:val="005D7D93"/>
    <w:rsid w:val="005E103B"/>
    <w:rsid w:val="005E437E"/>
    <w:rsid w:val="005F1B4A"/>
    <w:rsid w:val="005F6928"/>
    <w:rsid w:val="005F7A1A"/>
    <w:rsid w:val="005F7DD4"/>
    <w:rsid w:val="0060410E"/>
    <w:rsid w:val="0060797B"/>
    <w:rsid w:val="00607D69"/>
    <w:rsid w:val="00607E88"/>
    <w:rsid w:val="006116EF"/>
    <w:rsid w:val="006123EF"/>
    <w:rsid w:val="00613D2A"/>
    <w:rsid w:val="0061430F"/>
    <w:rsid w:val="006145E3"/>
    <w:rsid w:val="00614B98"/>
    <w:rsid w:val="00614D88"/>
    <w:rsid w:val="00616C8E"/>
    <w:rsid w:val="0061775A"/>
    <w:rsid w:val="0062015F"/>
    <w:rsid w:val="00621A5C"/>
    <w:rsid w:val="00622188"/>
    <w:rsid w:val="006261AB"/>
    <w:rsid w:val="006272BF"/>
    <w:rsid w:val="00630CBF"/>
    <w:rsid w:val="00633D14"/>
    <w:rsid w:val="0063470D"/>
    <w:rsid w:val="006347AE"/>
    <w:rsid w:val="00643E48"/>
    <w:rsid w:val="00645155"/>
    <w:rsid w:val="00646D96"/>
    <w:rsid w:val="00647C3C"/>
    <w:rsid w:val="006525F6"/>
    <w:rsid w:val="006532E4"/>
    <w:rsid w:val="0065406A"/>
    <w:rsid w:val="00654753"/>
    <w:rsid w:val="00654978"/>
    <w:rsid w:val="006577BC"/>
    <w:rsid w:val="00663D97"/>
    <w:rsid w:val="006674E0"/>
    <w:rsid w:val="00673364"/>
    <w:rsid w:val="0068303E"/>
    <w:rsid w:val="00687869"/>
    <w:rsid w:val="00687AF0"/>
    <w:rsid w:val="006911E9"/>
    <w:rsid w:val="006946FD"/>
    <w:rsid w:val="006957AF"/>
    <w:rsid w:val="00695F71"/>
    <w:rsid w:val="006A3781"/>
    <w:rsid w:val="006A585B"/>
    <w:rsid w:val="006A5A15"/>
    <w:rsid w:val="006A72D3"/>
    <w:rsid w:val="006A7EE0"/>
    <w:rsid w:val="006B3711"/>
    <w:rsid w:val="006B3C7D"/>
    <w:rsid w:val="006B3C90"/>
    <w:rsid w:val="006B44C7"/>
    <w:rsid w:val="006B6B6A"/>
    <w:rsid w:val="006B78F8"/>
    <w:rsid w:val="006B78FE"/>
    <w:rsid w:val="006C36D0"/>
    <w:rsid w:val="006C52B8"/>
    <w:rsid w:val="006C6508"/>
    <w:rsid w:val="006D0776"/>
    <w:rsid w:val="006D1C43"/>
    <w:rsid w:val="006D5620"/>
    <w:rsid w:val="006E70DA"/>
    <w:rsid w:val="006F0E1A"/>
    <w:rsid w:val="006F3B1F"/>
    <w:rsid w:val="00700C5D"/>
    <w:rsid w:val="0070628A"/>
    <w:rsid w:val="007066BA"/>
    <w:rsid w:val="00707F87"/>
    <w:rsid w:val="00711D8E"/>
    <w:rsid w:val="00721F2F"/>
    <w:rsid w:val="00723C76"/>
    <w:rsid w:val="00726C82"/>
    <w:rsid w:val="00732227"/>
    <w:rsid w:val="0073385C"/>
    <w:rsid w:val="00740A7F"/>
    <w:rsid w:val="00740E7F"/>
    <w:rsid w:val="00740ECC"/>
    <w:rsid w:val="00740F04"/>
    <w:rsid w:val="00743072"/>
    <w:rsid w:val="00744DCB"/>
    <w:rsid w:val="007453B1"/>
    <w:rsid w:val="00745BE5"/>
    <w:rsid w:val="00745CB7"/>
    <w:rsid w:val="00750B9C"/>
    <w:rsid w:val="0075243E"/>
    <w:rsid w:val="007526A2"/>
    <w:rsid w:val="007554FA"/>
    <w:rsid w:val="00755583"/>
    <w:rsid w:val="007555BC"/>
    <w:rsid w:val="00756E33"/>
    <w:rsid w:val="007615CC"/>
    <w:rsid w:val="00762A38"/>
    <w:rsid w:val="007634DF"/>
    <w:rsid w:val="00767ADF"/>
    <w:rsid w:val="00774387"/>
    <w:rsid w:val="0077572D"/>
    <w:rsid w:val="0077787B"/>
    <w:rsid w:val="007856DA"/>
    <w:rsid w:val="007901C7"/>
    <w:rsid w:val="0079021F"/>
    <w:rsid w:val="00791DB3"/>
    <w:rsid w:val="00793337"/>
    <w:rsid w:val="00794E51"/>
    <w:rsid w:val="00794F9D"/>
    <w:rsid w:val="00796994"/>
    <w:rsid w:val="007A1D29"/>
    <w:rsid w:val="007A2168"/>
    <w:rsid w:val="007A4B41"/>
    <w:rsid w:val="007A56A7"/>
    <w:rsid w:val="007A68C7"/>
    <w:rsid w:val="007B49C8"/>
    <w:rsid w:val="007B566D"/>
    <w:rsid w:val="007B591D"/>
    <w:rsid w:val="007B6979"/>
    <w:rsid w:val="007C0081"/>
    <w:rsid w:val="007C0D46"/>
    <w:rsid w:val="007C0F5F"/>
    <w:rsid w:val="007C5739"/>
    <w:rsid w:val="007C5F15"/>
    <w:rsid w:val="007D111B"/>
    <w:rsid w:val="007D14AD"/>
    <w:rsid w:val="007D28FA"/>
    <w:rsid w:val="007D2AD1"/>
    <w:rsid w:val="007D36DA"/>
    <w:rsid w:val="007D413F"/>
    <w:rsid w:val="007D4E0D"/>
    <w:rsid w:val="007D5F18"/>
    <w:rsid w:val="007D66F5"/>
    <w:rsid w:val="007D6CFC"/>
    <w:rsid w:val="007E06F7"/>
    <w:rsid w:val="007E0BE1"/>
    <w:rsid w:val="007E2606"/>
    <w:rsid w:val="007E2D0E"/>
    <w:rsid w:val="007E39C3"/>
    <w:rsid w:val="007E4F0E"/>
    <w:rsid w:val="007E66AB"/>
    <w:rsid w:val="007E6942"/>
    <w:rsid w:val="007E73AF"/>
    <w:rsid w:val="007F272E"/>
    <w:rsid w:val="007F5581"/>
    <w:rsid w:val="00801902"/>
    <w:rsid w:val="00805EAF"/>
    <w:rsid w:val="00812113"/>
    <w:rsid w:val="00814183"/>
    <w:rsid w:val="00814507"/>
    <w:rsid w:val="008155BE"/>
    <w:rsid w:val="008156C9"/>
    <w:rsid w:val="00815B58"/>
    <w:rsid w:val="008170DA"/>
    <w:rsid w:val="00817CEE"/>
    <w:rsid w:val="0082194D"/>
    <w:rsid w:val="008234B2"/>
    <w:rsid w:val="00823730"/>
    <w:rsid w:val="00824834"/>
    <w:rsid w:val="008253C5"/>
    <w:rsid w:val="008254AE"/>
    <w:rsid w:val="00827B8F"/>
    <w:rsid w:val="00827F93"/>
    <w:rsid w:val="0083108F"/>
    <w:rsid w:val="00832C23"/>
    <w:rsid w:val="00832E90"/>
    <w:rsid w:val="00834950"/>
    <w:rsid w:val="00841B07"/>
    <w:rsid w:val="00844AD5"/>
    <w:rsid w:val="008500C7"/>
    <w:rsid w:val="008533B3"/>
    <w:rsid w:val="00853473"/>
    <w:rsid w:val="008538B5"/>
    <w:rsid w:val="00855E37"/>
    <w:rsid w:val="00857F96"/>
    <w:rsid w:val="00860E1C"/>
    <w:rsid w:val="008705D2"/>
    <w:rsid w:val="00874BEE"/>
    <w:rsid w:val="008753E8"/>
    <w:rsid w:val="00876336"/>
    <w:rsid w:val="008768EC"/>
    <w:rsid w:val="0087700E"/>
    <w:rsid w:val="008804CE"/>
    <w:rsid w:val="00880A17"/>
    <w:rsid w:val="008817F8"/>
    <w:rsid w:val="0088206C"/>
    <w:rsid w:val="00885B70"/>
    <w:rsid w:val="008869D3"/>
    <w:rsid w:val="00894547"/>
    <w:rsid w:val="008945DA"/>
    <w:rsid w:val="0089539E"/>
    <w:rsid w:val="008A701B"/>
    <w:rsid w:val="008A7A8A"/>
    <w:rsid w:val="008B11B8"/>
    <w:rsid w:val="008B25C1"/>
    <w:rsid w:val="008B51B5"/>
    <w:rsid w:val="008B56EE"/>
    <w:rsid w:val="008B71F8"/>
    <w:rsid w:val="008C1837"/>
    <w:rsid w:val="008C1DB4"/>
    <w:rsid w:val="008C332F"/>
    <w:rsid w:val="008C3C8A"/>
    <w:rsid w:val="008C502B"/>
    <w:rsid w:val="008C5C3D"/>
    <w:rsid w:val="008D08A2"/>
    <w:rsid w:val="008D0C95"/>
    <w:rsid w:val="008D4067"/>
    <w:rsid w:val="008D596F"/>
    <w:rsid w:val="008E1AA1"/>
    <w:rsid w:val="008E2F92"/>
    <w:rsid w:val="008E3C99"/>
    <w:rsid w:val="008E4615"/>
    <w:rsid w:val="008E49B8"/>
    <w:rsid w:val="008E7D4D"/>
    <w:rsid w:val="008F171A"/>
    <w:rsid w:val="008F7E61"/>
    <w:rsid w:val="009006CD"/>
    <w:rsid w:val="00901370"/>
    <w:rsid w:val="0090151E"/>
    <w:rsid w:val="009039A5"/>
    <w:rsid w:val="00904C1E"/>
    <w:rsid w:val="00906431"/>
    <w:rsid w:val="009064A7"/>
    <w:rsid w:val="0091492E"/>
    <w:rsid w:val="009154B3"/>
    <w:rsid w:val="00915AB7"/>
    <w:rsid w:val="00920633"/>
    <w:rsid w:val="00924887"/>
    <w:rsid w:val="00927B35"/>
    <w:rsid w:val="00930F78"/>
    <w:rsid w:val="00931025"/>
    <w:rsid w:val="0093236F"/>
    <w:rsid w:val="009328E4"/>
    <w:rsid w:val="00932A7F"/>
    <w:rsid w:val="009343CB"/>
    <w:rsid w:val="00934FC9"/>
    <w:rsid w:val="009419F9"/>
    <w:rsid w:val="00941F59"/>
    <w:rsid w:val="00943F80"/>
    <w:rsid w:val="00945317"/>
    <w:rsid w:val="00945482"/>
    <w:rsid w:val="00945561"/>
    <w:rsid w:val="00946A8E"/>
    <w:rsid w:val="009512A5"/>
    <w:rsid w:val="009520BC"/>
    <w:rsid w:val="00952A42"/>
    <w:rsid w:val="00953D5B"/>
    <w:rsid w:val="009540E8"/>
    <w:rsid w:val="0096545D"/>
    <w:rsid w:val="00967422"/>
    <w:rsid w:val="00967827"/>
    <w:rsid w:val="00972B32"/>
    <w:rsid w:val="00972FAB"/>
    <w:rsid w:val="009732C5"/>
    <w:rsid w:val="00974234"/>
    <w:rsid w:val="009766B4"/>
    <w:rsid w:val="00977B7D"/>
    <w:rsid w:val="00984A5D"/>
    <w:rsid w:val="00985867"/>
    <w:rsid w:val="0099078B"/>
    <w:rsid w:val="00993E8D"/>
    <w:rsid w:val="00996380"/>
    <w:rsid w:val="009A14E8"/>
    <w:rsid w:val="009A288A"/>
    <w:rsid w:val="009B3647"/>
    <w:rsid w:val="009B554E"/>
    <w:rsid w:val="009B5AC9"/>
    <w:rsid w:val="009B7023"/>
    <w:rsid w:val="009B75A3"/>
    <w:rsid w:val="009B76AD"/>
    <w:rsid w:val="009C0155"/>
    <w:rsid w:val="009C08C9"/>
    <w:rsid w:val="009C3116"/>
    <w:rsid w:val="009C4F11"/>
    <w:rsid w:val="009C5191"/>
    <w:rsid w:val="009C569F"/>
    <w:rsid w:val="009C5A40"/>
    <w:rsid w:val="009D48DE"/>
    <w:rsid w:val="009D6033"/>
    <w:rsid w:val="009D60EB"/>
    <w:rsid w:val="009D6D05"/>
    <w:rsid w:val="009E001A"/>
    <w:rsid w:val="009E05D8"/>
    <w:rsid w:val="009E1B0D"/>
    <w:rsid w:val="009E265C"/>
    <w:rsid w:val="009E38B5"/>
    <w:rsid w:val="009E3F04"/>
    <w:rsid w:val="009E40C7"/>
    <w:rsid w:val="009E6584"/>
    <w:rsid w:val="009E7810"/>
    <w:rsid w:val="009E7DD0"/>
    <w:rsid w:val="009F4F95"/>
    <w:rsid w:val="009F7371"/>
    <w:rsid w:val="00A01A82"/>
    <w:rsid w:val="00A01EFC"/>
    <w:rsid w:val="00A02E11"/>
    <w:rsid w:val="00A03DCE"/>
    <w:rsid w:val="00A06C70"/>
    <w:rsid w:val="00A1364A"/>
    <w:rsid w:val="00A15FCB"/>
    <w:rsid w:val="00A160E4"/>
    <w:rsid w:val="00A2110A"/>
    <w:rsid w:val="00A220B9"/>
    <w:rsid w:val="00A26EDC"/>
    <w:rsid w:val="00A275A2"/>
    <w:rsid w:val="00A27836"/>
    <w:rsid w:val="00A27D4B"/>
    <w:rsid w:val="00A3237E"/>
    <w:rsid w:val="00A35908"/>
    <w:rsid w:val="00A37DDC"/>
    <w:rsid w:val="00A40B44"/>
    <w:rsid w:val="00A41D86"/>
    <w:rsid w:val="00A44D16"/>
    <w:rsid w:val="00A44ECF"/>
    <w:rsid w:val="00A46D67"/>
    <w:rsid w:val="00A47121"/>
    <w:rsid w:val="00A47AD3"/>
    <w:rsid w:val="00A5024A"/>
    <w:rsid w:val="00A52835"/>
    <w:rsid w:val="00A566E8"/>
    <w:rsid w:val="00A653BB"/>
    <w:rsid w:val="00A65FF7"/>
    <w:rsid w:val="00A7037C"/>
    <w:rsid w:val="00A7103D"/>
    <w:rsid w:val="00A74A57"/>
    <w:rsid w:val="00A75528"/>
    <w:rsid w:val="00A761B5"/>
    <w:rsid w:val="00A76998"/>
    <w:rsid w:val="00A81B34"/>
    <w:rsid w:val="00A82B94"/>
    <w:rsid w:val="00A843A0"/>
    <w:rsid w:val="00A844D8"/>
    <w:rsid w:val="00A863BB"/>
    <w:rsid w:val="00A913DF"/>
    <w:rsid w:val="00A91646"/>
    <w:rsid w:val="00A928FE"/>
    <w:rsid w:val="00A92959"/>
    <w:rsid w:val="00A96C26"/>
    <w:rsid w:val="00AA1876"/>
    <w:rsid w:val="00AA5CBF"/>
    <w:rsid w:val="00AA6D19"/>
    <w:rsid w:val="00AB188C"/>
    <w:rsid w:val="00AB2847"/>
    <w:rsid w:val="00AB3053"/>
    <w:rsid w:val="00AB59EC"/>
    <w:rsid w:val="00AB6AED"/>
    <w:rsid w:val="00AB6C38"/>
    <w:rsid w:val="00AB7A21"/>
    <w:rsid w:val="00AC3550"/>
    <w:rsid w:val="00AC4B52"/>
    <w:rsid w:val="00AC63D9"/>
    <w:rsid w:val="00AD0A83"/>
    <w:rsid w:val="00AD1CD3"/>
    <w:rsid w:val="00AD335C"/>
    <w:rsid w:val="00AE1CD3"/>
    <w:rsid w:val="00AE66B0"/>
    <w:rsid w:val="00AE79C4"/>
    <w:rsid w:val="00AF3CD4"/>
    <w:rsid w:val="00B00406"/>
    <w:rsid w:val="00B004C4"/>
    <w:rsid w:val="00B007A8"/>
    <w:rsid w:val="00B00D45"/>
    <w:rsid w:val="00B05299"/>
    <w:rsid w:val="00B062A9"/>
    <w:rsid w:val="00B1329D"/>
    <w:rsid w:val="00B145C4"/>
    <w:rsid w:val="00B1563C"/>
    <w:rsid w:val="00B164CD"/>
    <w:rsid w:val="00B20135"/>
    <w:rsid w:val="00B20F31"/>
    <w:rsid w:val="00B216A6"/>
    <w:rsid w:val="00B22A8C"/>
    <w:rsid w:val="00B251B3"/>
    <w:rsid w:val="00B26B1F"/>
    <w:rsid w:val="00B2750F"/>
    <w:rsid w:val="00B27DB4"/>
    <w:rsid w:val="00B310B5"/>
    <w:rsid w:val="00B3292A"/>
    <w:rsid w:val="00B33477"/>
    <w:rsid w:val="00B34A66"/>
    <w:rsid w:val="00B35726"/>
    <w:rsid w:val="00B372D3"/>
    <w:rsid w:val="00B377DB"/>
    <w:rsid w:val="00B42720"/>
    <w:rsid w:val="00B5275D"/>
    <w:rsid w:val="00B52E23"/>
    <w:rsid w:val="00B53693"/>
    <w:rsid w:val="00B5530D"/>
    <w:rsid w:val="00B55577"/>
    <w:rsid w:val="00B55F6C"/>
    <w:rsid w:val="00B576B6"/>
    <w:rsid w:val="00B57E7D"/>
    <w:rsid w:val="00B62085"/>
    <w:rsid w:val="00B63839"/>
    <w:rsid w:val="00B638EE"/>
    <w:rsid w:val="00B63F17"/>
    <w:rsid w:val="00B662BA"/>
    <w:rsid w:val="00B67D12"/>
    <w:rsid w:val="00B67D2F"/>
    <w:rsid w:val="00B71278"/>
    <w:rsid w:val="00B72C21"/>
    <w:rsid w:val="00B75A37"/>
    <w:rsid w:val="00B75C36"/>
    <w:rsid w:val="00B77F5F"/>
    <w:rsid w:val="00B809F1"/>
    <w:rsid w:val="00B811C6"/>
    <w:rsid w:val="00B813C4"/>
    <w:rsid w:val="00B82FB5"/>
    <w:rsid w:val="00B9033F"/>
    <w:rsid w:val="00B93E53"/>
    <w:rsid w:val="00B9422D"/>
    <w:rsid w:val="00BA03F7"/>
    <w:rsid w:val="00BA2F5D"/>
    <w:rsid w:val="00BA3175"/>
    <w:rsid w:val="00BA3F53"/>
    <w:rsid w:val="00BA492A"/>
    <w:rsid w:val="00BA6970"/>
    <w:rsid w:val="00BB0427"/>
    <w:rsid w:val="00BB733C"/>
    <w:rsid w:val="00BB75B1"/>
    <w:rsid w:val="00BC6325"/>
    <w:rsid w:val="00BC6F5A"/>
    <w:rsid w:val="00BD0420"/>
    <w:rsid w:val="00BD3522"/>
    <w:rsid w:val="00BE4508"/>
    <w:rsid w:val="00BE46A1"/>
    <w:rsid w:val="00BE717E"/>
    <w:rsid w:val="00BF27AD"/>
    <w:rsid w:val="00BF4530"/>
    <w:rsid w:val="00BF5344"/>
    <w:rsid w:val="00BF757D"/>
    <w:rsid w:val="00BF7E4E"/>
    <w:rsid w:val="00C03830"/>
    <w:rsid w:val="00C03996"/>
    <w:rsid w:val="00C070B3"/>
    <w:rsid w:val="00C116EA"/>
    <w:rsid w:val="00C149BE"/>
    <w:rsid w:val="00C15D1A"/>
    <w:rsid w:val="00C1763A"/>
    <w:rsid w:val="00C21A44"/>
    <w:rsid w:val="00C25AB4"/>
    <w:rsid w:val="00C25C7B"/>
    <w:rsid w:val="00C25F81"/>
    <w:rsid w:val="00C262FF"/>
    <w:rsid w:val="00C2789D"/>
    <w:rsid w:val="00C3472B"/>
    <w:rsid w:val="00C352E7"/>
    <w:rsid w:val="00C360A0"/>
    <w:rsid w:val="00C41802"/>
    <w:rsid w:val="00C41DA5"/>
    <w:rsid w:val="00C447CE"/>
    <w:rsid w:val="00C51D77"/>
    <w:rsid w:val="00C520B8"/>
    <w:rsid w:val="00C6009F"/>
    <w:rsid w:val="00C6025F"/>
    <w:rsid w:val="00C655EC"/>
    <w:rsid w:val="00C74DE8"/>
    <w:rsid w:val="00C77C3E"/>
    <w:rsid w:val="00C829A4"/>
    <w:rsid w:val="00C85806"/>
    <w:rsid w:val="00C9253D"/>
    <w:rsid w:val="00C94D24"/>
    <w:rsid w:val="00C955BA"/>
    <w:rsid w:val="00C95742"/>
    <w:rsid w:val="00C96A12"/>
    <w:rsid w:val="00CA02B0"/>
    <w:rsid w:val="00CA1001"/>
    <w:rsid w:val="00CA30D8"/>
    <w:rsid w:val="00CA374B"/>
    <w:rsid w:val="00CA41AF"/>
    <w:rsid w:val="00CA4E0D"/>
    <w:rsid w:val="00CA512F"/>
    <w:rsid w:val="00CA690A"/>
    <w:rsid w:val="00CA799D"/>
    <w:rsid w:val="00CB16BA"/>
    <w:rsid w:val="00CB2A63"/>
    <w:rsid w:val="00CB3309"/>
    <w:rsid w:val="00CB3550"/>
    <w:rsid w:val="00CB6C2B"/>
    <w:rsid w:val="00CC2F15"/>
    <w:rsid w:val="00CC3683"/>
    <w:rsid w:val="00CC435D"/>
    <w:rsid w:val="00CC65C4"/>
    <w:rsid w:val="00CD0891"/>
    <w:rsid w:val="00CD0C15"/>
    <w:rsid w:val="00CD4EB9"/>
    <w:rsid w:val="00CD4F59"/>
    <w:rsid w:val="00CD6DF9"/>
    <w:rsid w:val="00CE0481"/>
    <w:rsid w:val="00CE7DBA"/>
    <w:rsid w:val="00CF0264"/>
    <w:rsid w:val="00CF3BC0"/>
    <w:rsid w:val="00D03E65"/>
    <w:rsid w:val="00D03E79"/>
    <w:rsid w:val="00D041B1"/>
    <w:rsid w:val="00D04CA0"/>
    <w:rsid w:val="00D05E0E"/>
    <w:rsid w:val="00D10CB9"/>
    <w:rsid w:val="00D1446C"/>
    <w:rsid w:val="00D144AF"/>
    <w:rsid w:val="00D148DD"/>
    <w:rsid w:val="00D1497A"/>
    <w:rsid w:val="00D1587D"/>
    <w:rsid w:val="00D17F28"/>
    <w:rsid w:val="00D2013F"/>
    <w:rsid w:val="00D20413"/>
    <w:rsid w:val="00D20F66"/>
    <w:rsid w:val="00D24B57"/>
    <w:rsid w:val="00D25073"/>
    <w:rsid w:val="00D33988"/>
    <w:rsid w:val="00D34D5B"/>
    <w:rsid w:val="00D37AA6"/>
    <w:rsid w:val="00D40038"/>
    <w:rsid w:val="00D406F0"/>
    <w:rsid w:val="00D42A7E"/>
    <w:rsid w:val="00D43630"/>
    <w:rsid w:val="00D43FE6"/>
    <w:rsid w:val="00D44EEC"/>
    <w:rsid w:val="00D45227"/>
    <w:rsid w:val="00D4572E"/>
    <w:rsid w:val="00D471C9"/>
    <w:rsid w:val="00D47F9B"/>
    <w:rsid w:val="00D51CC9"/>
    <w:rsid w:val="00D52599"/>
    <w:rsid w:val="00D540DC"/>
    <w:rsid w:val="00D54DB6"/>
    <w:rsid w:val="00D557F4"/>
    <w:rsid w:val="00D60D28"/>
    <w:rsid w:val="00D6310F"/>
    <w:rsid w:val="00D63CEC"/>
    <w:rsid w:val="00D67D07"/>
    <w:rsid w:val="00D70E74"/>
    <w:rsid w:val="00D74F01"/>
    <w:rsid w:val="00D76145"/>
    <w:rsid w:val="00D8261A"/>
    <w:rsid w:val="00D8275C"/>
    <w:rsid w:val="00D83124"/>
    <w:rsid w:val="00D84BAE"/>
    <w:rsid w:val="00D85259"/>
    <w:rsid w:val="00D91FF5"/>
    <w:rsid w:val="00D93EE6"/>
    <w:rsid w:val="00D93F1A"/>
    <w:rsid w:val="00D95F66"/>
    <w:rsid w:val="00D96594"/>
    <w:rsid w:val="00DA050A"/>
    <w:rsid w:val="00DA3366"/>
    <w:rsid w:val="00DA7D36"/>
    <w:rsid w:val="00DB0349"/>
    <w:rsid w:val="00DB08A0"/>
    <w:rsid w:val="00DB0949"/>
    <w:rsid w:val="00DB281E"/>
    <w:rsid w:val="00DB4125"/>
    <w:rsid w:val="00DB54B1"/>
    <w:rsid w:val="00DC0099"/>
    <w:rsid w:val="00DC289B"/>
    <w:rsid w:val="00DC372A"/>
    <w:rsid w:val="00DD0978"/>
    <w:rsid w:val="00DD3C12"/>
    <w:rsid w:val="00DD6E53"/>
    <w:rsid w:val="00DE352E"/>
    <w:rsid w:val="00DE3EE4"/>
    <w:rsid w:val="00DE5770"/>
    <w:rsid w:val="00DE6A7E"/>
    <w:rsid w:val="00DE6C4E"/>
    <w:rsid w:val="00DF0F78"/>
    <w:rsid w:val="00DF12A0"/>
    <w:rsid w:val="00DF1373"/>
    <w:rsid w:val="00DF1594"/>
    <w:rsid w:val="00DF15B9"/>
    <w:rsid w:val="00DF240B"/>
    <w:rsid w:val="00DF3B35"/>
    <w:rsid w:val="00DF5D17"/>
    <w:rsid w:val="00E00C11"/>
    <w:rsid w:val="00E02AE5"/>
    <w:rsid w:val="00E02D5C"/>
    <w:rsid w:val="00E05BA3"/>
    <w:rsid w:val="00E12032"/>
    <w:rsid w:val="00E131A9"/>
    <w:rsid w:val="00E138FB"/>
    <w:rsid w:val="00E139F6"/>
    <w:rsid w:val="00E24B6A"/>
    <w:rsid w:val="00E25590"/>
    <w:rsid w:val="00E2584C"/>
    <w:rsid w:val="00E26CE1"/>
    <w:rsid w:val="00E274B9"/>
    <w:rsid w:val="00E27973"/>
    <w:rsid w:val="00E3035C"/>
    <w:rsid w:val="00E30D17"/>
    <w:rsid w:val="00E3222D"/>
    <w:rsid w:val="00E335C8"/>
    <w:rsid w:val="00E36A37"/>
    <w:rsid w:val="00E440FF"/>
    <w:rsid w:val="00E44D30"/>
    <w:rsid w:val="00E50456"/>
    <w:rsid w:val="00E52526"/>
    <w:rsid w:val="00E5486F"/>
    <w:rsid w:val="00E649D1"/>
    <w:rsid w:val="00E70455"/>
    <w:rsid w:val="00E710FE"/>
    <w:rsid w:val="00E72999"/>
    <w:rsid w:val="00E81391"/>
    <w:rsid w:val="00E84D42"/>
    <w:rsid w:val="00E86CA7"/>
    <w:rsid w:val="00E90B8E"/>
    <w:rsid w:val="00E9251F"/>
    <w:rsid w:val="00E92E57"/>
    <w:rsid w:val="00E96722"/>
    <w:rsid w:val="00EA1B9B"/>
    <w:rsid w:val="00EA3A11"/>
    <w:rsid w:val="00EA624A"/>
    <w:rsid w:val="00EA72E4"/>
    <w:rsid w:val="00EB3150"/>
    <w:rsid w:val="00EB375A"/>
    <w:rsid w:val="00EB45B9"/>
    <w:rsid w:val="00EC287E"/>
    <w:rsid w:val="00EC3CF7"/>
    <w:rsid w:val="00EC3D41"/>
    <w:rsid w:val="00EC420D"/>
    <w:rsid w:val="00EC5C4E"/>
    <w:rsid w:val="00EC6AB1"/>
    <w:rsid w:val="00ED2ED6"/>
    <w:rsid w:val="00ED2F65"/>
    <w:rsid w:val="00ED2FFB"/>
    <w:rsid w:val="00ED3C6B"/>
    <w:rsid w:val="00ED5D3C"/>
    <w:rsid w:val="00EE36D4"/>
    <w:rsid w:val="00EE406D"/>
    <w:rsid w:val="00EE4799"/>
    <w:rsid w:val="00EF119F"/>
    <w:rsid w:val="00EF42BA"/>
    <w:rsid w:val="00EF7F50"/>
    <w:rsid w:val="00F029ED"/>
    <w:rsid w:val="00F02AED"/>
    <w:rsid w:val="00F04DA5"/>
    <w:rsid w:val="00F05CAA"/>
    <w:rsid w:val="00F075EF"/>
    <w:rsid w:val="00F12208"/>
    <w:rsid w:val="00F16374"/>
    <w:rsid w:val="00F22417"/>
    <w:rsid w:val="00F2359E"/>
    <w:rsid w:val="00F2380E"/>
    <w:rsid w:val="00F247B7"/>
    <w:rsid w:val="00F277AC"/>
    <w:rsid w:val="00F31CB5"/>
    <w:rsid w:val="00F336F2"/>
    <w:rsid w:val="00F347F5"/>
    <w:rsid w:val="00F35498"/>
    <w:rsid w:val="00F363BA"/>
    <w:rsid w:val="00F40587"/>
    <w:rsid w:val="00F4278E"/>
    <w:rsid w:val="00F430D5"/>
    <w:rsid w:val="00F44D89"/>
    <w:rsid w:val="00F44FDB"/>
    <w:rsid w:val="00F478DE"/>
    <w:rsid w:val="00F500D9"/>
    <w:rsid w:val="00F5081D"/>
    <w:rsid w:val="00F50E6F"/>
    <w:rsid w:val="00F52EB3"/>
    <w:rsid w:val="00F535B8"/>
    <w:rsid w:val="00F53939"/>
    <w:rsid w:val="00F63D51"/>
    <w:rsid w:val="00F63DAD"/>
    <w:rsid w:val="00F64A29"/>
    <w:rsid w:val="00F64FA6"/>
    <w:rsid w:val="00F673AF"/>
    <w:rsid w:val="00F678EF"/>
    <w:rsid w:val="00F71FDB"/>
    <w:rsid w:val="00F725BF"/>
    <w:rsid w:val="00F73798"/>
    <w:rsid w:val="00F7501A"/>
    <w:rsid w:val="00F756D7"/>
    <w:rsid w:val="00F76FDF"/>
    <w:rsid w:val="00F800BB"/>
    <w:rsid w:val="00F81052"/>
    <w:rsid w:val="00F837E5"/>
    <w:rsid w:val="00F84C83"/>
    <w:rsid w:val="00F84FFF"/>
    <w:rsid w:val="00F9092F"/>
    <w:rsid w:val="00F95075"/>
    <w:rsid w:val="00F9663D"/>
    <w:rsid w:val="00F9702F"/>
    <w:rsid w:val="00FA00DD"/>
    <w:rsid w:val="00FA0D00"/>
    <w:rsid w:val="00FA0D40"/>
    <w:rsid w:val="00FA1045"/>
    <w:rsid w:val="00FA1830"/>
    <w:rsid w:val="00FA3036"/>
    <w:rsid w:val="00FA4CA7"/>
    <w:rsid w:val="00FA6265"/>
    <w:rsid w:val="00FA663A"/>
    <w:rsid w:val="00FA6B29"/>
    <w:rsid w:val="00FA7287"/>
    <w:rsid w:val="00FB0D73"/>
    <w:rsid w:val="00FB43AD"/>
    <w:rsid w:val="00FB5314"/>
    <w:rsid w:val="00FB584D"/>
    <w:rsid w:val="00FB5976"/>
    <w:rsid w:val="00FB7464"/>
    <w:rsid w:val="00FC12E9"/>
    <w:rsid w:val="00FC16BF"/>
    <w:rsid w:val="00FC3C23"/>
    <w:rsid w:val="00FC41AE"/>
    <w:rsid w:val="00FC51F6"/>
    <w:rsid w:val="00FC733C"/>
    <w:rsid w:val="00FC7546"/>
    <w:rsid w:val="00FC757D"/>
    <w:rsid w:val="00FC7CCB"/>
    <w:rsid w:val="00FD0047"/>
    <w:rsid w:val="00FD076D"/>
    <w:rsid w:val="00FD0A3D"/>
    <w:rsid w:val="00FD21FB"/>
    <w:rsid w:val="00FD428F"/>
    <w:rsid w:val="00FD5180"/>
    <w:rsid w:val="00FD6ED5"/>
    <w:rsid w:val="00FE0DB6"/>
    <w:rsid w:val="00FE2680"/>
    <w:rsid w:val="00FE2BA1"/>
    <w:rsid w:val="00FE2DEC"/>
    <w:rsid w:val="00FE34FF"/>
    <w:rsid w:val="00FE3747"/>
    <w:rsid w:val="00FE3FF4"/>
    <w:rsid w:val="00FE5BC9"/>
    <w:rsid w:val="00FE5DA6"/>
    <w:rsid w:val="00FE759B"/>
    <w:rsid w:val="00FF019C"/>
    <w:rsid w:val="00FF12D2"/>
    <w:rsid w:val="00FF429A"/>
    <w:rsid w:val="00FF445B"/>
    <w:rsid w:val="00FF48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66213A"/>
  <w15:docId w15:val="{41AA6868-FCBD-42A9-A6ED-79C4C9D4E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99" w:unhideWhenUsed="1"/>
    <w:lsdException w:name="List Bullet" w:semiHidden="1" w:uiPriority="99"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02E11"/>
    <w:rPr>
      <w:lang w:val="en-NZ" w:eastAsia="en-NZ" w:bidi="ar-SA"/>
    </w:rPr>
  </w:style>
  <w:style w:type="paragraph" w:styleId="Cabealho1">
    <w:name w:val="heading 1"/>
    <w:basedOn w:val="Normal"/>
    <w:next w:val="Normal"/>
    <w:link w:val="Cabealho1Carter"/>
    <w:uiPriority w:val="9"/>
    <w:qFormat/>
    <w:rsid w:val="00A02E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ter"/>
    <w:uiPriority w:val="9"/>
    <w:unhideWhenUsed/>
    <w:qFormat/>
    <w:rsid w:val="00A02E1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Cabealho3">
    <w:name w:val="heading 3"/>
    <w:basedOn w:val="Normal"/>
    <w:next w:val="Normal"/>
    <w:link w:val="Cabealho3Carter"/>
    <w:uiPriority w:val="9"/>
    <w:unhideWhenUsed/>
    <w:qFormat/>
    <w:rsid w:val="00A02E11"/>
    <w:pPr>
      <w:keepNext/>
      <w:keepLines/>
      <w:spacing w:before="200" w:after="0"/>
      <w:outlineLvl w:val="2"/>
    </w:pPr>
    <w:rPr>
      <w:rFonts w:asciiTheme="majorHAnsi" w:eastAsiaTheme="majorEastAsia" w:hAnsiTheme="majorHAnsi" w:cstheme="majorBidi"/>
      <w:b/>
      <w:bCs/>
      <w:color w:val="4F81BD" w:themeColor="accent1"/>
    </w:rPr>
  </w:style>
  <w:style w:type="paragraph" w:styleId="Cabealho4">
    <w:name w:val="heading 4"/>
    <w:basedOn w:val="Normal"/>
    <w:next w:val="Normal"/>
    <w:link w:val="Cabealho4Carter"/>
    <w:uiPriority w:val="9"/>
    <w:unhideWhenUsed/>
    <w:qFormat/>
    <w:rsid w:val="00A02E1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unhideWhenUsed/>
    <w:qFormat/>
    <w:rsid w:val="00A02E1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unhideWhenUsed/>
    <w:qFormat/>
    <w:rsid w:val="00A02E1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unhideWhenUsed/>
    <w:qFormat/>
    <w:rsid w:val="00A02E1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unhideWhenUsed/>
    <w:qFormat/>
    <w:rsid w:val="00A02E11"/>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Cabealho9">
    <w:name w:val="heading 9"/>
    <w:basedOn w:val="Normal"/>
    <w:next w:val="Normal"/>
    <w:link w:val="Cabealho9Carter"/>
    <w:uiPriority w:val="9"/>
    <w:unhideWhenUsed/>
    <w:qFormat/>
    <w:rsid w:val="00A02E1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itao">
    <w:name w:val="Quote"/>
    <w:basedOn w:val="Normal"/>
    <w:next w:val="Normal"/>
    <w:link w:val="CitaoCarter"/>
    <w:uiPriority w:val="29"/>
    <w:qFormat/>
    <w:rsid w:val="00A02E11"/>
    <w:rPr>
      <w:i/>
      <w:iCs/>
      <w:color w:val="000000" w:themeColor="text1"/>
    </w:rPr>
  </w:style>
  <w:style w:type="paragraph" w:styleId="ndice3">
    <w:name w:val="toc 3"/>
    <w:basedOn w:val="Normal"/>
    <w:next w:val="Normal"/>
    <w:uiPriority w:val="39"/>
    <w:rsid w:val="00A02E11"/>
    <w:pPr>
      <w:spacing w:after="0"/>
      <w:ind w:left="440"/>
    </w:pPr>
    <w:rPr>
      <w:i/>
      <w:iCs/>
      <w:sz w:val="20"/>
      <w:szCs w:val="20"/>
    </w:rPr>
  </w:style>
  <w:style w:type="paragraph" w:styleId="Corpodetexto">
    <w:name w:val="Body Text"/>
    <w:basedOn w:val="Normal"/>
    <w:rsid w:val="00A02E11"/>
    <w:pPr>
      <w:spacing w:line="480" w:lineRule="auto"/>
    </w:pPr>
  </w:style>
  <w:style w:type="paragraph" w:styleId="Legenda">
    <w:name w:val="caption"/>
    <w:basedOn w:val="Normal"/>
    <w:next w:val="Normal"/>
    <w:uiPriority w:val="35"/>
    <w:unhideWhenUsed/>
    <w:qFormat/>
    <w:rsid w:val="00A02E11"/>
    <w:pPr>
      <w:spacing w:line="240" w:lineRule="auto"/>
    </w:pPr>
    <w:rPr>
      <w:b/>
      <w:bCs/>
      <w:color w:val="4F81BD" w:themeColor="accent1"/>
      <w:sz w:val="18"/>
      <w:szCs w:val="18"/>
    </w:rPr>
  </w:style>
  <w:style w:type="table" w:styleId="TabelacomGrelha">
    <w:name w:val="Table Grid"/>
    <w:basedOn w:val="Tabelanormal"/>
    <w:rsid w:val="00A02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dice1">
    <w:name w:val="toc 1"/>
    <w:basedOn w:val="Normal"/>
    <w:next w:val="Normal"/>
    <w:autoRedefine/>
    <w:uiPriority w:val="39"/>
    <w:rsid w:val="00A02E11"/>
    <w:pPr>
      <w:spacing w:before="120" w:after="120"/>
    </w:pPr>
    <w:rPr>
      <w:b/>
      <w:bCs/>
      <w:caps/>
      <w:sz w:val="20"/>
      <w:szCs w:val="20"/>
    </w:rPr>
  </w:style>
  <w:style w:type="paragraph" w:styleId="ndice2">
    <w:name w:val="toc 2"/>
    <w:basedOn w:val="Normal"/>
    <w:next w:val="Normal"/>
    <w:autoRedefine/>
    <w:uiPriority w:val="39"/>
    <w:unhideWhenUsed/>
    <w:rsid w:val="00B75C36"/>
    <w:pPr>
      <w:spacing w:after="0"/>
      <w:ind w:left="220"/>
    </w:pPr>
    <w:rPr>
      <w:smallCaps/>
      <w:sz w:val="20"/>
      <w:szCs w:val="20"/>
    </w:rPr>
  </w:style>
  <w:style w:type="character" w:styleId="Hiperligao">
    <w:name w:val="Hyperlink"/>
    <w:basedOn w:val="Tipodeletrapredefinidodopargrafo"/>
    <w:uiPriority w:val="99"/>
    <w:rsid w:val="00A02E11"/>
    <w:rPr>
      <w:color w:val="0000FF"/>
      <w:u w:val="single"/>
    </w:rPr>
  </w:style>
  <w:style w:type="paragraph" w:styleId="ndicedeilustraes">
    <w:name w:val="table of figures"/>
    <w:basedOn w:val="Normal"/>
    <w:next w:val="Normal"/>
    <w:uiPriority w:val="99"/>
    <w:rsid w:val="00A02E11"/>
  </w:style>
  <w:style w:type="paragraph" w:styleId="Rodap">
    <w:name w:val="footer"/>
    <w:basedOn w:val="Normal"/>
    <w:link w:val="RodapCarter"/>
    <w:uiPriority w:val="99"/>
    <w:rsid w:val="00A02E11"/>
    <w:pPr>
      <w:tabs>
        <w:tab w:val="center" w:pos="4153"/>
        <w:tab w:val="right" w:pos="8306"/>
      </w:tabs>
    </w:pPr>
  </w:style>
  <w:style w:type="character" w:styleId="Nmerodepgina">
    <w:name w:val="page number"/>
    <w:basedOn w:val="Tipodeletrapredefinidodopargrafo"/>
    <w:rsid w:val="00A02E11"/>
  </w:style>
  <w:style w:type="paragraph" w:styleId="Ttulo">
    <w:name w:val="Title"/>
    <w:basedOn w:val="Normal"/>
    <w:next w:val="Normal"/>
    <w:link w:val="TtuloCarter"/>
    <w:uiPriority w:val="10"/>
    <w:qFormat/>
    <w:rsid w:val="00A02E1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ter">
    <w:name w:val="Título Caráter"/>
    <w:basedOn w:val="Tipodeletrapredefinidodopargrafo"/>
    <w:link w:val="Ttulo"/>
    <w:uiPriority w:val="10"/>
    <w:rsid w:val="00A02E11"/>
    <w:rPr>
      <w:rFonts w:asciiTheme="majorHAnsi" w:eastAsiaTheme="majorEastAsia" w:hAnsiTheme="majorHAnsi" w:cstheme="majorBidi"/>
      <w:color w:val="17365D" w:themeColor="text2" w:themeShade="BF"/>
      <w:spacing w:val="5"/>
      <w:kern w:val="28"/>
      <w:sz w:val="52"/>
      <w:szCs w:val="52"/>
      <w:lang w:val="en-NZ" w:eastAsia="en-NZ" w:bidi="ar-SA"/>
    </w:rPr>
  </w:style>
  <w:style w:type="character" w:customStyle="1" w:styleId="Cabealho1Carter">
    <w:name w:val="Cabeçalho 1 Caráter"/>
    <w:basedOn w:val="Tipodeletrapredefinidodopargrafo"/>
    <w:link w:val="Cabealho1"/>
    <w:uiPriority w:val="9"/>
    <w:rsid w:val="00A02E11"/>
    <w:rPr>
      <w:rFonts w:asciiTheme="majorHAnsi" w:eastAsiaTheme="majorEastAsia" w:hAnsiTheme="majorHAnsi" w:cstheme="majorBidi"/>
      <w:b/>
      <w:bCs/>
      <w:color w:val="365F91" w:themeColor="accent1" w:themeShade="BF"/>
      <w:sz w:val="28"/>
      <w:szCs w:val="28"/>
      <w:lang w:val="en-NZ" w:eastAsia="en-NZ" w:bidi="ar-SA"/>
    </w:rPr>
  </w:style>
  <w:style w:type="character" w:customStyle="1" w:styleId="Cabealho2Carter">
    <w:name w:val="Cabeçalho 2 Caráter"/>
    <w:basedOn w:val="Tipodeletrapredefinidodopargrafo"/>
    <w:link w:val="Cabealho2"/>
    <w:uiPriority w:val="9"/>
    <w:rsid w:val="00A02E11"/>
    <w:rPr>
      <w:rFonts w:asciiTheme="majorHAnsi" w:eastAsiaTheme="majorEastAsia" w:hAnsiTheme="majorHAnsi" w:cstheme="majorBidi"/>
      <w:b/>
      <w:bCs/>
      <w:color w:val="4F81BD" w:themeColor="accent1"/>
      <w:sz w:val="26"/>
      <w:szCs w:val="26"/>
      <w:lang w:val="en-NZ" w:eastAsia="en-NZ" w:bidi="ar-SA"/>
    </w:rPr>
  </w:style>
  <w:style w:type="character" w:customStyle="1" w:styleId="Cabealho3Carter">
    <w:name w:val="Cabeçalho 3 Caráter"/>
    <w:basedOn w:val="Tipodeletrapredefinidodopargrafo"/>
    <w:link w:val="Cabealho3"/>
    <w:uiPriority w:val="9"/>
    <w:rsid w:val="00A02E11"/>
    <w:rPr>
      <w:rFonts w:asciiTheme="majorHAnsi" w:eastAsiaTheme="majorEastAsia" w:hAnsiTheme="majorHAnsi" w:cstheme="majorBidi"/>
      <w:b/>
      <w:bCs/>
      <w:color w:val="4F81BD" w:themeColor="accent1"/>
      <w:lang w:val="en-NZ" w:eastAsia="en-NZ" w:bidi="ar-SA"/>
    </w:rPr>
  </w:style>
  <w:style w:type="character" w:customStyle="1" w:styleId="Cabealho4Carter">
    <w:name w:val="Cabeçalho 4 Caráter"/>
    <w:basedOn w:val="Tipodeletrapredefinidodopargrafo"/>
    <w:link w:val="Cabealho4"/>
    <w:uiPriority w:val="9"/>
    <w:rsid w:val="00A02E11"/>
    <w:rPr>
      <w:rFonts w:asciiTheme="majorHAnsi" w:eastAsiaTheme="majorEastAsia" w:hAnsiTheme="majorHAnsi" w:cstheme="majorBidi"/>
      <w:b/>
      <w:bCs/>
      <w:i/>
      <w:iCs/>
      <w:color w:val="4F81BD" w:themeColor="accent1"/>
      <w:lang w:val="en-NZ" w:eastAsia="en-NZ" w:bidi="ar-SA"/>
    </w:rPr>
  </w:style>
  <w:style w:type="character" w:customStyle="1" w:styleId="Cabealho5Carter">
    <w:name w:val="Cabeçalho 5 Caráter"/>
    <w:basedOn w:val="Tipodeletrapredefinidodopargrafo"/>
    <w:link w:val="Cabealho5"/>
    <w:uiPriority w:val="9"/>
    <w:rsid w:val="00A02E11"/>
    <w:rPr>
      <w:rFonts w:asciiTheme="majorHAnsi" w:eastAsiaTheme="majorEastAsia" w:hAnsiTheme="majorHAnsi" w:cstheme="majorBidi"/>
      <w:color w:val="243F60" w:themeColor="accent1" w:themeShade="7F"/>
      <w:lang w:val="en-NZ" w:eastAsia="en-NZ" w:bidi="ar-SA"/>
    </w:rPr>
  </w:style>
  <w:style w:type="character" w:customStyle="1" w:styleId="Cabealho6Carter">
    <w:name w:val="Cabeçalho 6 Caráter"/>
    <w:basedOn w:val="Tipodeletrapredefinidodopargrafo"/>
    <w:link w:val="Cabealho6"/>
    <w:uiPriority w:val="9"/>
    <w:rsid w:val="00A02E11"/>
    <w:rPr>
      <w:rFonts w:asciiTheme="majorHAnsi" w:eastAsiaTheme="majorEastAsia" w:hAnsiTheme="majorHAnsi" w:cstheme="majorBidi"/>
      <w:i/>
      <w:iCs/>
      <w:color w:val="243F60" w:themeColor="accent1" w:themeShade="7F"/>
      <w:lang w:val="en-NZ" w:eastAsia="en-NZ" w:bidi="ar-SA"/>
    </w:rPr>
  </w:style>
  <w:style w:type="character" w:customStyle="1" w:styleId="Cabealho7Carter">
    <w:name w:val="Cabeçalho 7 Caráter"/>
    <w:basedOn w:val="Tipodeletrapredefinidodopargrafo"/>
    <w:link w:val="Cabealho7"/>
    <w:uiPriority w:val="9"/>
    <w:rsid w:val="00A02E11"/>
    <w:rPr>
      <w:rFonts w:asciiTheme="majorHAnsi" w:eastAsiaTheme="majorEastAsia" w:hAnsiTheme="majorHAnsi" w:cstheme="majorBidi"/>
      <w:i/>
      <w:iCs/>
      <w:color w:val="404040" w:themeColor="text1" w:themeTint="BF"/>
      <w:lang w:val="en-NZ" w:eastAsia="en-NZ" w:bidi="ar-SA"/>
    </w:rPr>
  </w:style>
  <w:style w:type="character" w:customStyle="1" w:styleId="Cabealho8Carter">
    <w:name w:val="Cabeçalho 8 Caráter"/>
    <w:basedOn w:val="Tipodeletrapredefinidodopargrafo"/>
    <w:link w:val="Cabealho8"/>
    <w:uiPriority w:val="9"/>
    <w:rsid w:val="00A02E11"/>
    <w:rPr>
      <w:rFonts w:asciiTheme="majorHAnsi" w:eastAsiaTheme="majorEastAsia" w:hAnsiTheme="majorHAnsi" w:cstheme="majorBidi"/>
      <w:color w:val="4F81BD" w:themeColor="accent1"/>
      <w:sz w:val="20"/>
      <w:szCs w:val="20"/>
      <w:lang w:val="en-NZ" w:eastAsia="en-NZ" w:bidi="ar-SA"/>
    </w:rPr>
  </w:style>
  <w:style w:type="character" w:customStyle="1" w:styleId="Cabealho9Carter">
    <w:name w:val="Cabeçalho 9 Caráter"/>
    <w:basedOn w:val="Tipodeletrapredefinidodopargrafo"/>
    <w:link w:val="Cabealho9"/>
    <w:uiPriority w:val="9"/>
    <w:rsid w:val="00A02E11"/>
    <w:rPr>
      <w:rFonts w:asciiTheme="majorHAnsi" w:eastAsiaTheme="majorEastAsia" w:hAnsiTheme="majorHAnsi" w:cstheme="majorBidi"/>
      <w:i/>
      <w:iCs/>
      <w:color w:val="404040" w:themeColor="text1" w:themeTint="BF"/>
      <w:sz w:val="20"/>
      <w:szCs w:val="20"/>
      <w:lang w:val="en-NZ" w:eastAsia="en-NZ" w:bidi="ar-SA"/>
    </w:rPr>
  </w:style>
  <w:style w:type="paragraph" w:styleId="Subttulo">
    <w:name w:val="Subtitle"/>
    <w:basedOn w:val="Normal"/>
    <w:next w:val="Normal"/>
    <w:link w:val="SubttuloCarter"/>
    <w:uiPriority w:val="11"/>
    <w:qFormat/>
    <w:rsid w:val="00A02E1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ter">
    <w:name w:val="Subtítulo Caráter"/>
    <w:basedOn w:val="Tipodeletrapredefinidodopargrafo"/>
    <w:link w:val="Subttulo"/>
    <w:uiPriority w:val="11"/>
    <w:rsid w:val="00A02E11"/>
    <w:rPr>
      <w:rFonts w:asciiTheme="majorHAnsi" w:eastAsiaTheme="majorEastAsia" w:hAnsiTheme="majorHAnsi" w:cstheme="majorBidi"/>
      <w:i/>
      <w:iCs/>
      <w:color w:val="4F81BD" w:themeColor="accent1"/>
      <w:spacing w:val="15"/>
      <w:sz w:val="24"/>
      <w:szCs w:val="24"/>
      <w:lang w:val="en-NZ" w:eastAsia="en-NZ" w:bidi="ar-SA"/>
    </w:rPr>
  </w:style>
  <w:style w:type="character" w:styleId="Forte">
    <w:name w:val="Strong"/>
    <w:basedOn w:val="Tipodeletrapredefinidodopargrafo"/>
    <w:uiPriority w:val="22"/>
    <w:qFormat/>
    <w:rsid w:val="00A02E11"/>
    <w:rPr>
      <w:b/>
      <w:bCs/>
    </w:rPr>
  </w:style>
  <w:style w:type="character" w:styleId="nfase">
    <w:name w:val="Emphasis"/>
    <w:basedOn w:val="Tipodeletrapredefinidodopargrafo"/>
    <w:uiPriority w:val="20"/>
    <w:qFormat/>
    <w:rsid w:val="00A02E11"/>
    <w:rPr>
      <w:i/>
      <w:iCs/>
    </w:rPr>
  </w:style>
  <w:style w:type="paragraph" w:styleId="SemEspaamento">
    <w:name w:val="No Spacing"/>
    <w:uiPriority w:val="1"/>
    <w:qFormat/>
    <w:rsid w:val="00A02E11"/>
    <w:pPr>
      <w:spacing w:after="0" w:line="240" w:lineRule="auto"/>
    </w:pPr>
  </w:style>
  <w:style w:type="paragraph" w:styleId="PargrafodaLista">
    <w:name w:val="List Paragraph"/>
    <w:basedOn w:val="Normal"/>
    <w:uiPriority w:val="34"/>
    <w:qFormat/>
    <w:rsid w:val="00A02E11"/>
    <w:pPr>
      <w:ind w:left="720"/>
      <w:contextualSpacing/>
    </w:pPr>
  </w:style>
  <w:style w:type="character" w:customStyle="1" w:styleId="CitaoCarter">
    <w:name w:val="Citação Caráter"/>
    <w:basedOn w:val="Tipodeletrapredefinidodopargrafo"/>
    <w:link w:val="Citao"/>
    <w:uiPriority w:val="29"/>
    <w:rsid w:val="00A02E11"/>
    <w:rPr>
      <w:i/>
      <w:iCs/>
      <w:color w:val="000000" w:themeColor="text1"/>
      <w:lang w:val="en-NZ" w:eastAsia="en-NZ" w:bidi="ar-SA"/>
    </w:rPr>
  </w:style>
  <w:style w:type="paragraph" w:styleId="CitaoIntensa">
    <w:name w:val="Intense Quote"/>
    <w:basedOn w:val="Normal"/>
    <w:next w:val="Normal"/>
    <w:link w:val="CitaoIntensaCarter"/>
    <w:uiPriority w:val="30"/>
    <w:qFormat/>
    <w:rsid w:val="00A02E11"/>
    <w:pPr>
      <w:pBdr>
        <w:bottom w:val="single" w:sz="4" w:space="4" w:color="4F81BD" w:themeColor="accent1"/>
      </w:pBdr>
      <w:spacing w:before="200" w:after="280"/>
      <w:ind w:left="936" w:right="936"/>
    </w:pPr>
    <w:rPr>
      <w:b/>
      <w:bCs/>
      <w:i/>
      <w:iCs/>
      <w:color w:val="4F81BD" w:themeColor="accent1"/>
    </w:rPr>
  </w:style>
  <w:style w:type="character" w:customStyle="1" w:styleId="CitaoIntensaCarter">
    <w:name w:val="Citação Intensa Caráter"/>
    <w:basedOn w:val="Tipodeletrapredefinidodopargrafo"/>
    <w:link w:val="CitaoIntensa"/>
    <w:uiPriority w:val="30"/>
    <w:rsid w:val="00A02E11"/>
    <w:rPr>
      <w:b/>
      <w:bCs/>
      <w:i/>
      <w:iCs/>
      <w:color w:val="4F81BD" w:themeColor="accent1"/>
      <w:lang w:val="en-NZ" w:eastAsia="en-NZ" w:bidi="ar-SA"/>
    </w:rPr>
  </w:style>
  <w:style w:type="character" w:styleId="nfaseDiscreta">
    <w:name w:val="Subtle Emphasis"/>
    <w:basedOn w:val="Tipodeletrapredefinidodopargrafo"/>
    <w:uiPriority w:val="19"/>
    <w:qFormat/>
    <w:rsid w:val="00A02E11"/>
    <w:rPr>
      <w:i/>
      <w:iCs/>
      <w:color w:val="808080" w:themeColor="text1" w:themeTint="7F"/>
    </w:rPr>
  </w:style>
  <w:style w:type="character" w:styleId="nfaseIntensa">
    <w:name w:val="Intense Emphasis"/>
    <w:basedOn w:val="Tipodeletrapredefinidodopargrafo"/>
    <w:uiPriority w:val="21"/>
    <w:qFormat/>
    <w:rsid w:val="00A02E11"/>
    <w:rPr>
      <w:b/>
      <w:bCs/>
      <w:i/>
      <w:iCs/>
      <w:color w:val="4F81BD" w:themeColor="accent1"/>
    </w:rPr>
  </w:style>
  <w:style w:type="character" w:styleId="RefernciaDiscreta">
    <w:name w:val="Subtle Reference"/>
    <w:basedOn w:val="Tipodeletrapredefinidodopargrafo"/>
    <w:uiPriority w:val="31"/>
    <w:qFormat/>
    <w:rsid w:val="00A02E11"/>
    <w:rPr>
      <w:smallCaps/>
      <w:color w:val="C0504D" w:themeColor="accent2"/>
      <w:u w:val="single"/>
    </w:rPr>
  </w:style>
  <w:style w:type="character" w:styleId="RefernciaIntensa">
    <w:name w:val="Intense Reference"/>
    <w:basedOn w:val="Tipodeletrapredefinidodopargrafo"/>
    <w:uiPriority w:val="32"/>
    <w:qFormat/>
    <w:rsid w:val="00A02E11"/>
    <w:rPr>
      <w:b/>
      <w:bCs/>
      <w:smallCaps/>
      <w:color w:val="C0504D" w:themeColor="accent2"/>
      <w:spacing w:val="5"/>
      <w:u w:val="single"/>
    </w:rPr>
  </w:style>
  <w:style w:type="character" w:styleId="TtulodoLivro">
    <w:name w:val="Book Title"/>
    <w:basedOn w:val="Tipodeletrapredefinidodopargrafo"/>
    <w:uiPriority w:val="33"/>
    <w:qFormat/>
    <w:rsid w:val="00A02E11"/>
    <w:rPr>
      <w:b/>
      <w:bCs/>
      <w:smallCaps/>
      <w:spacing w:val="5"/>
    </w:rPr>
  </w:style>
  <w:style w:type="paragraph" w:styleId="Cabealhodondice">
    <w:name w:val="TOC Heading"/>
    <w:basedOn w:val="Cabealho1"/>
    <w:next w:val="Normal"/>
    <w:uiPriority w:val="39"/>
    <w:unhideWhenUsed/>
    <w:qFormat/>
    <w:rsid w:val="00A02E11"/>
    <w:pPr>
      <w:outlineLvl w:val="9"/>
    </w:pPr>
  </w:style>
  <w:style w:type="paragraph" w:styleId="Textodebalo">
    <w:name w:val="Balloon Text"/>
    <w:basedOn w:val="Normal"/>
    <w:link w:val="TextodebaloCarter"/>
    <w:rsid w:val="00A02E11"/>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rsid w:val="00A02E11"/>
    <w:rPr>
      <w:rFonts w:ascii="Tahoma" w:hAnsi="Tahoma" w:cs="Tahoma"/>
      <w:sz w:val="16"/>
      <w:szCs w:val="16"/>
      <w:lang w:val="en-NZ" w:eastAsia="en-NZ" w:bidi="ar-SA"/>
    </w:rPr>
  </w:style>
  <w:style w:type="table" w:customStyle="1" w:styleId="Calendar2">
    <w:name w:val="Calendar 2"/>
    <w:basedOn w:val="Tabelanormal"/>
    <w:uiPriority w:val="99"/>
    <w:qFormat/>
    <w:rsid w:val="00A02E11"/>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paragraph" w:styleId="Cabealho">
    <w:name w:val="header"/>
    <w:basedOn w:val="Normal"/>
    <w:link w:val="CabealhoCarter"/>
    <w:rsid w:val="00A02E11"/>
    <w:pPr>
      <w:tabs>
        <w:tab w:val="center" w:pos="4513"/>
        <w:tab w:val="right" w:pos="9026"/>
      </w:tabs>
      <w:spacing w:after="0" w:line="240" w:lineRule="auto"/>
    </w:pPr>
  </w:style>
  <w:style w:type="character" w:customStyle="1" w:styleId="CabealhoCarter">
    <w:name w:val="Cabeçalho Caráter"/>
    <w:basedOn w:val="Tipodeletrapredefinidodopargrafo"/>
    <w:link w:val="Cabealho"/>
    <w:rsid w:val="00A02E11"/>
    <w:rPr>
      <w:lang w:val="en-NZ" w:eastAsia="en-NZ" w:bidi="ar-SA"/>
    </w:rPr>
  </w:style>
  <w:style w:type="paragraph" w:customStyle="1" w:styleId="ThesisTitle">
    <w:name w:val="Thesis Title"/>
    <w:basedOn w:val="Ttulo"/>
    <w:qFormat/>
    <w:rsid w:val="00A02E11"/>
    <w:pPr>
      <w:spacing w:before="240" w:after="240"/>
      <w:jc w:val="center"/>
    </w:pPr>
    <w:rPr>
      <w:rFonts w:ascii="Times New Roman" w:hAnsi="Times New Roman"/>
      <w:color w:val="auto"/>
    </w:rPr>
  </w:style>
  <w:style w:type="character" w:styleId="Nmerodelinha">
    <w:name w:val="line number"/>
    <w:basedOn w:val="Tipodeletrapredefinidodopargrafo"/>
    <w:uiPriority w:val="99"/>
    <w:unhideWhenUsed/>
    <w:rsid w:val="00A02E11"/>
  </w:style>
  <w:style w:type="paragraph" w:customStyle="1" w:styleId="ThesisSubtitle">
    <w:name w:val="Thesis Subtitle"/>
    <w:basedOn w:val="Subttulo"/>
    <w:next w:val="Subttulo"/>
    <w:qFormat/>
    <w:rsid w:val="00A02E11"/>
    <w:pPr>
      <w:jc w:val="center"/>
    </w:pPr>
    <w:rPr>
      <w:rFonts w:ascii="Times New Roman" w:hAnsi="Times New Roman"/>
      <w:color w:val="auto"/>
      <w:sz w:val="32"/>
    </w:rPr>
  </w:style>
  <w:style w:type="paragraph" w:customStyle="1" w:styleId="ThesisAuthorName">
    <w:name w:val="Thesis Author Name"/>
    <w:basedOn w:val="Normal"/>
    <w:qFormat/>
    <w:rsid w:val="00A02E11"/>
    <w:pPr>
      <w:jc w:val="center"/>
    </w:pPr>
    <w:rPr>
      <w:rFonts w:ascii="Times New Roman" w:hAnsi="Times New Roman"/>
      <w:b/>
      <w:sz w:val="32"/>
    </w:rPr>
  </w:style>
  <w:style w:type="paragraph" w:customStyle="1" w:styleId="ThesisSubjectInformation">
    <w:name w:val="Thesis Subject Information"/>
    <w:basedOn w:val="Normal"/>
    <w:qFormat/>
    <w:rsid w:val="00A02E11"/>
    <w:pPr>
      <w:jc w:val="center"/>
    </w:pPr>
    <w:rPr>
      <w:rFonts w:ascii="Times New Roman" w:hAnsi="Times New Roman"/>
      <w:i/>
      <w:sz w:val="24"/>
    </w:rPr>
  </w:style>
  <w:style w:type="paragraph" w:customStyle="1" w:styleId="ThesisHeading1non-numbered">
    <w:name w:val="Thesis Heading 1 (non-numbered)"/>
    <w:basedOn w:val="Cabealho1"/>
    <w:next w:val="ThesisBodyText"/>
    <w:qFormat/>
    <w:rsid w:val="00A02E11"/>
    <w:pPr>
      <w:spacing w:before="720" w:after="480" w:line="360" w:lineRule="auto"/>
    </w:pPr>
    <w:rPr>
      <w:rFonts w:ascii="Times New Roman" w:hAnsi="Times New Roman"/>
      <w:color w:val="auto"/>
      <w:sz w:val="45"/>
    </w:rPr>
  </w:style>
  <w:style w:type="paragraph" w:customStyle="1" w:styleId="ThesisHeading1numberedchapterheading">
    <w:name w:val="Thesis Heading 1 (numbered chapter heading)"/>
    <w:basedOn w:val="Cabealho1"/>
    <w:next w:val="ThesisHeading1non-numbered"/>
    <w:autoRedefine/>
    <w:qFormat/>
    <w:rsid w:val="007C0081"/>
    <w:pPr>
      <w:numPr>
        <w:numId w:val="7"/>
      </w:numPr>
      <w:spacing w:before="1440" w:line="360" w:lineRule="auto"/>
    </w:pPr>
    <w:rPr>
      <w:rFonts w:ascii="Times New Roman" w:hAnsi="Times New Roman"/>
      <w:color w:val="auto"/>
      <w:sz w:val="45"/>
      <w:lang w:val="pt-PT"/>
    </w:rPr>
  </w:style>
  <w:style w:type="paragraph" w:customStyle="1" w:styleId="ThesisHeading2non-numbered">
    <w:name w:val="Thesis Heading 2 (non-numbered)"/>
    <w:basedOn w:val="Cabealho2"/>
    <w:qFormat/>
    <w:rsid w:val="00A02E11"/>
    <w:pPr>
      <w:spacing w:before="320" w:after="120" w:line="360" w:lineRule="auto"/>
    </w:pPr>
    <w:rPr>
      <w:rFonts w:ascii="Times New Roman" w:hAnsi="Times New Roman"/>
      <w:color w:val="auto"/>
      <w:sz w:val="28"/>
    </w:rPr>
  </w:style>
  <w:style w:type="paragraph" w:customStyle="1" w:styleId="ThesisHeading2numbered">
    <w:name w:val="Thesis Heading 2 (numbered)"/>
    <w:basedOn w:val="Cabealho2"/>
    <w:qFormat/>
    <w:rsid w:val="00A02E11"/>
    <w:pPr>
      <w:numPr>
        <w:ilvl w:val="1"/>
        <w:numId w:val="6"/>
      </w:numPr>
      <w:spacing w:before="320" w:after="120" w:line="360" w:lineRule="auto"/>
    </w:pPr>
    <w:rPr>
      <w:rFonts w:ascii="Times New Roman" w:hAnsi="Times New Roman"/>
      <w:color w:val="auto"/>
      <w:sz w:val="28"/>
    </w:rPr>
  </w:style>
  <w:style w:type="paragraph" w:customStyle="1" w:styleId="ThesisHeading3non-numbered">
    <w:name w:val="Thesis Heading 3 (non-numbered)"/>
    <w:basedOn w:val="Cabealho3"/>
    <w:qFormat/>
    <w:rsid w:val="00A02E11"/>
    <w:pPr>
      <w:spacing w:before="320" w:after="120" w:line="360" w:lineRule="auto"/>
    </w:pPr>
    <w:rPr>
      <w:rFonts w:ascii="Times New Roman" w:hAnsi="Times New Roman"/>
      <w:color w:val="auto"/>
      <w:sz w:val="24"/>
    </w:rPr>
  </w:style>
  <w:style w:type="paragraph" w:customStyle="1" w:styleId="ThesisHeading3numbered">
    <w:name w:val="Thesis Heading 3 (numbered)"/>
    <w:basedOn w:val="Cabealho3"/>
    <w:qFormat/>
    <w:rsid w:val="00A02E11"/>
    <w:pPr>
      <w:numPr>
        <w:ilvl w:val="2"/>
        <w:numId w:val="6"/>
      </w:numPr>
      <w:spacing w:before="320" w:after="120" w:line="360" w:lineRule="auto"/>
    </w:pPr>
    <w:rPr>
      <w:rFonts w:ascii="Times New Roman" w:hAnsi="Times New Roman"/>
      <w:color w:val="auto"/>
      <w:sz w:val="24"/>
    </w:rPr>
  </w:style>
  <w:style w:type="paragraph" w:customStyle="1" w:styleId="ThesisAbstractText">
    <w:name w:val="Thesis Abstract Text"/>
    <w:basedOn w:val="Normal"/>
    <w:qFormat/>
    <w:rsid w:val="00A02E11"/>
    <w:pPr>
      <w:spacing w:line="360" w:lineRule="auto"/>
      <w:jc w:val="both"/>
    </w:pPr>
    <w:rPr>
      <w:rFonts w:ascii="Times New Roman" w:hAnsi="Times New Roman"/>
      <w:i/>
      <w:sz w:val="24"/>
    </w:rPr>
  </w:style>
  <w:style w:type="paragraph" w:customStyle="1" w:styleId="ThesisBodyText">
    <w:name w:val="Thesis Body Text"/>
    <w:basedOn w:val="Normal"/>
    <w:qFormat/>
    <w:rsid w:val="00A02E11"/>
    <w:pPr>
      <w:spacing w:line="360" w:lineRule="auto"/>
      <w:jc w:val="both"/>
    </w:pPr>
    <w:rPr>
      <w:rFonts w:ascii="Times New Roman" w:hAnsi="Times New Roman"/>
      <w:sz w:val="24"/>
    </w:rPr>
  </w:style>
  <w:style w:type="paragraph" w:customStyle="1" w:styleId="ThesisQuote">
    <w:name w:val="Thesis Quote"/>
    <w:basedOn w:val="Citao"/>
    <w:qFormat/>
    <w:rsid w:val="00A02E11"/>
    <w:pPr>
      <w:spacing w:line="360" w:lineRule="auto"/>
    </w:pPr>
    <w:rPr>
      <w:rFonts w:ascii="Times New Roman" w:hAnsi="Times New Roman"/>
      <w:color w:val="7F7F7F" w:themeColor="text1" w:themeTint="80"/>
      <w:sz w:val="24"/>
    </w:rPr>
  </w:style>
  <w:style w:type="paragraph" w:customStyle="1" w:styleId="Style1">
    <w:name w:val="Style1"/>
    <w:basedOn w:val="ThesisQuote"/>
    <w:rsid w:val="00A02E11"/>
  </w:style>
  <w:style w:type="paragraph" w:customStyle="1" w:styleId="Style2">
    <w:name w:val="Style2"/>
    <w:basedOn w:val="Style1"/>
    <w:rsid w:val="00A02E11"/>
  </w:style>
  <w:style w:type="paragraph" w:customStyle="1" w:styleId="ThesisTOCHeading">
    <w:name w:val="Thesis TOC Heading"/>
    <w:basedOn w:val="Normal"/>
    <w:qFormat/>
    <w:rsid w:val="00A02E11"/>
    <w:pPr>
      <w:spacing w:before="600" w:after="120" w:line="360" w:lineRule="auto"/>
    </w:pPr>
    <w:rPr>
      <w:rFonts w:ascii="Times New Roman" w:hAnsi="Times New Roman"/>
      <w:b/>
      <w:sz w:val="32"/>
    </w:rPr>
  </w:style>
  <w:style w:type="paragraph" w:customStyle="1" w:styleId="ThesisTOCText">
    <w:name w:val="Thesis TOC Text"/>
    <w:basedOn w:val="Normal"/>
    <w:autoRedefine/>
    <w:qFormat/>
    <w:rsid w:val="00A02E11"/>
    <w:pPr>
      <w:spacing w:line="360" w:lineRule="auto"/>
      <w:jc w:val="both"/>
    </w:pPr>
    <w:rPr>
      <w:rFonts w:ascii="Times New Roman" w:hAnsi="Times New Roman"/>
      <w:sz w:val="24"/>
    </w:rPr>
  </w:style>
  <w:style w:type="paragraph" w:customStyle="1" w:styleId="ThesisCaption">
    <w:name w:val="Thesis Caption"/>
    <w:basedOn w:val="Legenda"/>
    <w:autoRedefine/>
    <w:qFormat/>
    <w:rsid w:val="00A02E11"/>
    <w:pPr>
      <w:jc w:val="center"/>
    </w:pPr>
    <w:rPr>
      <w:rFonts w:ascii="Times New Roman" w:hAnsi="Times New Roman"/>
      <w:color w:val="auto"/>
      <w:sz w:val="20"/>
    </w:rPr>
  </w:style>
  <w:style w:type="paragraph" w:customStyle="1" w:styleId="ThesisNumberedList">
    <w:name w:val="Thesis Numbered List"/>
    <w:basedOn w:val="Lista"/>
    <w:qFormat/>
    <w:rsid w:val="00A02E11"/>
    <w:pPr>
      <w:numPr>
        <w:numId w:val="2"/>
      </w:numPr>
      <w:spacing w:line="360" w:lineRule="auto"/>
      <w:jc w:val="both"/>
    </w:pPr>
    <w:rPr>
      <w:rFonts w:ascii="Times New Roman" w:hAnsi="Times New Roman"/>
      <w:sz w:val="24"/>
    </w:rPr>
  </w:style>
  <w:style w:type="paragraph" w:customStyle="1" w:styleId="ThesisBulletList">
    <w:name w:val="Thesis Bullet List"/>
    <w:basedOn w:val="Listacommarcas"/>
    <w:qFormat/>
    <w:rsid w:val="00A02E11"/>
    <w:pPr>
      <w:numPr>
        <w:numId w:val="3"/>
      </w:numPr>
      <w:spacing w:line="360" w:lineRule="auto"/>
      <w:ind w:left="720"/>
      <w:jc w:val="both"/>
    </w:pPr>
    <w:rPr>
      <w:rFonts w:ascii="Times New Roman" w:hAnsi="Times New Roman" w:cs="Times New Roman"/>
      <w:sz w:val="24"/>
    </w:rPr>
  </w:style>
  <w:style w:type="paragraph" w:styleId="Lista">
    <w:name w:val="List"/>
    <w:basedOn w:val="Normal"/>
    <w:uiPriority w:val="99"/>
    <w:unhideWhenUsed/>
    <w:rsid w:val="00A02E11"/>
    <w:pPr>
      <w:ind w:left="283" w:hanging="283"/>
      <w:contextualSpacing/>
    </w:pPr>
  </w:style>
  <w:style w:type="paragraph" w:styleId="Listacommarcas">
    <w:name w:val="List Bullet"/>
    <w:basedOn w:val="Normal"/>
    <w:uiPriority w:val="99"/>
    <w:unhideWhenUsed/>
    <w:rsid w:val="00A02E11"/>
    <w:pPr>
      <w:contextualSpacing/>
    </w:pPr>
  </w:style>
  <w:style w:type="paragraph" w:customStyle="1" w:styleId="ThesisTOC2Text">
    <w:name w:val="Thesis TOC 2 Text"/>
    <w:basedOn w:val="ThesisTOC1Text"/>
    <w:autoRedefine/>
    <w:qFormat/>
    <w:rsid w:val="00A02E11"/>
    <w:pPr>
      <w:ind w:left="720"/>
    </w:pPr>
  </w:style>
  <w:style w:type="paragraph" w:customStyle="1" w:styleId="ThesisTOC1Text">
    <w:name w:val="Thesis TOC 1 Text"/>
    <w:basedOn w:val="ndice1"/>
    <w:autoRedefine/>
    <w:qFormat/>
    <w:rsid w:val="00A02E11"/>
    <w:pPr>
      <w:tabs>
        <w:tab w:val="right" w:leader="dot" w:pos="9016"/>
      </w:tabs>
      <w:spacing w:before="0" w:after="100"/>
    </w:pPr>
    <w:rPr>
      <w:rFonts w:ascii="Times New Roman" w:hAnsi="Times New Roman" w:cs="Times New Roman"/>
      <w:b w:val="0"/>
      <w:noProof/>
      <w:sz w:val="24"/>
      <w:szCs w:val="24"/>
    </w:rPr>
  </w:style>
  <w:style w:type="numbering" w:customStyle="1" w:styleId="Estilo1">
    <w:name w:val="Estilo1"/>
    <w:uiPriority w:val="99"/>
    <w:rsid w:val="00A02E11"/>
    <w:pPr>
      <w:numPr>
        <w:numId w:val="8"/>
      </w:numPr>
    </w:pPr>
  </w:style>
  <w:style w:type="paragraph" w:styleId="ndice4">
    <w:name w:val="toc 4"/>
    <w:basedOn w:val="Normal"/>
    <w:next w:val="Normal"/>
    <w:autoRedefine/>
    <w:uiPriority w:val="39"/>
    <w:unhideWhenUsed/>
    <w:rsid w:val="0042653A"/>
    <w:pPr>
      <w:spacing w:after="0"/>
      <w:ind w:left="660"/>
    </w:pPr>
    <w:rPr>
      <w:sz w:val="18"/>
      <w:szCs w:val="18"/>
    </w:rPr>
  </w:style>
  <w:style w:type="paragraph" w:styleId="ndice5">
    <w:name w:val="toc 5"/>
    <w:basedOn w:val="Normal"/>
    <w:next w:val="Normal"/>
    <w:autoRedefine/>
    <w:uiPriority w:val="39"/>
    <w:unhideWhenUsed/>
    <w:rsid w:val="0042653A"/>
    <w:pPr>
      <w:spacing w:after="0"/>
      <w:ind w:left="880"/>
    </w:pPr>
    <w:rPr>
      <w:sz w:val="18"/>
      <w:szCs w:val="18"/>
    </w:rPr>
  </w:style>
  <w:style w:type="paragraph" w:styleId="ndice6">
    <w:name w:val="toc 6"/>
    <w:basedOn w:val="Normal"/>
    <w:next w:val="Normal"/>
    <w:autoRedefine/>
    <w:uiPriority w:val="39"/>
    <w:unhideWhenUsed/>
    <w:rsid w:val="0042653A"/>
    <w:pPr>
      <w:spacing w:after="0"/>
      <w:ind w:left="1100"/>
    </w:pPr>
    <w:rPr>
      <w:sz w:val="18"/>
      <w:szCs w:val="18"/>
    </w:rPr>
  </w:style>
  <w:style w:type="paragraph" w:customStyle="1" w:styleId="Textodenotaderodap1">
    <w:name w:val="Texto de nota de rodapé1"/>
    <w:basedOn w:val="Normal"/>
    <w:next w:val="Textodenotaderodap"/>
    <w:link w:val="TextodenotaderodapCarcter"/>
    <w:uiPriority w:val="99"/>
    <w:semiHidden/>
    <w:unhideWhenUsed/>
    <w:rsid w:val="00D70E74"/>
    <w:pPr>
      <w:autoSpaceDE w:val="0"/>
      <w:autoSpaceDN w:val="0"/>
      <w:spacing w:after="0" w:line="240" w:lineRule="auto"/>
    </w:pPr>
    <w:rPr>
      <w:rFonts w:ascii="Calibri" w:hAnsi="Calibri"/>
      <w:lang w:val="en-US" w:eastAsia="en-US" w:bidi="en-US"/>
    </w:rPr>
  </w:style>
  <w:style w:type="character" w:customStyle="1" w:styleId="TextodenotaderodapCarcter">
    <w:name w:val="Texto de nota de rodapé Carácter"/>
    <w:basedOn w:val="Tipodeletrapredefinidodopargrafo"/>
    <w:link w:val="Textodenotaderodap1"/>
    <w:uiPriority w:val="99"/>
    <w:rsid w:val="00D70E74"/>
    <w:rPr>
      <w:rFonts w:ascii="Calibri" w:hAnsi="Calibri"/>
    </w:rPr>
  </w:style>
  <w:style w:type="character" w:styleId="Refdenotaderodap">
    <w:name w:val="footnote reference"/>
    <w:basedOn w:val="Tipodeletrapredefinidodopargrafo"/>
    <w:uiPriority w:val="99"/>
    <w:unhideWhenUsed/>
    <w:rsid w:val="00D70E74"/>
    <w:rPr>
      <w:vertAlign w:val="superscript"/>
    </w:rPr>
  </w:style>
  <w:style w:type="paragraph" w:styleId="Textodenotaderodap">
    <w:name w:val="footnote text"/>
    <w:basedOn w:val="Normal"/>
    <w:link w:val="TextodenotaderodapCarter"/>
    <w:uiPriority w:val="99"/>
    <w:rsid w:val="00D70E74"/>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rsid w:val="00D70E74"/>
    <w:rPr>
      <w:sz w:val="20"/>
      <w:szCs w:val="20"/>
      <w:lang w:val="en-NZ" w:eastAsia="en-NZ" w:bidi="ar-SA"/>
    </w:rPr>
  </w:style>
  <w:style w:type="paragraph" w:styleId="ndice7">
    <w:name w:val="toc 7"/>
    <w:basedOn w:val="Normal"/>
    <w:next w:val="Normal"/>
    <w:autoRedefine/>
    <w:uiPriority w:val="39"/>
    <w:unhideWhenUsed/>
    <w:rsid w:val="0042653A"/>
    <w:pPr>
      <w:spacing w:after="0"/>
      <w:ind w:left="1320"/>
    </w:pPr>
    <w:rPr>
      <w:sz w:val="18"/>
      <w:szCs w:val="18"/>
    </w:rPr>
  </w:style>
  <w:style w:type="paragraph" w:styleId="ndice8">
    <w:name w:val="toc 8"/>
    <w:basedOn w:val="Normal"/>
    <w:next w:val="Normal"/>
    <w:autoRedefine/>
    <w:uiPriority w:val="39"/>
    <w:unhideWhenUsed/>
    <w:rsid w:val="0042653A"/>
    <w:pPr>
      <w:spacing w:after="0"/>
      <w:ind w:left="1540"/>
    </w:pPr>
    <w:rPr>
      <w:sz w:val="18"/>
      <w:szCs w:val="18"/>
    </w:rPr>
  </w:style>
  <w:style w:type="paragraph" w:styleId="ndice9">
    <w:name w:val="toc 9"/>
    <w:basedOn w:val="Normal"/>
    <w:next w:val="Normal"/>
    <w:autoRedefine/>
    <w:uiPriority w:val="39"/>
    <w:unhideWhenUsed/>
    <w:rsid w:val="0042653A"/>
    <w:pPr>
      <w:spacing w:after="0"/>
      <w:ind w:left="1760"/>
    </w:pPr>
    <w:rPr>
      <w:sz w:val="18"/>
      <w:szCs w:val="18"/>
    </w:rPr>
  </w:style>
  <w:style w:type="character" w:customStyle="1" w:styleId="RodapCarter">
    <w:name w:val="Rodapé Caráter"/>
    <w:basedOn w:val="Tipodeletrapredefinidodopargrafo"/>
    <w:link w:val="Rodap"/>
    <w:uiPriority w:val="99"/>
    <w:rsid w:val="0030699F"/>
    <w:rPr>
      <w:lang w:val="en-NZ" w:eastAsia="en-NZ" w:bidi="ar-SA"/>
    </w:rPr>
  </w:style>
  <w:style w:type="paragraph" w:customStyle="1" w:styleId="ThesisHeadtext">
    <w:name w:val="Thesis Head text"/>
    <w:basedOn w:val="ThesisHeading1non-numbered"/>
    <w:qFormat/>
    <w:rsid w:val="00D8275C"/>
  </w:style>
  <w:style w:type="paragraph" w:customStyle="1" w:styleId="Text">
    <w:name w:val="Text"/>
    <w:basedOn w:val="Normal"/>
    <w:rsid w:val="00D8275C"/>
    <w:pPr>
      <w:widowControl w:val="0"/>
      <w:suppressAutoHyphens/>
      <w:autoSpaceDE w:val="0"/>
      <w:spacing w:after="0" w:line="252" w:lineRule="auto"/>
      <w:ind w:firstLine="202"/>
      <w:jc w:val="both"/>
    </w:pPr>
    <w:rPr>
      <w:rFonts w:ascii="Times New Roman" w:eastAsia="Times New Roman" w:hAnsi="Times New Roman" w:cs="Times New Roman"/>
      <w:sz w:val="20"/>
      <w:szCs w:val="20"/>
      <w:lang w:val="en-US" w:eastAsia="ar-SA"/>
    </w:rPr>
  </w:style>
  <w:style w:type="table" w:customStyle="1" w:styleId="Tabelacomgrelha1">
    <w:name w:val="Tabela com grelha1"/>
    <w:basedOn w:val="Tabelanormal"/>
    <w:rsid w:val="00D8275C"/>
    <w:pPr>
      <w:spacing w:after="0" w:line="240" w:lineRule="auto"/>
    </w:pPr>
    <w:rPr>
      <w:rFonts w:ascii="Times New Roman" w:eastAsia="Times New Roman" w:hAnsi="Times New Roman" w:cs="Times New Roman"/>
      <w:sz w:val="20"/>
      <w:szCs w:val="20"/>
      <w:lang w:val="pt-PT" w:eastAsia="pt-PT"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TextodoMarcadordePosio">
    <w:name w:val="Placeholder Text"/>
    <w:basedOn w:val="Tipodeletrapredefinidodopargrafo"/>
    <w:uiPriority w:val="99"/>
    <w:semiHidden/>
    <w:rsid w:val="00CA4E0D"/>
    <w:rPr>
      <w:color w:val="808080"/>
    </w:rPr>
  </w:style>
  <w:style w:type="character" w:customStyle="1" w:styleId="thesisexpresso">
    <w:name w:val="thesis expressão"/>
    <w:basedOn w:val="Tipodeletrapredefinidodopargrafo"/>
    <w:qFormat/>
    <w:rsid w:val="005C3929"/>
    <w:rPr>
      <w:rFonts w:ascii="Cambria Math" w:hAnsi="Cambria Math"/>
      <w:iCs/>
      <w:sz w:val="22"/>
    </w:rPr>
  </w:style>
  <w:style w:type="paragraph" w:customStyle="1" w:styleId="a-1-paragrafo">
    <w:name w:val="a-1-paragrafo"/>
    <w:basedOn w:val="Normal"/>
    <w:next w:val="a-2-paragrafo"/>
    <w:qFormat/>
    <w:rsid w:val="00CA4E0D"/>
    <w:pPr>
      <w:autoSpaceDE w:val="0"/>
      <w:autoSpaceDN w:val="0"/>
      <w:spacing w:before="120" w:after="0" w:line="240" w:lineRule="auto"/>
      <w:jc w:val="both"/>
    </w:pPr>
    <w:rPr>
      <w:rFonts w:eastAsia="Times New Roman" w:cs="Times New Roman"/>
      <w:sz w:val="24"/>
      <w:szCs w:val="20"/>
      <w:lang w:val="pt-PT" w:eastAsia="en-US"/>
    </w:rPr>
  </w:style>
  <w:style w:type="paragraph" w:customStyle="1" w:styleId="a-2-paragrafo">
    <w:name w:val="a-2-paragrafo"/>
    <w:basedOn w:val="Normal"/>
    <w:qFormat/>
    <w:rsid w:val="00CA4E0D"/>
    <w:pPr>
      <w:autoSpaceDE w:val="0"/>
      <w:autoSpaceDN w:val="0"/>
      <w:spacing w:before="120" w:after="0" w:line="240" w:lineRule="auto"/>
      <w:ind w:firstLine="397"/>
      <w:jc w:val="both"/>
    </w:pPr>
    <w:rPr>
      <w:rFonts w:eastAsia="Times New Roman" w:cs="Times New Roman"/>
      <w:sz w:val="24"/>
      <w:szCs w:val="20"/>
      <w:lang w:val="pt-PT" w:eastAsia="en-US"/>
    </w:rPr>
  </w:style>
  <w:style w:type="paragraph" w:customStyle="1" w:styleId="a-expresso">
    <w:name w:val="a-expressão"/>
    <w:basedOn w:val="Normal"/>
    <w:next w:val="a-2-paragrafo"/>
    <w:autoRedefine/>
    <w:qFormat/>
    <w:rsid w:val="00CA4E0D"/>
    <w:pPr>
      <w:autoSpaceDE w:val="0"/>
      <w:autoSpaceDN w:val="0"/>
      <w:spacing w:before="120" w:after="240" w:line="240" w:lineRule="auto"/>
      <w:jc w:val="center"/>
    </w:pPr>
    <w:rPr>
      <w:rFonts w:ascii="Cambria Math" w:eastAsia="Times New Roman" w:hAnsi="Cambria Math" w:cs="Times New Roman"/>
      <w:szCs w:val="20"/>
      <w:lang w:val="pt-PT" w:eastAsia="en-US"/>
    </w:rPr>
  </w:style>
  <w:style w:type="paragraph" w:customStyle="1" w:styleId="a-lista-captulo">
    <w:name w:val="a-lista-capítulo"/>
    <w:basedOn w:val="Lista"/>
    <w:next w:val="Normal"/>
    <w:qFormat/>
    <w:rsid w:val="00D74F01"/>
    <w:pPr>
      <w:numPr>
        <w:numId w:val="4"/>
      </w:numPr>
      <w:autoSpaceDE w:val="0"/>
      <w:autoSpaceDN w:val="0"/>
      <w:spacing w:before="720" w:after="480" w:line="240" w:lineRule="auto"/>
      <w:outlineLvl w:val="1"/>
    </w:pPr>
    <w:rPr>
      <w:rFonts w:eastAsia="Times New Roman" w:cs="Times New Roman"/>
      <w:b/>
      <w:sz w:val="32"/>
      <w:szCs w:val="20"/>
      <w:lang w:val="pt-PT" w:eastAsia="en-US"/>
    </w:rPr>
  </w:style>
  <w:style w:type="numbering" w:customStyle="1" w:styleId="Semlista1">
    <w:name w:val="Sem lista1"/>
    <w:next w:val="Semlista"/>
    <w:uiPriority w:val="99"/>
    <w:semiHidden/>
    <w:unhideWhenUsed/>
    <w:rsid w:val="00D74F01"/>
  </w:style>
  <w:style w:type="paragraph" w:customStyle="1" w:styleId="Abstract">
    <w:name w:val="Abstract"/>
    <w:basedOn w:val="Normal"/>
    <w:next w:val="Normal"/>
    <w:uiPriority w:val="99"/>
    <w:rsid w:val="00D74F01"/>
    <w:pPr>
      <w:spacing w:before="20"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Authors">
    <w:name w:val="Authors"/>
    <w:basedOn w:val="Normal"/>
    <w:next w:val="Normal"/>
    <w:uiPriority w:val="99"/>
    <w:rsid w:val="00D74F01"/>
    <w:pPr>
      <w:spacing w:after="0" w:line="240" w:lineRule="auto"/>
      <w:jc w:val="center"/>
    </w:pPr>
    <w:rPr>
      <w:rFonts w:ascii="Times New Roman" w:eastAsia="Times New Roman" w:hAnsi="Times New Roman" w:cs="Times New Roman"/>
      <w:lang w:val="en-US" w:eastAsia="en-US"/>
    </w:rPr>
  </w:style>
  <w:style w:type="paragraph" w:customStyle="1" w:styleId="References">
    <w:name w:val="References"/>
    <w:basedOn w:val="Normal"/>
    <w:uiPriority w:val="99"/>
    <w:rsid w:val="00D74F01"/>
    <w:pPr>
      <w:numPr>
        <w:numId w:val="5"/>
      </w:numPr>
      <w:spacing w:after="0" w:line="240" w:lineRule="auto"/>
      <w:jc w:val="both"/>
    </w:pPr>
    <w:rPr>
      <w:rFonts w:ascii="Times New Roman" w:eastAsia="Times New Roman" w:hAnsi="Times New Roman" w:cs="Times New Roman"/>
      <w:sz w:val="16"/>
      <w:szCs w:val="16"/>
      <w:lang w:val="en-US" w:eastAsia="en-US"/>
    </w:rPr>
  </w:style>
  <w:style w:type="paragraph" w:customStyle="1" w:styleId="IndexTerms">
    <w:name w:val="IndexTerms"/>
    <w:basedOn w:val="Normal"/>
    <w:next w:val="Normal"/>
    <w:uiPriority w:val="99"/>
    <w:rsid w:val="00D74F01"/>
    <w:pPr>
      <w:spacing w:after="0" w:line="240" w:lineRule="auto"/>
      <w:ind w:firstLine="202"/>
      <w:jc w:val="both"/>
    </w:pPr>
    <w:rPr>
      <w:rFonts w:ascii="Times New Roman" w:eastAsia="Times New Roman" w:hAnsi="Times New Roman" w:cs="Times New Roman"/>
      <w:b/>
      <w:bCs/>
      <w:sz w:val="18"/>
      <w:szCs w:val="18"/>
      <w:lang w:val="en-US" w:eastAsia="en-US"/>
    </w:rPr>
  </w:style>
  <w:style w:type="paragraph" w:customStyle="1" w:styleId="FigureCaption">
    <w:name w:val="Figure Caption"/>
    <w:basedOn w:val="Normal"/>
    <w:uiPriority w:val="99"/>
    <w:rsid w:val="00D74F01"/>
    <w:pPr>
      <w:spacing w:after="0" w:line="240" w:lineRule="auto"/>
      <w:jc w:val="both"/>
    </w:pPr>
    <w:rPr>
      <w:rFonts w:ascii="Times New Roman" w:eastAsia="Times New Roman" w:hAnsi="Times New Roman" w:cs="Times New Roman"/>
      <w:sz w:val="16"/>
      <w:szCs w:val="16"/>
      <w:lang w:val="en-US" w:eastAsia="en-US"/>
    </w:rPr>
  </w:style>
  <w:style w:type="paragraph" w:customStyle="1" w:styleId="TableTitle">
    <w:name w:val="Table Title"/>
    <w:basedOn w:val="Normal"/>
    <w:uiPriority w:val="99"/>
    <w:rsid w:val="00D74F01"/>
    <w:pPr>
      <w:spacing w:after="0" w:line="240" w:lineRule="auto"/>
      <w:jc w:val="center"/>
    </w:pPr>
    <w:rPr>
      <w:rFonts w:ascii="Times New Roman" w:eastAsia="Times New Roman" w:hAnsi="Times New Roman" w:cs="Times New Roman"/>
      <w:smallCaps/>
      <w:sz w:val="16"/>
      <w:szCs w:val="16"/>
      <w:lang w:val="en-US" w:eastAsia="en-US"/>
    </w:rPr>
  </w:style>
  <w:style w:type="paragraph" w:customStyle="1" w:styleId="ReferenceHead">
    <w:name w:val="Reference Head"/>
    <w:basedOn w:val="Cabealho1"/>
    <w:uiPriority w:val="99"/>
    <w:rsid w:val="00D74F01"/>
    <w:pPr>
      <w:keepLines w:val="0"/>
      <w:spacing w:before="240" w:after="80" w:line="240" w:lineRule="auto"/>
      <w:jc w:val="center"/>
    </w:pPr>
    <w:rPr>
      <w:rFonts w:ascii="Times New Roman" w:eastAsia="Times New Roman" w:hAnsi="Times New Roman" w:cs="Times New Roman"/>
      <w:b w:val="0"/>
      <w:bCs w:val="0"/>
      <w:smallCaps/>
      <w:color w:val="auto"/>
      <w:kern w:val="28"/>
      <w:sz w:val="20"/>
      <w:szCs w:val="20"/>
      <w:lang w:val="en-US" w:eastAsia="en-US"/>
    </w:rPr>
  </w:style>
  <w:style w:type="paragraph" w:customStyle="1" w:styleId="Equation">
    <w:name w:val="Equation"/>
    <w:basedOn w:val="Normal"/>
    <w:next w:val="Normal"/>
    <w:uiPriority w:val="99"/>
    <w:rsid w:val="00D74F01"/>
    <w:pPr>
      <w:widowControl w:val="0"/>
      <w:tabs>
        <w:tab w:val="right" w:pos="5040"/>
      </w:tabs>
      <w:spacing w:after="0" w:line="252" w:lineRule="auto"/>
      <w:jc w:val="both"/>
    </w:pPr>
    <w:rPr>
      <w:rFonts w:ascii="Times New Roman" w:eastAsia="Times New Roman" w:hAnsi="Times New Roman" w:cs="Times New Roman"/>
      <w:sz w:val="20"/>
      <w:szCs w:val="20"/>
      <w:lang w:val="en-US" w:eastAsia="en-US"/>
    </w:rPr>
  </w:style>
  <w:style w:type="character" w:styleId="Hiperligaovisitada">
    <w:name w:val="FollowedHyperlink"/>
    <w:basedOn w:val="Tipodeletrapredefinidodopargrafo"/>
    <w:uiPriority w:val="99"/>
    <w:rsid w:val="00D74F01"/>
    <w:rPr>
      <w:color w:val="800080"/>
      <w:u w:val="single"/>
    </w:rPr>
  </w:style>
  <w:style w:type="paragraph" w:customStyle="1" w:styleId="Affiliations">
    <w:name w:val="Affiliations"/>
    <w:basedOn w:val="Normal"/>
    <w:uiPriority w:val="99"/>
    <w:rsid w:val="00D74F01"/>
    <w:pPr>
      <w:spacing w:after="0" w:line="240" w:lineRule="auto"/>
      <w:jc w:val="center"/>
    </w:pPr>
    <w:rPr>
      <w:rFonts w:ascii="Times New Roman" w:eastAsia="Times New Roman" w:hAnsi="Times New Roman" w:cs="Times New Roman"/>
      <w:sz w:val="20"/>
      <w:szCs w:val="20"/>
      <w:lang w:val="en-US" w:eastAsia="en-US"/>
    </w:rPr>
  </w:style>
  <w:style w:type="table" w:customStyle="1" w:styleId="Tabelacomgrelha2">
    <w:name w:val="Tabela com grelha2"/>
    <w:basedOn w:val="Tabelanormal"/>
    <w:next w:val="TabelacomGrelha"/>
    <w:uiPriority w:val="59"/>
    <w:rsid w:val="00D74F01"/>
    <w:pPr>
      <w:spacing w:after="0" w:line="240" w:lineRule="auto"/>
    </w:pPr>
    <w:rPr>
      <w:rFonts w:ascii="Times New Roman" w:eastAsia="Times New Roman" w:hAnsi="Times New Roman" w:cs="Times New Roman"/>
      <w:lang w:val="pt-PT" w:eastAsia="pt-PT"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ibliografia">
    <w:name w:val="Bibliography"/>
    <w:basedOn w:val="Normal"/>
    <w:next w:val="Normal"/>
    <w:uiPriority w:val="37"/>
    <w:unhideWhenUsed/>
    <w:rsid w:val="008B51B5"/>
  </w:style>
  <w:style w:type="paragraph" w:styleId="NormalWeb">
    <w:name w:val="Normal (Web)"/>
    <w:basedOn w:val="Normal"/>
    <w:uiPriority w:val="99"/>
    <w:unhideWhenUsed/>
    <w:rsid w:val="00FD428F"/>
    <w:pPr>
      <w:spacing w:before="100" w:beforeAutospacing="1" w:after="100" w:afterAutospacing="1" w:line="240" w:lineRule="auto"/>
    </w:pPr>
    <w:rPr>
      <w:rFonts w:ascii="Times New Roman" w:eastAsia="Times New Roman" w:hAnsi="Times New Roman" w:cs="Times New Roman"/>
      <w:sz w:val="24"/>
      <w:szCs w:val="24"/>
      <w:lang w:val="pt-PT" w:eastAsia="pt-PT"/>
    </w:rPr>
  </w:style>
  <w:style w:type="character" w:customStyle="1" w:styleId="apple-converted-space">
    <w:name w:val="apple-converted-space"/>
    <w:basedOn w:val="Tipodeletrapredefinidodopargrafo"/>
    <w:rsid w:val="00FD428F"/>
  </w:style>
  <w:style w:type="character" w:customStyle="1" w:styleId="texhtml">
    <w:name w:val="texhtml"/>
    <w:basedOn w:val="Tipodeletrapredefinidodopargrafo"/>
    <w:rsid w:val="00FD428F"/>
  </w:style>
  <w:style w:type="character" w:customStyle="1" w:styleId="editsection">
    <w:name w:val="editsection"/>
    <w:basedOn w:val="Tipodeletrapredefinidodopargrafo"/>
    <w:rsid w:val="00FD428F"/>
  </w:style>
  <w:style w:type="paragraph" w:styleId="HTMLpr-formatado">
    <w:name w:val="HTML Preformatted"/>
    <w:basedOn w:val="Normal"/>
    <w:link w:val="HTMLpr-formatadoCarter"/>
    <w:uiPriority w:val="99"/>
    <w:unhideWhenUsed/>
    <w:rsid w:val="00FD4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pt-PT" w:eastAsia="pt-PT"/>
    </w:rPr>
  </w:style>
  <w:style w:type="character" w:customStyle="1" w:styleId="HTMLpr-formatadoCarter">
    <w:name w:val="HTML pré-formatado Caráter"/>
    <w:basedOn w:val="Tipodeletrapredefinidodopargrafo"/>
    <w:link w:val="HTMLpr-formatado"/>
    <w:uiPriority w:val="99"/>
    <w:rsid w:val="00FD428F"/>
    <w:rPr>
      <w:rFonts w:ascii="Courier New" w:eastAsia="Times New Roman" w:hAnsi="Courier New" w:cs="Courier New"/>
      <w:sz w:val="20"/>
      <w:szCs w:val="20"/>
      <w:lang w:val="pt-PT" w:eastAsia="pt-PT"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50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hyperlink" Target="file:///E:\Git\RLP_Qt\Relat&#243;rio-2151163-2150662.docx" TargetMode="External"/><Relationship Id="rId39" Type="http://schemas.openxmlformats.org/officeDocument/2006/relationships/header" Target="header8.xml"/><Relationship Id="rId21" Type="http://schemas.openxmlformats.org/officeDocument/2006/relationships/footer" Target="footer9.xml"/><Relationship Id="rId34" Type="http://schemas.openxmlformats.org/officeDocument/2006/relationships/header" Target="header5.xml"/><Relationship Id="rId42" Type="http://schemas.openxmlformats.org/officeDocument/2006/relationships/image" Target="media/image2.png"/><Relationship Id="rId47" Type="http://schemas.openxmlformats.org/officeDocument/2006/relationships/image" Target="media/image5.png"/><Relationship Id="rId50" Type="http://schemas.openxmlformats.org/officeDocument/2006/relationships/header" Target="header12.xml"/><Relationship Id="rId55" Type="http://schemas.openxmlformats.org/officeDocument/2006/relationships/hyperlink" Target="http://doc.qt.io/qt-5/index.html" TargetMode="Externa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5.xml"/><Relationship Id="rId25" Type="http://schemas.openxmlformats.org/officeDocument/2006/relationships/hyperlink" Target="file:///E:\Git\RLP_Qt\Relat&#243;rio-2151163-2150662.docx" TargetMode="External"/><Relationship Id="rId33" Type="http://schemas.openxmlformats.org/officeDocument/2006/relationships/footer" Target="footer15.xml"/><Relationship Id="rId38" Type="http://schemas.openxmlformats.org/officeDocument/2006/relationships/footer" Target="footer17.xml"/><Relationship Id="rId46"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29" Type="http://schemas.openxmlformats.org/officeDocument/2006/relationships/footer" Target="footer11.xml"/><Relationship Id="rId41" Type="http://schemas.openxmlformats.org/officeDocument/2006/relationships/footer" Target="footer18.xml"/><Relationship Id="rId54" Type="http://schemas.openxmlformats.org/officeDocument/2006/relationships/hyperlink" Target="http://homepage.univie.ac.at/ivana.ljubic/research/rl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file:///E:\Git\RLP_Qt\Relat&#243;rio-2151163-2150662.docx" TargetMode="External"/><Relationship Id="rId32" Type="http://schemas.openxmlformats.org/officeDocument/2006/relationships/footer" Target="footer14.xml"/><Relationship Id="rId37" Type="http://schemas.openxmlformats.org/officeDocument/2006/relationships/header" Target="header7.xml"/><Relationship Id="rId40" Type="http://schemas.openxmlformats.org/officeDocument/2006/relationships/header" Target="header9.xml"/><Relationship Id="rId45" Type="http://schemas.openxmlformats.org/officeDocument/2006/relationships/header" Target="header11.xml"/><Relationship Id="rId53" Type="http://schemas.openxmlformats.org/officeDocument/2006/relationships/header" Target="header15.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yperlink" Target="file:///E:\Git\RLP_Qt\Relat&#243;rio-2151163-2150662.docx" TargetMode="External"/><Relationship Id="rId28" Type="http://schemas.openxmlformats.org/officeDocument/2006/relationships/footer" Target="footer10.xml"/><Relationship Id="rId36" Type="http://schemas.openxmlformats.org/officeDocument/2006/relationships/footer" Target="footer16.xml"/><Relationship Id="rId49" Type="http://schemas.openxmlformats.org/officeDocument/2006/relationships/image" Target="media/image7.png"/><Relationship Id="rId57"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header" Target="header1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hyperlink" Target="file:///E:\Git\RLP_Qt\Relat&#243;rio-2151163-2150662.docx" TargetMode="External"/><Relationship Id="rId27" Type="http://schemas.openxmlformats.org/officeDocument/2006/relationships/hyperlink" Target="file:///E:\Git\RLP_Qt\Relat&#243;rio-2151163-2150662.docx" TargetMode="External"/><Relationship Id="rId30" Type="http://schemas.openxmlformats.org/officeDocument/2006/relationships/footer" Target="footer12.xml"/><Relationship Id="rId35" Type="http://schemas.openxmlformats.org/officeDocument/2006/relationships/header" Target="header6.xml"/><Relationship Id="rId43" Type="http://schemas.openxmlformats.org/officeDocument/2006/relationships/image" Target="media/image3.png"/><Relationship Id="rId48" Type="http://schemas.openxmlformats.org/officeDocument/2006/relationships/image" Target="media/image6.png"/><Relationship Id="rId56" Type="http://schemas.openxmlformats.org/officeDocument/2006/relationships/footer" Target="footer19.xml"/><Relationship Id="rId8" Type="http://schemas.openxmlformats.org/officeDocument/2006/relationships/image" Target="media/image1.png"/><Relationship Id="rId51" Type="http://schemas.openxmlformats.org/officeDocument/2006/relationships/header" Target="header13.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G:\BACKUP\thesis\Word-Modelo\Modelo-ob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BNT_Num.XSL" StyleName="ABNT NBR 6023:2002 - Numerical">
  <b:Source>
    <b:Tag>Aka07</b:Tag>
    <b:SourceType>JournalArticle</b:SourceType>
    <b:Guid>{6DC5B0E9-EDF4-4797-94DF-A2C752B15807}</b:Guid>
    <b:Author>
      <b:Author>
        <b:NameList>
          <b:Person>
            <b:Last>Akar</b:Last>
            <b:First>B.</b:First>
          </b:Person>
          <b:Person>
            <b:Last>Tekalp</b:Last>
            <b:First>M.</b:First>
          </b:Person>
        </b:NameList>
      </b:Author>
    </b:Author>
    <b:Title>Transport methods in 3DTV ..."</b:Title>
    <b:Year>2007</b:Year>
    <b:Volume>17</b:Volume>
    <b:Month>Novembro</b:Month>
    <b:JournalName>IEEE Trans. On Circuits and Systems On Video Technology</b:JournalName>
    <b:RefOrder>1</b:RefOrder>
  </b:Source>
</b:Sources>
</file>

<file path=customXml/itemProps1.xml><?xml version="1.0" encoding="utf-8"?>
<ds:datastoreItem xmlns:ds="http://schemas.openxmlformats.org/officeDocument/2006/customXml" ds:itemID="{B68CEDEC-1305-4CAE-B818-D82DC20191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Modelo-obp.dotx</Template>
  <TotalTime>559</TotalTime>
  <Pages>45</Pages>
  <Words>5945</Words>
  <Characters>33890</Characters>
  <Application>Microsoft Office Word</Application>
  <DocSecurity>0</DocSecurity>
  <Lines>282</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This is the Title Page</vt:lpstr>
      <vt:lpstr>This is the Title Page</vt:lpstr>
    </vt:vector>
  </TitlesOfParts>
  <Company>The University of Auckland</Company>
  <LinksUpToDate>false</LinksUpToDate>
  <CharactersWithSpaces>39756</CharactersWithSpaces>
  <SharedDoc>false</SharedDoc>
  <HLinks>
    <vt:vector size="72" baseType="variant">
      <vt:variant>
        <vt:i4>2031676</vt:i4>
      </vt:variant>
      <vt:variant>
        <vt:i4>74</vt:i4>
      </vt:variant>
      <vt:variant>
        <vt:i4>0</vt:i4>
      </vt:variant>
      <vt:variant>
        <vt:i4>5</vt:i4>
      </vt:variant>
      <vt:variant>
        <vt:lpwstr/>
      </vt:variant>
      <vt:variant>
        <vt:lpwstr>_Toc160348953</vt:lpwstr>
      </vt:variant>
      <vt:variant>
        <vt:i4>1966130</vt:i4>
      </vt:variant>
      <vt:variant>
        <vt:i4>65</vt:i4>
      </vt:variant>
      <vt:variant>
        <vt:i4>0</vt:i4>
      </vt:variant>
      <vt:variant>
        <vt:i4>5</vt:i4>
      </vt:variant>
      <vt:variant>
        <vt:lpwstr/>
      </vt:variant>
      <vt:variant>
        <vt:lpwstr>_Toc160348743</vt:lpwstr>
      </vt:variant>
      <vt:variant>
        <vt:i4>1966130</vt:i4>
      </vt:variant>
      <vt:variant>
        <vt:i4>56</vt:i4>
      </vt:variant>
      <vt:variant>
        <vt:i4>0</vt:i4>
      </vt:variant>
      <vt:variant>
        <vt:i4>5</vt:i4>
      </vt:variant>
      <vt:variant>
        <vt:lpwstr/>
      </vt:variant>
      <vt:variant>
        <vt:lpwstr>_Toc160348742</vt:lpwstr>
      </vt:variant>
      <vt:variant>
        <vt:i4>1966130</vt:i4>
      </vt:variant>
      <vt:variant>
        <vt:i4>50</vt:i4>
      </vt:variant>
      <vt:variant>
        <vt:i4>0</vt:i4>
      </vt:variant>
      <vt:variant>
        <vt:i4>5</vt:i4>
      </vt:variant>
      <vt:variant>
        <vt:lpwstr/>
      </vt:variant>
      <vt:variant>
        <vt:lpwstr>_Toc160348741</vt:lpwstr>
      </vt:variant>
      <vt:variant>
        <vt:i4>1966130</vt:i4>
      </vt:variant>
      <vt:variant>
        <vt:i4>44</vt:i4>
      </vt:variant>
      <vt:variant>
        <vt:i4>0</vt:i4>
      </vt:variant>
      <vt:variant>
        <vt:i4>5</vt:i4>
      </vt:variant>
      <vt:variant>
        <vt:lpwstr/>
      </vt:variant>
      <vt:variant>
        <vt:lpwstr>_Toc160348740</vt:lpwstr>
      </vt:variant>
      <vt:variant>
        <vt:i4>1638450</vt:i4>
      </vt:variant>
      <vt:variant>
        <vt:i4>38</vt:i4>
      </vt:variant>
      <vt:variant>
        <vt:i4>0</vt:i4>
      </vt:variant>
      <vt:variant>
        <vt:i4>5</vt:i4>
      </vt:variant>
      <vt:variant>
        <vt:lpwstr/>
      </vt:variant>
      <vt:variant>
        <vt:lpwstr>_Toc160348739</vt:lpwstr>
      </vt:variant>
      <vt:variant>
        <vt:i4>1638450</vt:i4>
      </vt:variant>
      <vt:variant>
        <vt:i4>32</vt:i4>
      </vt:variant>
      <vt:variant>
        <vt:i4>0</vt:i4>
      </vt:variant>
      <vt:variant>
        <vt:i4>5</vt:i4>
      </vt:variant>
      <vt:variant>
        <vt:lpwstr/>
      </vt:variant>
      <vt:variant>
        <vt:lpwstr>_Toc160348738</vt:lpwstr>
      </vt:variant>
      <vt:variant>
        <vt:i4>1638450</vt:i4>
      </vt:variant>
      <vt:variant>
        <vt:i4>26</vt:i4>
      </vt:variant>
      <vt:variant>
        <vt:i4>0</vt:i4>
      </vt:variant>
      <vt:variant>
        <vt:i4>5</vt:i4>
      </vt:variant>
      <vt:variant>
        <vt:lpwstr/>
      </vt:variant>
      <vt:variant>
        <vt:lpwstr>_Toc160348737</vt:lpwstr>
      </vt:variant>
      <vt:variant>
        <vt:i4>1638450</vt:i4>
      </vt:variant>
      <vt:variant>
        <vt:i4>20</vt:i4>
      </vt:variant>
      <vt:variant>
        <vt:i4>0</vt:i4>
      </vt:variant>
      <vt:variant>
        <vt:i4>5</vt:i4>
      </vt:variant>
      <vt:variant>
        <vt:lpwstr/>
      </vt:variant>
      <vt:variant>
        <vt:lpwstr>_Toc160348736</vt:lpwstr>
      </vt:variant>
      <vt:variant>
        <vt:i4>1638450</vt:i4>
      </vt:variant>
      <vt:variant>
        <vt:i4>14</vt:i4>
      </vt:variant>
      <vt:variant>
        <vt:i4>0</vt:i4>
      </vt:variant>
      <vt:variant>
        <vt:i4>5</vt:i4>
      </vt:variant>
      <vt:variant>
        <vt:lpwstr/>
      </vt:variant>
      <vt:variant>
        <vt:lpwstr>_Toc160348735</vt:lpwstr>
      </vt:variant>
      <vt:variant>
        <vt:i4>1638450</vt:i4>
      </vt:variant>
      <vt:variant>
        <vt:i4>8</vt:i4>
      </vt:variant>
      <vt:variant>
        <vt:i4>0</vt:i4>
      </vt:variant>
      <vt:variant>
        <vt:i4>5</vt:i4>
      </vt:variant>
      <vt:variant>
        <vt:lpwstr/>
      </vt:variant>
      <vt:variant>
        <vt:lpwstr>_Toc160348734</vt:lpwstr>
      </vt:variant>
      <vt:variant>
        <vt:i4>1638450</vt:i4>
      </vt:variant>
      <vt:variant>
        <vt:i4>2</vt:i4>
      </vt:variant>
      <vt:variant>
        <vt:i4>0</vt:i4>
      </vt:variant>
      <vt:variant>
        <vt:i4>5</vt:i4>
      </vt:variant>
      <vt:variant>
        <vt:lpwstr/>
      </vt:variant>
      <vt:variant>
        <vt:lpwstr>_Toc160348733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Page</dc:title>
  <dc:creator>...</dc:creator>
  <cp:lastModifiedBy>Rodrigo</cp:lastModifiedBy>
  <cp:revision>257</cp:revision>
  <cp:lastPrinted>2009-06-05T14:52:00Z</cp:lastPrinted>
  <dcterms:created xsi:type="dcterms:W3CDTF">2017-05-16T09:55:00Z</dcterms:created>
  <dcterms:modified xsi:type="dcterms:W3CDTF">2018-06-18T02:03:00Z</dcterms:modified>
</cp:coreProperties>
</file>