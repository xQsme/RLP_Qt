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19297" w14:textId="77777777" w:rsidR="007350D9" w:rsidRPr="00484455" w:rsidRDefault="007350D9" w:rsidP="007350D9">
      <w:pPr>
        <w:pStyle w:val="Ttulo"/>
        <w:jc w:val="center"/>
        <w:rPr>
          <w:color w:val="auto"/>
          <w:lang w:val="pt-PT"/>
        </w:rPr>
      </w:pPr>
      <w:r w:rsidRPr="00484455">
        <w:rPr>
          <w:noProof/>
          <w:color w:val="auto"/>
          <w:lang w:val="pt-PT" w:eastAsia="pt-PT"/>
        </w:rPr>
        <w:drawing>
          <wp:inline distT="0" distB="0" distL="0" distR="0" wp14:anchorId="5CD127F2" wp14:editId="5EF650FE">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6001854B" w14:textId="77777777" w:rsidR="007350D9" w:rsidRPr="00484455" w:rsidRDefault="007350D9" w:rsidP="007350D9">
      <w:pPr>
        <w:pStyle w:val="Ttulo"/>
        <w:jc w:val="center"/>
        <w:rPr>
          <w:color w:val="auto"/>
          <w:lang w:val="pt-PT"/>
        </w:rPr>
      </w:pPr>
    </w:p>
    <w:p w14:paraId="3563714D" w14:textId="77777777" w:rsidR="007350D9" w:rsidRPr="00484455" w:rsidRDefault="007350D9" w:rsidP="007350D9">
      <w:pPr>
        <w:pStyle w:val="Ttulo"/>
        <w:jc w:val="center"/>
        <w:rPr>
          <w:color w:val="auto"/>
          <w:lang w:val="pt-PT"/>
        </w:rPr>
      </w:pPr>
    </w:p>
    <w:p w14:paraId="42FE75C2" w14:textId="77777777" w:rsidR="007350D9" w:rsidRPr="00484455" w:rsidRDefault="007350D9" w:rsidP="007350D9">
      <w:pPr>
        <w:pStyle w:val="Ttulo"/>
        <w:jc w:val="center"/>
        <w:rPr>
          <w:color w:val="auto"/>
          <w:lang w:val="pt-PT"/>
        </w:rPr>
      </w:pPr>
    </w:p>
    <w:p w14:paraId="36F864B3" w14:textId="77777777" w:rsidR="007350D9" w:rsidRPr="00484455" w:rsidRDefault="007350D9" w:rsidP="007350D9">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723BFCF8" w14:textId="77777777" w:rsidR="007350D9" w:rsidRPr="00484455" w:rsidRDefault="007350D9" w:rsidP="007350D9">
      <w:pPr>
        <w:rPr>
          <w:lang w:val="pt-PT"/>
        </w:rPr>
      </w:pPr>
    </w:p>
    <w:p w14:paraId="02649D0D" w14:textId="77777777" w:rsidR="007350D9" w:rsidRPr="00484455" w:rsidRDefault="007350D9" w:rsidP="007350D9">
      <w:pPr>
        <w:rPr>
          <w:lang w:val="pt-PT"/>
        </w:rPr>
      </w:pPr>
    </w:p>
    <w:p w14:paraId="68E99F03" w14:textId="77777777" w:rsidR="007350D9" w:rsidRPr="00484455" w:rsidRDefault="007350D9" w:rsidP="007350D9">
      <w:pPr>
        <w:rPr>
          <w:lang w:val="pt-PT"/>
        </w:rPr>
      </w:pPr>
    </w:p>
    <w:p w14:paraId="65862522" w14:textId="77777777" w:rsidR="007350D9" w:rsidRPr="00484455" w:rsidRDefault="007350D9" w:rsidP="007350D9">
      <w:pPr>
        <w:rPr>
          <w:lang w:val="pt-PT"/>
        </w:rPr>
      </w:pPr>
    </w:p>
    <w:p w14:paraId="664B8189" w14:textId="77777777" w:rsidR="007350D9" w:rsidRPr="00484455" w:rsidRDefault="007350D9" w:rsidP="007350D9">
      <w:pPr>
        <w:rPr>
          <w:lang w:val="pt-PT"/>
        </w:rPr>
      </w:pPr>
    </w:p>
    <w:p w14:paraId="79B54C18" w14:textId="77777777" w:rsidR="007350D9" w:rsidRPr="00484455" w:rsidRDefault="007350D9" w:rsidP="007350D9">
      <w:pPr>
        <w:pStyle w:val="ThesisAuthorName"/>
        <w:rPr>
          <w:lang w:val="pt-PT"/>
        </w:rPr>
      </w:pPr>
      <w:r w:rsidRPr="00484455">
        <w:rPr>
          <w:lang w:val="pt-PT"/>
        </w:rPr>
        <w:t>Pedro Ferreira</w:t>
      </w:r>
    </w:p>
    <w:p w14:paraId="3B352111" w14:textId="77777777" w:rsidR="007350D9" w:rsidRPr="00484455" w:rsidRDefault="007350D9" w:rsidP="007350D9">
      <w:pPr>
        <w:pStyle w:val="ThesisAuthorName"/>
        <w:rPr>
          <w:lang w:val="pt-PT"/>
        </w:rPr>
      </w:pPr>
      <w:r w:rsidRPr="00484455">
        <w:rPr>
          <w:lang w:val="pt-PT"/>
        </w:rPr>
        <w:t>Rodrigo Pessoa</w:t>
      </w:r>
    </w:p>
    <w:p w14:paraId="004255D5" w14:textId="77777777" w:rsidR="007350D9" w:rsidRPr="00484455" w:rsidRDefault="007350D9" w:rsidP="007350D9">
      <w:pPr>
        <w:pStyle w:val="ThesisAuthorName"/>
        <w:rPr>
          <w:lang w:val="pt-PT"/>
        </w:rPr>
      </w:pPr>
    </w:p>
    <w:p w14:paraId="0BE378E4" w14:textId="77777777" w:rsidR="007350D9" w:rsidRPr="00484455" w:rsidRDefault="007350D9" w:rsidP="007350D9">
      <w:pPr>
        <w:pStyle w:val="ThesisAuthorName"/>
        <w:rPr>
          <w:lang w:val="pt-PT"/>
        </w:rPr>
      </w:pPr>
    </w:p>
    <w:p w14:paraId="30A17243" w14:textId="77777777" w:rsidR="007350D9" w:rsidRPr="00484455" w:rsidRDefault="007350D9" w:rsidP="007350D9">
      <w:pPr>
        <w:pStyle w:val="ThesisAuthorName"/>
        <w:rPr>
          <w:lang w:val="pt-PT"/>
        </w:rPr>
      </w:pPr>
    </w:p>
    <w:p w14:paraId="3CA9355E" w14:textId="77777777" w:rsidR="007350D9" w:rsidRPr="00484455" w:rsidRDefault="007350D9" w:rsidP="007350D9">
      <w:pPr>
        <w:pStyle w:val="ThesisAuthorName"/>
        <w:rPr>
          <w:sz w:val="24"/>
          <w:szCs w:val="24"/>
          <w:lang w:val="pt-PT"/>
        </w:rPr>
      </w:pPr>
      <w:r w:rsidRPr="00484455">
        <w:rPr>
          <w:sz w:val="24"/>
          <w:szCs w:val="24"/>
          <w:lang w:val="pt-PT"/>
        </w:rPr>
        <w:t>Junho 2018</w:t>
      </w:r>
    </w:p>
    <w:p w14:paraId="42713B37" w14:textId="77777777" w:rsidR="007350D9" w:rsidRPr="00484455" w:rsidRDefault="007350D9" w:rsidP="007350D9">
      <w:pPr>
        <w:pStyle w:val="ThesisAuthorName"/>
        <w:rPr>
          <w:lang w:val="pt-PT"/>
        </w:rPr>
      </w:pPr>
    </w:p>
    <w:p w14:paraId="0CF989E5" w14:textId="77777777" w:rsidR="007350D9" w:rsidRPr="00484455" w:rsidRDefault="007350D9" w:rsidP="007350D9">
      <w:pPr>
        <w:pStyle w:val="ThesisAuthorName"/>
        <w:rPr>
          <w:lang w:val="pt-PT"/>
        </w:rPr>
      </w:pPr>
    </w:p>
    <w:p w14:paraId="5C2BD2A8" w14:textId="77777777" w:rsidR="007350D9" w:rsidRPr="00484455" w:rsidRDefault="007350D9" w:rsidP="007350D9">
      <w:pPr>
        <w:pStyle w:val="ThesisAuthorName"/>
        <w:rPr>
          <w:b w:val="0"/>
          <w:lang w:val="pt-PT"/>
        </w:rPr>
      </w:pPr>
      <w:r w:rsidRPr="00484455">
        <w:rPr>
          <w:b w:val="0"/>
          <w:iCs/>
          <w:sz w:val="24"/>
          <w:lang w:val="pt-PT"/>
        </w:rPr>
        <w:t>Trabalho realizado no âmbito da unidade curricular de Projeto Informático</w:t>
      </w:r>
    </w:p>
    <w:p w14:paraId="183D6747" w14:textId="77777777" w:rsidR="007350D9" w:rsidRPr="00484455" w:rsidRDefault="007350D9" w:rsidP="007350D9">
      <w:pPr>
        <w:pStyle w:val="ThesisAuthorName"/>
        <w:rPr>
          <w:lang w:val="pt-PT"/>
        </w:rPr>
        <w:sectPr w:rsidR="007350D9" w:rsidRPr="00484455" w:rsidSect="00A37B06">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06AFC605" w14:textId="77777777" w:rsidR="007350D9" w:rsidRPr="00484455" w:rsidRDefault="007350D9" w:rsidP="007350D9">
      <w:pPr>
        <w:pStyle w:val="ThesisAuthorName"/>
        <w:rPr>
          <w:lang w:val="pt-PT"/>
        </w:rPr>
      </w:pPr>
    </w:p>
    <w:p w14:paraId="204C5C46" w14:textId="77777777" w:rsidR="007350D9" w:rsidRPr="00484455" w:rsidRDefault="007350D9" w:rsidP="007350D9">
      <w:pPr>
        <w:pStyle w:val="ThesisAuthorName"/>
        <w:rPr>
          <w:lang w:val="pt-PT"/>
        </w:rPr>
      </w:pPr>
    </w:p>
    <w:p w14:paraId="2C7CB496" w14:textId="77777777" w:rsidR="007350D9" w:rsidRPr="00484455" w:rsidRDefault="007350D9" w:rsidP="007350D9">
      <w:pPr>
        <w:pStyle w:val="ThesisAuthorName"/>
        <w:rPr>
          <w:lang w:val="pt-PT"/>
        </w:rPr>
      </w:pPr>
    </w:p>
    <w:p w14:paraId="47289916" w14:textId="77777777" w:rsidR="007350D9" w:rsidRPr="00484455" w:rsidRDefault="007350D9" w:rsidP="007350D9">
      <w:pPr>
        <w:pStyle w:val="ThesisAuthorName"/>
        <w:rPr>
          <w:lang w:val="pt-PT"/>
        </w:rPr>
      </w:pPr>
    </w:p>
    <w:p w14:paraId="7B85BC7A" w14:textId="77777777" w:rsidR="007350D9" w:rsidRPr="00484455" w:rsidRDefault="007350D9" w:rsidP="007350D9">
      <w:pPr>
        <w:pStyle w:val="ThesisAuthorName"/>
        <w:rPr>
          <w:lang w:val="pt-PT"/>
        </w:rPr>
      </w:pPr>
    </w:p>
    <w:p w14:paraId="549C8C34" w14:textId="77777777" w:rsidR="007350D9" w:rsidRPr="00484455" w:rsidRDefault="007350D9" w:rsidP="007350D9">
      <w:pPr>
        <w:pStyle w:val="ThesisAuthorName"/>
        <w:rPr>
          <w:lang w:val="pt-PT"/>
        </w:rPr>
      </w:pPr>
    </w:p>
    <w:p w14:paraId="14BB98B6" w14:textId="77777777" w:rsidR="007350D9" w:rsidRPr="00484455" w:rsidRDefault="007350D9" w:rsidP="007350D9">
      <w:pPr>
        <w:pStyle w:val="ThesisAuthorName"/>
        <w:rPr>
          <w:lang w:val="pt-PT"/>
        </w:rPr>
      </w:pPr>
    </w:p>
    <w:p w14:paraId="7BDE2E38" w14:textId="77777777" w:rsidR="007350D9" w:rsidRPr="00484455" w:rsidRDefault="007350D9" w:rsidP="007350D9">
      <w:pPr>
        <w:pStyle w:val="ThesisAuthorName"/>
        <w:rPr>
          <w:lang w:val="pt-PT"/>
        </w:rPr>
      </w:pPr>
    </w:p>
    <w:p w14:paraId="15A00BB7" w14:textId="77777777" w:rsidR="007350D9" w:rsidRPr="00484455" w:rsidRDefault="007350D9" w:rsidP="007350D9">
      <w:pPr>
        <w:pStyle w:val="ThesisAuthorName"/>
        <w:rPr>
          <w:lang w:val="pt-PT"/>
        </w:rPr>
      </w:pPr>
    </w:p>
    <w:p w14:paraId="37EE1837" w14:textId="77777777" w:rsidR="007350D9" w:rsidRPr="00484455" w:rsidRDefault="007350D9" w:rsidP="007350D9">
      <w:pPr>
        <w:pStyle w:val="ThesisAuthorName"/>
        <w:rPr>
          <w:lang w:val="pt-PT"/>
        </w:rPr>
      </w:pPr>
    </w:p>
    <w:p w14:paraId="4423BA51" w14:textId="77777777" w:rsidR="007350D9" w:rsidRPr="00484455" w:rsidRDefault="007350D9" w:rsidP="007350D9">
      <w:pPr>
        <w:pStyle w:val="ThesisAuthorName"/>
        <w:rPr>
          <w:lang w:val="pt-PT"/>
        </w:rPr>
      </w:pPr>
    </w:p>
    <w:p w14:paraId="29AF8214" w14:textId="77777777" w:rsidR="007350D9" w:rsidRPr="00484455" w:rsidRDefault="007350D9" w:rsidP="007350D9">
      <w:pPr>
        <w:pStyle w:val="ThesisAuthorName"/>
        <w:rPr>
          <w:lang w:val="pt-PT"/>
        </w:rPr>
      </w:pPr>
    </w:p>
    <w:p w14:paraId="4D1E0C23" w14:textId="77777777" w:rsidR="007350D9" w:rsidRPr="00484455" w:rsidRDefault="007350D9" w:rsidP="007350D9">
      <w:pPr>
        <w:pStyle w:val="ThesisAuthorName"/>
        <w:rPr>
          <w:lang w:val="pt-PT"/>
        </w:rPr>
      </w:pPr>
    </w:p>
    <w:p w14:paraId="14C47083" w14:textId="77777777" w:rsidR="007350D9" w:rsidRPr="00484455" w:rsidRDefault="007350D9" w:rsidP="007350D9">
      <w:pPr>
        <w:pStyle w:val="ThesisAuthorName"/>
        <w:rPr>
          <w:lang w:val="pt-PT"/>
        </w:rPr>
      </w:pPr>
    </w:p>
    <w:p w14:paraId="4F1D043E" w14:textId="77777777" w:rsidR="007350D9" w:rsidRPr="00484455" w:rsidRDefault="007350D9" w:rsidP="007350D9">
      <w:pPr>
        <w:pStyle w:val="ThesisAuthorName"/>
        <w:rPr>
          <w:lang w:val="pt-PT"/>
        </w:rPr>
      </w:pPr>
    </w:p>
    <w:p w14:paraId="27389046" w14:textId="77777777" w:rsidR="007350D9" w:rsidRPr="00484455" w:rsidRDefault="007350D9" w:rsidP="007350D9">
      <w:pPr>
        <w:jc w:val="center"/>
        <w:rPr>
          <w:rFonts w:ascii="Times New Roman" w:hAnsi="Times New Roman"/>
          <w:iCs/>
          <w:sz w:val="24"/>
          <w:lang w:val="pt-PT"/>
        </w:rPr>
      </w:pPr>
    </w:p>
    <w:p w14:paraId="4003876D" w14:textId="77777777" w:rsidR="007350D9" w:rsidRPr="00484455" w:rsidRDefault="007350D9" w:rsidP="007350D9">
      <w:pPr>
        <w:jc w:val="center"/>
        <w:rPr>
          <w:rFonts w:ascii="Times New Roman" w:hAnsi="Times New Roman"/>
          <w:iCs/>
          <w:sz w:val="24"/>
          <w:lang w:val="pt-PT"/>
        </w:rPr>
      </w:pPr>
    </w:p>
    <w:p w14:paraId="626F2AB3" w14:textId="77777777" w:rsidR="007350D9" w:rsidRPr="00484455" w:rsidRDefault="007350D9" w:rsidP="007350D9">
      <w:pPr>
        <w:jc w:val="center"/>
        <w:rPr>
          <w:rFonts w:ascii="Times New Roman" w:hAnsi="Times New Roman"/>
          <w:iCs/>
          <w:sz w:val="24"/>
          <w:lang w:val="pt-PT"/>
        </w:rPr>
      </w:pPr>
    </w:p>
    <w:p w14:paraId="5DC60784" w14:textId="77777777" w:rsidR="007350D9" w:rsidRPr="00484455" w:rsidRDefault="007350D9" w:rsidP="007350D9">
      <w:pPr>
        <w:jc w:val="center"/>
        <w:rPr>
          <w:rFonts w:ascii="Times New Roman" w:hAnsi="Times New Roman"/>
          <w:iCs/>
          <w:sz w:val="24"/>
          <w:lang w:val="pt-PT"/>
        </w:rPr>
      </w:pPr>
    </w:p>
    <w:p w14:paraId="111B41C6" w14:textId="77777777" w:rsidR="007350D9" w:rsidRPr="00484455" w:rsidRDefault="007350D9" w:rsidP="007350D9">
      <w:pPr>
        <w:jc w:val="center"/>
        <w:rPr>
          <w:rFonts w:ascii="Times New Roman" w:hAnsi="Times New Roman"/>
          <w:iCs/>
          <w:sz w:val="24"/>
          <w:lang w:val="pt-PT"/>
        </w:rPr>
      </w:pPr>
    </w:p>
    <w:p w14:paraId="5DB7153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53B568A5" w14:textId="77777777"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14:paraId="717C6C56" w14:textId="77777777" w:rsidR="007350D9" w:rsidRPr="00484455" w:rsidRDefault="007350D9" w:rsidP="007350D9">
      <w:pPr>
        <w:rPr>
          <w:rStyle w:val="nfase"/>
          <w:i w:val="0"/>
          <w:lang w:val="pt-PT"/>
        </w:rPr>
      </w:pPr>
    </w:p>
    <w:p w14:paraId="4D551CBF" w14:textId="77777777" w:rsidR="007350D9" w:rsidRPr="00484455" w:rsidRDefault="007350D9" w:rsidP="007350D9">
      <w:pPr>
        <w:pStyle w:val="ThesisSubjectInformation"/>
        <w:rPr>
          <w:rStyle w:val="nfase"/>
          <w:lang w:val="pt-PT"/>
        </w:rPr>
      </w:pPr>
    </w:p>
    <w:p w14:paraId="553CAED1" w14:textId="77777777" w:rsidR="007350D9" w:rsidRPr="00484455" w:rsidRDefault="007350D9" w:rsidP="007350D9">
      <w:pPr>
        <w:pStyle w:val="ThesisHeading1non-numbered"/>
        <w:rPr>
          <w:lang w:val="pt-PT"/>
        </w:rPr>
        <w:sectPr w:rsidR="007350D9" w:rsidRPr="00484455" w:rsidSect="00A37B06">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140B6331" w14:textId="77777777" w:rsidR="007350D9" w:rsidRPr="00484455" w:rsidRDefault="007350D9" w:rsidP="007350D9">
      <w:pPr>
        <w:rPr>
          <w:lang w:val="pt-PT"/>
        </w:rPr>
        <w:sectPr w:rsidR="007350D9" w:rsidRPr="00484455" w:rsidSect="00A37B06">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13E90B6C" w14:textId="77777777" w:rsidR="007350D9" w:rsidRPr="00484455" w:rsidRDefault="007350D9" w:rsidP="007350D9">
      <w:pPr>
        <w:pStyle w:val="ThesisHeading1non-numbered"/>
        <w:rPr>
          <w:lang w:val="pt-PT"/>
        </w:rPr>
      </w:pPr>
      <w:bookmarkStart w:id="11" w:name="_Toc517466433"/>
      <w:bookmarkStart w:id="12" w:name="_Toc517701450"/>
      <w:r w:rsidRPr="00484455">
        <w:rPr>
          <w:lang w:val="pt-PT"/>
        </w:rPr>
        <w:lastRenderedPageBreak/>
        <w:t>Agradecimentos</w:t>
      </w:r>
      <w:bookmarkEnd w:id="11"/>
      <w:bookmarkEnd w:id="12"/>
    </w:p>
    <w:p w14:paraId="6E67DFAF" w14:textId="77777777" w:rsidR="007350D9" w:rsidRPr="00484455" w:rsidRDefault="007350D9" w:rsidP="007350D9">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21FD3848" w14:textId="77777777" w:rsidR="007350D9" w:rsidRPr="00484455" w:rsidRDefault="007350D9" w:rsidP="007350D9">
      <w:pPr>
        <w:pStyle w:val="ThesisBodyText"/>
        <w:rPr>
          <w:lang w:val="pt-PT"/>
        </w:rPr>
        <w:sectPr w:rsidR="007350D9" w:rsidRPr="00484455" w:rsidSect="00A37B06">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0A64F7CE" w14:textId="77777777" w:rsidR="007350D9" w:rsidRPr="00484455" w:rsidRDefault="007350D9" w:rsidP="007350D9">
      <w:pPr>
        <w:pStyle w:val="ThesisHeading1non-numbered"/>
        <w:rPr>
          <w:lang w:val="pt-PT"/>
        </w:rPr>
      </w:pPr>
      <w:bookmarkStart w:id="13" w:name="_Toc517466434"/>
      <w:bookmarkStart w:id="14" w:name="_Toc517701451"/>
      <w:bookmarkStart w:id="15" w:name="_Hlk517341128"/>
      <w:r w:rsidRPr="00484455">
        <w:rPr>
          <w:lang w:val="pt-PT"/>
        </w:rPr>
        <w:lastRenderedPageBreak/>
        <w:t>Resumo</w:t>
      </w:r>
      <w:bookmarkEnd w:id="13"/>
      <w:bookmarkEnd w:id="14"/>
    </w:p>
    <w:p w14:paraId="5E833E8D" w14:textId="77777777" w:rsidR="007350D9" w:rsidRPr="00484455" w:rsidRDefault="007350D9" w:rsidP="007350D9">
      <w:pPr>
        <w:pStyle w:val="ThesisBodyText"/>
        <w:rPr>
          <w:lang w:val="pt-PT"/>
        </w:rPr>
      </w:pPr>
      <w:r w:rsidRPr="00484455">
        <w:rPr>
          <w:lang w:val="pt-PT"/>
        </w:rPr>
        <w:t>No contexto do Projeto Informático de 2017/18 desenvolvemos uma aplicação em C++ que permite resolver o problema de localização de regeneradores.</w:t>
      </w:r>
    </w:p>
    <w:p w14:paraId="6C038136" w14:textId="77777777" w:rsidR="007350D9" w:rsidRPr="00484455" w:rsidRDefault="007350D9" w:rsidP="007350D9">
      <w:pPr>
        <w:pStyle w:val="ThesisBodyText"/>
        <w:spacing w:after="0"/>
        <w:rPr>
          <w:lang w:val="pt-PT"/>
        </w:rPr>
      </w:pPr>
      <w:r w:rsidRPr="00484455">
        <w:rPr>
          <w:lang w:val="pt-PT"/>
        </w:rPr>
        <w:t xml:space="preserve">Nas redes óticas, a força de um sinal ótico deteriora-se à medida que fica mais longe da fonte, devido a deficiências de transmissão na fibra (atenuação, dispersão, </w:t>
      </w:r>
      <w:r w:rsidR="00A37B06" w:rsidRPr="00484455">
        <w:rPr>
          <w:lang w:val="pt-PT"/>
        </w:rPr>
        <w:t xml:space="preserve">conversação). </w:t>
      </w:r>
      <w:r w:rsidRPr="00484455">
        <w:rPr>
          <w:lang w:val="pt-PT"/>
        </w:rPr>
        <w:t>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14:paraId="5D80D439" w14:textId="77777777" w:rsidR="007350D9" w:rsidRPr="00484455" w:rsidRDefault="007350D9" w:rsidP="007350D9">
      <w:pPr>
        <w:pStyle w:val="ThesisBodyText"/>
        <w:spacing w:after="0"/>
        <w:jc w:val="left"/>
        <w:rPr>
          <w:lang w:val="pt-PT"/>
        </w:rPr>
      </w:pPr>
    </w:p>
    <w:p w14:paraId="325A8638" w14:textId="77777777" w:rsidR="007350D9" w:rsidRPr="00484455" w:rsidRDefault="007350D9" w:rsidP="007350D9">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sidR="00A37B06">
        <w:rPr>
          <w:lang w:val="pt-PT"/>
        </w:rPr>
        <w:t xml:space="preserve"> </w:t>
      </w:r>
      <w:r w:rsidR="00A37B06" w:rsidRPr="006862B7">
        <w:rPr>
          <w:lang w:val="pt-PT"/>
          <w:rPrChange w:id="16" w:author="The Law" w:date="2018-06-25T14:09:00Z">
            <w:rPr>
              <w:color w:val="FF0000"/>
              <w:lang w:val="pt-PT"/>
            </w:rPr>
          </w:rPrChange>
        </w:rPr>
        <w:t>(melhor solução encontrada até ao momento)</w:t>
      </w:r>
      <w:r w:rsidRPr="00484455">
        <w:rPr>
          <w:lang w:val="pt-PT"/>
        </w:rPr>
        <w:t xml:space="preserve"> ao longo d</w:t>
      </w:r>
      <w:r w:rsidR="00A37B06">
        <w:rPr>
          <w:lang w:val="pt-PT"/>
        </w:rPr>
        <w:t>e um conjunto</w:t>
      </w:r>
      <w:r w:rsidR="00A37B06">
        <w:rPr>
          <w:color w:val="FF0000"/>
          <w:lang w:val="pt-PT"/>
        </w:rPr>
        <w:t xml:space="preserve"> </w:t>
      </w:r>
      <w:r w:rsidR="00A37B06" w:rsidRPr="006862B7">
        <w:rPr>
          <w:lang w:val="pt-PT"/>
          <w:rPrChange w:id="17" w:author="The Law" w:date="2018-06-25T14:09:00Z">
            <w:rPr>
              <w:color w:val="FF0000"/>
              <w:lang w:val="pt-PT"/>
            </w:rPr>
          </w:rPrChange>
        </w:rPr>
        <w:t>específico de iterações</w:t>
      </w:r>
      <w:r w:rsidRPr="006862B7">
        <w:rPr>
          <w:lang w:val="pt-PT"/>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14:paraId="55DBE151"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w:t>
      </w:r>
      <w:r w:rsidRPr="006862B7">
        <w:rPr>
          <w:i/>
          <w:lang w:val="pt-PT"/>
        </w:rPr>
        <w:t>fitness</w:t>
      </w:r>
      <w:r w:rsidR="00A37B06" w:rsidRPr="006862B7">
        <w:rPr>
          <w:i/>
          <w:lang w:val="pt-PT"/>
        </w:rPr>
        <w:t xml:space="preserve"> </w:t>
      </w:r>
      <w:r w:rsidR="00A37B06" w:rsidRPr="006862B7">
        <w:rPr>
          <w:lang w:val="pt-PT"/>
          <w:rPrChange w:id="18" w:author="The Law" w:date="2018-06-25T14:09:00Z">
            <w:rPr>
              <w:color w:val="FF0000"/>
              <w:lang w:val="pt-PT"/>
            </w:rPr>
          </w:rPrChange>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F5FCB7F" w14:textId="77777777" w:rsidR="007350D9" w:rsidRPr="00484455" w:rsidRDefault="007350D9" w:rsidP="007350D9">
      <w:pPr>
        <w:pStyle w:val="ThesisHeading1non-numbered"/>
        <w:rPr>
          <w:lang w:val="en-US"/>
        </w:rPr>
      </w:pPr>
      <w:bookmarkStart w:id="19" w:name="_Toc517466435"/>
      <w:bookmarkStart w:id="20" w:name="_Toc517701452"/>
      <w:r w:rsidRPr="00484455">
        <w:rPr>
          <w:lang w:val="en-US"/>
        </w:rPr>
        <w:lastRenderedPageBreak/>
        <w:t>Abstract</w:t>
      </w:r>
      <w:bookmarkEnd w:id="19"/>
      <w:bookmarkEnd w:id="20"/>
    </w:p>
    <w:p w14:paraId="490EB6A1" w14:textId="77777777" w:rsidR="007350D9" w:rsidRPr="00484455" w:rsidRDefault="007350D9" w:rsidP="007350D9">
      <w:pPr>
        <w:pStyle w:val="ThesisBodyText"/>
        <w:rPr>
          <w:lang w:val="en-US"/>
        </w:rPr>
      </w:pPr>
      <w:r w:rsidRPr="00484455">
        <w:rPr>
          <w:lang w:val="en-US"/>
        </w:rPr>
        <w:t>For our final project (2017/2018) we developed an application, built in C++, capable of solving the Regenerator Location Problem.</w:t>
      </w:r>
    </w:p>
    <w:p w14:paraId="5481231E" w14:textId="77777777" w:rsidR="007350D9" w:rsidRPr="00484455" w:rsidRDefault="007350D9" w:rsidP="007350D9">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792D0D90" w14:textId="6F212A17" w:rsidR="007350D9" w:rsidRPr="00484455" w:rsidRDefault="007350D9" w:rsidP="007350D9">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del w:id="21" w:author="Rodrigo" w:date="2018-06-25T16:11:00Z">
        <w:r w:rsidRPr="00484455" w:rsidDel="001D2529">
          <w:rPr>
            <w:lang w:val="en-US"/>
          </w:rPr>
          <w:delText>generations</w:delText>
        </w:r>
      </w:del>
      <w:ins w:id="22" w:author="Rodrigo" w:date="2018-06-25T16:11:00Z">
        <w:r w:rsidR="001D2529">
          <w:rPr>
            <w:lang w:val="en-US"/>
          </w:rPr>
          <w:t>iterations</w:t>
        </w:r>
      </w:ins>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506E3B15" w14:textId="77777777" w:rsidR="007350D9" w:rsidRPr="00484455" w:rsidRDefault="007350D9" w:rsidP="007350D9">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2FDD7284" w14:textId="77777777" w:rsidR="007350D9" w:rsidRPr="008E671B" w:rsidRDefault="007350D9" w:rsidP="007350D9">
      <w:pPr>
        <w:rPr>
          <w:lang w:val="en-US"/>
        </w:rPr>
      </w:pPr>
    </w:p>
    <w:p w14:paraId="5D7EFC48" w14:textId="77777777" w:rsidR="007350D9" w:rsidRPr="008E671B" w:rsidRDefault="007350D9" w:rsidP="007350D9">
      <w:pPr>
        <w:rPr>
          <w:lang w:val="en-US"/>
        </w:rPr>
        <w:sectPr w:rsidR="007350D9" w:rsidRPr="008E671B" w:rsidSect="00A37B06">
          <w:type w:val="oddPage"/>
          <w:pgSz w:w="11906" w:h="16838"/>
          <w:pgMar w:top="1440" w:right="1983" w:bottom="1440" w:left="1418" w:header="709" w:footer="709" w:gutter="567"/>
          <w:pgNumType w:fmt="lowerRoman"/>
          <w:cols w:space="708"/>
          <w:titlePg/>
          <w:docGrid w:linePitch="360"/>
        </w:sectPr>
      </w:pPr>
    </w:p>
    <w:p w14:paraId="6BA13730" w14:textId="77777777" w:rsidR="007350D9" w:rsidRPr="00484455" w:rsidRDefault="007350D9" w:rsidP="007350D9">
      <w:pPr>
        <w:pStyle w:val="ThesisHeading1non-numbered"/>
        <w:rPr>
          <w:lang w:val="pt-PT"/>
        </w:rPr>
      </w:pPr>
      <w:bookmarkStart w:id="23" w:name="_Toc517466436"/>
      <w:bookmarkStart w:id="24" w:name="_Toc517701453"/>
      <w:bookmarkEnd w:id="15"/>
      <w:r w:rsidRPr="00484455">
        <w:rPr>
          <w:lang w:val="pt-PT"/>
        </w:rPr>
        <w:lastRenderedPageBreak/>
        <w:t>Índice</w:t>
      </w:r>
      <w:bookmarkEnd w:id="23"/>
      <w:bookmarkEnd w:id="24"/>
    </w:p>
    <w:p w14:paraId="06D5D8D4" w14:textId="00C9E189" w:rsidR="00D5641C" w:rsidRDefault="007350D9">
      <w:pPr>
        <w:pStyle w:val="ndice1"/>
        <w:tabs>
          <w:tab w:val="right" w:leader="dot" w:pos="7928"/>
        </w:tabs>
        <w:rPr>
          <w:ins w:id="25" w:author="The Law" w:date="2018-06-25T14:46:00Z"/>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ins w:id="26" w:author="The Law" w:date="2018-06-25T14:46:00Z">
        <w:r w:rsidR="00D5641C" w:rsidRPr="00B55F5A">
          <w:rPr>
            <w:rStyle w:val="Hiperligao"/>
            <w:noProof/>
          </w:rPr>
          <w:fldChar w:fldCharType="begin"/>
        </w:r>
        <w:r w:rsidR="00D5641C" w:rsidRPr="00B55F5A">
          <w:rPr>
            <w:rStyle w:val="Hiperligao"/>
            <w:noProof/>
          </w:rPr>
          <w:instrText xml:space="preserve"> </w:instrText>
        </w:r>
        <w:r w:rsidR="00D5641C">
          <w:rPr>
            <w:noProof/>
          </w:rPr>
          <w:instrText>HYPERLINK \l "_Toc517701450"</w:instrText>
        </w:r>
        <w:r w:rsidR="00D5641C" w:rsidRPr="00B55F5A">
          <w:rPr>
            <w:rStyle w:val="Hiperligao"/>
            <w:noProof/>
          </w:rPr>
          <w:instrText xml:space="preserve"> </w:instrText>
        </w:r>
        <w:r w:rsidR="00D5641C" w:rsidRPr="00B55F5A">
          <w:rPr>
            <w:rStyle w:val="Hiperligao"/>
            <w:noProof/>
          </w:rPr>
          <w:fldChar w:fldCharType="separate"/>
        </w:r>
        <w:r w:rsidR="00D5641C" w:rsidRPr="00B55F5A">
          <w:rPr>
            <w:rStyle w:val="Hiperligao"/>
            <w:noProof/>
            <w:lang w:val="pt-PT"/>
          </w:rPr>
          <w:t>Agradecimentos</w:t>
        </w:r>
        <w:r w:rsidR="00D5641C">
          <w:rPr>
            <w:noProof/>
            <w:webHidden/>
          </w:rPr>
          <w:tab/>
        </w:r>
        <w:r w:rsidR="00D5641C">
          <w:rPr>
            <w:noProof/>
            <w:webHidden/>
          </w:rPr>
          <w:fldChar w:fldCharType="begin"/>
        </w:r>
        <w:r w:rsidR="00D5641C">
          <w:rPr>
            <w:noProof/>
            <w:webHidden/>
          </w:rPr>
          <w:instrText xml:space="preserve"> PAGEREF _Toc517701450 \h </w:instrText>
        </w:r>
      </w:ins>
      <w:r w:rsidR="00D5641C">
        <w:rPr>
          <w:noProof/>
          <w:webHidden/>
        </w:rPr>
      </w:r>
      <w:r w:rsidR="00D5641C">
        <w:rPr>
          <w:noProof/>
          <w:webHidden/>
        </w:rPr>
        <w:fldChar w:fldCharType="separate"/>
      </w:r>
      <w:ins w:id="27" w:author="The Law" w:date="2018-06-25T14:47:00Z">
        <w:r w:rsidR="00D5641C">
          <w:rPr>
            <w:noProof/>
            <w:webHidden/>
          </w:rPr>
          <w:t>v</w:t>
        </w:r>
      </w:ins>
      <w:ins w:id="28" w:author="The Law" w:date="2018-06-25T14:46:00Z">
        <w:r w:rsidR="00D5641C">
          <w:rPr>
            <w:noProof/>
            <w:webHidden/>
          </w:rPr>
          <w:fldChar w:fldCharType="end"/>
        </w:r>
        <w:r w:rsidR="00D5641C" w:rsidRPr="00B55F5A">
          <w:rPr>
            <w:rStyle w:val="Hiperligao"/>
            <w:noProof/>
          </w:rPr>
          <w:fldChar w:fldCharType="end"/>
        </w:r>
      </w:ins>
    </w:p>
    <w:p w14:paraId="54EBEE18" w14:textId="5E81775F" w:rsidR="00D5641C" w:rsidRDefault="00D5641C">
      <w:pPr>
        <w:pStyle w:val="ndice1"/>
        <w:tabs>
          <w:tab w:val="right" w:leader="dot" w:pos="7928"/>
        </w:tabs>
        <w:rPr>
          <w:ins w:id="29" w:author="The Law" w:date="2018-06-25T14:46:00Z"/>
          <w:b w:val="0"/>
          <w:bCs w:val="0"/>
          <w:caps w:val="0"/>
          <w:noProof/>
          <w:sz w:val="22"/>
          <w:szCs w:val="22"/>
          <w:lang w:val="en-US" w:eastAsia="en-US"/>
        </w:rPr>
      </w:pPr>
      <w:ins w:id="3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"_Toc517701451"</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Resumo</w:t>
        </w:r>
        <w:r>
          <w:rPr>
            <w:noProof/>
            <w:webHidden/>
          </w:rPr>
          <w:tab/>
        </w:r>
        <w:r>
          <w:rPr>
            <w:noProof/>
            <w:webHidden/>
          </w:rPr>
          <w:fldChar w:fldCharType="begin"/>
        </w:r>
        <w:r>
          <w:rPr>
            <w:noProof/>
            <w:webHidden/>
          </w:rPr>
          <w:instrText xml:space="preserve"> PAGEREF _Toc517701451 \h </w:instrText>
        </w:r>
      </w:ins>
      <w:r>
        <w:rPr>
          <w:noProof/>
          <w:webHidden/>
        </w:rPr>
      </w:r>
      <w:r>
        <w:rPr>
          <w:noProof/>
          <w:webHidden/>
        </w:rPr>
        <w:fldChar w:fldCharType="separate"/>
      </w:r>
      <w:ins w:id="31" w:author="The Law" w:date="2018-06-25T14:47:00Z">
        <w:r>
          <w:rPr>
            <w:noProof/>
            <w:webHidden/>
          </w:rPr>
          <w:t>vii</w:t>
        </w:r>
      </w:ins>
      <w:ins w:id="32" w:author="The Law" w:date="2018-06-25T14:46:00Z">
        <w:r>
          <w:rPr>
            <w:noProof/>
            <w:webHidden/>
          </w:rPr>
          <w:fldChar w:fldCharType="end"/>
        </w:r>
        <w:r w:rsidRPr="00B55F5A">
          <w:rPr>
            <w:rStyle w:val="Hiperligao"/>
            <w:noProof/>
          </w:rPr>
          <w:fldChar w:fldCharType="end"/>
        </w:r>
      </w:ins>
    </w:p>
    <w:p w14:paraId="7A19E795" w14:textId="32A734F7" w:rsidR="00D5641C" w:rsidRDefault="00D5641C">
      <w:pPr>
        <w:pStyle w:val="ndice1"/>
        <w:tabs>
          <w:tab w:val="right" w:leader="dot" w:pos="7928"/>
        </w:tabs>
        <w:rPr>
          <w:ins w:id="33" w:author="The Law" w:date="2018-06-25T14:46:00Z"/>
          <w:b w:val="0"/>
          <w:bCs w:val="0"/>
          <w:caps w:val="0"/>
          <w:noProof/>
          <w:sz w:val="22"/>
          <w:szCs w:val="22"/>
          <w:lang w:val="en-US" w:eastAsia="en-US"/>
        </w:rPr>
      </w:pPr>
      <w:ins w:id="3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"_Toc517701452"</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en-US"/>
          </w:rPr>
          <w:t>Abstract</w:t>
        </w:r>
        <w:r>
          <w:rPr>
            <w:noProof/>
            <w:webHidden/>
          </w:rPr>
          <w:tab/>
        </w:r>
        <w:r>
          <w:rPr>
            <w:noProof/>
            <w:webHidden/>
          </w:rPr>
          <w:fldChar w:fldCharType="begin"/>
        </w:r>
        <w:r>
          <w:rPr>
            <w:noProof/>
            <w:webHidden/>
          </w:rPr>
          <w:instrText xml:space="preserve"> PAGEREF _Toc517701452 \h </w:instrText>
        </w:r>
      </w:ins>
      <w:r>
        <w:rPr>
          <w:noProof/>
          <w:webHidden/>
        </w:rPr>
      </w:r>
      <w:r>
        <w:rPr>
          <w:noProof/>
          <w:webHidden/>
        </w:rPr>
        <w:fldChar w:fldCharType="separate"/>
      </w:r>
      <w:ins w:id="35" w:author="The Law" w:date="2018-06-25T14:47:00Z">
        <w:r>
          <w:rPr>
            <w:noProof/>
            <w:webHidden/>
          </w:rPr>
          <w:t>ix</w:t>
        </w:r>
      </w:ins>
      <w:ins w:id="36" w:author="The Law" w:date="2018-06-25T14:46:00Z">
        <w:r>
          <w:rPr>
            <w:noProof/>
            <w:webHidden/>
          </w:rPr>
          <w:fldChar w:fldCharType="end"/>
        </w:r>
        <w:r w:rsidRPr="00B55F5A">
          <w:rPr>
            <w:rStyle w:val="Hiperligao"/>
            <w:noProof/>
          </w:rPr>
          <w:fldChar w:fldCharType="end"/>
        </w:r>
      </w:ins>
    </w:p>
    <w:p w14:paraId="4ED6294D" w14:textId="6C720FAB" w:rsidR="00D5641C" w:rsidRDefault="00D5641C">
      <w:pPr>
        <w:pStyle w:val="ndice1"/>
        <w:tabs>
          <w:tab w:val="right" w:leader="dot" w:pos="7928"/>
        </w:tabs>
        <w:rPr>
          <w:ins w:id="37" w:author="The Law" w:date="2018-06-25T14:46:00Z"/>
          <w:b w:val="0"/>
          <w:bCs w:val="0"/>
          <w:caps w:val="0"/>
          <w:noProof/>
          <w:sz w:val="22"/>
          <w:szCs w:val="22"/>
          <w:lang w:val="en-US" w:eastAsia="en-US"/>
        </w:rPr>
      </w:pPr>
      <w:ins w:id="3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"_Toc517701453"</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Índice</w:t>
        </w:r>
        <w:r>
          <w:rPr>
            <w:noProof/>
            <w:webHidden/>
          </w:rPr>
          <w:tab/>
        </w:r>
        <w:r>
          <w:rPr>
            <w:noProof/>
            <w:webHidden/>
          </w:rPr>
          <w:fldChar w:fldCharType="begin"/>
        </w:r>
        <w:r>
          <w:rPr>
            <w:noProof/>
            <w:webHidden/>
          </w:rPr>
          <w:instrText xml:space="preserve"> PAGEREF _Toc517701453 \h </w:instrText>
        </w:r>
      </w:ins>
      <w:r>
        <w:rPr>
          <w:noProof/>
          <w:webHidden/>
        </w:rPr>
      </w:r>
      <w:r>
        <w:rPr>
          <w:noProof/>
          <w:webHidden/>
        </w:rPr>
        <w:fldChar w:fldCharType="separate"/>
      </w:r>
      <w:ins w:id="39" w:author="The Law" w:date="2018-06-25T14:47:00Z">
        <w:r>
          <w:rPr>
            <w:noProof/>
            <w:webHidden/>
          </w:rPr>
          <w:t>xi</w:t>
        </w:r>
      </w:ins>
      <w:ins w:id="40" w:author="The Law" w:date="2018-06-25T14:46:00Z">
        <w:r>
          <w:rPr>
            <w:noProof/>
            <w:webHidden/>
          </w:rPr>
          <w:fldChar w:fldCharType="end"/>
        </w:r>
        <w:r w:rsidRPr="00B55F5A">
          <w:rPr>
            <w:rStyle w:val="Hiperligao"/>
            <w:noProof/>
          </w:rPr>
          <w:fldChar w:fldCharType="end"/>
        </w:r>
      </w:ins>
    </w:p>
    <w:p w14:paraId="08FB57A7" w14:textId="2177268B" w:rsidR="00D5641C" w:rsidRDefault="00D5641C">
      <w:pPr>
        <w:pStyle w:val="ndice1"/>
        <w:tabs>
          <w:tab w:val="right" w:leader="dot" w:pos="7928"/>
        </w:tabs>
        <w:rPr>
          <w:ins w:id="41" w:author="The Law" w:date="2018-06-25T14:46:00Z"/>
          <w:b w:val="0"/>
          <w:bCs w:val="0"/>
          <w:caps w:val="0"/>
          <w:noProof/>
          <w:sz w:val="22"/>
          <w:szCs w:val="22"/>
          <w:lang w:val="en-US" w:eastAsia="en-US"/>
        </w:rPr>
      </w:pPr>
      <w:ins w:id="4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"_Toc517701454"</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Figuras</w:t>
        </w:r>
        <w:r>
          <w:rPr>
            <w:noProof/>
            <w:webHidden/>
          </w:rPr>
          <w:tab/>
        </w:r>
        <w:r>
          <w:rPr>
            <w:noProof/>
            <w:webHidden/>
          </w:rPr>
          <w:fldChar w:fldCharType="begin"/>
        </w:r>
        <w:r>
          <w:rPr>
            <w:noProof/>
            <w:webHidden/>
          </w:rPr>
          <w:instrText xml:space="preserve"> PAGEREF _Toc517701454 \h </w:instrText>
        </w:r>
      </w:ins>
      <w:r>
        <w:rPr>
          <w:noProof/>
          <w:webHidden/>
        </w:rPr>
      </w:r>
      <w:r>
        <w:rPr>
          <w:noProof/>
          <w:webHidden/>
        </w:rPr>
        <w:fldChar w:fldCharType="separate"/>
      </w:r>
      <w:ins w:id="43" w:author="The Law" w:date="2018-06-25T14:47:00Z">
        <w:r>
          <w:rPr>
            <w:noProof/>
            <w:webHidden/>
          </w:rPr>
          <w:t>xiii</w:t>
        </w:r>
      </w:ins>
      <w:ins w:id="44" w:author="The Law" w:date="2018-06-25T14:46:00Z">
        <w:r>
          <w:rPr>
            <w:noProof/>
            <w:webHidden/>
          </w:rPr>
          <w:fldChar w:fldCharType="end"/>
        </w:r>
        <w:r w:rsidRPr="00B55F5A">
          <w:rPr>
            <w:rStyle w:val="Hiperligao"/>
            <w:noProof/>
          </w:rPr>
          <w:fldChar w:fldCharType="end"/>
        </w:r>
      </w:ins>
    </w:p>
    <w:p w14:paraId="2D5E4BA1" w14:textId="045CC6DD" w:rsidR="00D5641C" w:rsidRDefault="00D5641C">
      <w:pPr>
        <w:pStyle w:val="ndice1"/>
        <w:tabs>
          <w:tab w:val="right" w:leader="dot" w:pos="7928"/>
        </w:tabs>
        <w:rPr>
          <w:ins w:id="45" w:author="The Law" w:date="2018-06-25T14:46:00Z"/>
          <w:b w:val="0"/>
          <w:bCs w:val="0"/>
          <w:caps w:val="0"/>
          <w:noProof/>
          <w:sz w:val="22"/>
          <w:szCs w:val="22"/>
          <w:lang w:val="en-US" w:eastAsia="en-US"/>
        </w:rPr>
      </w:pPr>
      <w:ins w:id="4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"_Toc517701455"</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Tabelas</w:t>
        </w:r>
        <w:r>
          <w:rPr>
            <w:noProof/>
            <w:webHidden/>
          </w:rPr>
          <w:tab/>
        </w:r>
        <w:r>
          <w:rPr>
            <w:noProof/>
            <w:webHidden/>
          </w:rPr>
          <w:fldChar w:fldCharType="begin"/>
        </w:r>
        <w:r>
          <w:rPr>
            <w:noProof/>
            <w:webHidden/>
          </w:rPr>
          <w:instrText xml:space="preserve"> PAGEREF _Toc517701455 \h </w:instrText>
        </w:r>
      </w:ins>
      <w:r>
        <w:rPr>
          <w:noProof/>
          <w:webHidden/>
        </w:rPr>
      </w:r>
      <w:r>
        <w:rPr>
          <w:noProof/>
          <w:webHidden/>
        </w:rPr>
        <w:fldChar w:fldCharType="separate"/>
      </w:r>
      <w:ins w:id="47" w:author="The Law" w:date="2018-06-25T14:47:00Z">
        <w:r>
          <w:rPr>
            <w:noProof/>
            <w:webHidden/>
          </w:rPr>
          <w:t>xv</w:t>
        </w:r>
      </w:ins>
      <w:ins w:id="48" w:author="The Law" w:date="2018-06-25T14:46:00Z">
        <w:r>
          <w:rPr>
            <w:noProof/>
            <w:webHidden/>
          </w:rPr>
          <w:fldChar w:fldCharType="end"/>
        </w:r>
        <w:r w:rsidRPr="00B55F5A">
          <w:rPr>
            <w:rStyle w:val="Hiperligao"/>
            <w:noProof/>
          </w:rPr>
          <w:fldChar w:fldCharType="end"/>
        </w:r>
      </w:ins>
    </w:p>
    <w:p w14:paraId="15882E8A" w14:textId="50C508EB" w:rsidR="00D5641C" w:rsidRDefault="00D5641C">
      <w:pPr>
        <w:pStyle w:val="ndice1"/>
        <w:tabs>
          <w:tab w:val="right" w:leader="dot" w:pos="7928"/>
        </w:tabs>
        <w:rPr>
          <w:ins w:id="49" w:author="The Law" w:date="2018-06-25T14:46:00Z"/>
          <w:b w:val="0"/>
          <w:bCs w:val="0"/>
          <w:caps w:val="0"/>
          <w:noProof/>
          <w:sz w:val="22"/>
          <w:szCs w:val="22"/>
          <w:lang w:val="en-US" w:eastAsia="en-US"/>
        </w:rPr>
      </w:pPr>
      <w:ins w:id="5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"_Toc517701456"</w:instrText>
        </w:r>
        <w:r w:rsidRPr="00B55F5A">
          <w:rPr>
            <w:rStyle w:val="Hiperligao"/>
            <w:noProof/>
          </w:rPr>
          <w:instrText xml:space="preserve"> </w:instrText>
        </w:r>
        <w:r w:rsidRPr="00B55F5A">
          <w:rPr>
            <w:rStyle w:val="Hiperligao"/>
            <w:noProof/>
          </w:rPr>
          <w:fldChar w:fldCharType="separate"/>
        </w:r>
        <w:r w:rsidRPr="00B55F5A">
          <w:rPr>
            <w:rStyle w:val="Hiperligao"/>
            <w:noProof/>
            <w:lang w:val="pt-PT"/>
          </w:rPr>
          <w:t>Lista de Acrónimos</w:t>
        </w:r>
        <w:r>
          <w:rPr>
            <w:noProof/>
            <w:webHidden/>
          </w:rPr>
          <w:tab/>
        </w:r>
        <w:r>
          <w:rPr>
            <w:noProof/>
            <w:webHidden/>
          </w:rPr>
          <w:fldChar w:fldCharType="begin"/>
        </w:r>
        <w:r>
          <w:rPr>
            <w:noProof/>
            <w:webHidden/>
          </w:rPr>
          <w:instrText xml:space="preserve"> PAGEREF _Toc517701456 \h </w:instrText>
        </w:r>
      </w:ins>
      <w:r>
        <w:rPr>
          <w:noProof/>
          <w:webHidden/>
        </w:rPr>
      </w:r>
      <w:r>
        <w:rPr>
          <w:noProof/>
          <w:webHidden/>
        </w:rPr>
        <w:fldChar w:fldCharType="separate"/>
      </w:r>
      <w:ins w:id="51" w:author="The Law" w:date="2018-06-25T14:47:00Z">
        <w:r>
          <w:rPr>
            <w:noProof/>
            <w:webHidden/>
          </w:rPr>
          <w:t>xvii</w:t>
        </w:r>
      </w:ins>
      <w:ins w:id="52" w:author="The Law" w:date="2018-06-25T14:46:00Z">
        <w:r>
          <w:rPr>
            <w:noProof/>
            <w:webHidden/>
          </w:rPr>
          <w:fldChar w:fldCharType="end"/>
        </w:r>
        <w:r w:rsidRPr="00B55F5A">
          <w:rPr>
            <w:rStyle w:val="Hiperligao"/>
            <w:noProof/>
          </w:rPr>
          <w:fldChar w:fldCharType="end"/>
        </w:r>
      </w:ins>
    </w:p>
    <w:p w14:paraId="246E2FD0" w14:textId="784B9AC4" w:rsidR="00D5641C" w:rsidRDefault="00D5641C">
      <w:pPr>
        <w:pStyle w:val="ndice1"/>
        <w:tabs>
          <w:tab w:val="right" w:leader="dot" w:pos="7928"/>
        </w:tabs>
        <w:rPr>
          <w:ins w:id="53" w:author="The Law" w:date="2018-06-25T14:46:00Z"/>
          <w:b w:val="0"/>
          <w:bCs w:val="0"/>
          <w:caps w:val="0"/>
          <w:noProof/>
          <w:sz w:val="22"/>
          <w:szCs w:val="22"/>
          <w:lang w:val="en-US" w:eastAsia="en-US"/>
        </w:rPr>
      </w:pPr>
      <w:ins w:id="5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"_Toc517701457"</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1 - Introdução</w:t>
        </w:r>
        <w:r>
          <w:rPr>
            <w:noProof/>
            <w:webHidden/>
          </w:rPr>
          <w:tab/>
        </w:r>
        <w:r>
          <w:rPr>
            <w:noProof/>
            <w:webHidden/>
          </w:rPr>
          <w:fldChar w:fldCharType="begin"/>
        </w:r>
        <w:r>
          <w:rPr>
            <w:noProof/>
            <w:webHidden/>
          </w:rPr>
          <w:instrText xml:space="preserve"> PAGEREF _Toc517701457 \h </w:instrText>
        </w:r>
      </w:ins>
      <w:r>
        <w:rPr>
          <w:noProof/>
          <w:webHidden/>
        </w:rPr>
      </w:r>
      <w:r>
        <w:rPr>
          <w:noProof/>
          <w:webHidden/>
        </w:rPr>
        <w:fldChar w:fldCharType="separate"/>
      </w:r>
      <w:ins w:id="55" w:author="The Law" w:date="2018-06-25T14:47:00Z">
        <w:r>
          <w:rPr>
            <w:noProof/>
            <w:webHidden/>
          </w:rPr>
          <w:t>1</w:t>
        </w:r>
      </w:ins>
      <w:ins w:id="56" w:author="The Law" w:date="2018-06-25T14:46:00Z">
        <w:r>
          <w:rPr>
            <w:noProof/>
            <w:webHidden/>
          </w:rPr>
          <w:fldChar w:fldCharType="end"/>
        </w:r>
        <w:r w:rsidRPr="00B55F5A">
          <w:rPr>
            <w:rStyle w:val="Hiperligao"/>
            <w:noProof/>
          </w:rPr>
          <w:fldChar w:fldCharType="end"/>
        </w:r>
      </w:ins>
    </w:p>
    <w:p w14:paraId="322D0393" w14:textId="0C39C3AC" w:rsidR="00D5641C" w:rsidRDefault="00D5641C">
      <w:pPr>
        <w:pStyle w:val="ndice2"/>
        <w:tabs>
          <w:tab w:val="right" w:leader="dot" w:pos="7928"/>
        </w:tabs>
        <w:rPr>
          <w:ins w:id="57" w:author="The Law" w:date="2018-06-25T14:46:00Z"/>
          <w:smallCaps w:val="0"/>
          <w:noProof/>
          <w:sz w:val="22"/>
          <w:szCs w:val="22"/>
          <w:lang w:val="en-US" w:eastAsia="en-US"/>
        </w:rPr>
      </w:pPr>
      <w:ins w:id="5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"_Toc517701458"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1.1 Problema PLR</w:t>
        </w:r>
        <w:r>
          <w:rPr>
            <w:noProof/>
            <w:webHidden/>
          </w:rPr>
          <w:tab/>
        </w:r>
        <w:r>
          <w:rPr>
            <w:noProof/>
            <w:webHidden/>
          </w:rPr>
          <w:fldChar w:fldCharType="begin"/>
        </w:r>
        <w:r>
          <w:rPr>
            <w:noProof/>
            <w:webHidden/>
          </w:rPr>
          <w:instrText xml:space="preserve"> PAGEREF _Toc517701458 \h </w:instrText>
        </w:r>
      </w:ins>
      <w:r>
        <w:rPr>
          <w:noProof/>
          <w:webHidden/>
        </w:rPr>
      </w:r>
      <w:r>
        <w:rPr>
          <w:noProof/>
          <w:webHidden/>
        </w:rPr>
        <w:fldChar w:fldCharType="separate"/>
      </w:r>
      <w:ins w:id="59" w:author="The Law" w:date="2018-06-25T14:47:00Z">
        <w:r>
          <w:rPr>
            <w:noProof/>
            <w:webHidden/>
          </w:rPr>
          <w:t>1</w:t>
        </w:r>
      </w:ins>
      <w:ins w:id="60" w:author="The Law" w:date="2018-06-25T14:46:00Z">
        <w:r>
          <w:rPr>
            <w:noProof/>
            <w:webHidden/>
          </w:rPr>
          <w:fldChar w:fldCharType="end"/>
        </w:r>
        <w:r w:rsidRPr="00B55F5A">
          <w:rPr>
            <w:rStyle w:val="Hiperligao"/>
            <w:noProof/>
          </w:rPr>
          <w:fldChar w:fldCharType="end"/>
        </w:r>
      </w:ins>
    </w:p>
    <w:p w14:paraId="03EEDD0C" w14:textId="3DF0DCF0" w:rsidR="00D5641C" w:rsidRDefault="00D5641C">
      <w:pPr>
        <w:pStyle w:val="ndice2"/>
        <w:tabs>
          <w:tab w:val="right" w:leader="dot" w:pos="7928"/>
        </w:tabs>
        <w:rPr>
          <w:ins w:id="61" w:author="The Law" w:date="2018-06-25T14:46:00Z"/>
          <w:smallCaps w:val="0"/>
          <w:noProof/>
          <w:sz w:val="22"/>
          <w:szCs w:val="22"/>
          <w:lang w:val="en-US" w:eastAsia="en-US"/>
        </w:rPr>
      </w:pPr>
      <w:ins w:id="6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"_Toc517701539"</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_Toc517701539 \h </w:instrText>
        </w:r>
      </w:ins>
      <w:r>
        <w:rPr>
          <w:noProof/>
          <w:webHidden/>
        </w:rPr>
      </w:r>
      <w:r>
        <w:rPr>
          <w:noProof/>
          <w:webHidden/>
        </w:rPr>
        <w:fldChar w:fldCharType="separate"/>
      </w:r>
      <w:ins w:id="63" w:author="The Law" w:date="2018-06-25T14:47:00Z">
        <w:r>
          <w:rPr>
            <w:noProof/>
            <w:webHidden/>
          </w:rPr>
          <w:t>2</w:t>
        </w:r>
      </w:ins>
      <w:ins w:id="64" w:author="The Law" w:date="2018-06-25T14:46:00Z">
        <w:r>
          <w:rPr>
            <w:noProof/>
            <w:webHidden/>
          </w:rPr>
          <w:fldChar w:fldCharType="end"/>
        </w:r>
        <w:r w:rsidRPr="00B55F5A">
          <w:rPr>
            <w:rStyle w:val="Hiperligao"/>
            <w:noProof/>
          </w:rPr>
          <w:fldChar w:fldCharType="end"/>
        </w:r>
      </w:ins>
    </w:p>
    <w:p w14:paraId="7DA2C323" w14:textId="6ED11D10" w:rsidR="00D5641C" w:rsidRDefault="00D5641C">
      <w:pPr>
        <w:pStyle w:val="ndice2"/>
        <w:tabs>
          <w:tab w:val="right" w:leader="dot" w:pos="7928"/>
        </w:tabs>
        <w:rPr>
          <w:ins w:id="65" w:author="The Law" w:date="2018-06-25T14:46:00Z"/>
          <w:smallCaps w:val="0"/>
          <w:noProof/>
          <w:sz w:val="22"/>
          <w:szCs w:val="22"/>
          <w:lang w:val="en-US" w:eastAsia="en-US"/>
        </w:rPr>
      </w:pPr>
      <w:ins w:id="6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"_Toc517701540"</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_Toc517701540 \h </w:instrText>
        </w:r>
      </w:ins>
      <w:r>
        <w:rPr>
          <w:noProof/>
          <w:webHidden/>
        </w:rPr>
      </w:r>
      <w:r>
        <w:rPr>
          <w:noProof/>
          <w:webHidden/>
        </w:rPr>
        <w:fldChar w:fldCharType="separate"/>
      </w:r>
      <w:ins w:id="67" w:author="The Law" w:date="2018-06-25T14:47:00Z">
        <w:r>
          <w:rPr>
            <w:noProof/>
            <w:webHidden/>
          </w:rPr>
          <w:t>2</w:t>
        </w:r>
      </w:ins>
      <w:ins w:id="68" w:author="The Law" w:date="2018-06-25T14:46:00Z">
        <w:r>
          <w:rPr>
            <w:noProof/>
            <w:webHidden/>
          </w:rPr>
          <w:fldChar w:fldCharType="end"/>
        </w:r>
        <w:r w:rsidRPr="00B55F5A">
          <w:rPr>
            <w:rStyle w:val="Hiperligao"/>
            <w:noProof/>
          </w:rPr>
          <w:fldChar w:fldCharType="end"/>
        </w:r>
      </w:ins>
    </w:p>
    <w:p w14:paraId="6825153E" w14:textId="1E916359" w:rsidR="00D5641C" w:rsidRDefault="00D5641C">
      <w:pPr>
        <w:pStyle w:val="ndice2"/>
        <w:tabs>
          <w:tab w:val="right" w:leader="dot" w:pos="7928"/>
        </w:tabs>
        <w:rPr>
          <w:ins w:id="69" w:author="The Law" w:date="2018-06-25T14:46:00Z"/>
          <w:smallCaps w:val="0"/>
          <w:noProof/>
          <w:sz w:val="22"/>
          <w:szCs w:val="22"/>
          <w:lang w:val="en-US" w:eastAsia="en-US"/>
        </w:rPr>
      </w:pPr>
      <w:ins w:id="7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_Toc517701541 \h </w:instrText>
        </w:r>
      </w:ins>
      <w:r>
        <w:rPr>
          <w:noProof/>
          <w:webHidden/>
        </w:rPr>
      </w:r>
      <w:r>
        <w:rPr>
          <w:noProof/>
          <w:webHidden/>
        </w:rPr>
        <w:fldChar w:fldCharType="separate"/>
      </w:r>
      <w:ins w:id="71" w:author="The Law" w:date="2018-06-25T14:47:00Z">
        <w:r>
          <w:rPr>
            <w:noProof/>
            <w:webHidden/>
          </w:rPr>
          <w:t>3</w:t>
        </w:r>
      </w:ins>
      <w:ins w:id="72" w:author="The Law" w:date="2018-06-25T14:46:00Z">
        <w:r>
          <w:rPr>
            <w:noProof/>
            <w:webHidden/>
          </w:rPr>
          <w:fldChar w:fldCharType="end"/>
        </w:r>
        <w:r w:rsidRPr="00B55F5A">
          <w:rPr>
            <w:rStyle w:val="Hiperligao"/>
            <w:noProof/>
          </w:rPr>
          <w:fldChar w:fldCharType="end"/>
        </w:r>
      </w:ins>
    </w:p>
    <w:p w14:paraId="71ACCB5B" w14:textId="29387E42" w:rsidR="00D5641C" w:rsidRDefault="00D5641C">
      <w:pPr>
        <w:pStyle w:val="ndice1"/>
        <w:tabs>
          <w:tab w:val="right" w:leader="dot" w:pos="7928"/>
        </w:tabs>
        <w:rPr>
          <w:ins w:id="73" w:author="The Law" w:date="2018-06-25T14:46:00Z"/>
          <w:b w:val="0"/>
          <w:bCs w:val="0"/>
          <w:caps w:val="0"/>
          <w:noProof/>
          <w:sz w:val="22"/>
          <w:szCs w:val="22"/>
          <w:lang w:val="en-US" w:eastAsia="en-US"/>
        </w:rPr>
      </w:pPr>
      <w:ins w:id="7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"_Toc517701542"</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2 - Enquadramento</w:t>
        </w:r>
        <w:r>
          <w:rPr>
            <w:noProof/>
            <w:webHidden/>
          </w:rPr>
          <w:tab/>
        </w:r>
        <w:r>
          <w:rPr>
            <w:noProof/>
            <w:webHidden/>
          </w:rPr>
          <w:fldChar w:fldCharType="begin"/>
        </w:r>
        <w:r>
          <w:rPr>
            <w:noProof/>
            <w:webHidden/>
          </w:rPr>
          <w:instrText xml:space="preserve"> PAGEREF _Toc517701542 \h </w:instrText>
        </w:r>
      </w:ins>
      <w:r>
        <w:rPr>
          <w:noProof/>
          <w:webHidden/>
        </w:rPr>
      </w:r>
      <w:r>
        <w:rPr>
          <w:noProof/>
          <w:webHidden/>
        </w:rPr>
        <w:fldChar w:fldCharType="separate"/>
      </w:r>
      <w:ins w:id="75" w:author="The Law" w:date="2018-06-25T14:47:00Z">
        <w:r>
          <w:rPr>
            <w:noProof/>
            <w:webHidden/>
          </w:rPr>
          <w:t>5</w:t>
        </w:r>
      </w:ins>
      <w:ins w:id="76" w:author="The Law" w:date="2018-06-25T14:46:00Z">
        <w:r>
          <w:rPr>
            <w:noProof/>
            <w:webHidden/>
          </w:rPr>
          <w:fldChar w:fldCharType="end"/>
        </w:r>
        <w:r w:rsidRPr="00B55F5A">
          <w:rPr>
            <w:rStyle w:val="Hiperligao"/>
            <w:noProof/>
          </w:rPr>
          <w:fldChar w:fldCharType="end"/>
        </w:r>
      </w:ins>
    </w:p>
    <w:p w14:paraId="0D02481D" w14:textId="589EA5CE" w:rsidR="00D5641C" w:rsidRDefault="00D5641C">
      <w:pPr>
        <w:pStyle w:val="ndice2"/>
        <w:tabs>
          <w:tab w:val="right" w:leader="dot" w:pos="7928"/>
        </w:tabs>
        <w:rPr>
          <w:ins w:id="77" w:author="The Law" w:date="2018-06-25T14:46:00Z"/>
          <w:smallCaps w:val="0"/>
          <w:noProof/>
          <w:sz w:val="22"/>
          <w:szCs w:val="22"/>
          <w:lang w:val="en-US" w:eastAsia="en-US"/>
        </w:rPr>
      </w:pPr>
      <w:ins w:id="7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_Toc517701543 \h </w:instrText>
        </w:r>
      </w:ins>
      <w:r>
        <w:rPr>
          <w:noProof/>
          <w:webHidden/>
        </w:rPr>
      </w:r>
      <w:r>
        <w:rPr>
          <w:noProof/>
          <w:webHidden/>
        </w:rPr>
        <w:fldChar w:fldCharType="separate"/>
      </w:r>
      <w:ins w:id="79" w:author="The Law" w:date="2018-06-25T14:47:00Z">
        <w:r>
          <w:rPr>
            <w:noProof/>
            <w:webHidden/>
          </w:rPr>
          <w:t>5</w:t>
        </w:r>
      </w:ins>
      <w:ins w:id="80" w:author="The Law" w:date="2018-06-25T14:46:00Z">
        <w:r>
          <w:rPr>
            <w:noProof/>
            <w:webHidden/>
          </w:rPr>
          <w:fldChar w:fldCharType="end"/>
        </w:r>
        <w:r w:rsidRPr="00B55F5A">
          <w:rPr>
            <w:rStyle w:val="Hiperligao"/>
            <w:noProof/>
          </w:rPr>
          <w:fldChar w:fldCharType="end"/>
        </w:r>
      </w:ins>
    </w:p>
    <w:p w14:paraId="2B95434C" w14:textId="5060F60B" w:rsidR="00D5641C" w:rsidRDefault="00D5641C">
      <w:pPr>
        <w:pStyle w:val="ndice2"/>
        <w:tabs>
          <w:tab w:val="right" w:leader="dot" w:pos="7928"/>
        </w:tabs>
        <w:rPr>
          <w:ins w:id="81" w:author="The Law" w:date="2018-06-25T14:46:00Z"/>
          <w:smallCaps w:val="0"/>
          <w:noProof/>
          <w:sz w:val="22"/>
          <w:szCs w:val="22"/>
          <w:lang w:val="en-US" w:eastAsia="en-US"/>
        </w:rPr>
      </w:pPr>
      <w:ins w:id="8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 xml:space="preserve">2.2 Problemas de Otimização </w:t>
        </w:r>
        <w:r w:rsidRPr="00B55F5A">
          <w:rPr>
            <w:rStyle w:val="Hiperligao"/>
            <w:rFonts w:cs="Times New Roman"/>
            <w:i/>
            <w:noProof/>
            <w:lang w:val="pt-PT"/>
          </w:rPr>
          <w:t>NP-Complete</w:t>
        </w:r>
        <w:r>
          <w:rPr>
            <w:noProof/>
            <w:webHidden/>
          </w:rPr>
          <w:tab/>
        </w:r>
        <w:r>
          <w:rPr>
            <w:noProof/>
            <w:webHidden/>
          </w:rPr>
          <w:fldChar w:fldCharType="begin"/>
        </w:r>
        <w:r>
          <w:rPr>
            <w:noProof/>
            <w:webHidden/>
          </w:rPr>
          <w:instrText xml:space="preserve"> PAGEREF _Toc517701545 \h </w:instrText>
        </w:r>
      </w:ins>
      <w:r>
        <w:rPr>
          <w:noProof/>
          <w:webHidden/>
        </w:rPr>
      </w:r>
      <w:r>
        <w:rPr>
          <w:noProof/>
          <w:webHidden/>
        </w:rPr>
        <w:fldChar w:fldCharType="separate"/>
      </w:r>
      <w:ins w:id="83" w:author="The Law" w:date="2018-06-25T14:47:00Z">
        <w:r>
          <w:rPr>
            <w:noProof/>
            <w:webHidden/>
          </w:rPr>
          <w:t>10</w:t>
        </w:r>
      </w:ins>
      <w:ins w:id="84" w:author="The Law" w:date="2018-06-25T14:46:00Z">
        <w:r>
          <w:rPr>
            <w:noProof/>
            <w:webHidden/>
          </w:rPr>
          <w:fldChar w:fldCharType="end"/>
        </w:r>
        <w:r w:rsidRPr="00B55F5A">
          <w:rPr>
            <w:rStyle w:val="Hiperligao"/>
            <w:noProof/>
          </w:rPr>
          <w:fldChar w:fldCharType="end"/>
        </w:r>
      </w:ins>
    </w:p>
    <w:p w14:paraId="18438E62" w14:textId="31914BBA" w:rsidR="00D5641C" w:rsidRDefault="00D5641C">
      <w:pPr>
        <w:pStyle w:val="ndice2"/>
        <w:tabs>
          <w:tab w:val="right" w:leader="dot" w:pos="7928"/>
        </w:tabs>
        <w:rPr>
          <w:ins w:id="85" w:author="The Law" w:date="2018-06-25T14:46:00Z"/>
          <w:smallCaps w:val="0"/>
          <w:noProof/>
          <w:sz w:val="22"/>
          <w:szCs w:val="22"/>
          <w:lang w:val="en-US" w:eastAsia="en-US"/>
        </w:rPr>
      </w:pPr>
      <w:ins w:id="8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_Toc517701546 \h </w:instrText>
        </w:r>
      </w:ins>
      <w:r>
        <w:rPr>
          <w:noProof/>
          <w:webHidden/>
        </w:rPr>
      </w:r>
      <w:r>
        <w:rPr>
          <w:noProof/>
          <w:webHidden/>
        </w:rPr>
        <w:fldChar w:fldCharType="separate"/>
      </w:r>
      <w:ins w:id="87" w:author="The Law" w:date="2018-06-25T14:47:00Z">
        <w:r>
          <w:rPr>
            <w:noProof/>
            <w:webHidden/>
          </w:rPr>
          <w:t>11</w:t>
        </w:r>
      </w:ins>
      <w:ins w:id="88" w:author="The Law" w:date="2018-06-25T14:46:00Z">
        <w:r>
          <w:rPr>
            <w:noProof/>
            <w:webHidden/>
          </w:rPr>
          <w:fldChar w:fldCharType="end"/>
        </w:r>
        <w:r w:rsidRPr="00B55F5A">
          <w:rPr>
            <w:rStyle w:val="Hiperligao"/>
            <w:noProof/>
          </w:rPr>
          <w:fldChar w:fldCharType="end"/>
        </w:r>
      </w:ins>
    </w:p>
    <w:p w14:paraId="72B9FBEC" w14:textId="1CE46AA4" w:rsidR="00D5641C" w:rsidRDefault="00D5641C">
      <w:pPr>
        <w:pStyle w:val="ndice2"/>
        <w:tabs>
          <w:tab w:val="right" w:leader="dot" w:pos="7928"/>
        </w:tabs>
        <w:rPr>
          <w:ins w:id="89" w:author="The Law" w:date="2018-06-25T14:46:00Z"/>
          <w:smallCaps w:val="0"/>
          <w:noProof/>
          <w:sz w:val="22"/>
          <w:szCs w:val="22"/>
          <w:lang w:val="en-US" w:eastAsia="en-US"/>
        </w:rPr>
      </w:pPr>
      <w:ins w:id="9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"_Toc517701547"</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_Toc517701547 \h </w:instrText>
        </w:r>
      </w:ins>
      <w:r>
        <w:rPr>
          <w:noProof/>
          <w:webHidden/>
        </w:rPr>
      </w:r>
      <w:r>
        <w:rPr>
          <w:noProof/>
          <w:webHidden/>
        </w:rPr>
        <w:fldChar w:fldCharType="separate"/>
      </w:r>
      <w:ins w:id="91" w:author="The Law" w:date="2018-06-25T14:47:00Z">
        <w:r>
          <w:rPr>
            <w:noProof/>
            <w:webHidden/>
          </w:rPr>
          <w:t>12</w:t>
        </w:r>
      </w:ins>
      <w:ins w:id="92" w:author="The Law" w:date="2018-06-25T14:46:00Z">
        <w:r>
          <w:rPr>
            <w:noProof/>
            <w:webHidden/>
          </w:rPr>
          <w:fldChar w:fldCharType="end"/>
        </w:r>
        <w:r w:rsidRPr="00B55F5A">
          <w:rPr>
            <w:rStyle w:val="Hiperligao"/>
            <w:noProof/>
          </w:rPr>
          <w:fldChar w:fldCharType="end"/>
        </w:r>
      </w:ins>
    </w:p>
    <w:p w14:paraId="64028105" w14:textId="320EC642" w:rsidR="00D5641C" w:rsidRDefault="00D5641C">
      <w:pPr>
        <w:pStyle w:val="ndice2"/>
        <w:tabs>
          <w:tab w:val="right" w:leader="dot" w:pos="7928"/>
        </w:tabs>
        <w:rPr>
          <w:ins w:id="93" w:author="The Law" w:date="2018-06-25T14:46:00Z"/>
          <w:smallCaps w:val="0"/>
          <w:noProof/>
          <w:sz w:val="22"/>
          <w:szCs w:val="22"/>
          <w:lang w:val="en-US" w:eastAsia="en-US"/>
        </w:rPr>
      </w:pPr>
      <w:ins w:id="9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_Toc517701548 \h </w:instrText>
        </w:r>
      </w:ins>
      <w:r>
        <w:rPr>
          <w:noProof/>
          <w:webHidden/>
        </w:rPr>
      </w:r>
      <w:r>
        <w:rPr>
          <w:noProof/>
          <w:webHidden/>
        </w:rPr>
        <w:fldChar w:fldCharType="separate"/>
      </w:r>
      <w:ins w:id="95" w:author="The Law" w:date="2018-06-25T14:47:00Z">
        <w:r>
          <w:rPr>
            <w:noProof/>
            <w:webHidden/>
          </w:rPr>
          <w:t>12</w:t>
        </w:r>
      </w:ins>
      <w:ins w:id="96" w:author="The Law" w:date="2018-06-25T14:46:00Z">
        <w:r>
          <w:rPr>
            <w:noProof/>
            <w:webHidden/>
          </w:rPr>
          <w:fldChar w:fldCharType="end"/>
        </w:r>
        <w:r w:rsidRPr="00B55F5A">
          <w:rPr>
            <w:rStyle w:val="Hiperligao"/>
            <w:noProof/>
          </w:rPr>
          <w:fldChar w:fldCharType="end"/>
        </w:r>
      </w:ins>
    </w:p>
    <w:p w14:paraId="4F1C996C" w14:textId="2253E535" w:rsidR="00D5641C" w:rsidRDefault="00D5641C">
      <w:pPr>
        <w:pStyle w:val="ndice1"/>
        <w:tabs>
          <w:tab w:val="right" w:leader="dot" w:pos="7928"/>
        </w:tabs>
        <w:rPr>
          <w:ins w:id="97" w:author="The Law" w:date="2018-06-25T14:46:00Z"/>
          <w:b w:val="0"/>
          <w:bCs w:val="0"/>
          <w:caps w:val="0"/>
          <w:noProof/>
          <w:sz w:val="22"/>
          <w:szCs w:val="22"/>
          <w:lang w:val="en-US" w:eastAsia="en-US"/>
        </w:rPr>
      </w:pPr>
      <w:ins w:id="9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"_Toc517701549"</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3 – Linguagens e Tecnologias</w:t>
        </w:r>
        <w:r>
          <w:rPr>
            <w:noProof/>
            <w:webHidden/>
          </w:rPr>
          <w:tab/>
        </w:r>
        <w:r>
          <w:rPr>
            <w:noProof/>
            <w:webHidden/>
          </w:rPr>
          <w:fldChar w:fldCharType="begin"/>
        </w:r>
        <w:r>
          <w:rPr>
            <w:noProof/>
            <w:webHidden/>
          </w:rPr>
          <w:instrText xml:space="preserve"> PAGEREF _Toc517701549 \h </w:instrText>
        </w:r>
      </w:ins>
      <w:r>
        <w:rPr>
          <w:noProof/>
          <w:webHidden/>
        </w:rPr>
      </w:r>
      <w:r>
        <w:rPr>
          <w:noProof/>
          <w:webHidden/>
        </w:rPr>
        <w:fldChar w:fldCharType="separate"/>
      </w:r>
      <w:ins w:id="99" w:author="The Law" w:date="2018-06-25T14:47:00Z">
        <w:r>
          <w:rPr>
            <w:noProof/>
            <w:webHidden/>
          </w:rPr>
          <w:t>13</w:t>
        </w:r>
      </w:ins>
      <w:ins w:id="100" w:author="The Law" w:date="2018-06-25T14:46:00Z">
        <w:r>
          <w:rPr>
            <w:noProof/>
            <w:webHidden/>
          </w:rPr>
          <w:fldChar w:fldCharType="end"/>
        </w:r>
        <w:r w:rsidRPr="00B55F5A">
          <w:rPr>
            <w:rStyle w:val="Hiperligao"/>
            <w:noProof/>
          </w:rPr>
          <w:fldChar w:fldCharType="end"/>
        </w:r>
      </w:ins>
    </w:p>
    <w:p w14:paraId="1736A0B3" w14:textId="1E92AD20" w:rsidR="00D5641C" w:rsidRDefault="00D5641C">
      <w:pPr>
        <w:pStyle w:val="ndice2"/>
        <w:tabs>
          <w:tab w:val="right" w:leader="dot" w:pos="7928"/>
        </w:tabs>
        <w:rPr>
          <w:ins w:id="101" w:author="The Law" w:date="2018-06-25T14:46:00Z"/>
          <w:smallCaps w:val="0"/>
          <w:noProof/>
          <w:sz w:val="22"/>
          <w:szCs w:val="22"/>
          <w:lang w:val="en-US" w:eastAsia="en-US"/>
        </w:rPr>
      </w:pPr>
      <w:ins w:id="10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"_Toc517701550"</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_Toc517701550 \h </w:instrText>
        </w:r>
      </w:ins>
      <w:r>
        <w:rPr>
          <w:noProof/>
          <w:webHidden/>
        </w:rPr>
      </w:r>
      <w:r>
        <w:rPr>
          <w:noProof/>
          <w:webHidden/>
        </w:rPr>
        <w:fldChar w:fldCharType="separate"/>
      </w:r>
      <w:ins w:id="103" w:author="The Law" w:date="2018-06-25T14:47:00Z">
        <w:r>
          <w:rPr>
            <w:noProof/>
            <w:webHidden/>
          </w:rPr>
          <w:t>13</w:t>
        </w:r>
      </w:ins>
      <w:ins w:id="104" w:author="The Law" w:date="2018-06-25T14:46:00Z">
        <w:r>
          <w:rPr>
            <w:noProof/>
            <w:webHidden/>
          </w:rPr>
          <w:fldChar w:fldCharType="end"/>
        </w:r>
        <w:r w:rsidRPr="00B55F5A">
          <w:rPr>
            <w:rStyle w:val="Hiperligao"/>
            <w:noProof/>
          </w:rPr>
          <w:fldChar w:fldCharType="end"/>
        </w:r>
      </w:ins>
    </w:p>
    <w:p w14:paraId="25BFAC0D" w14:textId="14E6A35C" w:rsidR="00D5641C" w:rsidRDefault="00D5641C">
      <w:pPr>
        <w:pStyle w:val="ndice2"/>
        <w:tabs>
          <w:tab w:val="right" w:leader="dot" w:pos="7928"/>
        </w:tabs>
        <w:rPr>
          <w:ins w:id="105" w:author="The Law" w:date="2018-06-25T14:46:00Z"/>
          <w:smallCaps w:val="0"/>
          <w:noProof/>
          <w:sz w:val="22"/>
          <w:szCs w:val="22"/>
          <w:lang w:val="en-US" w:eastAsia="en-US"/>
        </w:rPr>
      </w:pPr>
      <w:ins w:id="10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3.2 Qt</w:t>
        </w:r>
        <w:r>
          <w:rPr>
            <w:noProof/>
            <w:webHidden/>
          </w:rPr>
          <w:tab/>
        </w:r>
        <w:r>
          <w:rPr>
            <w:noProof/>
            <w:webHidden/>
          </w:rPr>
          <w:fldChar w:fldCharType="begin"/>
        </w:r>
        <w:r>
          <w:rPr>
            <w:noProof/>
            <w:webHidden/>
          </w:rPr>
          <w:instrText xml:space="preserve"> PAGEREF _Toc517701551 \h </w:instrText>
        </w:r>
      </w:ins>
      <w:r>
        <w:rPr>
          <w:noProof/>
          <w:webHidden/>
        </w:rPr>
      </w:r>
      <w:r>
        <w:rPr>
          <w:noProof/>
          <w:webHidden/>
        </w:rPr>
        <w:fldChar w:fldCharType="separate"/>
      </w:r>
      <w:ins w:id="107" w:author="The Law" w:date="2018-06-25T14:47:00Z">
        <w:r>
          <w:rPr>
            <w:noProof/>
            <w:webHidden/>
          </w:rPr>
          <w:t>14</w:t>
        </w:r>
      </w:ins>
      <w:ins w:id="108" w:author="The Law" w:date="2018-06-25T14:46:00Z">
        <w:r>
          <w:rPr>
            <w:noProof/>
            <w:webHidden/>
          </w:rPr>
          <w:fldChar w:fldCharType="end"/>
        </w:r>
        <w:r w:rsidRPr="00B55F5A">
          <w:rPr>
            <w:rStyle w:val="Hiperligao"/>
            <w:noProof/>
          </w:rPr>
          <w:fldChar w:fldCharType="end"/>
        </w:r>
      </w:ins>
    </w:p>
    <w:p w14:paraId="45382AF7" w14:textId="01F68F8A" w:rsidR="00D5641C" w:rsidRDefault="00D5641C">
      <w:pPr>
        <w:pStyle w:val="ndice2"/>
        <w:tabs>
          <w:tab w:val="right" w:leader="dot" w:pos="7928"/>
        </w:tabs>
        <w:rPr>
          <w:ins w:id="109" w:author="The Law" w:date="2018-06-25T14:46:00Z"/>
          <w:smallCaps w:val="0"/>
          <w:noProof/>
          <w:sz w:val="22"/>
          <w:szCs w:val="22"/>
          <w:lang w:val="en-US" w:eastAsia="en-US"/>
        </w:rPr>
      </w:pPr>
      <w:ins w:id="11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"_Toc517701552"</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_Toc517701552 \h </w:instrText>
        </w:r>
      </w:ins>
      <w:r>
        <w:rPr>
          <w:noProof/>
          <w:webHidden/>
        </w:rPr>
      </w:r>
      <w:r>
        <w:rPr>
          <w:noProof/>
          <w:webHidden/>
        </w:rPr>
        <w:fldChar w:fldCharType="separate"/>
      </w:r>
      <w:ins w:id="111" w:author="The Law" w:date="2018-06-25T14:47:00Z">
        <w:r>
          <w:rPr>
            <w:noProof/>
            <w:webHidden/>
          </w:rPr>
          <w:t>16</w:t>
        </w:r>
      </w:ins>
      <w:ins w:id="112" w:author="The Law" w:date="2018-06-25T14:46:00Z">
        <w:r>
          <w:rPr>
            <w:noProof/>
            <w:webHidden/>
          </w:rPr>
          <w:fldChar w:fldCharType="end"/>
        </w:r>
        <w:r w:rsidRPr="00B55F5A">
          <w:rPr>
            <w:rStyle w:val="Hiperligao"/>
            <w:noProof/>
          </w:rPr>
          <w:fldChar w:fldCharType="end"/>
        </w:r>
      </w:ins>
    </w:p>
    <w:p w14:paraId="16D52112" w14:textId="18DED8F7" w:rsidR="00D5641C" w:rsidRDefault="00D5641C">
      <w:pPr>
        <w:pStyle w:val="ndice2"/>
        <w:tabs>
          <w:tab w:val="right" w:leader="dot" w:pos="7928"/>
        </w:tabs>
        <w:rPr>
          <w:ins w:id="113" w:author="The Law" w:date="2018-06-25T14:46:00Z"/>
          <w:smallCaps w:val="0"/>
          <w:noProof/>
          <w:sz w:val="22"/>
          <w:szCs w:val="22"/>
          <w:lang w:val="en-US" w:eastAsia="en-US"/>
        </w:rPr>
      </w:pPr>
      <w:ins w:id="11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_Toc517701553 \h </w:instrText>
        </w:r>
      </w:ins>
      <w:r>
        <w:rPr>
          <w:noProof/>
          <w:webHidden/>
        </w:rPr>
      </w:r>
      <w:r>
        <w:rPr>
          <w:noProof/>
          <w:webHidden/>
        </w:rPr>
        <w:fldChar w:fldCharType="separate"/>
      </w:r>
      <w:ins w:id="115" w:author="The Law" w:date="2018-06-25T14:47:00Z">
        <w:r>
          <w:rPr>
            <w:noProof/>
            <w:webHidden/>
          </w:rPr>
          <w:t>16</w:t>
        </w:r>
      </w:ins>
      <w:ins w:id="116" w:author="The Law" w:date="2018-06-25T14:46:00Z">
        <w:r>
          <w:rPr>
            <w:noProof/>
            <w:webHidden/>
          </w:rPr>
          <w:fldChar w:fldCharType="end"/>
        </w:r>
        <w:r w:rsidRPr="00B55F5A">
          <w:rPr>
            <w:rStyle w:val="Hiperligao"/>
            <w:noProof/>
          </w:rPr>
          <w:fldChar w:fldCharType="end"/>
        </w:r>
      </w:ins>
    </w:p>
    <w:p w14:paraId="09627321" w14:textId="47BD9140" w:rsidR="00D5641C" w:rsidRDefault="00D5641C">
      <w:pPr>
        <w:pStyle w:val="ndice2"/>
        <w:tabs>
          <w:tab w:val="right" w:leader="dot" w:pos="7928"/>
        </w:tabs>
        <w:rPr>
          <w:ins w:id="117" w:author="The Law" w:date="2018-06-25T14:46:00Z"/>
          <w:smallCaps w:val="0"/>
          <w:noProof/>
          <w:sz w:val="22"/>
          <w:szCs w:val="22"/>
          <w:lang w:val="en-US" w:eastAsia="en-US"/>
        </w:rPr>
      </w:pPr>
      <w:ins w:id="11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"_Toc517701554"</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_Toc517701554 \h </w:instrText>
        </w:r>
      </w:ins>
      <w:r>
        <w:rPr>
          <w:noProof/>
          <w:webHidden/>
        </w:rPr>
      </w:r>
      <w:r>
        <w:rPr>
          <w:noProof/>
          <w:webHidden/>
        </w:rPr>
        <w:fldChar w:fldCharType="separate"/>
      </w:r>
      <w:ins w:id="119" w:author="The Law" w:date="2018-06-25T14:47:00Z">
        <w:r>
          <w:rPr>
            <w:noProof/>
            <w:webHidden/>
          </w:rPr>
          <w:t>16</w:t>
        </w:r>
      </w:ins>
      <w:ins w:id="120" w:author="The Law" w:date="2018-06-25T14:46:00Z">
        <w:r>
          <w:rPr>
            <w:noProof/>
            <w:webHidden/>
          </w:rPr>
          <w:fldChar w:fldCharType="end"/>
        </w:r>
        <w:r w:rsidRPr="00B55F5A">
          <w:rPr>
            <w:rStyle w:val="Hiperligao"/>
            <w:noProof/>
          </w:rPr>
          <w:fldChar w:fldCharType="end"/>
        </w:r>
      </w:ins>
    </w:p>
    <w:p w14:paraId="20E76652" w14:textId="3ABFA259" w:rsidR="00D5641C" w:rsidRDefault="00D5641C">
      <w:pPr>
        <w:pStyle w:val="ndice1"/>
        <w:tabs>
          <w:tab w:val="right" w:leader="dot" w:pos="7928"/>
        </w:tabs>
        <w:rPr>
          <w:ins w:id="121" w:author="The Law" w:date="2018-06-25T14:46:00Z"/>
          <w:b w:val="0"/>
          <w:bCs w:val="0"/>
          <w:caps w:val="0"/>
          <w:noProof/>
          <w:sz w:val="22"/>
          <w:szCs w:val="22"/>
          <w:lang w:val="en-US" w:eastAsia="en-US"/>
        </w:rPr>
      </w:pPr>
      <w:ins w:id="12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rPr>
          <w:t>Capítulo 4</w:t>
        </w:r>
        <w:r w:rsidRPr="00B55F5A">
          <w:rPr>
            <w:rStyle w:val="Hiperligao"/>
            <w:noProof/>
          </w:rPr>
          <w:t xml:space="preserve"> - Aplicação</w:t>
        </w:r>
        <w:r>
          <w:rPr>
            <w:noProof/>
            <w:webHidden/>
          </w:rPr>
          <w:tab/>
        </w:r>
        <w:r>
          <w:rPr>
            <w:noProof/>
            <w:webHidden/>
          </w:rPr>
          <w:fldChar w:fldCharType="begin"/>
        </w:r>
        <w:r>
          <w:rPr>
            <w:noProof/>
            <w:webHidden/>
          </w:rPr>
          <w:instrText xml:space="preserve"> PAGEREF _Toc517701555 \h </w:instrText>
        </w:r>
      </w:ins>
      <w:r>
        <w:rPr>
          <w:noProof/>
          <w:webHidden/>
        </w:rPr>
      </w:r>
      <w:r>
        <w:rPr>
          <w:noProof/>
          <w:webHidden/>
        </w:rPr>
        <w:fldChar w:fldCharType="separate"/>
      </w:r>
      <w:ins w:id="123" w:author="The Law" w:date="2018-06-25T14:47:00Z">
        <w:r>
          <w:rPr>
            <w:noProof/>
            <w:webHidden/>
          </w:rPr>
          <w:t>17</w:t>
        </w:r>
      </w:ins>
      <w:ins w:id="124" w:author="The Law" w:date="2018-06-25T14:46:00Z">
        <w:r>
          <w:rPr>
            <w:noProof/>
            <w:webHidden/>
          </w:rPr>
          <w:fldChar w:fldCharType="end"/>
        </w:r>
        <w:r w:rsidRPr="00B55F5A">
          <w:rPr>
            <w:rStyle w:val="Hiperligao"/>
            <w:noProof/>
          </w:rPr>
          <w:fldChar w:fldCharType="end"/>
        </w:r>
      </w:ins>
    </w:p>
    <w:p w14:paraId="684D2D81" w14:textId="3EA5EE6A" w:rsidR="00D5641C" w:rsidRDefault="00D5641C">
      <w:pPr>
        <w:pStyle w:val="ndice2"/>
        <w:tabs>
          <w:tab w:val="right" w:leader="dot" w:pos="7928"/>
        </w:tabs>
        <w:rPr>
          <w:ins w:id="125" w:author="The Law" w:date="2018-06-25T14:46:00Z"/>
          <w:smallCaps w:val="0"/>
          <w:noProof/>
          <w:sz w:val="22"/>
          <w:szCs w:val="22"/>
          <w:lang w:val="en-US" w:eastAsia="en-US"/>
        </w:rPr>
      </w:pPr>
      <w:ins w:id="12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"_Toc517701556"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_Toc517701556 \h </w:instrText>
        </w:r>
      </w:ins>
      <w:r>
        <w:rPr>
          <w:noProof/>
          <w:webHidden/>
        </w:rPr>
      </w:r>
      <w:r>
        <w:rPr>
          <w:noProof/>
          <w:webHidden/>
        </w:rPr>
        <w:fldChar w:fldCharType="separate"/>
      </w:r>
      <w:ins w:id="127" w:author="The Law" w:date="2018-06-25T14:47:00Z">
        <w:r>
          <w:rPr>
            <w:noProof/>
            <w:webHidden/>
          </w:rPr>
          <w:t>17</w:t>
        </w:r>
      </w:ins>
      <w:ins w:id="128" w:author="The Law" w:date="2018-06-25T14:46:00Z">
        <w:r>
          <w:rPr>
            <w:noProof/>
            <w:webHidden/>
          </w:rPr>
          <w:fldChar w:fldCharType="end"/>
        </w:r>
        <w:r w:rsidRPr="00B55F5A">
          <w:rPr>
            <w:rStyle w:val="Hiperligao"/>
            <w:noProof/>
          </w:rPr>
          <w:fldChar w:fldCharType="end"/>
        </w:r>
      </w:ins>
    </w:p>
    <w:p w14:paraId="73D7A645" w14:textId="33A9BB34" w:rsidR="00D5641C" w:rsidRDefault="00D5641C">
      <w:pPr>
        <w:pStyle w:val="ndice2"/>
        <w:tabs>
          <w:tab w:val="right" w:leader="dot" w:pos="7928"/>
        </w:tabs>
        <w:rPr>
          <w:ins w:id="129" w:author="The Law" w:date="2018-06-25T14:46:00Z"/>
          <w:smallCaps w:val="0"/>
          <w:noProof/>
          <w:sz w:val="22"/>
          <w:szCs w:val="22"/>
          <w:lang w:val="en-US" w:eastAsia="en-US"/>
        </w:rPr>
      </w:pPr>
      <w:ins w:id="13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_Toc517701561 \h </w:instrText>
        </w:r>
      </w:ins>
      <w:r>
        <w:rPr>
          <w:noProof/>
          <w:webHidden/>
        </w:rPr>
      </w:r>
      <w:r>
        <w:rPr>
          <w:noProof/>
          <w:webHidden/>
        </w:rPr>
        <w:fldChar w:fldCharType="separate"/>
      </w:r>
      <w:ins w:id="131" w:author="The Law" w:date="2018-06-25T14:47:00Z">
        <w:r>
          <w:rPr>
            <w:noProof/>
            <w:webHidden/>
          </w:rPr>
          <w:t>17</w:t>
        </w:r>
      </w:ins>
      <w:ins w:id="132" w:author="The Law" w:date="2018-06-25T14:46:00Z">
        <w:r>
          <w:rPr>
            <w:noProof/>
            <w:webHidden/>
          </w:rPr>
          <w:fldChar w:fldCharType="end"/>
        </w:r>
        <w:r w:rsidRPr="00B55F5A">
          <w:rPr>
            <w:rStyle w:val="Hiperligao"/>
            <w:noProof/>
          </w:rPr>
          <w:fldChar w:fldCharType="end"/>
        </w:r>
      </w:ins>
    </w:p>
    <w:p w14:paraId="3312A14C" w14:textId="4CBD5281" w:rsidR="00D5641C" w:rsidRDefault="00D5641C">
      <w:pPr>
        <w:pStyle w:val="ndice2"/>
        <w:tabs>
          <w:tab w:val="right" w:leader="dot" w:pos="7928"/>
        </w:tabs>
        <w:rPr>
          <w:ins w:id="133" w:author="The Law" w:date="2018-06-25T14:46:00Z"/>
          <w:smallCaps w:val="0"/>
          <w:noProof/>
          <w:sz w:val="22"/>
          <w:szCs w:val="22"/>
          <w:lang w:val="en-US" w:eastAsia="en-US"/>
        </w:rPr>
      </w:pPr>
      <w:ins w:id="13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"_Toc517701562"</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_Toc517701562 \h </w:instrText>
        </w:r>
      </w:ins>
      <w:r>
        <w:rPr>
          <w:noProof/>
          <w:webHidden/>
        </w:rPr>
      </w:r>
      <w:r>
        <w:rPr>
          <w:noProof/>
          <w:webHidden/>
        </w:rPr>
        <w:fldChar w:fldCharType="separate"/>
      </w:r>
      <w:ins w:id="135" w:author="The Law" w:date="2018-06-25T14:47:00Z">
        <w:r>
          <w:rPr>
            <w:noProof/>
            <w:webHidden/>
          </w:rPr>
          <w:t>19</w:t>
        </w:r>
      </w:ins>
      <w:ins w:id="136" w:author="The Law" w:date="2018-06-25T14:46:00Z">
        <w:r>
          <w:rPr>
            <w:noProof/>
            <w:webHidden/>
          </w:rPr>
          <w:fldChar w:fldCharType="end"/>
        </w:r>
        <w:r w:rsidRPr="00B55F5A">
          <w:rPr>
            <w:rStyle w:val="Hiperligao"/>
            <w:noProof/>
          </w:rPr>
          <w:fldChar w:fldCharType="end"/>
        </w:r>
      </w:ins>
    </w:p>
    <w:p w14:paraId="6CC2C0BD" w14:textId="01B75984" w:rsidR="00D5641C" w:rsidRDefault="00D5641C">
      <w:pPr>
        <w:pStyle w:val="ndice2"/>
        <w:tabs>
          <w:tab w:val="right" w:leader="dot" w:pos="7928"/>
        </w:tabs>
        <w:rPr>
          <w:ins w:id="137" w:author="The Law" w:date="2018-06-25T14:46:00Z"/>
          <w:smallCaps w:val="0"/>
          <w:noProof/>
          <w:sz w:val="22"/>
          <w:szCs w:val="22"/>
          <w:lang w:val="en-US" w:eastAsia="en-US"/>
        </w:rPr>
      </w:pPr>
      <w:ins w:id="13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_Toc517701563 \h </w:instrText>
        </w:r>
      </w:ins>
      <w:r>
        <w:rPr>
          <w:noProof/>
          <w:webHidden/>
        </w:rPr>
      </w:r>
      <w:r>
        <w:rPr>
          <w:noProof/>
          <w:webHidden/>
        </w:rPr>
        <w:fldChar w:fldCharType="separate"/>
      </w:r>
      <w:ins w:id="139" w:author="The Law" w:date="2018-06-25T14:47:00Z">
        <w:r>
          <w:rPr>
            <w:noProof/>
            <w:webHidden/>
          </w:rPr>
          <w:t>27</w:t>
        </w:r>
      </w:ins>
      <w:ins w:id="140" w:author="The Law" w:date="2018-06-25T14:46:00Z">
        <w:r>
          <w:rPr>
            <w:noProof/>
            <w:webHidden/>
          </w:rPr>
          <w:fldChar w:fldCharType="end"/>
        </w:r>
        <w:r w:rsidRPr="00B55F5A">
          <w:rPr>
            <w:rStyle w:val="Hiperligao"/>
            <w:noProof/>
          </w:rPr>
          <w:fldChar w:fldCharType="end"/>
        </w:r>
      </w:ins>
    </w:p>
    <w:p w14:paraId="06691497" w14:textId="6D1B7A8F" w:rsidR="00D5641C" w:rsidRDefault="00D5641C">
      <w:pPr>
        <w:pStyle w:val="ndice2"/>
        <w:tabs>
          <w:tab w:val="right" w:leader="dot" w:pos="7928"/>
        </w:tabs>
        <w:rPr>
          <w:ins w:id="141" w:author="The Law" w:date="2018-06-25T14:46:00Z"/>
          <w:smallCaps w:val="0"/>
          <w:noProof/>
          <w:sz w:val="22"/>
          <w:szCs w:val="22"/>
          <w:lang w:val="en-US" w:eastAsia="en-US"/>
        </w:rPr>
      </w:pPr>
      <w:ins w:id="14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"_Toc517701564"</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_Toc517701564 \h </w:instrText>
        </w:r>
      </w:ins>
      <w:r>
        <w:rPr>
          <w:noProof/>
          <w:webHidden/>
        </w:rPr>
      </w:r>
      <w:r>
        <w:rPr>
          <w:noProof/>
          <w:webHidden/>
        </w:rPr>
        <w:fldChar w:fldCharType="separate"/>
      </w:r>
      <w:ins w:id="143" w:author="The Law" w:date="2018-06-25T14:47:00Z">
        <w:r>
          <w:rPr>
            <w:noProof/>
            <w:webHidden/>
          </w:rPr>
          <w:t>35</w:t>
        </w:r>
      </w:ins>
      <w:ins w:id="144" w:author="The Law" w:date="2018-06-25T14:46:00Z">
        <w:r>
          <w:rPr>
            <w:noProof/>
            <w:webHidden/>
          </w:rPr>
          <w:fldChar w:fldCharType="end"/>
        </w:r>
        <w:r w:rsidRPr="00B55F5A">
          <w:rPr>
            <w:rStyle w:val="Hiperligao"/>
            <w:noProof/>
          </w:rPr>
          <w:fldChar w:fldCharType="end"/>
        </w:r>
      </w:ins>
    </w:p>
    <w:p w14:paraId="08479723" w14:textId="04DF27AB" w:rsidR="00D5641C" w:rsidRDefault="00D5641C">
      <w:pPr>
        <w:pStyle w:val="ndice1"/>
        <w:tabs>
          <w:tab w:val="right" w:leader="dot" w:pos="7928"/>
        </w:tabs>
        <w:rPr>
          <w:ins w:id="145" w:author="The Law" w:date="2018-06-25T14:46:00Z"/>
          <w:b w:val="0"/>
          <w:bCs w:val="0"/>
          <w:caps w:val="0"/>
          <w:noProof/>
          <w:sz w:val="22"/>
          <w:szCs w:val="22"/>
          <w:lang w:val="en-US" w:eastAsia="en-US"/>
        </w:rPr>
      </w:pPr>
      <w:ins w:id="14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"_Toc517701565"</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5 - Resultados</w:t>
        </w:r>
        <w:r>
          <w:rPr>
            <w:noProof/>
            <w:webHidden/>
          </w:rPr>
          <w:tab/>
        </w:r>
        <w:r>
          <w:rPr>
            <w:noProof/>
            <w:webHidden/>
          </w:rPr>
          <w:fldChar w:fldCharType="begin"/>
        </w:r>
        <w:r>
          <w:rPr>
            <w:noProof/>
            <w:webHidden/>
          </w:rPr>
          <w:instrText xml:space="preserve"> PAGEREF _Toc517701565 \h </w:instrText>
        </w:r>
      </w:ins>
      <w:r>
        <w:rPr>
          <w:noProof/>
          <w:webHidden/>
        </w:rPr>
      </w:r>
      <w:r>
        <w:rPr>
          <w:noProof/>
          <w:webHidden/>
        </w:rPr>
        <w:fldChar w:fldCharType="separate"/>
      </w:r>
      <w:ins w:id="147" w:author="The Law" w:date="2018-06-25T14:47:00Z">
        <w:r>
          <w:rPr>
            <w:noProof/>
            <w:webHidden/>
          </w:rPr>
          <w:t>37</w:t>
        </w:r>
      </w:ins>
      <w:ins w:id="148" w:author="The Law" w:date="2018-06-25T14:46:00Z">
        <w:r>
          <w:rPr>
            <w:noProof/>
            <w:webHidden/>
          </w:rPr>
          <w:fldChar w:fldCharType="end"/>
        </w:r>
        <w:r w:rsidRPr="00B55F5A">
          <w:rPr>
            <w:rStyle w:val="Hiperligao"/>
            <w:noProof/>
          </w:rPr>
          <w:fldChar w:fldCharType="end"/>
        </w:r>
      </w:ins>
    </w:p>
    <w:p w14:paraId="3D7DC89F" w14:textId="62438235" w:rsidR="00D5641C" w:rsidRDefault="00D5641C">
      <w:pPr>
        <w:pStyle w:val="ndice2"/>
        <w:tabs>
          <w:tab w:val="right" w:leader="dot" w:pos="7928"/>
        </w:tabs>
        <w:rPr>
          <w:ins w:id="149" w:author="The Law" w:date="2018-06-25T14:46:00Z"/>
          <w:smallCaps w:val="0"/>
          <w:noProof/>
          <w:sz w:val="22"/>
          <w:szCs w:val="22"/>
          <w:lang w:val="en-US" w:eastAsia="en-US"/>
        </w:rPr>
      </w:pPr>
      <w:ins w:id="15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_Toc517701566 \h </w:instrText>
        </w:r>
      </w:ins>
      <w:r>
        <w:rPr>
          <w:noProof/>
          <w:webHidden/>
        </w:rPr>
      </w:r>
      <w:r>
        <w:rPr>
          <w:noProof/>
          <w:webHidden/>
        </w:rPr>
        <w:fldChar w:fldCharType="separate"/>
      </w:r>
      <w:ins w:id="151" w:author="The Law" w:date="2018-06-25T14:47:00Z">
        <w:r>
          <w:rPr>
            <w:noProof/>
            <w:webHidden/>
          </w:rPr>
          <w:t>37</w:t>
        </w:r>
      </w:ins>
      <w:ins w:id="152" w:author="The Law" w:date="2018-06-25T14:46:00Z">
        <w:r>
          <w:rPr>
            <w:noProof/>
            <w:webHidden/>
          </w:rPr>
          <w:fldChar w:fldCharType="end"/>
        </w:r>
        <w:r w:rsidRPr="00B55F5A">
          <w:rPr>
            <w:rStyle w:val="Hiperligao"/>
            <w:noProof/>
          </w:rPr>
          <w:fldChar w:fldCharType="end"/>
        </w:r>
      </w:ins>
    </w:p>
    <w:p w14:paraId="1D864A5D" w14:textId="24BFFC74" w:rsidR="00D5641C" w:rsidRDefault="00D5641C">
      <w:pPr>
        <w:pStyle w:val="ndice2"/>
        <w:tabs>
          <w:tab w:val="right" w:leader="dot" w:pos="7928"/>
        </w:tabs>
        <w:rPr>
          <w:ins w:id="153" w:author="The Law" w:date="2018-06-25T14:46:00Z"/>
          <w:smallCaps w:val="0"/>
          <w:noProof/>
          <w:sz w:val="22"/>
          <w:szCs w:val="22"/>
          <w:lang w:val="en-US" w:eastAsia="en-US"/>
        </w:rPr>
      </w:pPr>
      <w:ins w:id="15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"_Toc517701567"</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_Toc517701567 \h </w:instrText>
        </w:r>
      </w:ins>
      <w:r>
        <w:rPr>
          <w:noProof/>
          <w:webHidden/>
        </w:rPr>
      </w:r>
      <w:r>
        <w:rPr>
          <w:noProof/>
          <w:webHidden/>
        </w:rPr>
        <w:fldChar w:fldCharType="separate"/>
      </w:r>
      <w:ins w:id="155" w:author="The Law" w:date="2018-06-25T14:47:00Z">
        <w:r>
          <w:rPr>
            <w:noProof/>
            <w:webHidden/>
          </w:rPr>
          <w:t>38</w:t>
        </w:r>
      </w:ins>
      <w:ins w:id="156" w:author="The Law" w:date="2018-06-25T14:46:00Z">
        <w:r>
          <w:rPr>
            <w:noProof/>
            <w:webHidden/>
          </w:rPr>
          <w:fldChar w:fldCharType="end"/>
        </w:r>
        <w:r w:rsidRPr="00B55F5A">
          <w:rPr>
            <w:rStyle w:val="Hiperligao"/>
            <w:noProof/>
          </w:rPr>
          <w:fldChar w:fldCharType="end"/>
        </w:r>
      </w:ins>
    </w:p>
    <w:p w14:paraId="43DF9A04" w14:textId="2CD59B4B" w:rsidR="00D5641C" w:rsidRDefault="00D5641C">
      <w:pPr>
        <w:pStyle w:val="ndice2"/>
        <w:tabs>
          <w:tab w:val="right" w:leader="dot" w:pos="7928"/>
        </w:tabs>
        <w:rPr>
          <w:ins w:id="157" w:author="The Law" w:date="2018-06-25T14:46:00Z"/>
          <w:smallCaps w:val="0"/>
          <w:noProof/>
          <w:sz w:val="22"/>
          <w:szCs w:val="22"/>
          <w:lang w:val="en-US" w:eastAsia="en-US"/>
        </w:rPr>
      </w:pPr>
      <w:ins w:id="15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"_Toc517701568"</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_Toc517701568 \h </w:instrText>
        </w:r>
      </w:ins>
      <w:r>
        <w:rPr>
          <w:noProof/>
          <w:webHidden/>
        </w:rPr>
      </w:r>
      <w:r>
        <w:rPr>
          <w:noProof/>
          <w:webHidden/>
        </w:rPr>
        <w:fldChar w:fldCharType="separate"/>
      </w:r>
      <w:ins w:id="159" w:author="The Law" w:date="2018-06-25T14:47:00Z">
        <w:r>
          <w:rPr>
            <w:noProof/>
            <w:webHidden/>
          </w:rPr>
          <w:t>39</w:t>
        </w:r>
      </w:ins>
      <w:ins w:id="160" w:author="The Law" w:date="2018-06-25T14:46:00Z">
        <w:r>
          <w:rPr>
            <w:noProof/>
            <w:webHidden/>
          </w:rPr>
          <w:fldChar w:fldCharType="end"/>
        </w:r>
        <w:r w:rsidRPr="00B55F5A">
          <w:rPr>
            <w:rStyle w:val="Hiperligao"/>
            <w:noProof/>
          </w:rPr>
          <w:fldChar w:fldCharType="end"/>
        </w:r>
      </w:ins>
    </w:p>
    <w:p w14:paraId="74246930" w14:textId="0A755EC7" w:rsidR="00D5641C" w:rsidRDefault="00D5641C">
      <w:pPr>
        <w:pStyle w:val="ndice2"/>
        <w:tabs>
          <w:tab w:val="right" w:leader="dot" w:pos="7928"/>
        </w:tabs>
        <w:rPr>
          <w:ins w:id="161" w:author="The Law" w:date="2018-06-25T14:46:00Z"/>
          <w:smallCaps w:val="0"/>
          <w:noProof/>
          <w:sz w:val="22"/>
          <w:szCs w:val="22"/>
          <w:lang w:val="en-US" w:eastAsia="en-US"/>
        </w:rPr>
      </w:pPr>
      <w:ins w:id="162" w:author="The Law" w:date="2018-06-25T14:46:00Z">
        <w:r w:rsidRPr="00B55F5A">
          <w:rPr>
            <w:rStyle w:val="Hiperligao"/>
            <w:noProof/>
          </w:rPr>
          <w:lastRenderedPageBreak/>
          <w:fldChar w:fldCharType="begin"/>
        </w:r>
        <w:r w:rsidRPr="00B55F5A">
          <w:rPr>
            <w:rStyle w:val="Hiperligao"/>
            <w:noProof/>
          </w:rPr>
          <w:instrText xml:space="preserve"> </w:instrText>
        </w:r>
        <w:r>
          <w:rPr>
            <w:noProof/>
          </w:rPr>
          <w:instrText>HYPERLINK \l "_Toc517701569"</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_Toc517701569 \h </w:instrText>
        </w:r>
      </w:ins>
      <w:r>
        <w:rPr>
          <w:noProof/>
          <w:webHidden/>
        </w:rPr>
      </w:r>
      <w:r>
        <w:rPr>
          <w:noProof/>
          <w:webHidden/>
        </w:rPr>
        <w:fldChar w:fldCharType="separate"/>
      </w:r>
      <w:ins w:id="163" w:author="The Law" w:date="2018-06-25T14:47:00Z">
        <w:r>
          <w:rPr>
            <w:noProof/>
            <w:webHidden/>
          </w:rPr>
          <w:t>52</w:t>
        </w:r>
      </w:ins>
      <w:ins w:id="164" w:author="The Law" w:date="2018-06-25T14:46:00Z">
        <w:r>
          <w:rPr>
            <w:noProof/>
            <w:webHidden/>
          </w:rPr>
          <w:fldChar w:fldCharType="end"/>
        </w:r>
        <w:r w:rsidRPr="00B55F5A">
          <w:rPr>
            <w:rStyle w:val="Hiperligao"/>
            <w:noProof/>
          </w:rPr>
          <w:fldChar w:fldCharType="end"/>
        </w:r>
      </w:ins>
    </w:p>
    <w:p w14:paraId="33E43932" w14:textId="4A8D1613" w:rsidR="00D5641C" w:rsidRDefault="00D5641C">
      <w:pPr>
        <w:pStyle w:val="ndice2"/>
        <w:tabs>
          <w:tab w:val="right" w:leader="dot" w:pos="7928"/>
        </w:tabs>
        <w:rPr>
          <w:ins w:id="165" w:author="The Law" w:date="2018-06-25T14:46:00Z"/>
          <w:smallCaps w:val="0"/>
          <w:noProof/>
          <w:sz w:val="22"/>
          <w:szCs w:val="22"/>
          <w:lang w:val="en-US" w:eastAsia="en-US"/>
        </w:rPr>
      </w:pPr>
      <w:ins w:id="16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"_Toc517701571"</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5.5 Síntese</w:t>
        </w:r>
        <w:r>
          <w:rPr>
            <w:noProof/>
            <w:webHidden/>
          </w:rPr>
          <w:tab/>
        </w:r>
        <w:r>
          <w:rPr>
            <w:noProof/>
            <w:webHidden/>
          </w:rPr>
          <w:fldChar w:fldCharType="begin"/>
        </w:r>
        <w:r>
          <w:rPr>
            <w:noProof/>
            <w:webHidden/>
          </w:rPr>
          <w:instrText xml:space="preserve"> PAGEREF _Toc517701571 \h </w:instrText>
        </w:r>
      </w:ins>
      <w:r>
        <w:rPr>
          <w:noProof/>
          <w:webHidden/>
        </w:rPr>
      </w:r>
      <w:r>
        <w:rPr>
          <w:noProof/>
          <w:webHidden/>
        </w:rPr>
        <w:fldChar w:fldCharType="separate"/>
      </w:r>
      <w:ins w:id="167" w:author="The Law" w:date="2018-06-25T14:47:00Z">
        <w:r>
          <w:rPr>
            <w:noProof/>
            <w:webHidden/>
          </w:rPr>
          <w:t>53</w:t>
        </w:r>
      </w:ins>
      <w:ins w:id="168" w:author="The Law" w:date="2018-06-25T14:46:00Z">
        <w:r>
          <w:rPr>
            <w:noProof/>
            <w:webHidden/>
          </w:rPr>
          <w:fldChar w:fldCharType="end"/>
        </w:r>
        <w:r w:rsidRPr="00B55F5A">
          <w:rPr>
            <w:rStyle w:val="Hiperligao"/>
            <w:noProof/>
          </w:rPr>
          <w:fldChar w:fldCharType="end"/>
        </w:r>
      </w:ins>
    </w:p>
    <w:p w14:paraId="5572F639" w14:textId="3585F721" w:rsidR="00D5641C" w:rsidRDefault="00D5641C">
      <w:pPr>
        <w:pStyle w:val="ndice1"/>
        <w:tabs>
          <w:tab w:val="right" w:leader="dot" w:pos="7928"/>
        </w:tabs>
        <w:rPr>
          <w:ins w:id="169" w:author="The Law" w:date="2018-06-25T14:46:00Z"/>
          <w:b w:val="0"/>
          <w:bCs w:val="0"/>
          <w:caps w:val="0"/>
          <w:noProof/>
          <w:sz w:val="22"/>
          <w:szCs w:val="22"/>
          <w:lang w:val="en-US" w:eastAsia="en-US"/>
        </w:rPr>
      </w:pPr>
      <w:ins w:id="17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"_Toc517701572"</w:instrText>
        </w:r>
        <w:r w:rsidRPr="00B55F5A">
          <w:rPr>
            <w:rStyle w:val="Hiperligao"/>
            <w:noProof/>
          </w:rPr>
          <w:instrText xml:space="preserve"> </w:instrText>
        </w:r>
        <w:r w:rsidRPr="00B55F5A">
          <w:rPr>
            <w:rStyle w:val="Hiperligao"/>
            <w:noProof/>
          </w:rPr>
          <w:fldChar w:fldCharType="separate"/>
        </w:r>
        <w:r w:rsidRPr="00B55F5A">
          <w:rPr>
            <w:rStyle w:val="Hiperligao"/>
            <w:noProof/>
          </w:rPr>
          <w:t>Capítulo 6 - Conclusão</w:t>
        </w:r>
        <w:r>
          <w:rPr>
            <w:noProof/>
            <w:webHidden/>
          </w:rPr>
          <w:tab/>
        </w:r>
        <w:r>
          <w:rPr>
            <w:noProof/>
            <w:webHidden/>
          </w:rPr>
          <w:fldChar w:fldCharType="begin"/>
        </w:r>
        <w:r>
          <w:rPr>
            <w:noProof/>
            <w:webHidden/>
          </w:rPr>
          <w:instrText xml:space="preserve"> PAGEREF _Toc517701572 \h </w:instrText>
        </w:r>
      </w:ins>
      <w:r>
        <w:rPr>
          <w:noProof/>
          <w:webHidden/>
        </w:rPr>
      </w:r>
      <w:r>
        <w:rPr>
          <w:noProof/>
          <w:webHidden/>
        </w:rPr>
        <w:fldChar w:fldCharType="separate"/>
      </w:r>
      <w:ins w:id="171" w:author="The Law" w:date="2018-06-25T14:47:00Z">
        <w:r>
          <w:rPr>
            <w:noProof/>
            <w:webHidden/>
          </w:rPr>
          <w:t>55</w:t>
        </w:r>
      </w:ins>
      <w:ins w:id="172" w:author="The Law" w:date="2018-06-25T14:46:00Z">
        <w:r>
          <w:rPr>
            <w:noProof/>
            <w:webHidden/>
          </w:rPr>
          <w:fldChar w:fldCharType="end"/>
        </w:r>
        <w:r w:rsidRPr="00B55F5A">
          <w:rPr>
            <w:rStyle w:val="Hiperligao"/>
            <w:noProof/>
          </w:rPr>
          <w:fldChar w:fldCharType="end"/>
        </w:r>
      </w:ins>
    </w:p>
    <w:p w14:paraId="365CD85A" w14:textId="14E4C6A7" w:rsidR="00D5641C" w:rsidRDefault="00D5641C">
      <w:pPr>
        <w:pStyle w:val="ndice2"/>
        <w:tabs>
          <w:tab w:val="right" w:leader="dot" w:pos="7928"/>
        </w:tabs>
        <w:rPr>
          <w:ins w:id="173" w:author="The Law" w:date="2018-06-25T14:46:00Z"/>
          <w:smallCaps w:val="0"/>
          <w:noProof/>
          <w:sz w:val="22"/>
          <w:szCs w:val="22"/>
          <w:lang w:val="en-US" w:eastAsia="en-US"/>
        </w:rPr>
      </w:pPr>
      <w:ins w:id="174"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"_Toc517701573"</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6.1 Considerações finais</w:t>
        </w:r>
        <w:r>
          <w:rPr>
            <w:noProof/>
            <w:webHidden/>
          </w:rPr>
          <w:tab/>
        </w:r>
        <w:r>
          <w:rPr>
            <w:noProof/>
            <w:webHidden/>
          </w:rPr>
          <w:fldChar w:fldCharType="begin"/>
        </w:r>
        <w:r>
          <w:rPr>
            <w:noProof/>
            <w:webHidden/>
          </w:rPr>
          <w:instrText xml:space="preserve"> PAGEREF _Toc517701573 \h </w:instrText>
        </w:r>
      </w:ins>
      <w:r>
        <w:rPr>
          <w:noProof/>
          <w:webHidden/>
        </w:rPr>
      </w:r>
      <w:r>
        <w:rPr>
          <w:noProof/>
          <w:webHidden/>
        </w:rPr>
        <w:fldChar w:fldCharType="separate"/>
      </w:r>
      <w:ins w:id="175" w:author="The Law" w:date="2018-06-25T14:47:00Z">
        <w:r>
          <w:rPr>
            <w:noProof/>
            <w:webHidden/>
          </w:rPr>
          <w:t>55</w:t>
        </w:r>
      </w:ins>
      <w:ins w:id="176" w:author="The Law" w:date="2018-06-25T14:46:00Z">
        <w:r>
          <w:rPr>
            <w:noProof/>
            <w:webHidden/>
          </w:rPr>
          <w:fldChar w:fldCharType="end"/>
        </w:r>
        <w:r w:rsidRPr="00B55F5A">
          <w:rPr>
            <w:rStyle w:val="Hiperligao"/>
            <w:noProof/>
          </w:rPr>
          <w:fldChar w:fldCharType="end"/>
        </w:r>
      </w:ins>
    </w:p>
    <w:p w14:paraId="22E4C0E6" w14:textId="7736A203" w:rsidR="00D5641C" w:rsidRDefault="00D5641C">
      <w:pPr>
        <w:pStyle w:val="ndice2"/>
        <w:tabs>
          <w:tab w:val="right" w:leader="dot" w:pos="7928"/>
        </w:tabs>
        <w:rPr>
          <w:ins w:id="177" w:author="The Law" w:date="2018-06-25T14:46:00Z"/>
          <w:smallCaps w:val="0"/>
          <w:noProof/>
          <w:sz w:val="22"/>
          <w:szCs w:val="22"/>
          <w:lang w:val="en-US" w:eastAsia="en-US"/>
        </w:rPr>
      </w:pPr>
      <w:ins w:id="178"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"_Toc517701575"</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6.2 Trabalho futuro</w:t>
        </w:r>
        <w:r>
          <w:rPr>
            <w:noProof/>
            <w:webHidden/>
          </w:rPr>
          <w:tab/>
        </w:r>
        <w:r>
          <w:rPr>
            <w:noProof/>
            <w:webHidden/>
          </w:rPr>
          <w:fldChar w:fldCharType="begin"/>
        </w:r>
        <w:r>
          <w:rPr>
            <w:noProof/>
            <w:webHidden/>
          </w:rPr>
          <w:instrText xml:space="preserve"> PAGEREF _Toc517701575 \h </w:instrText>
        </w:r>
      </w:ins>
      <w:r>
        <w:rPr>
          <w:noProof/>
          <w:webHidden/>
        </w:rPr>
      </w:r>
      <w:r>
        <w:rPr>
          <w:noProof/>
          <w:webHidden/>
        </w:rPr>
        <w:fldChar w:fldCharType="separate"/>
      </w:r>
      <w:ins w:id="179" w:author="The Law" w:date="2018-06-25T14:47:00Z">
        <w:r>
          <w:rPr>
            <w:noProof/>
            <w:webHidden/>
          </w:rPr>
          <w:t>56</w:t>
        </w:r>
      </w:ins>
      <w:ins w:id="180" w:author="The Law" w:date="2018-06-25T14:46:00Z">
        <w:r>
          <w:rPr>
            <w:noProof/>
            <w:webHidden/>
          </w:rPr>
          <w:fldChar w:fldCharType="end"/>
        </w:r>
        <w:r w:rsidRPr="00B55F5A">
          <w:rPr>
            <w:rStyle w:val="Hiperligao"/>
            <w:noProof/>
          </w:rPr>
          <w:fldChar w:fldCharType="end"/>
        </w:r>
      </w:ins>
    </w:p>
    <w:p w14:paraId="3CC906FB" w14:textId="4A2AD62D" w:rsidR="00D5641C" w:rsidRDefault="00D5641C">
      <w:pPr>
        <w:pStyle w:val="ndice2"/>
        <w:tabs>
          <w:tab w:val="right" w:leader="dot" w:pos="7928"/>
        </w:tabs>
        <w:rPr>
          <w:ins w:id="181" w:author="The Law" w:date="2018-06-25T14:46:00Z"/>
          <w:smallCaps w:val="0"/>
          <w:noProof/>
          <w:sz w:val="22"/>
          <w:szCs w:val="22"/>
          <w:lang w:val="en-US" w:eastAsia="en-US"/>
        </w:rPr>
      </w:pPr>
      <w:ins w:id="182"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"_Toc517701576"</w:instrText>
        </w:r>
        <w:r w:rsidRPr="00B55F5A">
          <w:rPr>
            <w:rStyle w:val="Hiperligao"/>
            <w:noProof/>
          </w:rPr>
          <w:instrText xml:space="preserve"> </w:instrText>
        </w:r>
        <w:r w:rsidRPr="00B55F5A">
          <w:rPr>
            <w:rStyle w:val="Hiperligao"/>
            <w:noProof/>
          </w:rPr>
          <w:fldChar w:fldCharType="separate"/>
        </w:r>
        <w:r w:rsidRPr="00B55F5A">
          <w:rPr>
            <w:rStyle w:val="Hiperligao"/>
            <w:rFonts w:cs="Times New Roman"/>
            <w:noProof/>
            <w:lang w:val="pt-PT"/>
          </w:rPr>
          <w:t>6.3 Síntese</w:t>
        </w:r>
        <w:r>
          <w:rPr>
            <w:noProof/>
            <w:webHidden/>
          </w:rPr>
          <w:tab/>
        </w:r>
        <w:r>
          <w:rPr>
            <w:noProof/>
            <w:webHidden/>
          </w:rPr>
          <w:fldChar w:fldCharType="begin"/>
        </w:r>
        <w:r>
          <w:rPr>
            <w:noProof/>
            <w:webHidden/>
          </w:rPr>
          <w:instrText xml:space="preserve"> PAGEREF _Toc517701576 \h </w:instrText>
        </w:r>
      </w:ins>
      <w:r>
        <w:rPr>
          <w:noProof/>
          <w:webHidden/>
        </w:rPr>
      </w:r>
      <w:r>
        <w:rPr>
          <w:noProof/>
          <w:webHidden/>
        </w:rPr>
        <w:fldChar w:fldCharType="separate"/>
      </w:r>
      <w:ins w:id="183" w:author="The Law" w:date="2018-06-25T14:47:00Z">
        <w:r>
          <w:rPr>
            <w:noProof/>
            <w:webHidden/>
          </w:rPr>
          <w:t>57</w:t>
        </w:r>
      </w:ins>
      <w:ins w:id="184" w:author="The Law" w:date="2018-06-25T14:46:00Z">
        <w:r>
          <w:rPr>
            <w:noProof/>
            <w:webHidden/>
          </w:rPr>
          <w:fldChar w:fldCharType="end"/>
        </w:r>
        <w:r w:rsidRPr="00B55F5A">
          <w:rPr>
            <w:rStyle w:val="Hiperligao"/>
            <w:noProof/>
          </w:rPr>
          <w:fldChar w:fldCharType="end"/>
        </w:r>
      </w:ins>
    </w:p>
    <w:p w14:paraId="071D9358" w14:textId="2E69343A" w:rsidR="00D5641C" w:rsidRDefault="00D5641C">
      <w:pPr>
        <w:pStyle w:val="ndice1"/>
        <w:tabs>
          <w:tab w:val="right" w:leader="dot" w:pos="7928"/>
        </w:tabs>
        <w:rPr>
          <w:ins w:id="185" w:author="The Law" w:date="2018-06-25T14:46:00Z"/>
          <w:b w:val="0"/>
          <w:bCs w:val="0"/>
          <w:caps w:val="0"/>
          <w:noProof/>
          <w:sz w:val="22"/>
          <w:szCs w:val="22"/>
          <w:lang w:val="en-US" w:eastAsia="en-US"/>
        </w:rPr>
      </w:pPr>
      <w:ins w:id="186"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"_Toc517701577"</w:instrText>
        </w:r>
        <w:r w:rsidRPr="00B55F5A">
          <w:rPr>
            <w:rStyle w:val="Hiperligao"/>
            <w:noProof/>
          </w:rPr>
          <w:instrText xml:space="preserve"> </w:instrText>
        </w:r>
        <w:r w:rsidRPr="00B55F5A">
          <w:rPr>
            <w:rStyle w:val="Hiperligao"/>
            <w:noProof/>
          </w:rPr>
          <w:fldChar w:fldCharType="separate"/>
        </w:r>
        <w:r w:rsidRPr="00B55F5A">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_Toc517701577 \h </w:instrText>
        </w:r>
      </w:ins>
      <w:r>
        <w:rPr>
          <w:noProof/>
          <w:webHidden/>
        </w:rPr>
      </w:r>
      <w:r>
        <w:rPr>
          <w:noProof/>
          <w:webHidden/>
        </w:rPr>
        <w:fldChar w:fldCharType="separate"/>
      </w:r>
      <w:ins w:id="187" w:author="The Law" w:date="2018-06-25T14:47:00Z">
        <w:r>
          <w:rPr>
            <w:noProof/>
            <w:webHidden/>
          </w:rPr>
          <w:t>59</w:t>
        </w:r>
      </w:ins>
      <w:ins w:id="188" w:author="The Law" w:date="2018-06-25T14:46:00Z">
        <w:r>
          <w:rPr>
            <w:noProof/>
            <w:webHidden/>
          </w:rPr>
          <w:fldChar w:fldCharType="end"/>
        </w:r>
        <w:r w:rsidRPr="00B55F5A">
          <w:rPr>
            <w:rStyle w:val="Hiperligao"/>
            <w:noProof/>
          </w:rPr>
          <w:fldChar w:fldCharType="end"/>
        </w:r>
      </w:ins>
    </w:p>
    <w:p w14:paraId="14AA4760" w14:textId="6F9C178E" w:rsidR="00D5641C" w:rsidRDefault="00D5641C">
      <w:pPr>
        <w:pStyle w:val="ndice1"/>
        <w:tabs>
          <w:tab w:val="right" w:leader="dot" w:pos="7928"/>
        </w:tabs>
        <w:rPr>
          <w:ins w:id="189" w:author="The Law" w:date="2018-06-25T14:46:00Z"/>
          <w:b w:val="0"/>
          <w:bCs w:val="0"/>
          <w:caps w:val="0"/>
          <w:noProof/>
          <w:sz w:val="22"/>
          <w:szCs w:val="22"/>
          <w:lang w:val="en-US" w:eastAsia="en-US"/>
        </w:rPr>
      </w:pPr>
      <w:ins w:id="190" w:author="The Law" w:date="2018-06-25T14:46:00Z">
        <w:r w:rsidRPr="00B55F5A">
          <w:rPr>
            <w:rStyle w:val="Hiperligao"/>
            <w:noProof/>
          </w:rPr>
          <w:fldChar w:fldCharType="begin"/>
        </w:r>
        <w:r w:rsidRPr="00B55F5A">
          <w:rPr>
            <w:rStyle w:val="Hiperligao"/>
            <w:noProof/>
          </w:rPr>
          <w:instrText xml:space="preserve"> </w:instrText>
        </w:r>
        <w:r>
          <w:rPr>
            <w:noProof/>
          </w:rPr>
          <w:instrText>HYPERLINK \l "_Toc517701578"</w:instrText>
        </w:r>
        <w:r w:rsidRPr="00B55F5A">
          <w:rPr>
            <w:rStyle w:val="Hiperligao"/>
            <w:noProof/>
          </w:rPr>
          <w:instrText xml:space="preserve"> </w:instrText>
        </w:r>
        <w:r w:rsidRPr="00B55F5A">
          <w:rPr>
            <w:rStyle w:val="Hiperligao"/>
            <w:noProof/>
          </w:rPr>
          <w:fldChar w:fldCharType="separate"/>
        </w:r>
        <w:r w:rsidRPr="00B55F5A">
          <w:rPr>
            <w:rStyle w:val="Hiperligao"/>
            <w:noProof/>
          </w:rPr>
          <w:t>Anexo</w:t>
        </w:r>
        <w:r>
          <w:rPr>
            <w:noProof/>
            <w:webHidden/>
          </w:rPr>
          <w:tab/>
        </w:r>
        <w:r>
          <w:rPr>
            <w:noProof/>
            <w:webHidden/>
          </w:rPr>
          <w:fldChar w:fldCharType="begin"/>
        </w:r>
        <w:r>
          <w:rPr>
            <w:noProof/>
            <w:webHidden/>
          </w:rPr>
          <w:instrText xml:space="preserve"> PAGEREF _Toc517701578 \h </w:instrText>
        </w:r>
      </w:ins>
      <w:r>
        <w:rPr>
          <w:noProof/>
          <w:webHidden/>
        </w:rPr>
      </w:r>
      <w:r>
        <w:rPr>
          <w:noProof/>
          <w:webHidden/>
        </w:rPr>
        <w:fldChar w:fldCharType="separate"/>
      </w:r>
      <w:ins w:id="191" w:author="The Law" w:date="2018-06-25T14:47:00Z">
        <w:r>
          <w:rPr>
            <w:noProof/>
            <w:webHidden/>
          </w:rPr>
          <w:t>61</w:t>
        </w:r>
      </w:ins>
      <w:ins w:id="192" w:author="The Law" w:date="2018-06-25T14:46:00Z">
        <w:r>
          <w:rPr>
            <w:noProof/>
            <w:webHidden/>
          </w:rPr>
          <w:fldChar w:fldCharType="end"/>
        </w:r>
        <w:r w:rsidRPr="00B55F5A">
          <w:rPr>
            <w:rStyle w:val="Hiperligao"/>
            <w:noProof/>
          </w:rPr>
          <w:fldChar w:fldCharType="end"/>
        </w:r>
      </w:ins>
    </w:p>
    <w:p w14:paraId="22CF0EE5" w14:textId="0E950B0E" w:rsidR="001C4DD7" w:rsidDel="006862B7" w:rsidRDefault="001C4DD7">
      <w:pPr>
        <w:pStyle w:val="ndice1"/>
        <w:tabs>
          <w:tab w:val="right" w:leader="dot" w:pos="7928"/>
        </w:tabs>
        <w:rPr>
          <w:del w:id="193" w:author="The Law" w:date="2018-06-25T14:08:00Z"/>
          <w:b w:val="0"/>
          <w:bCs w:val="0"/>
          <w:caps w:val="0"/>
          <w:noProof/>
          <w:sz w:val="22"/>
          <w:szCs w:val="22"/>
          <w:lang w:val="pt-PT" w:eastAsia="pt-PT"/>
        </w:rPr>
      </w:pPr>
      <w:del w:id="194" w:author="The Law" w:date="2018-06-25T14:08:00Z">
        <w:r w:rsidRPr="006862B7" w:rsidDel="006862B7">
          <w:rPr>
            <w:rStyle w:val="Hiperligao"/>
            <w:b w:val="0"/>
            <w:bCs w:val="0"/>
            <w:caps w:val="0"/>
            <w:noProof/>
            <w:lang w:val="pt-PT"/>
          </w:rPr>
          <w:delText>Agradecimentos</w:delText>
        </w:r>
        <w:r w:rsidDel="006862B7">
          <w:rPr>
            <w:noProof/>
            <w:webHidden/>
          </w:rPr>
          <w:tab/>
          <w:delText>v</w:delText>
        </w:r>
      </w:del>
    </w:p>
    <w:p w14:paraId="7C7B34BD" w14:textId="40805F90" w:rsidR="001C4DD7" w:rsidDel="006862B7" w:rsidRDefault="001C4DD7">
      <w:pPr>
        <w:pStyle w:val="ndice1"/>
        <w:tabs>
          <w:tab w:val="right" w:leader="dot" w:pos="7928"/>
        </w:tabs>
        <w:rPr>
          <w:del w:id="195" w:author="The Law" w:date="2018-06-25T14:08:00Z"/>
          <w:b w:val="0"/>
          <w:bCs w:val="0"/>
          <w:caps w:val="0"/>
          <w:noProof/>
          <w:sz w:val="22"/>
          <w:szCs w:val="22"/>
          <w:lang w:val="pt-PT" w:eastAsia="pt-PT"/>
        </w:rPr>
      </w:pPr>
      <w:del w:id="196" w:author="The Law" w:date="2018-06-25T14:08:00Z">
        <w:r w:rsidRPr="006862B7" w:rsidDel="006862B7">
          <w:rPr>
            <w:rStyle w:val="Hiperligao"/>
            <w:b w:val="0"/>
            <w:bCs w:val="0"/>
            <w:caps w:val="0"/>
            <w:noProof/>
            <w:lang w:val="pt-PT"/>
          </w:rPr>
          <w:delText>Resumo</w:delText>
        </w:r>
        <w:r w:rsidDel="006862B7">
          <w:rPr>
            <w:noProof/>
            <w:webHidden/>
          </w:rPr>
          <w:tab/>
          <w:delText>vii</w:delText>
        </w:r>
      </w:del>
    </w:p>
    <w:p w14:paraId="1DA336CA" w14:textId="165E518F" w:rsidR="001C4DD7" w:rsidDel="006862B7" w:rsidRDefault="001C4DD7">
      <w:pPr>
        <w:pStyle w:val="ndice1"/>
        <w:tabs>
          <w:tab w:val="right" w:leader="dot" w:pos="7928"/>
        </w:tabs>
        <w:rPr>
          <w:del w:id="197" w:author="The Law" w:date="2018-06-25T14:08:00Z"/>
          <w:b w:val="0"/>
          <w:bCs w:val="0"/>
          <w:caps w:val="0"/>
          <w:noProof/>
          <w:sz w:val="22"/>
          <w:szCs w:val="22"/>
          <w:lang w:val="pt-PT" w:eastAsia="pt-PT"/>
        </w:rPr>
      </w:pPr>
      <w:del w:id="198" w:author="The Law" w:date="2018-06-25T14:08:00Z">
        <w:r w:rsidRPr="006862B7" w:rsidDel="006862B7">
          <w:rPr>
            <w:rStyle w:val="Hiperligao"/>
            <w:b w:val="0"/>
            <w:bCs w:val="0"/>
            <w:caps w:val="0"/>
            <w:noProof/>
            <w:lang w:val="en-US"/>
          </w:rPr>
          <w:delText>Abstract</w:delText>
        </w:r>
        <w:r w:rsidDel="006862B7">
          <w:rPr>
            <w:noProof/>
            <w:webHidden/>
          </w:rPr>
          <w:tab/>
          <w:delText>ix</w:delText>
        </w:r>
      </w:del>
    </w:p>
    <w:p w14:paraId="1979AE3D" w14:textId="727180F1" w:rsidR="001C4DD7" w:rsidDel="006862B7" w:rsidRDefault="001C4DD7">
      <w:pPr>
        <w:pStyle w:val="ndice1"/>
        <w:tabs>
          <w:tab w:val="right" w:leader="dot" w:pos="7928"/>
        </w:tabs>
        <w:rPr>
          <w:del w:id="199" w:author="The Law" w:date="2018-06-25T14:08:00Z"/>
          <w:b w:val="0"/>
          <w:bCs w:val="0"/>
          <w:caps w:val="0"/>
          <w:noProof/>
          <w:sz w:val="22"/>
          <w:szCs w:val="22"/>
          <w:lang w:val="pt-PT" w:eastAsia="pt-PT"/>
        </w:rPr>
      </w:pPr>
      <w:del w:id="200" w:author="The Law" w:date="2018-06-25T14:08:00Z">
        <w:r w:rsidRPr="006862B7" w:rsidDel="006862B7">
          <w:rPr>
            <w:rStyle w:val="Hiperligao"/>
            <w:b w:val="0"/>
            <w:bCs w:val="0"/>
            <w:caps w:val="0"/>
            <w:noProof/>
            <w:lang w:val="pt-PT"/>
          </w:rPr>
          <w:delText>Índice</w:delText>
        </w:r>
        <w:r w:rsidDel="006862B7">
          <w:rPr>
            <w:noProof/>
            <w:webHidden/>
          </w:rPr>
          <w:tab/>
          <w:delText>xi</w:delText>
        </w:r>
      </w:del>
    </w:p>
    <w:p w14:paraId="6C1E1F3E" w14:textId="3C7C67FE" w:rsidR="001C4DD7" w:rsidDel="006862B7" w:rsidRDefault="001C4DD7">
      <w:pPr>
        <w:pStyle w:val="ndice1"/>
        <w:tabs>
          <w:tab w:val="right" w:leader="dot" w:pos="7928"/>
        </w:tabs>
        <w:rPr>
          <w:del w:id="201" w:author="The Law" w:date="2018-06-25T14:08:00Z"/>
          <w:b w:val="0"/>
          <w:bCs w:val="0"/>
          <w:caps w:val="0"/>
          <w:noProof/>
          <w:sz w:val="22"/>
          <w:szCs w:val="22"/>
          <w:lang w:val="pt-PT" w:eastAsia="pt-PT"/>
        </w:rPr>
      </w:pPr>
      <w:del w:id="202" w:author="The Law" w:date="2018-06-25T14:08:00Z">
        <w:r w:rsidRPr="006862B7" w:rsidDel="006862B7">
          <w:rPr>
            <w:rStyle w:val="Hiperligao"/>
            <w:b w:val="0"/>
            <w:bCs w:val="0"/>
            <w:caps w:val="0"/>
            <w:noProof/>
            <w:lang w:val="pt-PT"/>
          </w:rPr>
          <w:delText>Lista de Figuras</w:delText>
        </w:r>
        <w:r w:rsidDel="006862B7">
          <w:rPr>
            <w:noProof/>
            <w:webHidden/>
          </w:rPr>
          <w:tab/>
          <w:delText>xiii</w:delText>
        </w:r>
      </w:del>
    </w:p>
    <w:p w14:paraId="5AA1797E" w14:textId="3255D898" w:rsidR="001C4DD7" w:rsidDel="006862B7" w:rsidRDefault="001C4DD7">
      <w:pPr>
        <w:pStyle w:val="ndice1"/>
        <w:tabs>
          <w:tab w:val="right" w:leader="dot" w:pos="7928"/>
        </w:tabs>
        <w:rPr>
          <w:del w:id="203" w:author="The Law" w:date="2018-06-25T14:08:00Z"/>
          <w:b w:val="0"/>
          <w:bCs w:val="0"/>
          <w:caps w:val="0"/>
          <w:noProof/>
          <w:sz w:val="22"/>
          <w:szCs w:val="22"/>
          <w:lang w:val="pt-PT" w:eastAsia="pt-PT"/>
        </w:rPr>
      </w:pPr>
      <w:del w:id="204" w:author="The Law" w:date="2018-06-25T14:08:00Z">
        <w:r w:rsidRPr="006862B7" w:rsidDel="006862B7">
          <w:rPr>
            <w:rStyle w:val="Hiperligao"/>
            <w:b w:val="0"/>
            <w:bCs w:val="0"/>
            <w:caps w:val="0"/>
            <w:noProof/>
            <w:lang w:val="pt-PT"/>
          </w:rPr>
          <w:delText>Lista de Tabelas</w:delText>
        </w:r>
        <w:r w:rsidDel="006862B7">
          <w:rPr>
            <w:noProof/>
            <w:webHidden/>
          </w:rPr>
          <w:tab/>
          <w:delText>xv</w:delText>
        </w:r>
      </w:del>
    </w:p>
    <w:p w14:paraId="7FBECD3B" w14:textId="342F04F3" w:rsidR="001C4DD7" w:rsidDel="006862B7" w:rsidRDefault="001C4DD7">
      <w:pPr>
        <w:pStyle w:val="ndice1"/>
        <w:tabs>
          <w:tab w:val="right" w:leader="dot" w:pos="7928"/>
        </w:tabs>
        <w:rPr>
          <w:del w:id="205" w:author="The Law" w:date="2018-06-25T14:08:00Z"/>
          <w:b w:val="0"/>
          <w:bCs w:val="0"/>
          <w:caps w:val="0"/>
          <w:noProof/>
          <w:sz w:val="22"/>
          <w:szCs w:val="22"/>
          <w:lang w:val="pt-PT" w:eastAsia="pt-PT"/>
        </w:rPr>
      </w:pPr>
      <w:del w:id="206" w:author="The Law" w:date="2018-06-25T14:08:00Z">
        <w:r w:rsidRPr="006862B7" w:rsidDel="006862B7">
          <w:rPr>
            <w:rStyle w:val="Hiperligao"/>
            <w:b w:val="0"/>
            <w:bCs w:val="0"/>
            <w:caps w:val="0"/>
            <w:noProof/>
            <w:lang w:val="pt-PT"/>
          </w:rPr>
          <w:delText>Lista de Acrónimos</w:delText>
        </w:r>
        <w:r w:rsidDel="006862B7">
          <w:rPr>
            <w:noProof/>
            <w:webHidden/>
          </w:rPr>
          <w:tab/>
          <w:delText>xvii</w:delText>
        </w:r>
      </w:del>
    </w:p>
    <w:p w14:paraId="55D4574E" w14:textId="6C5B960C" w:rsidR="001C4DD7" w:rsidDel="006862B7" w:rsidRDefault="001C4DD7">
      <w:pPr>
        <w:pStyle w:val="ndice1"/>
        <w:tabs>
          <w:tab w:val="right" w:leader="dot" w:pos="7928"/>
        </w:tabs>
        <w:rPr>
          <w:del w:id="207" w:author="The Law" w:date="2018-06-25T14:08:00Z"/>
          <w:b w:val="0"/>
          <w:bCs w:val="0"/>
          <w:caps w:val="0"/>
          <w:noProof/>
          <w:sz w:val="22"/>
          <w:szCs w:val="22"/>
          <w:lang w:val="pt-PT" w:eastAsia="pt-PT"/>
        </w:rPr>
      </w:pPr>
      <w:del w:id="208" w:author="The Law" w:date="2018-06-25T14:08:00Z">
        <w:r w:rsidRPr="006862B7" w:rsidDel="006862B7">
          <w:rPr>
            <w:rStyle w:val="Hiperligao"/>
            <w:b w:val="0"/>
            <w:bCs w:val="0"/>
            <w:caps w:val="0"/>
            <w:noProof/>
          </w:rPr>
          <w:delText>Capítulo 1 - Introdução</w:delText>
        </w:r>
        <w:r w:rsidDel="006862B7">
          <w:rPr>
            <w:noProof/>
            <w:webHidden/>
          </w:rPr>
          <w:tab/>
          <w:delText>1</w:delText>
        </w:r>
      </w:del>
    </w:p>
    <w:p w14:paraId="4E262360" w14:textId="34FFB1BB" w:rsidR="001C4DD7" w:rsidDel="006862B7" w:rsidRDefault="001C4DD7">
      <w:pPr>
        <w:pStyle w:val="ndice2"/>
        <w:tabs>
          <w:tab w:val="right" w:leader="dot" w:pos="7928"/>
        </w:tabs>
        <w:rPr>
          <w:del w:id="209" w:author="The Law" w:date="2018-06-25T14:08:00Z"/>
          <w:smallCaps w:val="0"/>
          <w:noProof/>
          <w:sz w:val="22"/>
          <w:szCs w:val="22"/>
          <w:lang w:val="pt-PT" w:eastAsia="pt-PT"/>
        </w:rPr>
      </w:pPr>
      <w:del w:id="210" w:author="The Law" w:date="2018-06-25T14:08:00Z">
        <w:r w:rsidRPr="006862B7" w:rsidDel="006862B7">
          <w:rPr>
            <w:rStyle w:val="Hiperligao"/>
            <w:rFonts w:cs="Times New Roman"/>
            <w:smallCaps w:val="0"/>
            <w:noProof/>
            <w:lang w:val="pt-PT"/>
          </w:rPr>
          <w:delText>1.1 Breve Enquadramento e Descrição do Problema</w:delText>
        </w:r>
        <w:r w:rsidDel="006862B7">
          <w:rPr>
            <w:noProof/>
            <w:webHidden/>
          </w:rPr>
          <w:tab/>
          <w:delText>1</w:delText>
        </w:r>
      </w:del>
    </w:p>
    <w:p w14:paraId="28280420" w14:textId="2B1C64A3" w:rsidR="001C4DD7" w:rsidDel="006862B7" w:rsidRDefault="001C4DD7">
      <w:pPr>
        <w:pStyle w:val="ndice3"/>
        <w:tabs>
          <w:tab w:val="right" w:leader="dot" w:pos="7928"/>
        </w:tabs>
        <w:rPr>
          <w:del w:id="211" w:author="The Law" w:date="2018-06-25T14:08:00Z"/>
          <w:i w:val="0"/>
          <w:iCs w:val="0"/>
          <w:noProof/>
          <w:sz w:val="22"/>
          <w:szCs w:val="22"/>
          <w:lang w:val="pt-PT" w:eastAsia="pt-PT"/>
        </w:rPr>
      </w:pPr>
      <w:del w:id="212" w:author="The Law" w:date="2018-06-25T14:08:00Z">
        <w:r w:rsidRPr="006862B7" w:rsidDel="006862B7">
          <w:rPr>
            <w:rStyle w:val="Hiperligao"/>
            <w:i w:val="0"/>
            <w:iCs w:val="0"/>
            <w:noProof/>
            <w:lang w:val="pt-PT"/>
          </w:rPr>
          <w:delText>1.1.1 Exemplo simplificado de um problema</w:delText>
        </w:r>
        <w:r w:rsidDel="006862B7">
          <w:rPr>
            <w:noProof/>
            <w:webHidden/>
          </w:rPr>
          <w:tab/>
          <w:delText>2</w:delText>
        </w:r>
      </w:del>
    </w:p>
    <w:p w14:paraId="223308D5" w14:textId="5948C307" w:rsidR="001C4DD7" w:rsidDel="006862B7" w:rsidRDefault="001C4DD7">
      <w:pPr>
        <w:pStyle w:val="ndice2"/>
        <w:tabs>
          <w:tab w:val="right" w:leader="dot" w:pos="7928"/>
        </w:tabs>
        <w:rPr>
          <w:del w:id="213" w:author="The Law" w:date="2018-06-25T14:08:00Z"/>
          <w:smallCaps w:val="0"/>
          <w:noProof/>
          <w:sz w:val="22"/>
          <w:szCs w:val="22"/>
          <w:lang w:val="pt-PT" w:eastAsia="pt-PT"/>
        </w:rPr>
      </w:pPr>
      <w:del w:id="214" w:author="The Law" w:date="2018-06-25T14:08:00Z">
        <w:r w:rsidRPr="006862B7" w:rsidDel="006862B7">
          <w:rPr>
            <w:rStyle w:val="Hiperligao"/>
            <w:rFonts w:cs="Times New Roman"/>
            <w:smallCaps w:val="0"/>
            <w:noProof/>
            <w:lang w:val="pt-PT"/>
          </w:rPr>
          <w:delText>1.2 Motivação</w:delText>
        </w:r>
        <w:r w:rsidDel="006862B7">
          <w:rPr>
            <w:noProof/>
            <w:webHidden/>
          </w:rPr>
          <w:tab/>
          <w:delText>6</w:delText>
        </w:r>
      </w:del>
    </w:p>
    <w:p w14:paraId="1AE6989E" w14:textId="07D1C2BB" w:rsidR="001C4DD7" w:rsidDel="006862B7" w:rsidRDefault="001C4DD7">
      <w:pPr>
        <w:pStyle w:val="ndice2"/>
        <w:tabs>
          <w:tab w:val="right" w:leader="dot" w:pos="7928"/>
        </w:tabs>
        <w:rPr>
          <w:del w:id="215" w:author="The Law" w:date="2018-06-25T14:08:00Z"/>
          <w:smallCaps w:val="0"/>
          <w:noProof/>
          <w:sz w:val="22"/>
          <w:szCs w:val="22"/>
          <w:lang w:val="pt-PT" w:eastAsia="pt-PT"/>
        </w:rPr>
      </w:pPr>
      <w:del w:id="216" w:author="The Law" w:date="2018-06-25T14:08:00Z">
        <w:r w:rsidRPr="006862B7" w:rsidDel="006862B7">
          <w:rPr>
            <w:rStyle w:val="Hiperligao"/>
            <w:rFonts w:cs="Times New Roman"/>
            <w:smallCaps w:val="0"/>
            <w:noProof/>
            <w:lang w:val="pt-PT"/>
          </w:rPr>
          <w:delText>1.3 Estrutura do Relatório</w:delText>
        </w:r>
        <w:r w:rsidDel="006862B7">
          <w:rPr>
            <w:noProof/>
            <w:webHidden/>
          </w:rPr>
          <w:tab/>
          <w:delText>6</w:delText>
        </w:r>
      </w:del>
    </w:p>
    <w:p w14:paraId="1B799295" w14:textId="0FA70E98" w:rsidR="001C4DD7" w:rsidDel="006862B7" w:rsidRDefault="001C4DD7">
      <w:pPr>
        <w:pStyle w:val="ndice2"/>
        <w:tabs>
          <w:tab w:val="right" w:leader="dot" w:pos="7928"/>
        </w:tabs>
        <w:rPr>
          <w:del w:id="217" w:author="The Law" w:date="2018-06-25T14:08:00Z"/>
          <w:smallCaps w:val="0"/>
          <w:noProof/>
          <w:sz w:val="22"/>
          <w:szCs w:val="22"/>
          <w:lang w:val="pt-PT" w:eastAsia="pt-PT"/>
        </w:rPr>
      </w:pPr>
      <w:del w:id="218" w:author="The Law" w:date="2018-06-25T14:08:00Z">
        <w:r w:rsidRPr="006862B7" w:rsidDel="006862B7">
          <w:rPr>
            <w:rStyle w:val="Hiperligao"/>
            <w:rFonts w:cs="Times New Roman"/>
            <w:smallCaps w:val="0"/>
            <w:noProof/>
            <w:lang w:val="pt-PT"/>
          </w:rPr>
          <w:delText>1.4 Síntese</w:delText>
        </w:r>
        <w:r w:rsidDel="006862B7">
          <w:rPr>
            <w:noProof/>
            <w:webHidden/>
          </w:rPr>
          <w:tab/>
          <w:delText>7</w:delText>
        </w:r>
      </w:del>
    </w:p>
    <w:p w14:paraId="21F925EA" w14:textId="6F9330EF" w:rsidR="001C4DD7" w:rsidDel="006862B7" w:rsidRDefault="001C4DD7">
      <w:pPr>
        <w:pStyle w:val="ndice1"/>
        <w:tabs>
          <w:tab w:val="right" w:leader="dot" w:pos="7928"/>
        </w:tabs>
        <w:rPr>
          <w:del w:id="219" w:author="The Law" w:date="2018-06-25T14:08:00Z"/>
          <w:b w:val="0"/>
          <w:bCs w:val="0"/>
          <w:caps w:val="0"/>
          <w:noProof/>
          <w:sz w:val="22"/>
          <w:szCs w:val="22"/>
          <w:lang w:val="pt-PT" w:eastAsia="pt-PT"/>
        </w:rPr>
      </w:pPr>
      <w:del w:id="220" w:author="The Law" w:date="2018-06-25T14:08:00Z">
        <w:r w:rsidRPr="006862B7" w:rsidDel="006862B7">
          <w:rPr>
            <w:rStyle w:val="Hiperligao"/>
            <w:b w:val="0"/>
            <w:bCs w:val="0"/>
            <w:caps w:val="0"/>
            <w:noProof/>
          </w:rPr>
          <w:delText>Capítulo 2 - Enquadramento</w:delText>
        </w:r>
        <w:r w:rsidDel="006862B7">
          <w:rPr>
            <w:noProof/>
            <w:webHidden/>
          </w:rPr>
          <w:tab/>
          <w:delText>9</w:delText>
        </w:r>
      </w:del>
    </w:p>
    <w:p w14:paraId="6E3035EE" w14:textId="4B1CAC73" w:rsidR="001C4DD7" w:rsidDel="006862B7" w:rsidRDefault="001C4DD7">
      <w:pPr>
        <w:pStyle w:val="ndice2"/>
        <w:tabs>
          <w:tab w:val="right" w:leader="dot" w:pos="7928"/>
        </w:tabs>
        <w:rPr>
          <w:del w:id="221" w:author="The Law" w:date="2018-06-25T14:08:00Z"/>
          <w:smallCaps w:val="0"/>
          <w:noProof/>
          <w:sz w:val="22"/>
          <w:szCs w:val="22"/>
          <w:lang w:val="pt-PT" w:eastAsia="pt-PT"/>
        </w:rPr>
      </w:pPr>
      <w:del w:id="222" w:author="The Law" w:date="2018-06-25T14:08:00Z">
        <w:r w:rsidRPr="006862B7" w:rsidDel="006862B7">
          <w:rPr>
            <w:rStyle w:val="Hiperligao"/>
            <w:rFonts w:cs="Times New Roman"/>
            <w:smallCaps w:val="0"/>
            <w:noProof/>
            <w:lang w:val="pt-PT"/>
          </w:rPr>
          <w:delText>2.1 Descrição do Problema</w:delText>
        </w:r>
        <w:r w:rsidDel="006862B7">
          <w:rPr>
            <w:noProof/>
            <w:webHidden/>
          </w:rPr>
          <w:tab/>
          <w:delText>9</w:delText>
        </w:r>
      </w:del>
    </w:p>
    <w:p w14:paraId="4A91E6F1" w14:textId="253C2FC8" w:rsidR="001C4DD7" w:rsidDel="006862B7" w:rsidRDefault="001C4DD7">
      <w:pPr>
        <w:pStyle w:val="ndice3"/>
        <w:tabs>
          <w:tab w:val="right" w:leader="dot" w:pos="7928"/>
        </w:tabs>
        <w:rPr>
          <w:del w:id="223" w:author="The Law" w:date="2018-06-25T14:08:00Z"/>
          <w:i w:val="0"/>
          <w:iCs w:val="0"/>
          <w:noProof/>
          <w:sz w:val="22"/>
          <w:szCs w:val="22"/>
          <w:lang w:val="pt-PT" w:eastAsia="pt-PT"/>
        </w:rPr>
      </w:pPr>
      <w:del w:id="224" w:author="The Law" w:date="2018-06-25T14:08:00Z">
        <w:r w:rsidRPr="006862B7" w:rsidDel="006862B7">
          <w:rPr>
            <w:rStyle w:val="Hiperligao"/>
            <w:rFonts w:cs="Times New Roman"/>
            <w:i w:val="0"/>
            <w:iCs w:val="0"/>
            <w:noProof/>
            <w:lang w:val="pt-PT"/>
          </w:rPr>
          <w:delText>2.1.1 Estrutura do problema</w:delText>
        </w:r>
        <w:r w:rsidDel="006862B7">
          <w:rPr>
            <w:noProof/>
            <w:webHidden/>
          </w:rPr>
          <w:tab/>
          <w:delText>10</w:delText>
        </w:r>
      </w:del>
    </w:p>
    <w:p w14:paraId="5A559293" w14:textId="4664602A" w:rsidR="001C4DD7" w:rsidDel="006862B7" w:rsidRDefault="001C4DD7">
      <w:pPr>
        <w:pStyle w:val="ndice2"/>
        <w:tabs>
          <w:tab w:val="right" w:leader="dot" w:pos="7928"/>
        </w:tabs>
        <w:rPr>
          <w:del w:id="225" w:author="The Law" w:date="2018-06-25T14:08:00Z"/>
          <w:smallCaps w:val="0"/>
          <w:noProof/>
          <w:sz w:val="22"/>
          <w:szCs w:val="22"/>
          <w:lang w:val="pt-PT" w:eastAsia="pt-PT"/>
        </w:rPr>
      </w:pPr>
      <w:del w:id="226" w:author="The Law" w:date="2018-06-25T14:08:00Z">
        <w:r w:rsidRPr="006862B7" w:rsidDel="006862B7">
          <w:rPr>
            <w:rStyle w:val="Hiperligao"/>
            <w:rFonts w:cs="Times New Roman"/>
            <w:smallCaps w:val="0"/>
            <w:noProof/>
            <w:lang w:val="pt-PT"/>
          </w:rPr>
          <w:delText>2.2 Problemas de Otimização NP Hard</w:delText>
        </w:r>
        <w:r w:rsidDel="006862B7">
          <w:rPr>
            <w:noProof/>
            <w:webHidden/>
          </w:rPr>
          <w:tab/>
          <w:delText>10</w:delText>
        </w:r>
      </w:del>
    </w:p>
    <w:p w14:paraId="1FE5083E" w14:textId="4FF7C2CC" w:rsidR="001C4DD7" w:rsidDel="006862B7" w:rsidRDefault="001C4DD7">
      <w:pPr>
        <w:pStyle w:val="ndice2"/>
        <w:tabs>
          <w:tab w:val="right" w:leader="dot" w:pos="7928"/>
        </w:tabs>
        <w:rPr>
          <w:del w:id="227" w:author="The Law" w:date="2018-06-25T14:08:00Z"/>
          <w:smallCaps w:val="0"/>
          <w:noProof/>
          <w:sz w:val="22"/>
          <w:szCs w:val="22"/>
          <w:lang w:val="pt-PT" w:eastAsia="pt-PT"/>
        </w:rPr>
      </w:pPr>
      <w:del w:id="228" w:author="The Law" w:date="2018-06-25T14:08:00Z">
        <w:r w:rsidRPr="006862B7" w:rsidDel="006862B7">
          <w:rPr>
            <w:rStyle w:val="Hiperligao"/>
            <w:rFonts w:cs="Times New Roman"/>
            <w:smallCaps w:val="0"/>
            <w:noProof/>
            <w:lang w:val="pt-PT"/>
          </w:rPr>
          <w:delText>2.3 Algoritmos evolutivos de inteligência artificial (algoritmos baseados em populações)</w:delText>
        </w:r>
        <w:r w:rsidDel="006862B7">
          <w:rPr>
            <w:noProof/>
            <w:webHidden/>
          </w:rPr>
          <w:tab/>
          <w:delText>10</w:delText>
        </w:r>
      </w:del>
    </w:p>
    <w:p w14:paraId="3079E926" w14:textId="7B315556" w:rsidR="001C4DD7" w:rsidDel="006862B7" w:rsidRDefault="001C4DD7">
      <w:pPr>
        <w:pStyle w:val="ndice2"/>
        <w:tabs>
          <w:tab w:val="right" w:leader="dot" w:pos="7928"/>
        </w:tabs>
        <w:rPr>
          <w:del w:id="229" w:author="The Law" w:date="2018-06-25T14:08:00Z"/>
          <w:smallCaps w:val="0"/>
          <w:noProof/>
          <w:sz w:val="22"/>
          <w:szCs w:val="22"/>
          <w:lang w:val="pt-PT" w:eastAsia="pt-PT"/>
        </w:rPr>
      </w:pPr>
      <w:del w:id="230" w:author="The Law" w:date="2018-06-25T14:08:00Z">
        <w:r w:rsidRPr="006862B7" w:rsidDel="006862B7">
          <w:rPr>
            <w:rStyle w:val="Hiperligao"/>
            <w:rFonts w:cs="Times New Roman"/>
            <w:smallCaps w:val="0"/>
            <w:noProof/>
            <w:lang w:val="pt-PT"/>
          </w:rPr>
          <w:delText>2.4 Algoritmos de swarm intelligence</w:delText>
        </w:r>
        <w:r w:rsidDel="006862B7">
          <w:rPr>
            <w:noProof/>
            <w:webHidden/>
          </w:rPr>
          <w:tab/>
          <w:delText>11</w:delText>
        </w:r>
      </w:del>
    </w:p>
    <w:p w14:paraId="4FF21A3D" w14:textId="35B805CA" w:rsidR="001C4DD7" w:rsidDel="006862B7" w:rsidRDefault="001C4DD7">
      <w:pPr>
        <w:pStyle w:val="ndice2"/>
        <w:tabs>
          <w:tab w:val="right" w:leader="dot" w:pos="7928"/>
        </w:tabs>
        <w:rPr>
          <w:del w:id="231" w:author="The Law" w:date="2018-06-25T14:08:00Z"/>
          <w:smallCaps w:val="0"/>
          <w:noProof/>
          <w:sz w:val="22"/>
          <w:szCs w:val="22"/>
          <w:lang w:val="pt-PT" w:eastAsia="pt-PT"/>
        </w:rPr>
      </w:pPr>
      <w:del w:id="232" w:author="The Law" w:date="2018-06-25T14:08:00Z">
        <w:r w:rsidRPr="006862B7" w:rsidDel="006862B7">
          <w:rPr>
            <w:rStyle w:val="Hiperligao"/>
            <w:rFonts w:cs="Times New Roman"/>
            <w:smallCaps w:val="0"/>
            <w:noProof/>
            <w:lang w:val="pt-PT"/>
          </w:rPr>
          <w:delText>2.5 Síntese</w:delText>
        </w:r>
        <w:r w:rsidDel="006862B7">
          <w:rPr>
            <w:noProof/>
            <w:webHidden/>
          </w:rPr>
          <w:tab/>
          <w:delText>11</w:delText>
        </w:r>
      </w:del>
    </w:p>
    <w:p w14:paraId="15E58249" w14:textId="0D54C106" w:rsidR="001C4DD7" w:rsidDel="006862B7" w:rsidRDefault="001C4DD7">
      <w:pPr>
        <w:pStyle w:val="ndice1"/>
        <w:tabs>
          <w:tab w:val="right" w:leader="dot" w:pos="7928"/>
        </w:tabs>
        <w:rPr>
          <w:del w:id="233" w:author="The Law" w:date="2018-06-25T14:08:00Z"/>
          <w:b w:val="0"/>
          <w:bCs w:val="0"/>
          <w:caps w:val="0"/>
          <w:noProof/>
          <w:sz w:val="22"/>
          <w:szCs w:val="22"/>
          <w:lang w:val="pt-PT" w:eastAsia="pt-PT"/>
        </w:rPr>
      </w:pPr>
      <w:del w:id="234" w:author="The Law" w:date="2018-06-25T14:08:00Z">
        <w:r w:rsidRPr="006862B7" w:rsidDel="006862B7">
          <w:rPr>
            <w:rStyle w:val="Hiperligao"/>
            <w:b w:val="0"/>
            <w:bCs w:val="0"/>
            <w:caps w:val="0"/>
            <w:noProof/>
          </w:rPr>
          <w:delText>Capítulo 3 – Linguagens e Tecnologias</w:delText>
        </w:r>
        <w:r w:rsidDel="006862B7">
          <w:rPr>
            <w:noProof/>
            <w:webHidden/>
          </w:rPr>
          <w:tab/>
          <w:delText>13</w:delText>
        </w:r>
      </w:del>
    </w:p>
    <w:p w14:paraId="20C3E21E" w14:textId="7DA77209" w:rsidR="001C4DD7" w:rsidDel="006862B7" w:rsidRDefault="001C4DD7">
      <w:pPr>
        <w:pStyle w:val="ndice2"/>
        <w:tabs>
          <w:tab w:val="right" w:leader="dot" w:pos="7928"/>
        </w:tabs>
        <w:rPr>
          <w:del w:id="235" w:author="The Law" w:date="2018-06-25T14:08:00Z"/>
          <w:smallCaps w:val="0"/>
          <w:noProof/>
          <w:sz w:val="22"/>
          <w:szCs w:val="22"/>
          <w:lang w:val="pt-PT" w:eastAsia="pt-PT"/>
        </w:rPr>
      </w:pPr>
      <w:del w:id="236" w:author="The Law" w:date="2018-06-25T14:08:00Z">
        <w:r w:rsidRPr="006862B7" w:rsidDel="006862B7">
          <w:rPr>
            <w:rStyle w:val="Hiperligao"/>
            <w:rFonts w:cs="Times New Roman"/>
            <w:smallCaps w:val="0"/>
            <w:noProof/>
            <w:lang w:val="pt-PT"/>
          </w:rPr>
          <w:delText>3.1 C++/CLI</w:delText>
        </w:r>
        <w:r w:rsidDel="006862B7">
          <w:rPr>
            <w:noProof/>
            <w:webHidden/>
          </w:rPr>
          <w:tab/>
          <w:delText>13</w:delText>
        </w:r>
      </w:del>
    </w:p>
    <w:p w14:paraId="15C66A33" w14:textId="3E3FBB6F" w:rsidR="001C4DD7" w:rsidDel="006862B7" w:rsidRDefault="001C4DD7">
      <w:pPr>
        <w:pStyle w:val="ndice3"/>
        <w:tabs>
          <w:tab w:val="right" w:leader="dot" w:pos="7928"/>
        </w:tabs>
        <w:rPr>
          <w:del w:id="237" w:author="The Law" w:date="2018-06-25T14:08:00Z"/>
          <w:i w:val="0"/>
          <w:iCs w:val="0"/>
          <w:noProof/>
          <w:sz w:val="22"/>
          <w:szCs w:val="22"/>
          <w:lang w:val="pt-PT" w:eastAsia="pt-PT"/>
        </w:rPr>
      </w:pPr>
      <w:del w:id="238" w:author="The Law" w:date="2018-06-25T14:08:00Z">
        <w:r w:rsidRPr="006862B7" w:rsidDel="006862B7">
          <w:rPr>
            <w:rStyle w:val="Hiperligao"/>
            <w:i w:val="0"/>
            <w:iCs w:val="0"/>
            <w:noProof/>
            <w:lang w:val="pt-PT"/>
          </w:rPr>
          <w:delText>3.1.1 A implementação com C++/CLI</w:delText>
        </w:r>
        <w:r w:rsidDel="006862B7">
          <w:rPr>
            <w:noProof/>
            <w:webHidden/>
          </w:rPr>
          <w:tab/>
          <w:delText>13</w:delText>
        </w:r>
      </w:del>
    </w:p>
    <w:p w14:paraId="77E4DD12" w14:textId="26793780" w:rsidR="001C4DD7" w:rsidDel="006862B7" w:rsidRDefault="001C4DD7">
      <w:pPr>
        <w:pStyle w:val="ndice2"/>
        <w:tabs>
          <w:tab w:val="right" w:leader="dot" w:pos="7928"/>
        </w:tabs>
        <w:rPr>
          <w:del w:id="239" w:author="The Law" w:date="2018-06-25T14:08:00Z"/>
          <w:smallCaps w:val="0"/>
          <w:noProof/>
          <w:sz w:val="22"/>
          <w:szCs w:val="22"/>
          <w:lang w:val="pt-PT" w:eastAsia="pt-PT"/>
        </w:rPr>
      </w:pPr>
      <w:del w:id="240" w:author="The Law" w:date="2018-06-25T14:08:00Z">
        <w:r w:rsidRPr="006862B7" w:rsidDel="006862B7">
          <w:rPr>
            <w:rStyle w:val="Hiperligao"/>
            <w:rFonts w:cs="Times New Roman"/>
            <w:smallCaps w:val="0"/>
            <w:noProof/>
            <w:lang w:val="pt-PT"/>
          </w:rPr>
          <w:delText>3.2 Qt</w:delText>
        </w:r>
        <w:r w:rsidDel="006862B7">
          <w:rPr>
            <w:noProof/>
            <w:webHidden/>
          </w:rPr>
          <w:tab/>
          <w:delText>14</w:delText>
        </w:r>
      </w:del>
    </w:p>
    <w:p w14:paraId="220204BC" w14:textId="3CB1A613" w:rsidR="001C4DD7" w:rsidDel="006862B7" w:rsidRDefault="001C4DD7">
      <w:pPr>
        <w:pStyle w:val="ndice3"/>
        <w:tabs>
          <w:tab w:val="right" w:leader="dot" w:pos="7928"/>
        </w:tabs>
        <w:rPr>
          <w:del w:id="241" w:author="The Law" w:date="2018-06-25T14:08:00Z"/>
          <w:i w:val="0"/>
          <w:iCs w:val="0"/>
          <w:noProof/>
          <w:sz w:val="22"/>
          <w:szCs w:val="22"/>
          <w:lang w:val="pt-PT" w:eastAsia="pt-PT"/>
        </w:rPr>
      </w:pPr>
      <w:del w:id="242" w:author="The Law" w:date="2018-06-25T14:08:00Z">
        <w:r w:rsidRPr="006862B7" w:rsidDel="006862B7">
          <w:rPr>
            <w:rStyle w:val="Hiperligao"/>
            <w:rFonts w:cs="Times New Roman"/>
            <w:i w:val="0"/>
            <w:iCs w:val="0"/>
            <w:noProof/>
            <w:lang w:val="pt-PT"/>
          </w:rPr>
          <w:delText>3.2.1 A implementação com a framework Qt</w:delText>
        </w:r>
        <w:r w:rsidDel="006862B7">
          <w:rPr>
            <w:noProof/>
            <w:webHidden/>
          </w:rPr>
          <w:tab/>
          <w:delText>14</w:delText>
        </w:r>
      </w:del>
    </w:p>
    <w:p w14:paraId="427C6A40" w14:textId="39950E8E" w:rsidR="001C4DD7" w:rsidDel="006862B7" w:rsidRDefault="001C4DD7">
      <w:pPr>
        <w:pStyle w:val="ndice2"/>
        <w:tabs>
          <w:tab w:val="right" w:leader="dot" w:pos="7928"/>
        </w:tabs>
        <w:rPr>
          <w:del w:id="243" w:author="The Law" w:date="2018-06-25T14:08:00Z"/>
          <w:smallCaps w:val="0"/>
          <w:noProof/>
          <w:sz w:val="22"/>
          <w:szCs w:val="22"/>
          <w:lang w:val="pt-PT" w:eastAsia="pt-PT"/>
        </w:rPr>
      </w:pPr>
      <w:del w:id="244" w:author="The Law" w:date="2018-06-25T14:08:00Z">
        <w:r w:rsidRPr="006862B7" w:rsidDel="006862B7">
          <w:rPr>
            <w:rStyle w:val="Hiperligao"/>
            <w:rFonts w:cs="Times New Roman"/>
            <w:smallCaps w:val="0"/>
            <w:noProof/>
            <w:lang w:val="pt-PT"/>
          </w:rPr>
          <w:delText>3.3 Git e Github</w:delText>
        </w:r>
        <w:r w:rsidDel="006862B7">
          <w:rPr>
            <w:noProof/>
            <w:webHidden/>
          </w:rPr>
          <w:tab/>
          <w:delText>16</w:delText>
        </w:r>
      </w:del>
    </w:p>
    <w:p w14:paraId="3A04FDCE" w14:textId="57591E2A" w:rsidR="001C4DD7" w:rsidDel="006862B7" w:rsidRDefault="001C4DD7">
      <w:pPr>
        <w:pStyle w:val="ndice2"/>
        <w:tabs>
          <w:tab w:val="right" w:leader="dot" w:pos="7928"/>
        </w:tabs>
        <w:rPr>
          <w:del w:id="245" w:author="The Law" w:date="2018-06-25T14:08:00Z"/>
          <w:smallCaps w:val="0"/>
          <w:noProof/>
          <w:sz w:val="22"/>
          <w:szCs w:val="22"/>
          <w:lang w:val="pt-PT" w:eastAsia="pt-PT"/>
        </w:rPr>
      </w:pPr>
      <w:del w:id="246" w:author="The Law" w:date="2018-06-25T14:08:00Z">
        <w:r w:rsidRPr="006862B7" w:rsidDel="006862B7">
          <w:rPr>
            <w:rStyle w:val="Hiperligao"/>
            <w:rFonts w:cs="Times New Roman"/>
            <w:smallCaps w:val="0"/>
            <w:noProof/>
            <w:lang w:val="pt-PT"/>
          </w:rPr>
          <w:delText>3.4 RapidMiner</w:delText>
        </w:r>
        <w:r w:rsidDel="006862B7">
          <w:rPr>
            <w:noProof/>
            <w:webHidden/>
          </w:rPr>
          <w:tab/>
          <w:delText>16</w:delText>
        </w:r>
      </w:del>
    </w:p>
    <w:p w14:paraId="6C899888" w14:textId="0C03AED7" w:rsidR="001C4DD7" w:rsidDel="006862B7" w:rsidRDefault="001C4DD7">
      <w:pPr>
        <w:pStyle w:val="ndice2"/>
        <w:tabs>
          <w:tab w:val="right" w:leader="dot" w:pos="7928"/>
        </w:tabs>
        <w:rPr>
          <w:del w:id="247" w:author="The Law" w:date="2018-06-25T14:08:00Z"/>
          <w:smallCaps w:val="0"/>
          <w:noProof/>
          <w:sz w:val="22"/>
          <w:szCs w:val="22"/>
          <w:lang w:val="pt-PT" w:eastAsia="pt-PT"/>
        </w:rPr>
      </w:pPr>
      <w:del w:id="248" w:author="The Law" w:date="2018-06-25T14:08:00Z">
        <w:r w:rsidRPr="006862B7" w:rsidDel="006862B7">
          <w:rPr>
            <w:rStyle w:val="Hiperligao"/>
            <w:rFonts w:cs="Times New Roman"/>
            <w:smallCaps w:val="0"/>
            <w:noProof/>
            <w:lang w:val="pt-PT"/>
          </w:rPr>
          <w:delText>3.5 Síntese</w:delText>
        </w:r>
        <w:r w:rsidDel="006862B7">
          <w:rPr>
            <w:noProof/>
            <w:webHidden/>
          </w:rPr>
          <w:tab/>
          <w:delText>16</w:delText>
        </w:r>
      </w:del>
    </w:p>
    <w:p w14:paraId="75AD8B4B" w14:textId="4471C520" w:rsidR="001C4DD7" w:rsidDel="006862B7" w:rsidRDefault="001C4DD7">
      <w:pPr>
        <w:pStyle w:val="ndice1"/>
        <w:tabs>
          <w:tab w:val="right" w:leader="dot" w:pos="7928"/>
        </w:tabs>
        <w:rPr>
          <w:del w:id="249" w:author="The Law" w:date="2018-06-25T14:08:00Z"/>
          <w:b w:val="0"/>
          <w:bCs w:val="0"/>
          <w:caps w:val="0"/>
          <w:noProof/>
          <w:sz w:val="22"/>
          <w:szCs w:val="22"/>
          <w:lang w:val="pt-PT" w:eastAsia="pt-PT"/>
        </w:rPr>
      </w:pPr>
      <w:del w:id="250" w:author="The Law" w:date="2018-06-25T14:08:00Z">
        <w:r w:rsidRPr="006862B7" w:rsidDel="006862B7">
          <w:rPr>
            <w:rStyle w:val="Hiperligao"/>
            <w:rFonts w:cs="Times New Roman"/>
            <w:b w:val="0"/>
            <w:bCs w:val="0"/>
            <w:caps w:val="0"/>
            <w:noProof/>
          </w:rPr>
          <w:delText>Capítulo 4</w:delText>
        </w:r>
        <w:r w:rsidRPr="006862B7" w:rsidDel="006862B7">
          <w:rPr>
            <w:rStyle w:val="Hiperligao"/>
            <w:b w:val="0"/>
            <w:bCs w:val="0"/>
            <w:caps w:val="0"/>
            <w:noProof/>
          </w:rPr>
          <w:delText xml:space="preserve"> - Aplicação</w:delText>
        </w:r>
        <w:r w:rsidDel="006862B7">
          <w:rPr>
            <w:noProof/>
            <w:webHidden/>
          </w:rPr>
          <w:tab/>
          <w:delText>17</w:delText>
        </w:r>
      </w:del>
    </w:p>
    <w:p w14:paraId="1DC5C00C" w14:textId="610C2E35" w:rsidR="001C4DD7" w:rsidDel="006862B7" w:rsidRDefault="001C4DD7">
      <w:pPr>
        <w:pStyle w:val="ndice2"/>
        <w:tabs>
          <w:tab w:val="right" w:leader="dot" w:pos="7928"/>
        </w:tabs>
        <w:rPr>
          <w:del w:id="251" w:author="The Law" w:date="2018-06-25T14:08:00Z"/>
          <w:smallCaps w:val="0"/>
          <w:noProof/>
          <w:sz w:val="22"/>
          <w:szCs w:val="22"/>
          <w:lang w:val="pt-PT" w:eastAsia="pt-PT"/>
        </w:rPr>
      </w:pPr>
      <w:del w:id="252" w:author="The Law" w:date="2018-06-25T14:08:00Z">
        <w:r w:rsidRPr="006862B7" w:rsidDel="006862B7">
          <w:rPr>
            <w:rStyle w:val="Hiperligao"/>
            <w:rFonts w:cs="Times New Roman"/>
            <w:smallCaps w:val="0"/>
            <w:noProof/>
            <w:lang w:val="pt-PT"/>
          </w:rPr>
          <w:delText>4.1 Análise de Requisitos</w:delText>
        </w:r>
        <w:r w:rsidDel="006862B7">
          <w:rPr>
            <w:noProof/>
            <w:webHidden/>
          </w:rPr>
          <w:tab/>
          <w:delText>17</w:delText>
        </w:r>
      </w:del>
    </w:p>
    <w:p w14:paraId="46655351" w14:textId="3B56BA93" w:rsidR="001C4DD7" w:rsidDel="006862B7" w:rsidRDefault="001C4DD7">
      <w:pPr>
        <w:pStyle w:val="ndice2"/>
        <w:tabs>
          <w:tab w:val="right" w:leader="dot" w:pos="7928"/>
        </w:tabs>
        <w:rPr>
          <w:del w:id="253" w:author="The Law" w:date="2018-06-25T14:08:00Z"/>
          <w:smallCaps w:val="0"/>
          <w:noProof/>
          <w:sz w:val="22"/>
          <w:szCs w:val="22"/>
          <w:lang w:val="pt-PT" w:eastAsia="pt-PT"/>
        </w:rPr>
      </w:pPr>
      <w:del w:id="254" w:author="The Law" w:date="2018-06-25T14:08:00Z">
        <w:r w:rsidRPr="006862B7" w:rsidDel="006862B7">
          <w:rPr>
            <w:rStyle w:val="Hiperligao"/>
            <w:rFonts w:cs="Times New Roman"/>
            <w:smallCaps w:val="0"/>
            <w:noProof/>
            <w:lang w:val="pt-PT"/>
          </w:rPr>
          <w:delText>4.2 Metodologia</w:delText>
        </w:r>
        <w:r w:rsidDel="006862B7">
          <w:rPr>
            <w:noProof/>
            <w:webHidden/>
          </w:rPr>
          <w:tab/>
          <w:delText>17</w:delText>
        </w:r>
      </w:del>
    </w:p>
    <w:p w14:paraId="383A24CA" w14:textId="1ACC4690" w:rsidR="001C4DD7" w:rsidDel="006862B7" w:rsidRDefault="001C4DD7">
      <w:pPr>
        <w:pStyle w:val="ndice3"/>
        <w:tabs>
          <w:tab w:val="right" w:leader="dot" w:pos="7928"/>
        </w:tabs>
        <w:rPr>
          <w:del w:id="255" w:author="The Law" w:date="2018-06-25T14:08:00Z"/>
          <w:i w:val="0"/>
          <w:iCs w:val="0"/>
          <w:noProof/>
          <w:sz w:val="22"/>
          <w:szCs w:val="22"/>
          <w:lang w:val="pt-PT" w:eastAsia="pt-PT"/>
        </w:rPr>
      </w:pPr>
      <w:del w:id="256" w:author="The Law" w:date="2018-06-25T14:08:00Z">
        <w:r w:rsidRPr="006862B7" w:rsidDel="006862B7">
          <w:rPr>
            <w:rStyle w:val="Hiperligao"/>
            <w:i w:val="0"/>
            <w:iCs w:val="0"/>
            <w:noProof/>
            <w:lang w:val="pt-PT"/>
          </w:rPr>
          <w:delText>4.2.1 Diferentes Etapas de Desenvolvimento</w:delText>
        </w:r>
        <w:r w:rsidDel="006862B7">
          <w:rPr>
            <w:noProof/>
            <w:webHidden/>
          </w:rPr>
          <w:tab/>
          <w:delText>18</w:delText>
        </w:r>
      </w:del>
    </w:p>
    <w:p w14:paraId="29A23579" w14:textId="4FD9D088" w:rsidR="001C4DD7" w:rsidDel="006862B7" w:rsidRDefault="001C4DD7">
      <w:pPr>
        <w:pStyle w:val="ndice3"/>
        <w:tabs>
          <w:tab w:val="right" w:leader="dot" w:pos="7928"/>
        </w:tabs>
        <w:rPr>
          <w:del w:id="257" w:author="The Law" w:date="2018-06-25T14:08:00Z"/>
          <w:i w:val="0"/>
          <w:iCs w:val="0"/>
          <w:noProof/>
          <w:sz w:val="22"/>
          <w:szCs w:val="22"/>
          <w:lang w:val="pt-PT" w:eastAsia="pt-PT"/>
        </w:rPr>
      </w:pPr>
      <w:del w:id="258" w:author="The Law" w:date="2018-06-25T14:08:00Z">
        <w:r w:rsidRPr="006862B7" w:rsidDel="006862B7">
          <w:rPr>
            <w:rStyle w:val="Hiperligao"/>
            <w:i w:val="0"/>
            <w:iCs w:val="0"/>
            <w:noProof/>
            <w:lang w:val="pt-PT"/>
          </w:rPr>
          <w:delText>4.2.2 Metodologia de Testes</w:delText>
        </w:r>
        <w:r w:rsidDel="006862B7">
          <w:rPr>
            <w:noProof/>
            <w:webHidden/>
          </w:rPr>
          <w:tab/>
          <w:delText>19</w:delText>
        </w:r>
      </w:del>
    </w:p>
    <w:p w14:paraId="4EEA1F80" w14:textId="14F1C67C" w:rsidR="001C4DD7" w:rsidDel="006862B7" w:rsidRDefault="001C4DD7">
      <w:pPr>
        <w:pStyle w:val="ndice2"/>
        <w:tabs>
          <w:tab w:val="right" w:leader="dot" w:pos="7928"/>
        </w:tabs>
        <w:rPr>
          <w:del w:id="259" w:author="The Law" w:date="2018-06-25T14:08:00Z"/>
          <w:smallCaps w:val="0"/>
          <w:noProof/>
          <w:sz w:val="22"/>
          <w:szCs w:val="22"/>
          <w:lang w:val="pt-PT" w:eastAsia="pt-PT"/>
        </w:rPr>
      </w:pPr>
      <w:del w:id="260" w:author="The Law" w:date="2018-06-25T14:08:00Z">
        <w:r w:rsidRPr="006862B7" w:rsidDel="006862B7">
          <w:rPr>
            <w:rStyle w:val="Hiperligao"/>
            <w:rFonts w:cs="Times New Roman"/>
            <w:smallCaps w:val="0"/>
            <w:noProof/>
            <w:lang w:val="pt-PT"/>
          </w:rPr>
          <w:delText>4.3 Algoritmos Evolutivos</w:delText>
        </w:r>
        <w:r w:rsidDel="006862B7">
          <w:rPr>
            <w:noProof/>
            <w:webHidden/>
          </w:rPr>
          <w:tab/>
          <w:delText>19</w:delText>
        </w:r>
      </w:del>
    </w:p>
    <w:p w14:paraId="06C7425A" w14:textId="12312488" w:rsidR="001C4DD7" w:rsidDel="006862B7" w:rsidRDefault="001C4DD7">
      <w:pPr>
        <w:pStyle w:val="ndice3"/>
        <w:tabs>
          <w:tab w:val="right" w:leader="dot" w:pos="7928"/>
        </w:tabs>
        <w:rPr>
          <w:del w:id="261" w:author="The Law" w:date="2018-06-25T14:08:00Z"/>
          <w:i w:val="0"/>
          <w:iCs w:val="0"/>
          <w:noProof/>
          <w:sz w:val="22"/>
          <w:szCs w:val="22"/>
          <w:lang w:val="pt-PT" w:eastAsia="pt-PT"/>
        </w:rPr>
      </w:pPr>
      <w:del w:id="262" w:author="The Law" w:date="2018-06-25T14:08:00Z">
        <w:r w:rsidRPr="006862B7" w:rsidDel="006862B7">
          <w:rPr>
            <w:rStyle w:val="Hiperligao"/>
            <w:i w:val="0"/>
            <w:iCs w:val="0"/>
            <w:noProof/>
            <w:lang w:val="pt-PT"/>
          </w:rPr>
          <w:delText>4.3.1 Custom Algorithm</w:delText>
        </w:r>
        <w:r w:rsidDel="006862B7">
          <w:rPr>
            <w:noProof/>
            <w:webHidden/>
          </w:rPr>
          <w:tab/>
          <w:delText>19</w:delText>
        </w:r>
      </w:del>
    </w:p>
    <w:p w14:paraId="254929CC" w14:textId="20896BBA" w:rsidR="001C4DD7" w:rsidDel="006862B7" w:rsidRDefault="001C4DD7">
      <w:pPr>
        <w:pStyle w:val="ndice3"/>
        <w:tabs>
          <w:tab w:val="right" w:leader="dot" w:pos="7928"/>
        </w:tabs>
        <w:rPr>
          <w:del w:id="263" w:author="The Law" w:date="2018-06-25T14:08:00Z"/>
          <w:i w:val="0"/>
          <w:iCs w:val="0"/>
          <w:noProof/>
          <w:sz w:val="22"/>
          <w:szCs w:val="22"/>
          <w:lang w:val="pt-PT" w:eastAsia="pt-PT"/>
        </w:rPr>
      </w:pPr>
      <w:del w:id="264" w:author="The Law" w:date="2018-06-25T14:08:00Z">
        <w:r w:rsidRPr="006862B7" w:rsidDel="006862B7">
          <w:rPr>
            <w:rStyle w:val="Hiperligao"/>
            <w:i w:val="0"/>
            <w:iCs w:val="0"/>
            <w:noProof/>
            <w:lang w:val="pt-PT"/>
          </w:rPr>
          <w:delText>4.3.2 Algoritmo Genético</w:delText>
        </w:r>
        <w:r w:rsidDel="006862B7">
          <w:rPr>
            <w:noProof/>
            <w:webHidden/>
          </w:rPr>
          <w:tab/>
          <w:delText>21</w:delText>
        </w:r>
      </w:del>
    </w:p>
    <w:p w14:paraId="02D54C4F" w14:textId="0EC78CA9" w:rsidR="001C4DD7" w:rsidDel="006862B7" w:rsidRDefault="001C4DD7">
      <w:pPr>
        <w:pStyle w:val="ndice3"/>
        <w:tabs>
          <w:tab w:val="right" w:leader="dot" w:pos="7928"/>
        </w:tabs>
        <w:rPr>
          <w:del w:id="265" w:author="The Law" w:date="2018-06-25T14:08:00Z"/>
          <w:i w:val="0"/>
          <w:iCs w:val="0"/>
          <w:noProof/>
          <w:sz w:val="22"/>
          <w:szCs w:val="22"/>
          <w:lang w:val="pt-PT" w:eastAsia="pt-PT"/>
        </w:rPr>
      </w:pPr>
      <w:del w:id="266" w:author="The Law" w:date="2018-06-25T14:08:00Z">
        <w:r w:rsidRPr="006862B7" w:rsidDel="006862B7">
          <w:rPr>
            <w:rStyle w:val="Hiperligao"/>
            <w:i w:val="0"/>
            <w:iCs w:val="0"/>
            <w:noProof/>
            <w:lang w:val="pt-PT"/>
          </w:rPr>
          <w:delText>4.3.3 Bee Colony Optimization</w:delText>
        </w:r>
        <w:r w:rsidDel="006862B7">
          <w:rPr>
            <w:noProof/>
            <w:webHidden/>
          </w:rPr>
          <w:tab/>
          <w:delText>23</w:delText>
        </w:r>
      </w:del>
    </w:p>
    <w:p w14:paraId="4BDD13F8" w14:textId="132E5D4A" w:rsidR="001C4DD7" w:rsidDel="006862B7" w:rsidRDefault="001C4DD7">
      <w:pPr>
        <w:pStyle w:val="ndice3"/>
        <w:tabs>
          <w:tab w:val="right" w:leader="dot" w:pos="7928"/>
        </w:tabs>
        <w:rPr>
          <w:del w:id="267" w:author="The Law" w:date="2018-06-25T14:08:00Z"/>
          <w:i w:val="0"/>
          <w:iCs w:val="0"/>
          <w:noProof/>
          <w:sz w:val="22"/>
          <w:szCs w:val="22"/>
          <w:lang w:val="pt-PT" w:eastAsia="pt-PT"/>
        </w:rPr>
      </w:pPr>
      <w:del w:id="268" w:author="The Law" w:date="2018-06-25T14:08:00Z">
        <w:r w:rsidRPr="006862B7" w:rsidDel="006862B7">
          <w:rPr>
            <w:rStyle w:val="Hiperligao"/>
            <w:i w:val="0"/>
            <w:iCs w:val="0"/>
            <w:noProof/>
            <w:lang w:val="pt-PT"/>
          </w:rPr>
          <w:delText>4.3.4 Ant Colony Optimization</w:delText>
        </w:r>
        <w:r w:rsidDel="006862B7">
          <w:rPr>
            <w:noProof/>
            <w:webHidden/>
          </w:rPr>
          <w:tab/>
          <w:delText>25</w:delText>
        </w:r>
      </w:del>
    </w:p>
    <w:p w14:paraId="7B53DD72" w14:textId="53AB635D" w:rsidR="001C4DD7" w:rsidDel="006862B7" w:rsidRDefault="001C4DD7">
      <w:pPr>
        <w:pStyle w:val="ndice2"/>
        <w:tabs>
          <w:tab w:val="right" w:leader="dot" w:pos="7928"/>
        </w:tabs>
        <w:rPr>
          <w:del w:id="269" w:author="The Law" w:date="2018-06-25T14:08:00Z"/>
          <w:smallCaps w:val="0"/>
          <w:noProof/>
          <w:sz w:val="22"/>
          <w:szCs w:val="22"/>
          <w:lang w:val="pt-PT" w:eastAsia="pt-PT"/>
        </w:rPr>
      </w:pPr>
      <w:del w:id="270" w:author="The Law" w:date="2018-06-25T14:08:00Z">
        <w:r w:rsidRPr="006862B7" w:rsidDel="006862B7">
          <w:rPr>
            <w:rStyle w:val="Hiperligao"/>
            <w:rFonts w:cs="Times New Roman"/>
            <w:smallCaps w:val="0"/>
            <w:noProof/>
            <w:lang w:val="pt-PT"/>
          </w:rPr>
          <w:delText>4.4 Estrutura do Programa</w:delText>
        </w:r>
        <w:r w:rsidDel="006862B7">
          <w:rPr>
            <w:noProof/>
            <w:webHidden/>
          </w:rPr>
          <w:tab/>
          <w:delText>27</w:delText>
        </w:r>
      </w:del>
    </w:p>
    <w:p w14:paraId="5B6352C7" w14:textId="455C6A29" w:rsidR="001C4DD7" w:rsidDel="006862B7" w:rsidRDefault="001C4DD7">
      <w:pPr>
        <w:pStyle w:val="ndice3"/>
        <w:tabs>
          <w:tab w:val="right" w:leader="dot" w:pos="7928"/>
        </w:tabs>
        <w:rPr>
          <w:del w:id="271" w:author="The Law" w:date="2018-06-25T14:08:00Z"/>
          <w:i w:val="0"/>
          <w:iCs w:val="0"/>
          <w:noProof/>
          <w:sz w:val="22"/>
          <w:szCs w:val="22"/>
          <w:lang w:val="pt-PT" w:eastAsia="pt-PT"/>
        </w:rPr>
      </w:pPr>
      <w:del w:id="272" w:author="The Law" w:date="2018-06-25T14:08:00Z">
        <w:r w:rsidRPr="006862B7" w:rsidDel="006862B7">
          <w:rPr>
            <w:rStyle w:val="Hiperligao"/>
            <w:i w:val="0"/>
            <w:iCs w:val="0"/>
            <w:noProof/>
            <w:lang w:val="pt-PT"/>
          </w:rPr>
          <w:delText>4.4.1 Classes</w:delText>
        </w:r>
        <w:r w:rsidDel="006862B7">
          <w:rPr>
            <w:noProof/>
            <w:webHidden/>
          </w:rPr>
          <w:tab/>
          <w:delText>28</w:delText>
        </w:r>
      </w:del>
    </w:p>
    <w:p w14:paraId="0C6B7995" w14:textId="49D771A6" w:rsidR="001C4DD7" w:rsidDel="006862B7" w:rsidRDefault="001C4DD7">
      <w:pPr>
        <w:pStyle w:val="ndice2"/>
        <w:tabs>
          <w:tab w:val="right" w:leader="dot" w:pos="7928"/>
        </w:tabs>
        <w:rPr>
          <w:del w:id="273" w:author="The Law" w:date="2018-06-25T14:08:00Z"/>
          <w:smallCaps w:val="0"/>
          <w:noProof/>
          <w:sz w:val="22"/>
          <w:szCs w:val="22"/>
          <w:lang w:val="pt-PT" w:eastAsia="pt-PT"/>
        </w:rPr>
      </w:pPr>
      <w:del w:id="274" w:author="The Law" w:date="2018-06-25T14:08:00Z">
        <w:r w:rsidRPr="006862B7" w:rsidDel="006862B7">
          <w:rPr>
            <w:rStyle w:val="Hiperligao"/>
            <w:rFonts w:cs="Times New Roman"/>
            <w:smallCaps w:val="0"/>
            <w:noProof/>
            <w:lang w:val="pt-PT"/>
          </w:rPr>
          <w:delText>4.5 Síntese</w:delText>
        </w:r>
        <w:r w:rsidDel="006862B7">
          <w:rPr>
            <w:noProof/>
            <w:webHidden/>
          </w:rPr>
          <w:tab/>
          <w:delText>35</w:delText>
        </w:r>
      </w:del>
    </w:p>
    <w:p w14:paraId="12240214" w14:textId="7111FA0A" w:rsidR="001C4DD7" w:rsidDel="006862B7" w:rsidRDefault="001C4DD7">
      <w:pPr>
        <w:pStyle w:val="ndice1"/>
        <w:tabs>
          <w:tab w:val="right" w:leader="dot" w:pos="7928"/>
        </w:tabs>
        <w:rPr>
          <w:del w:id="275" w:author="The Law" w:date="2018-06-25T14:08:00Z"/>
          <w:b w:val="0"/>
          <w:bCs w:val="0"/>
          <w:caps w:val="0"/>
          <w:noProof/>
          <w:sz w:val="22"/>
          <w:szCs w:val="22"/>
          <w:lang w:val="pt-PT" w:eastAsia="pt-PT"/>
        </w:rPr>
      </w:pPr>
      <w:del w:id="276" w:author="The Law" w:date="2018-06-25T14:08:00Z">
        <w:r w:rsidRPr="006862B7" w:rsidDel="006862B7">
          <w:rPr>
            <w:rStyle w:val="Hiperligao"/>
            <w:b w:val="0"/>
            <w:bCs w:val="0"/>
            <w:caps w:val="0"/>
            <w:noProof/>
          </w:rPr>
          <w:delText>Capítulo 5 - Resultados</w:delText>
        </w:r>
        <w:r w:rsidDel="006862B7">
          <w:rPr>
            <w:noProof/>
            <w:webHidden/>
          </w:rPr>
          <w:tab/>
          <w:delText>37</w:delText>
        </w:r>
      </w:del>
    </w:p>
    <w:p w14:paraId="0A706E8B" w14:textId="55B11B42" w:rsidR="001C4DD7" w:rsidDel="006862B7" w:rsidRDefault="001C4DD7">
      <w:pPr>
        <w:pStyle w:val="ndice2"/>
        <w:tabs>
          <w:tab w:val="right" w:leader="dot" w:pos="7928"/>
        </w:tabs>
        <w:rPr>
          <w:del w:id="277" w:author="The Law" w:date="2018-06-25T14:08:00Z"/>
          <w:smallCaps w:val="0"/>
          <w:noProof/>
          <w:sz w:val="22"/>
          <w:szCs w:val="22"/>
          <w:lang w:val="pt-PT" w:eastAsia="pt-PT"/>
        </w:rPr>
      </w:pPr>
      <w:del w:id="278" w:author="The Law" w:date="2018-06-25T14:08:00Z">
        <w:r w:rsidRPr="006862B7" w:rsidDel="006862B7">
          <w:rPr>
            <w:rStyle w:val="Hiperligao"/>
            <w:rFonts w:cs="Times New Roman"/>
            <w:smallCaps w:val="0"/>
            <w:noProof/>
            <w:lang w:val="pt-PT"/>
          </w:rPr>
          <w:delText>5.1 Obtenção de dados</w:delText>
        </w:r>
        <w:r w:rsidDel="006862B7">
          <w:rPr>
            <w:noProof/>
            <w:webHidden/>
          </w:rPr>
          <w:tab/>
          <w:delText>37</w:delText>
        </w:r>
      </w:del>
    </w:p>
    <w:p w14:paraId="164D8398" w14:textId="075A96F8" w:rsidR="001C4DD7" w:rsidDel="006862B7" w:rsidRDefault="001C4DD7">
      <w:pPr>
        <w:pStyle w:val="ndice3"/>
        <w:tabs>
          <w:tab w:val="right" w:leader="dot" w:pos="7928"/>
        </w:tabs>
        <w:rPr>
          <w:del w:id="279" w:author="The Law" w:date="2018-06-25T14:08:00Z"/>
          <w:i w:val="0"/>
          <w:iCs w:val="0"/>
          <w:noProof/>
          <w:sz w:val="22"/>
          <w:szCs w:val="22"/>
          <w:lang w:val="pt-PT" w:eastAsia="pt-PT"/>
        </w:rPr>
      </w:pPr>
      <w:del w:id="280" w:author="The Law" w:date="2018-06-25T14:08:00Z">
        <w:r w:rsidRPr="006862B7" w:rsidDel="006862B7">
          <w:rPr>
            <w:rStyle w:val="Hiperligao"/>
            <w:rFonts w:cs="Times New Roman"/>
            <w:i w:val="0"/>
            <w:iCs w:val="0"/>
            <w:noProof/>
            <w:lang w:val="pt-PT"/>
          </w:rPr>
          <w:delText>5.1.1 Obtenção de dados com a execução do programa desenvolvido</w:delText>
        </w:r>
        <w:r w:rsidDel="006862B7">
          <w:rPr>
            <w:noProof/>
            <w:webHidden/>
          </w:rPr>
          <w:tab/>
          <w:delText>37</w:delText>
        </w:r>
      </w:del>
    </w:p>
    <w:p w14:paraId="36BE216E" w14:textId="79F74654" w:rsidR="001C4DD7" w:rsidDel="006862B7" w:rsidRDefault="001C4DD7">
      <w:pPr>
        <w:pStyle w:val="ndice3"/>
        <w:tabs>
          <w:tab w:val="right" w:leader="dot" w:pos="7928"/>
        </w:tabs>
        <w:rPr>
          <w:del w:id="281" w:author="The Law" w:date="2018-06-25T14:08:00Z"/>
          <w:i w:val="0"/>
          <w:iCs w:val="0"/>
          <w:noProof/>
          <w:sz w:val="22"/>
          <w:szCs w:val="22"/>
          <w:lang w:val="pt-PT" w:eastAsia="pt-PT"/>
        </w:rPr>
      </w:pPr>
      <w:del w:id="282" w:author="The Law" w:date="2018-06-25T14:08:00Z">
        <w:r w:rsidRPr="006862B7" w:rsidDel="006862B7">
          <w:rPr>
            <w:rStyle w:val="Hiperligao"/>
            <w:rFonts w:cs="Times New Roman"/>
            <w:i w:val="0"/>
            <w:iCs w:val="0"/>
            <w:noProof/>
            <w:lang w:val="pt-PT"/>
          </w:rPr>
          <w:delText>5.1.2 Teste de parâmetros dos algoritmos</w:delText>
        </w:r>
        <w:r w:rsidDel="006862B7">
          <w:rPr>
            <w:noProof/>
            <w:webHidden/>
          </w:rPr>
          <w:tab/>
          <w:delText>37</w:delText>
        </w:r>
      </w:del>
    </w:p>
    <w:p w14:paraId="3715502E" w14:textId="1181807E" w:rsidR="001C4DD7" w:rsidDel="006862B7" w:rsidRDefault="001C4DD7">
      <w:pPr>
        <w:pStyle w:val="ndice3"/>
        <w:tabs>
          <w:tab w:val="right" w:leader="dot" w:pos="7928"/>
        </w:tabs>
        <w:rPr>
          <w:del w:id="283" w:author="The Law" w:date="2018-06-25T14:08:00Z"/>
          <w:i w:val="0"/>
          <w:iCs w:val="0"/>
          <w:noProof/>
          <w:sz w:val="22"/>
          <w:szCs w:val="22"/>
          <w:lang w:val="pt-PT" w:eastAsia="pt-PT"/>
        </w:rPr>
      </w:pPr>
      <w:del w:id="284" w:author="The Law" w:date="2018-06-25T14:08:00Z">
        <w:r w:rsidRPr="006862B7" w:rsidDel="006862B7">
          <w:rPr>
            <w:rStyle w:val="Hiperligao"/>
            <w:rFonts w:cs="Times New Roman"/>
            <w:i w:val="0"/>
            <w:iCs w:val="0"/>
            <w:noProof/>
            <w:lang w:val="pt-PT"/>
          </w:rPr>
          <w:delText>5.1.3 Recolha de dados de execução dos algoritmos</w:delText>
        </w:r>
        <w:r w:rsidDel="006862B7">
          <w:rPr>
            <w:noProof/>
            <w:webHidden/>
          </w:rPr>
          <w:tab/>
          <w:delText>38</w:delText>
        </w:r>
      </w:del>
    </w:p>
    <w:p w14:paraId="47B1B8AC" w14:textId="17A427D2" w:rsidR="001C4DD7" w:rsidDel="006862B7" w:rsidRDefault="001C4DD7">
      <w:pPr>
        <w:pStyle w:val="ndice2"/>
        <w:tabs>
          <w:tab w:val="right" w:leader="dot" w:pos="7928"/>
        </w:tabs>
        <w:rPr>
          <w:del w:id="285" w:author="The Law" w:date="2018-06-25T14:08:00Z"/>
          <w:smallCaps w:val="0"/>
          <w:noProof/>
          <w:sz w:val="22"/>
          <w:szCs w:val="22"/>
          <w:lang w:val="pt-PT" w:eastAsia="pt-PT"/>
        </w:rPr>
      </w:pPr>
      <w:del w:id="286" w:author="The Law" w:date="2018-06-25T14:08:00Z">
        <w:r w:rsidRPr="006862B7" w:rsidDel="006862B7">
          <w:rPr>
            <w:rStyle w:val="Hiperligao"/>
            <w:rFonts w:cs="Times New Roman"/>
            <w:smallCaps w:val="0"/>
            <w:noProof/>
            <w:lang w:val="pt-PT"/>
          </w:rPr>
          <w:delText>5.2 Tratamento dos dados obtidos</w:delText>
        </w:r>
        <w:r w:rsidDel="006862B7">
          <w:rPr>
            <w:noProof/>
            <w:webHidden/>
          </w:rPr>
          <w:tab/>
          <w:delText>38</w:delText>
        </w:r>
      </w:del>
    </w:p>
    <w:p w14:paraId="08066EA9" w14:textId="03625B7D" w:rsidR="001C4DD7" w:rsidDel="006862B7" w:rsidRDefault="001C4DD7">
      <w:pPr>
        <w:pStyle w:val="ndice3"/>
        <w:tabs>
          <w:tab w:val="right" w:leader="dot" w:pos="7928"/>
        </w:tabs>
        <w:rPr>
          <w:del w:id="287" w:author="The Law" w:date="2018-06-25T14:08:00Z"/>
          <w:i w:val="0"/>
          <w:iCs w:val="0"/>
          <w:noProof/>
          <w:sz w:val="22"/>
          <w:szCs w:val="22"/>
          <w:lang w:val="pt-PT" w:eastAsia="pt-PT"/>
        </w:rPr>
      </w:pPr>
      <w:del w:id="288" w:author="The Law" w:date="2018-06-25T14:08:00Z">
        <w:r w:rsidRPr="006862B7" w:rsidDel="006862B7">
          <w:rPr>
            <w:rStyle w:val="Hiperligao"/>
            <w:rFonts w:cs="Times New Roman"/>
            <w:i w:val="0"/>
            <w:iCs w:val="0"/>
            <w:noProof/>
            <w:lang w:val="pt-PT"/>
          </w:rPr>
          <w:delText>5.2.1 Tratamento dos dados de teste de parâmetros</w:delText>
        </w:r>
        <w:r w:rsidDel="006862B7">
          <w:rPr>
            <w:noProof/>
            <w:webHidden/>
          </w:rPr>
          <w:tab/>
          <w:delText>38</w:delText>
        </w:r>
      </w:del>
    </w:p>
    <w:p w14:paraId="79D00A81" w14:textId="34F1B45C" w:rsidR="001C4DD7" w:rsidDel="006862B7" w:rsidRDefault="001C4DD7">
      <w:pPr>
        <w:pStyle w:val="ndice3"/>
        <w:tabs>
          <w:tab w:val="right" w:leader="dot" w:pos="7928"/>
        </w:tabs>
        <w:rPr>
          <w:del w:id="289" w:author="The Law" w:date="2018-06-25T14:08:00Z"/>
          <w:i w:val="0"/>
          <w:iCs w:val="0"/>
          <w:noProof/>
          <w:sz w:val="22"/>
          <w:szCs w:val="22"/>
          <w:lang w:val="pt-PT" w:eastAsia="pt-PT"/>
        </w:rPr>
      </w:pPr>
      <w:del w:id="290" w:author="The Law" w:date="2018-06-25T14:08:00Z">
        <w:r w:rsidRPr="006862B7" w:rsidDel="006862B7">
          <w:rPr>
            <w:rStyle w:val="Hiperligao"/>
            <w:rFonts w:cs="Times New Roman"/>
            <w:i w:val="0"/>
            <w:iCs w:val="0"/>
            <w:noProof/>
            <w:lang w:val="pt-PT"/>
          </w:rPr>
          <w:delText>5.2.2 Tratamento dos dados de execução dos algoritmos</w:delText>
        </w:r>
        <w:r w:rsidDel="006862B7">
          <w:rPr>
            <w:noProof/>
            <w:webHidden/>
          </w:rPr>
          <w:tab/>
          <w:delText>38</w:delText>
        </w:r>
      </w:del>
    </w:p>
    <w:p w14:paraId="3D2FF126" w14:textId="480C3145" w:rsidR="001C4DD7" w:rsidDel="006862B7" w:rsidRDefault="001C4DD7">
      <w:pPr>
        <w:pStyle w:val="ndice2"/>
        <w:tabs>
          <w:tab w:val="right" w:leader="dot" w:pos="7928"/>
        </w:tabs>
        <w:rPr>
          <w:del w:id="291" w:author="The Law" w:date="2018-06-25T14:08:00Z"/>
          <w:smallCaps w:val="0"/>
          <w:noProof/>
          <w:sz w:val="22"/>
          <w:szCs w:val="22"/>
          <w:lang w:val="pt-PT" w:eastAsia="pt-PT"/>
        </w:rPr>
      </w:pPr>
      <w:del w:id="292" w:author="The Law" w:date="2018-06-25T14:08:00Z">
        <w:r w:rsidRPr="006862B7" w:rsidDel="006862B7">
          <w:rPr>
            <w:rStyle w:val="Hiperligao"/>
            <w:rFonts w:cs="Times New Roman"/>
            <w:smallCaps w:val="0"/>
            <w:noProof/>
            <w:lang w:val="pt-PT"/>
          </w:rPr>
          <w:delText>5.3 Resultados obtidos</w:delText>
        </w:r>
        <w:r w:rsidDel="006862B7">
          <w:rPr>
            <w:noProof/>
            <w:webHidden/>
          </w:rPr>
          <w:tab/>
          <w:delText>39</w:delText>
        </w:r>
      </w:del>
    </w:p>
    <w:p w14:paraId="73430310" w14:textId="7182786C" w:rsidR="001C4DD7" w:rsidDel="006862B7" w:rsidRDefault="001C4DD7">
      <w:pPr>
        <w:pStyle w:val="ndice3"/>
        <w:tabs>
          <w:tab w:val="right" w:leader="dot" w:pos="7928"/>
        </w:tabs>
        <w:rPr>
          <w:del w:id="293" w:author="The Law" w:date="2018-06-25T14:08:00Z"/>
          <w:i w:val="0"/>
          <w:iCs w:val="0"/>
          <w:noProof/>
          <w:sz w:val="22"/>
          <w:szCs w:val="22"/>
          <w:lang w:val="pt-PT" w:eastAsia="pt-PT"/>
        </w:rPr>
      </w:pPr>
      <w:del w:id="294" w:author="The Law" w:date="2018-06-25T14:08:00Z">
        <w:r w:rsidRPr="006862B7" w:rsidDel="006862B7">
          <w:rPr>
            <w:rStyle w:val="Hiperligao"/>
            <w:rFonts w:cs="Times New Roman"/>
            <w:i w:val="0"/>
            <w:iCs w:val="0"/>
            <w:noProof/>
            <w:lang w:val="pt-PT"/>
          </w:rPr>
          <w:delText>5.3.1 Resultados dos testes</w:delText>
        </w:r>
        <w:r w:rsidDel="006862B7">
          <w:rPr>
            <w:noProof/>
            <w:webHidden/>
          </w:rPr>
          <w:tab/>
          <w:delText>39</w:delText>
        </w:r>
      </w:del>
    </w:p>
    <w:p w14:paraId="6CD968DB" w14:textId="0C2744F0" w:rsidR="001C4DD7" w:rsidDel="006862B7" w:rsidRDefault="001C4DD7">
      <w:pPr>
        <w:pStyle w:val="ndice3"/>
        <w:tabs>
          <w:tab w:val="right" w:leader="dot" w:pos="7928"/>
        </w:tabs>
        <w:rPr>
          <w:del w:id="295" w:author="The Law" w:date="2018-06-25T14:08:00Z"/>
          <w:i w:val="0"/>
          <w:iCs w:val="0"/>
          <w:noProof/>
          <w:sz w:val="22"/>
          <w:szCs w:val="22"/>
          <w:lang w:val="pt-PT" w:eastAsia="pt-PT"/>
        </w:rPr>
      </w:pPr>
      <w:del w:id="296" w:author="The Law" w:date="2018-06-25T14:08:00Z">
        <w:r w:rsidRPr="006862B7" w:rsidDel="006862B7">
          <w:rPr>
            <w:rStyle w:val="Hiperligao"/>
            <w:rFonts w:cs="Times New Roman"/>
            <w:i w:val="0"/>
            <w:iCs w:val="0"/>
            <w:noProof/>
            <w:lang w:val="pt-PT"/>
          </w:rPr>
          <w:delText>5.3.2 Resultados da solução de problemas</w:delText>
        </w:r>
        <w:r w:rsidDel="006862B7">
          <w:rPr>
            <w:noProof/>
            <w:webHidden/>
          </w:rPr>
          <w:tab/>
          <w:delText>40</w:delText>
        </w:r>
      </w:del>
    </w:p>
    <w:p w14:paraId="6B989710" w14:textId="0B58DC08" w:rsidR="001C4DD7" w:rsidDel="006862B7" w:rsidRDefault="001C4DD7">
      <w:pPr>
        <w:pStyle w:val="ndice2"/>
        <w:tabs>
          <w:tab w:val="right" w:leader="dot" w:pos="7928"/>
        </w:tabs>
        <w:rPr>
          <w:del w:id="297" w:author="The Law" w:date="2018-06-25T14:08:00Z"/>
          <w:smallCaps w:val="0"/>
          <w:noProof/>
          <w:sz w:val="22"/>
          <w:szCs w:val="22"/>
          <w:lang w:val="pt-PT" w:eastAsia="pt-PT"/>
        </w:rPr>
      </w:pPr>
      <w:del w:id="298" w:author="The Law" w:date="2018-06-25T14:08:00Z">
        <w:r w:rsidRPr="006862B7" w:rsidDel="006862B7">
          <w:rPr>
            <w:rStyle w:val="Hiperligao"/>
            <w:rFonts w:cs="Times New Roman"/>
            <w:smallCaps w:val="0"/>
            <w:noProof/>
            <w:lang w:val="pt-PT"/>
          </w:rPr>
          <w:delText>5.4 Comparação dos algoritmos implementados</w:delText>
        </w:r>
        <w:r w:rsidDel="006862B7">
          <w:rPr>
            <w:noProof/>
            <w:webHidden/>
          </w:rPr>
          <w:tab/>
          <w:delText>46</w:delText>
        </w:r>
      </w:del>
    </w:p>
    <w:p w14:paraId="57E8243E" w14:textId="796E5B1D" w:rsidR="001C4DD7" w:rsidDel="006862B7" w:rsidRDefault="001C4DD7">
      <w:pPr>
        <w:pStyle w:val="ndice2"/>
        <w:tabs>
          <w:tab w:val="right" w:leader="dot" w:pos="7928"/>
        </w:tabs>
        <w:rPr>
          <w:del w:id="299" w:author="The Law" w:date="2018-06-25T14:08:00Z"/>
          <w:smallCaps w:val="0"/>
          <w:noProof/>
          <w:sz w:val="22"/>
          <w:szCs w:val="22"/>
          <w:lang w:val="pt-PT" w:eastAsia="pt-PT"/>
        </w:rPr>
      </w:pPr>
      <w:del w:id="300" w:author="The Law" w:date="2018-06-25T14:08:00Z">
        <w:r w:rsidRPr="006862B7" w:rsidDel="006862B7">
          <w:rPr>
            <w:rStyle w:val="Hiperligao"/>
            <w:rFonts w:cs="Times New Roman"/>
            <w:smallCaps w:val="0"/>
            <w:noProof/>
            <w:lang w:val="pt-PT"/>
          </w:rPr>
          <w:delText>5.5 Escolha dos melhores algoritmos</w:delText>
        </w:r>
        <w:r w:rsidDel="006862B7">
          <w:rPr>
            <w:noProof/>
            <w:webHidden/>
          </w:rPr>
          <w:tab/>
          <w:delText>47</w:delText>
        </w:r>
      </w:del>
    </w:p>
    <w:p w14:paraId="7FC339DC" w14:textId="0C5BDAB5" w:rsidR="001C4DD7" w:rsidDel="006862B7" w:rsidRDefault="001C4DD7">
      <w:pPr>
        <w:pStyle w:val="ndice2"/>
        <w:tabs>
          <w:tab w:val="right" w:leader="dot" w:pos="7928"/>
        </w:tabs>
        <w:rPr>
          <w:del w:id="301" w:author="The Law" w:date="2018-06-25T14:08:00Z"/>
          <w:smallCaps w:val="0"/>
          <w:noProof/>
          <w:sz w:val="22"/>
          <w:szCs w:val="22"/>
          <w:lang w:val="pt-PT" w:eastAsia="pt-PT"/>
        </w:rPr>
      </w:pPr>
      <w:del w:id="302" w:author="The Law" w:date="2018-06-25T14:08:00Z">
        <w:r w:rsidRPr="006862B7" w:rsidDel="006862B7">
          <w:rPr>
            <w:rStyle w:val="Hiperligao"/>
            <w:rFonts w:cs="Times New Roman"/>
            <w:smallCaps w:val="0"/>
            <w:noProof/>
            <w:lang w:val="pt-PT"/>
          </w:rPr>
          <w:delText>5.6 Síntese</w:delText>
        </w:r>
        <w:r w:rsidDel="006862B7">
          <w:rPr>
            <w:noProof/>
            <w:webHidden/>
          </w:rPr>
          <w:tab/>
          <w:delText>47</w:delText>
        </w:r>
      </w:del>
    </w:p>
    <w:p w14:paraId="7F8F96DE" w14:textId="203BF8B3" w:rsidR="001C4DD7" w:rsidDel="006862B7" w:rsidRDefault="001C4DD7">
      <w:pPr>
        <w:pStyle w:val="ndice1"/>
        <w:tabs>
          <w:tab w:val="right" w:leader="dot" w:pos="7928"/>
        </w:tabs>
        <w:rPr>
          <w:del w:id="303" w:author="The Law" w:date="2018-06-25T14:08:00Z"/>
          <w:b w:val="0"/>
          <w:bCs w:val="0"/>
          <w:caps w:val="0"/>
          <w:noProof/>
          <w:sz w:val="22"/>
          <w:szCs w:val="22"/>
          <w:lang w:val="pt-PT" w:eastAsia="pt-PT"/>
        </w:rPr>
      </w:pPr>
      <w:del w:id="304" w:author="The Law" w:date="2018-06-25T14:08:00Z">
        <w:r w:rsidRPr="006862B7" w:rsidDel="006862B7">
          <w:rPr>
            <w:rStyle w:val="Hiperligao"/>
            <w:b w:val="0"/>
            <w:bCs w:val="0"/>
            <w:caps w:val="0"/>
            <w:noProof/>
          </w:rPr>
          <w:delText>Capítulo 6 - Conclusão</w:delText>
        </w:r>
        <w:r w:rsidDel="006862B7">
          <w:rPr>
            <w:noProof/>
            <w:webHidden/>
          </w:rPr>
          <w:tab/>
          <w:delText>49</w:delText>
        </w:r>
      </w:del>
    </w:p>
    <w:p w14:paraId="429BBCDB" w14:textId="741C7533" w:rsidR="001C4DD7" w:rsidDel="006862B7" w:rsidRDefault="001C4DD7">
      <w:pPr>
        <w:pStyle w:val="ndice2"/>
        <w:tabs>
          <w:tab w:val="right" w:leader="dot" w:pos="7928"/>
        </w:tabs>
        <w:rPr>
          <w:del w:id="305" w:author="The Law" w:date="2018-06-25T14:08:00Z"/>
          <w:smallCaps w:val="0"/>
          <w:noProof/>
          <w:sz w:val="22"/>
          <w:szCs w:val="22"/>
          <w:lang w:val="pt-PT" w:eastAsia="pt-PT"/>
        </w:rPr>
      </w:pPr>
      <w:del w:id="306" w:author="The Law" w:date="2018-06-25T14:08:00Z">
        <w:r w:rsidRPr="006862B7" w:rsidDel="006862B7">
          <w:rPr>
            <w:rStyle w:val="Hiperligao"/>
            <w:rFonts w:cs="Times New Roman"/>
            <w:smallCaps w:val="0"/>
            <w:noProof/>
            <w:lang w:val="pt-PT"/>
          </w:rPr>
          <w:delText>6.1 O melhor algoritmo desenvolvido</w:delText>
        </w:r>
        <w:r w:rsidDel="006862B7">
          <w:rPr>
            <w:noProof/>
            <w:webHidden/>
          </w:rPr>
          <w:tab/>
          <w:delText>49</w:delText>
        </w:r>
      </w:del>
    </w:p>
    <w:p w14:paraId="6BA90149" w14:textId="2080D1A7" w:rsidR="001C4DD7" w:rsidDel="006862B7" w:rsidRDefault="001C4DD7">
      <w:pPr>
        <w:pStyle w:val="ndice2"/>
        <w:tabs>
          <w:tab w:val="right" w:leader="dot" w:pos="7928"/>
        </w:tabs>
        <w:rPr>
          <w:del w:id="307" w:author="The Law" w:date="2018-06-25T14:08:00Z"/>
          <w:smallCaps w:val="0"/>
          <w:noProof/>
          <w:sz w:val="22"/>
          <w:szCs w:val="22"/>
          <w:lang w:val="pt-PT" w:eastAsia="pt-PT"/>
        </w:rPr>
      </w:pPr>
      <w:del w:id="308" w:author="The Law" w:date="2018-06-25T14:08:00Z">
        <w:r w:rsidRPr="006862B7" w:rsidDel="006862B7">
          <w:rPr>
            <w:rStyle w:val="Hiperligao"/>
            <w:rFonts w:cs="Times New Roman"/>
            <w:smallCaps w:val="0"/>
            <w:noProof/>
            <w:lang w:val="pt-PT"/>
          </w:rPr>
          <w:delText>6.2 Algoritmos de Swarm Intelligence</w:delText>
        </w:r>
        <w:r w:rsidDel="006862B7">
          <w:rPr>
            <w:noProof/>
            <w:webHidden/>
          </w:rPr>
          <w:tab/>
          <w:delText>49</w:delText>
        </w:r>
      </w:del>
    </w:p>
    <w:p w14:paraId="4DA344A8" w14:textId="3F152645" w:rsidR="001C4DD7" w:rsidDel="006862B7" w:rsidRDefault="001C4DD7">
      <w:pPr>
        <w:pStyle w:val="ndice2"/>
        <w:tabs>
          <w:tab w:val="right" w:leader="dot" w:pos="7928"/>
        </w:tabs>
        <w:rPr>
          <w:del w:id="309" w:author="The Law" w:date="2018-06-25T14:08:00Z"/>
          <w:smallCaps w:val="0"/>
          <w:noProof/>
          <w:sz w:val="22"/>
          <w:szCs w:val="22"/>
          <w:lang w:val="pt-PT" w:eastAsia="pt-PT"/>
        </w:rPr>
      </w:pPr>
      <w:del w:id="310" w:author="The Law" w:date="2018-06-25T14:08:00Z">
        <w:r w:rsidRPr="006862B7" w:rsidDel="006862B7">
          <w:rPr>
            <w:rStyle w:val="Hiperligao"/>
            <w:rFonts w:cs="Times New Roman"/>
            <w:smallCaps w:val="0"/>
            <w:noProof/>
            <w:lang w:val="pt-PT"/>
          </w:rPr>
          <w:delText>6.3 Trabalhar com novas linguagens e ferramentas</w:delText>
        </w:r>
        <w:r w:rsidDel="006862B7">
          <w:rPr>
            <w:noProof/>
            <w:webHidden/>
          </w:rPr>
          <w:tab/>
          <w:delText>50</w:delText>
        </w:r>
      </w:del>
    </w:p>
    <w:p w14:paraId="0B8DB3AE" w14:textId="19FF0045" w:rsidR="001C4DD7" w:rsidDel="006862B7" w:rsidRDefault="001C4DD7">
      <w:pPr>
        <w:pStyle w:val="ndice2"/>
        <w:tabs>
          <w:tab w:val="right" w:leader="dot" w:pos="7928"/>
        </w:tabs>
        <w:rPr>
          <w:del w:id="311" w:author="The Law" w:date="2018-06-25T14:08:00Z"/>
          <w:smallCaps w:val="0"/>
          <w:noProof/>
          <w:sz w:val="22"/>
          <w:szCs w:val="22"/>
          <w:lang w:val="pt-PT" w:eastAsia="pt-PT"/>
        </w:rPr>
      </w:pPr>
      <w:del w:id="312" w:author="The Law" w:date="2018-06-25T14:08:00Z">
        <w:r w:rsidRPr="006862B7" w:rsidDel="006862B7">
          <w:rPr>
            <w:rStyle w:val="Hiperligao"/>
            <w:rFonts w:cs="Times New Roman"/>
            <w:smallCaps w:val="0"/>
            <w:noProof/>
            <w:lang w:val="pt-PT"/>
          </w:rPr>
          <w:delText>6.4 Trabalho futuro</w:delText>
        </w:r>
        <w:r w:rsidDel="006862B7">
          <w:rPr>
            <w:noProof/>
            <w:webHidden/>
          </w:rPr>
          <w:tab/>
          <w:delText>50</w:delText>
        </w:r>
      </w:del>
    </w:p>
    <w:p w14:paraId="5632DB19" w14:textId="21BE7CFB" w:rsidR="001C4DD7" w:rsidDel="006862B7" w:rsidRDefault="001C4DD7">
      <w:pPr>
        <w:pStyle w:val="ndice2"/>
        <w:tabs>
          <w:tab w:val="right" w:leader="dot" w:pos="7928"/>
        </w:tabs>
        <w:rPr>
          <w:del w:id="313" w:author="The Law" w:date="2018-06-25T14:08:00Z"/>
          <w:smallCaps w:val="0"/>
          <w:noProof/>
          <w:sz w:val="22"/>
          <w:szCs w:val="22"/>
          <w:lang w:val="pt-PT" w:eastAsia="pt-PT"/>
        </w:rPr>
      </w:pPr>
      <w:del w:id="314" w:author="The Law" w:date="2018-06-25T14:08:00Z">
        <w:r w:rsidRPr="006862B7" w:rsidDel="006862B7">
          <w:rPr>
            <w:rStyle w:val="Hiperligao"/>
            <w:rFonts w:cs="Times New Roman"/>
            <w:smallCaps w:val="0"/>
            <w:noProof/>
            <w:lang w:val="pt-PT"/>
          </w:rPr>
          <w:delText>6.5 Síntese</w:delText>
        </w:r>
        <w:r w:rsidDel="006862B7">
          <w:rPr>
            <w:noProof/>
            <w:webHidden/>
          </w:rPr>
          <w:tab/>
          <w:delText>51</w:delText>
        </w:r>
      </w:del>
    </w:p>
    <w:p w14:paraId="780C3375" w14:textId="16236FDE" w:rsidR="001C4DD7" w:rsidDel="006862B7" w:rsidRDefault="001C4DD7">
      <w:pPr>
        <w:pStyle w:val="ndice1"/>
        <w:tabs>
          <w:tab w:val="right" w:leader="dot" w:pos="7928"/>
        </w:tabs>
        <w:rPr>
          <w:del w:id="315" w:author="The Law" w:date="2018-06-25T14:08:00Z"/>
          <w:b w:val="0"/>
          <w:bCs w:val="0"/>
          <w:caps w:val="0"/>
          <w:noProof/>
          <w:sz w:val="22"/>
          <w:szCs w:val="22"/>
          <w:lang w:val="pt-PT" w:eastAsia="pt-PT"/>
        </w:rPr>
      </w:pPr>
      <w:del w:id="316" w:author="The Law" w:date="2018-06-25T14:08:00Z">
        <w:r w:rsidRPr="006862B7" w:rsidDel="006862B7">
          <w:rPr>
            <w:rStyle w:val="Hiperligao"/>
            <w:rFonts w:ascii="Times New Roman" w:hAnsi="Times New Roman"/>
            <w:b w:val="0"/>
            <w:bCs w:val="0"/>
            <w:caps w:val="0"/>
            <w:noProof/>
            <w:lang w:val="pt-PT"/>
          </w:rPr>
          <w:delText>Bibliografia</w:delText>
        </w:r>
        <w:r w:rsidDel="006862B7">
          <w:rPr>
            <w:noProof/>
            <w:webHidden/>
          </w:rPr>
          <w:tab/>
          <w:delText>53</w:delText>
        </w:r>
      </w:del>
    </w:p>
    <w:p w14:paraId="071F067E" w14:textId="646366BE" w:rsidR="001C4DD7" w:rsidDel="006862B7" w:rsidRDefault="001C4DD7">
      <w:pPr>
        <w:pStyle w:val="ndice1"/>
        <w:tabs>
          <w:tab w:val="right" w:leader="dot" w:pos="7928"/>
        </w:tabs>
        <w:rPr>
          <w:del w:id="317" w:author="The Law" w:date="2018-06-25T14:08:00Z"/>
          <w:b w:val="0"/>
          <w:bCs w:val="0"/>
          <w:caps w:val="0"/>
          <w:noProof/>
          <w:sz w:val="22"/>
          <w:szCs w:val="22"/>
          <w:lang w:val="pt-PT" w:eastAsia="pt-PT"/>
        </w:rPr>
      </w:pPr>
      <w:del w:id="318" w:author="The Law" w:date="2018-06-25T14:08:00Z">
        <w:r w:rsidRPr="006862B7" w:rsidDel="006862B7">
          <w:rPr>
            <w:rStyle w:val="Hiperligao"/>
            <w:b w:val="0"/>
            <w:bCs w:val="0"/>
            <w:caps w:val="0"/>
            <w:noProof/>
          </w:rPr>
          <w:delText>Anexo</w:delText>
        </w:r>
        <w:r w:rsidDel="006862B7">
          <w:rPr>
            <w:noProof/>
            <w:webHidden/>
          </w:rPr>
          <w:tab/>
          <w:delText>55</w:delText>
        </w:r>
      </w:del>
    </w:p>
    <w:p w14:paraId="4C48D455" w14:textId="77777777" w:rsidR="007350D9" w:rsidRPr="00484455" w:rsidRDefault="007350D9" w:rsidP="007350D9">
      <w:pPr>
        <w:pStyle w:val="ThesisBodyText"/>
        <w:rPr>
          <w:lang w:val="pt-PT" w:eastAsia="en-US"/>
        </w:rPr>
      </w:pPr>
      <w:r>
        <w:rPr>
          <w:lang w:val="pt-PT" w:eastAsia="en-US"/>
        </w:rPr>
        <w:fldChar w:fldCharType="end"/>
      </w:r>
    </w:p>
    <w:p w14:paraId="2106A270" w14:textId="77777777" w:rsidR="007350D9" w:rsidRPr="00484455" w:rsidRDefault="007350D9" w:rsidP="007350D9">
      <w:pPr>
        <w:rPr>
          <w:lang w:val="pt-PT"/>
        </w:rPr>
        <w:sectPr w:rsidR="007350D9" w:rsidRPr="00484455" w:rsidSect="00A37B06">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16926933" w14:textId="77777777" w:rsidR="007350D9" w:rsidRPr="00484455" w:rsidRDefault="007350D9" w:rsidP="007350D9">
      <w:pPr>
        <w:pStyle w:val="ThesisHeading1non-numbered"/>
        <w:rPr>
          <w:lang w:val="pt-PT"/>
        </w:rPr>
      </w:pPr>
      <w:bookmarkStart w:id="319" w:name="_Toc517466437"/>
      <w:bookmarkStart w:id="320" w:name="_Toc517701454"/>
      <w:r w:rsidRPr="00484455">
        <w:rPr>
          <w:lang w:val="pt-PT"/>
        </w:rPr>
        <w:lastRenderedPageBreak/>
        <w:t>Lista de Figuras</w:t>
      </w:r>
      <w:bookmarkEnd w:id="319"/>
      <w:bookmarkEnd w:id="320"/>
    </w:p>
    <w:p w14:paraId="3277C65F" w14:textId="0743D868" w:rsidR="002F38F4" w:rsidRDefault="007350D9">
      <w:pPr>
        <w:pStyle w:val="ndicedeilustraes"/>
        <w:tabs>
          <w:tab w:val="right" w:leader="dot" w:pos="7928"/>
        </w:tabs>
        <w:rPr>
          <w:ins w:id="321" w:author="The Law" w:date="2018-06-25T14:45:00Z"/>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ins w:id="322" w:author="The Law" w:date="2018-06-25T14:45:00Z">
        <w:r w:rsidR="002F38F4" w:rsidRPr="00B2645E">
          <w:rPr>
            <w:rStyle w:val="Hiperligao"/>
            <w:noProof/>
          </w:rPr>
          <w:fldChar w:fldCharType="begin"/>
        </w:r>
        <w:r w:rsidR="002F38F4" w:rsidRPr="00B2645E">
          <w:rPr>
            <w:rStyle w:val="Hiperligao"/>
            <w:noProof/>
          </w:rPr>
          <w:instrText xml:space="preserve"> </w:instrText>
        </w:r>
        <w:r w:rsidR="002F38F4">
          <w:rPr>
            <w:noProof/>
          </w:rPr>
          <w:instrText>HYPERLINK \l "_Toc517701411"</w:instrText>
        </w:r>
        <w:r w:rsidR="002F38F4" w:rsidRPr="00B2645E">
          <w:rPr>
            <w:rStyle w:val="Hiperligao"/>
            <w:noProof/>
          </w:rPr>
          <w:instrText xml:space="preserve"> </w:instrText>
        </w:r>
        <w:r w:rsidR="002F38F4" w:rsidRPr="00B2645E">
          <w:rPr>
            <w:rStyle w:val="Hiperligao"/>
            <w:noProof/>
          </w:rPr>
          <w:fldChar w:fldCharType="separate"/>
        </w:r>
        <w:r w:rsidR="002F38F4" w:rsidRPr="00B2645E">
          <w:rPr>
            <w:rStyle w:val="Hiperligao"/>
            <w:noProof/>
            <w:lang w:val="pt-PT"/>
          </w:rPr>
          <w:t>Figura 1 - Exemplo de problema com 7 nós</w:t>
        </w:r>
        <w:r w:rsidR="002F38F4">
          <w:rPr>
            <w:noProof/>
            <w:webHidden/>
          </w:rPr>
          <w:tab/>
        </w:r>
        <w:r w:rsidR="002F38F4">
          <w:rPr>
            <w:noProof/>
            <w:webHidden/>
          </w:rPr>
          <w:fldChar w:fldCharType="begin"/>
        </w:r>
        <w:r w:rsidR="002F38F4">
          <w:rPr>
            <w:noProof/>
            <w:webHidden/>
          </w:rPr>
          <w:instrText xml:space="preserve"> PAGEREF _Toc517701411 \h </w:instrText>
        </w:r>
      </w:ins>
      <w:r w:rsidR="002F38F4">
        <w:rPr>
          <w:noProof/>
          <w:webHidden/>
        </w:rPr>
      </w:r>
      <w:r w:rsidR="002F38F4">
        <w:rPr>
          <w:noProof/>
          <w:webHidden/>
        </w:rPr>
        <w:fldChar w:fldCharType="separate"/>
      </w:r>
      <w:ins w:id="323" w:author="The Law" w:date="2018-06-25T14:45:00Z">
        <w:r w:rsidR="002F38F4">
          <w:rPr>
            <w:noProof/>
            <w:webHidden/>
          </w:rPr>
          <w:t>6</w:t>
        </w:r>
        <w:r w:rsidR="002F38F4">
          <w:rPr>
            <w:noProof/>
            <w:webHidden/>
          </w:rPr>
          <w:fldChar w:fldCharType="end"/>
        </w:r>
        <w:r w:rsidR="002F38F4" w:rsidRPr="00B2645E">
          <w:rPr>
            <w:rStyle w:val="Hiperligao"/>
            <w:noProof/>
          </w:rPr>
          <w:fldChar w:fldCharType="end"/>
        </w:r>
      </w:ins>
    </w:p>
    <w:p w14:paraId="3801E7E1" w14:textId="4F72BCFF" w:rsidR="002F38F4" w:rsidRDefault="002F38F4">
      <w:pPr>
        <w:pStyle w:val="ndicedeilustraes"/>
        <w:tabs>
          <w:tab w:val="right" w:leader="dot" w:pos="7928"/>
        </w:tabs>
        <w:rPr>
          <w:ins w:id="324" w:author="The Law" w:date="2018-06-25T14:45:00Z"/>
          <w:noProof/>
          <w:lang w:val="en-US" w:eastAsia="en-US"/>
        </w:rPr>
      </w:pPr>
      <w:ins w:id="32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"_Toc517701412"</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2 - Ficheiro de texto do problema exemplo</w:t>
        </w:r>
        <w:r>
          <w:rPr>
            <w:noProof/>
            <w:webHidden/>
          </w:rPr>
          <w:tab/>
        </w:r>
        <w:r>
          <w:rPr>
            <w:noProof/>
            <w:webHidden/>
          </w:rPr>
          <w:fldChar w:fldCharType="begin"/>
        </w:r>
        <w:r>
          <w:rPr>
            <w:noProof/>
            <w:webHidden/>
          </w:rPr>
          <w:instrText xml:space="preserve"> PAGEREF _Toc517701412 \h </w:instrText>
        </w:r>
      </w:ins>
      <w:r>
        <w:rPr>
          <w:noProof/>
          <w:webHidden/>
        </w:rPr>
      </w:r>
      <w:r>
        <w:rPr>
          <w:noProof/>
          <w:webHidden/>
        </w:rPr>
        <w:fldChar w:fldCharType="separate"/>
      </w:r>
      <w:ins w:id="326" w:author="The Law" w:date="2018-06-25T14:45:00Z">
        <w:r>
          <w:rPr>
            <w:noProof/>
            <w:webHidden/>
          </w:rPr>
          <w:t>7</w:t>
        </w:r>
        <w:r>
          <w:rPr>
            <w:noProof/>
            <w:webHidden/>
          </w:rPr>
          <w:fldChar w:fldCharType="end"/>
        </w:r>
        <w:r w:rsidRPr="00B2645E">
          <w:rPr>
            <w:rStyle w:val="Hiperligao"/>
            <w:noProof/>
          </w:rPr>
          <w:fldChar w:fldCharType="end"/>
        </w:r>
      </w:ins>
    </w:p>
    <w:p w14:paraId="3C297383" w14:textId="0990294E" w:rsidR="002F38F4" w:rsidRDefault="002F38F4">
      <w:pPr>
        <w:pStyle w:val="ndicedeilustraes"/>
        <w:tabs>
          <w:tab w:val="right" w:leader="dot" w:pos="7928"/>
        </w:tabs>
        <w:rPr>
          <w:ins w:id="327" w:author="The Law" w:date="2018-06-25T14:45:00Z"/>
          <w:noProof/>
          <w:lang w:val="en-US" w:eastAsia="en-US"/>
        </w:rPr>
      </w:pPr>
      <w:ins w:id="328"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"_Toc517701413"</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3 - Vetor de pesos do problema exemplo</w:t>
        </w:r>
        <w:r>
          <w:rPr>
            <w:noProof/>
            <w:webHidden/>
          </w:rPr>
          <w:tab/>
        </w:r>
        <w:r>
          <w:rPr>
            <w:noProof/>
            <w:webHidden/>
          </w:rPr>
          <w:fldChar w:fldCharType="begin"/>
        </w:r>
        <w:r>
          <w:rPr>
            <w:noProof/>
            <w:webHidden/>
          </w:rPr>
          <w:instrText xml:space="preserve"> PAGEREF _Toc517701413 \h </w:instrText>
        </w:r>
      </w:ins>
      <w:r>
        <w:rPr>
          <w:noProof/>
          <w:webHidden/>
        </w:rPr>
      </w:r>
      <w:r>
        <w:rPr>
          <w:noProof/>
          <w:webHidden/>
        </w:rPr>
        <w:fldChar w:fldCharType="separate"/>
      </w:r>
      <w:ins w:id="329" w:author="The Law" w:date="2018-06-25T14:45:00Z">
        <w:r>
          <w:rPr>
            <w:noProof/>
            <w:webHidden/>
          </w:rPr>
          <w:t>8</w:t>
        </w:r>
        <w:r>
          <w:rPr>
            <w:noProof/>
            <w:webHidden/>
          </w:rPr>
          <w:fldChar w:fldCharType="end"/>
        </w:r>
        <w:r w:rsidRPr="00B2645E">
          <w:rPr>
            <w:rStyle w:val="Hiperligao"/>
            <w:noProof/>
          </w:rPr>
          <w:fldChar w:fldCharType="end"/>
        </w:r>
      </w:ins>
    </w:p>
    <w:p w14:paraId="1D413B17" w14:textId="01E1508E" w:rsidR="002F38F4" w:rsidRDefault="002F38F4">
      <w:pPr>
        <w:pStyle w:val="ndicedeilustraes"/>
        <w:tabs>
          <w:tab w:val="right" w:leader="dot" w:pos="7928"/>
        </w:tabs>
        <w:rPr>
          <w:ins w:id="330" w:author="The Law" w:date="2018-06-25T14:45:00Z"/>
          <w:noProof/>
          <w:lang w:val="en-US" w:eastAsia="en-US"/>
        </w:rPr>
      </w:pPr>
      <w:ins w:id="331"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"_Toc517701414"</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4 - Exemplo de uma solução inviável</w:t>
        </w:r>
        <w:r>
          <w:rPr>
            <w:noProof/>
            <w:webHidden/>
          </w:rPr>
          <w:tab/>
        </w:r>
        <w:r>
          <w:rPr>
            <w:noProof/>
            <w:webHidden/>
          </w:rPr>
          <w:fldChar w:fldCharType="begin"/>
        </w:r>
        <w:r>
          <w:rPr>
            <w:noProof/>
            <w:webHidden/>
          </w:rPr>
          <w:instrText xml:space="preserve"> PAGEREF _Toc517701414 \h </w:instrText>
        </w:r>
      </w:ins>
      <w:r>
        <w:rPr>
          <w:noProof/>
          <w:webHidden/>
        </w:rPr>
      </w:r>
      <w:r>
        <w:rPr>
          <w:noProof/>
          <w:webHidden/>
        </w:rPr>
        <w:fldChar w:fldCharType="separate"/>
      </w:r>
      <w:ins w:id="332" w:author="The Law" w:date="2018-06-25T14:45:00Z">
        <w:r>
          <w:rPr>
            <w:noProof/>
            <w:webHidden/>
          </w:rPr>
          <w:t>8</w:t>
        </w:r>
        <w:r>
          <w:rPr>
            <w:noProof/>
            <w:webHidden/>
          </w:rPr>
          <w:fldChar w:fldCharType="end"/>
        </w:r>
        <w:r w:rsidRPr="00B2645E">
          <w:rPr>
            <w:rStyle w:val="Hiperligao"/>
            <w:noProof/>
          </w:rPr>
          <w:fldChar w:fldCharType="end"/>
        </w:r>
      </w:ins>
    </w:p>
    <w:p w14:paraId="6A84944E" w14:textId="0F9B2528" w:rsidR="002F38F4" w:rsidRDefault="002F38F4">
      <w:pPr>
        <w:pStyle w:val="ndicedeilustraes"/>
        <w:tabs>
          <w:tab w:val="right" w:leader="dot" w:pos="7928"/>
        </w:tabs>
        <w:rPr>
          <w:ins w:id="333" w:author="The Law" w:date="2018-06-25T14:45:00Z"/>
          <w:noProof/>
          <w:lang w:val="en-US" w:eastAsia="en-US"/>
        </w:rPr>
      </w:pPr>
      <w:ins w:id="334"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"_Toc517701415"</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5 - Representação da solução inviável</w:t>
        </w:r>
        <w:r>
          <w:rPr>
            <w:noProof/>
            <w:webHidden/>
          </w:rPr>
          <w:tab/>
        </w:r>
        <w:r>
          <w:rPr>
            <w:noProof/>
            <w:webHidden/>
          </w:rPr>
          <w:fldChar w:fldCharType="begin"/>
        </w:r>
        <w:r>
          <w:rPr>
            <w:noProof/>
            <w:webHidden/>
          </w:rPr>
          <w:instrText xml:space="preserve"> PAGEREF _Toc517701415 \h </w:instrText>
        </w:r>
      </w:ins>
      <w:r>
        <w:rPr>
          <w:noProof/>
          <w:webHidden/>
        </w:rPr>
      </w:r>
      <w:r>
        <w:rPr>
          <w:noProof/>
          <w:webHidden/>
        </w:rPr>
        <w:fldChar w:fldCharType="separate"/>
      </w:r>
      <w:ins w:id="335" w:author="The Law" w:date="2018-06-25T14:45:00Z">
        <w:r>
          <w:rPr>
            <w:noProof/>
            <w:webHidden/>
          </w:rPr>
          <w:t>8</w:t>
        </w:r>
        <w:r>
          <w:rPr>
            <w:noProof/>
            <w:webHidden/>
          </w:rPr>
          <w:fldChar w:fldCharType="end"/>
        </w:r>
        <w:r w:rsidRPr="00B2645E">
          <w:rPr>
            <w:rStyle w:val="Hiperligao"/>
            <w:noProof/>
          </w:rPr>
          <w:fldChar w:fldCharType="end"/>
        </w:r>
      </w:ins>
    </w:p>
    <w:p w14:paraId="7B3A61F4" w14:textId="74EB43A6" w:rsidR="002F38F4" w:rsidRDefault="002F38F4">
      <w:pPr>
        <w:pStyle w:val="ndicedeilustraes"/>
        <w:tabs>
          <w:tab w:val="right" w:leader="dot" w:pos="7928"/>
        </w:tabs>
        <w:rPr>
          <w:ins w:id="336" w:author="The Law" w:date="2018-06-25T14:45:00Z"/>
          <w:noProof/>
          <w:lang w:val="en-US" w:eastAsia="en-US"/>
        </w:rPr>
      </w:pPr>
      <w:ins w:id="33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"_Toc517701416"</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6 - Cálculo do fitness da solução inviável</w:t>
        </w:r>
        <w:r>
          <w:rPr>
            <w:noProof/>
            <w:webHidden/>
          </w:rPr>
          <w:tab/>
        </w:r>
        <w:r>
          <w:rPr>
            <w:noProof/>
            <w:webHidden/>
          </w:rPr>
          <w:fldChar w:fldCharType="begin"/>
        </w:r>
        <w:r>
          <w:rPr>
            <w:noProof/>
            <w:webHidden/>
          </w:rPr>
          <w:instrText xml:space="preserve"> PAGEREF _Toc517701416 \h </w:instrText>
        </w:r>
      </w:ins>
      <w:r>
        <w:rPr>
          <w:noProof/>
          <w:webHidden/>
        </w:rPr>
      </w:r>
      <w:r>
        <w:rPr>
          <w:noProof/>
          <w:webHidden/>
        </w:rPr>
        <w:fldChar w:fldCharType="separate"/>
      </w:r>
      <w:ins w:id="338" w:author="The Law" w:date="2018-06-25T14:45:00Z">
        <w:r>
          <w:rPr>
            <w:noProof/>
            <w:webHidden/>
          </w:rPr>
          <w:t>9</w:t>
        </w:r>
        <w:r>
          <w:rPr>
            <w:noProof/>
            <w:webHidden/>
          </w:rPr>
          <w:fldChar w:fldCharType="end"/>
        </w:r>
        <w:r w:rsidRPr="00B2645E">
          <w:rPr>
            <w:rStyle w:val="Hiperligao"/>
            <w:noProof/>
          </w:rPr>
          <w:fldChar w:fldCharType="end"/>
        </w:r>
      </w:ins>
    </w:p>
    <w:p w14:paraId="09CCC3E2" w14:textId="04075953" w:rsidR="002F38F4" w:rsidRDefault="002F38F4">
      <w:pPr>
        <w:pStyle w:val="ndicedeilustraes"/>
        <w:tabs>
          <w:tab w:val="right" w:leader="dot" w:pos="7928"/>
        </w:tabs>
        <w:rPr>
          <w:ins w:id="339" w:author="The Law" w:date="2018-06-25T14:45:00Z"/>
          <w:noProof/>
          <w:lang w:val="en-US" w:eastAsia="en-US"/>
        </w:rPr>
      </w:pPr>
      <w:ins w:id="34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"_Toc517701417"</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7 - Exemplo de uma solução não otimizada</w:t>
        </w:r>
        <w:r>
          <w:rPr>
            <w:noProof/>
            <w:webHidden/>
          </w:rPr>
          <w:tab/>
        </w:r>
        <w:r>
          <w:rPr>
            <w:noProof/>
            <w:webHidden/>
          </w:rPr>
          <w:fldChar w:fldCharType="begin"/>
        </w:r>
        <w:r>
          <w:rPr>
            <w:noProof/>
            <w:webHidden/>
          </w:rPr>
          <w:instrText xml:space="preserve"> PAGEREF _Toc517701417 \h </w:instrText>
        </w:r>
      </w:ins>
      <w:r>
        <w:rPr>
          <w:noProof/>
          <w:webHidden/>
        </w:rPr>
      </w:r>
      <w:r>
        <w:rPr>
          <w:noProof/>
          <w:webHidden/>
        </w:rPr>
        <w:fldChar w:fldCharType="separate"/>
      </w:r>
      <w:ins w:id="341" w:author="The Law" w:date="2018-06-25T14:45:00Z">
        <w:r>
          <w:rPr>
            <w:noProof/>
            <w:webHidden/>
          </w:rPr>
          <w:t>9</w:t>
        </w:r>
        <w:r>
          <w:rPr>
            <w:noProof/>
            <w:webHidden/>
          </w:rPr>
          <w:fldChar w:fldCharType="end"/>
        </w:r>
        <w:r w:rsidRPr="00B2645E">
          <w:rPr>
            <w:rStyle w:val="Hiperligao"/>
            <w:noProof/>
          </w:rPr>
          <w:fldChar w:fldCharType="end"/>
        </w:r>
      </w:ins>
    </w:p>
    <w:p w14:paraId="0F835A7E" w14:textId="7ABCFE91" w:rsidR="002F38F4" w:rsidRDefault="002F38F4">
      <w:pPr>
        <w:pStyle w:val="ndicedeilustraes"/>
        <w:tabs>
          <w:tab w:val="right" w:leader="dot" w:pos="7928"/>
        </w:tabs>
        <w:rPr>
          <w:ins w:id="342" w:author="The Law" w:date="2018-06-25T14:45:00Z"/>
          <w:noProof/>
          <w:lang w:val="en-US" w:eastAsia="en-US"/>
        </w:rPr>
      </w:pPr>
      <w:ins w:id="34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"_Toc517701418"</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8 - Representação da solução não otimizada</w:t>
        </w:r>
        <w:r>
          <w:rPr>
            <w:noProof/>
            <w:webHidden/>
          </w:rPr>
          <w:tab/>
        </w:r>
        <w:r>
          <w:rPr>
            <w:noProof/>
            <w:webHidden/>
          </w:rPr>
          <w:fldChar w:fldCharType="begin"/>
        </w:r>
        <w:r>
          <w:rPr>
            <w:noProof/>
            <w:webHidden/>
          </w:rPr>
          <w:instrText xml:space="preserve"> PAGEREF _Toc517701418 \h </w:instrText>
        </w:r>
      </w:ins>
      <w:r>
        <w:rPr>
          <w:noProof/>
          <w:webHidden/>
        </w:rPr>
      </w:r>
      <w:r>
        <w:rPr>
          <w:noProof/>
          <w:webHidden/>
        </w:rPr>
        <w:fldChar w:fldCharType="separate"/>
      </w:r>
      <w:ins w:id="344" w:author="The Law" w:date="2018-06-25T14:45:00Z">
        <w:r>
          <w:rPr>
            <w:noProof/>
            <w:webHidden/>
          </w:rPr>
          <w:t>9</w:t>
        </w:r>
        <w:r>
          <w:rPr>
            <w:noProof/>
            <w:webHidden/>
          </w:rPr>
          <w:fldChar w:fldCharType="end"/>
        </w:r>
        <w:r w:rsidRPr="00B2645E">
          <w:rPr>
            <w:rStyle w:val="Hiperligao"/>
            <w:noProof/>
          </w:rPr>
          <w:fldChar w:fldCharType="end"/>
        </w:r>
      </w:ins>
    </w:p>
    <w:p w14:paraId="3D335FC0" w14:textId="597CF18A" w:rsidR="002F38F4" w:rsidRDefault="002F38F4">
      <w:pPr>
        <w:pStyle w:val="ndicedeilustraes"/>
        <w:tabs>
          <w:tab w:val="right" w:leader="dot" w:pos="7928"/>
        </w:tabs>
        <w:rPr>
          <w:ins w:id="345" w:author="The Law" w:date="2018-06-25T14:45:00Z"/>
          <w:noProof/>
          <w:lang w:val="en-US" w:eastAsia="en-US"/>
        </w:rPr>
      </w:pPr>
      <w:ins w:id="346"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"_Toc517701419"</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9 - Cálculo do fitness da solução não otimizada</w:t>
        </w:r>
        <w:r>
          <w:rPr>
            <w:noProof/>
            <w:webHidden/>
          </w:rPr>
          <w:tab/>
        </w:r>
        <w:r>
          <w:rPr>
            <w:noProof/>
            <w:webHidden/>
          </w:rPr>
          <w:fldChar w:fldCharType="begin"/>
        </w:r>
        <w:r>
          <w:rPr>
            <w:noProof/>
            <w:webHidden/>
          </w:rPr>
          <w:instrText xml:space="preserve"> PAGEREF _Toc517701419 \h </w:instrText>
        </w:r>
      </w:ins>
      <w:r>
        <w:rPr>
          <w:noProof/>
          <w:webHidden/>
        </w:rPr>
      </w:r>
      <w:r>
        <w:rPr>
          <w:noProof/>
          <w:webHidden/>
        </w:rPr>
        <w:fldChar w:fldCharType="separate"/>
      </w:r>
      <w:ins w:id="347" w:author="The Law" w:date="2018-06-25T14:45:00Z">
        <w:r>
          <w:rPr>
            <w:noProof/>
            <w:webHidden/>
          </w:rPr>
          <w:t>9</w:t>
        </w:r>
        <w:r>
          <w:rPr>
            <w:noProof/>
            <w:webHidden/>
          </w:rPr>
          <w:fldChar w:fldCharType="end"/>
        </w:r>
        <w:r w:rsidRPr="00B2645E">
          <w:rPr>
            <w:rStyle w:val="Hiperligao"/>
            <w:noProof/>
          </w:rPr>
          <w:fldChar w:fldCharType="end"/>
        </w:r>
      </w:ins>
    </w:p>
    <w:p w14:paraId="76ED29A1" w14:textId="28574001" w:rsidR="002F38F4" w:rsidRDefault="002F38F4">
      <w:pPr>
        <w:pStyle w:val="ndicedeilustraes"/>
        <w:tabs>
          <w:tab w:val="right" w:leader="dot" w:pos="7928"/>
        </w:tabs>
        <w:rPr>
          <w:ins w:id="348" w:author="The Law" w:date="2018-06-25T14:45:00Z"/>
          <w:noProof/>
          <w:lang w:val="en-US" w:eastAsia="en-US"/>
        </w:rPr>
      </w:pPr>
      <w:ins w:id="349"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"_Toc517701420"</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10 - Exemplo de uma solução otimizada</w:t>
        </w:r>
        <w:r>
          <w:rPr>
            <w:noProof/>
            <w:webHidden/>
          </w:rPr>
          <w:tab/>
        </w:r>
        <w:r>
          <w:rPr>
            <w:noProof/>
            <w:webHidden/>
          </w:rPr>
          <w:fldChar w:fldCharType="begin"/>
        </w:r>
        <w:r>
          <w:rPr>
            <w:noProof/>
            <w:webHidden/>
          </w:rPr>
          <w:instrText xml:space="preserve"> PAGEREF _Toc517701420 \h </w:instrText>
        </w:r>
      </w:ins>
      <w:r>
        <w:rPr>
          <w:noProof/>
          <w:webHidden/>
        </w:rPr>
      </w:r>
      <w:r>
        <w:rPr>
          <w:noProof/>
          <w:webHidden/>
        </w:rPr>
        <w:fldChar w:fldCharType="separate"/>
      </w:r>
      <w:ins w:id="350" w:author="The Law" w:date="2018-06-25T14:45:00Z">
        <w:r>
          <w:rPr>
            <w:noProof/>
            <w:webHidden/>
          </w:rPr>
          <w:t>10</w:t>
        </w:r>
        <w:r>
          <w:rPr>
            <w:noProof/>
            <w:webHidden/>
          </w:rPr>
          <w:fldChar w:fldCharType="end"/>
        </w:r>
        <w:r w:rsidRPr="00B2645E">
          <w:rPr>
            <w:rStyle w:val="Hiperligao"/>
            <w:noProof/>
          </w:rPr>
          <w:fldChar w:fldCharType="end"/>
        </w:r>
      </w:ins>
    </w:p>
    <w:p w14:paraId="03630060" w14:textId="156DDC43" w:rsidR="002F38F4" w:rsidRDefault="002F38F4">
      <w:pPr>
        <w:pStyle w:val="ndicedeilustraes"/>
        <w:tabs>
          <w:tab w:val="right" w:leader="dot" w:pos="7928"/>
        </w:tabs>
        <w:rPr>
          <w:ins w:id="351" w:author="The Law" w:date="2018-06-25T14:45:00Z"/>
          <w:noProof/>
          <w:lang w:val="en-US" w:eastAsia="en-US"/>
        </w:rPr>
      </w:pPr>
      <w:ins w:id="352"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"_Toc517701421"</w:instrText>
        </w:r>
        <w:r w:rsidRPr="00B2645E">
          <w:rPr>
            <w:rStyle w:val="Hiperligao"/>
            <w:noProof/>
          </w:rPr>
          <w:instrText xml:space="preserve"> </w:instrText>
        </w:r>
        <w:r w:rsidRPr="00B2645E">
          <w:rPr>
            <w:rStyle w:val="Hiperligao"/>
            <w:noProof/>
          </w:rPr>
          <w:fldChar w:fldCharType="separate"/>
        </w:r>
        <w:r w:rsidRPr="00B2645E">
          <w:rPr>
            <w:rStyle w:val="Hiperligao"/>
            <w:noProof/>
          </w:rPr>
          <w:t>Figura 11 - Representação da solução otimizada</w:t>
        </w:r>
        <w:r>
          <w:rPr>
            <w:noProof/>
            <w:webHidden/>
          </w:rPr>
          <w:tab/>
        </w:r>
        <w:r>
          <w:rPr>
            <w:noProof/>
            <w:webHidden/>
          </w:rPr>
          <w:fldChar w:fldCharType="begin"/>
        </w:r>
        <w:r>
          <w:rPr>
            <w:noProof/>
            <w:webHidden/>
          </w:rPr>
          <w:instrText xml:space="preserve"> PAGEREF _Toc517701421 \h </w:instrText>
        </w:r>
      </w:ins>
      <w:r>
        <w:rPr>
          <w:noProof/>
          <w:webHidden/>
        </w:rPr>
      </w:r>
      <w:r>
        <w:rPr>
          <w:noProof/>
          <w:webHidden/>
        </w:rPr>
        <w:fldChar w:fldCharType="separate"/>
      </w:r>
      <w:ins w:id="353" w:author="The Law" w:date="2018-06-25T14:45:00Z">
        <w:r>
          <w:rPr>
            <w:noProof/>
            <w:webHidden/>
          </w:rPr>
          <w:t>10</w:t>
        </w:r>
        <w:r>
          <w:rPr>
            <w:noProof/>
            <w:webHidden/>
          </w:rPr>
          <w:fldChar w:fldCharType="end"/>
        </w:r>
        <w:r w:rsidRPr="00B2645E">
          <w:rPr>
            <w:rStyle w:val="Hiperligao"/>
            <w:noProof/>
          </w:rPr>
          <w:fldChar w:fldCharType="end"/>
        </w:r>
      </w:ins>
    </w:p>
    <w:p w14:paraId="08121229" w14:textId="7AB321C0" w:rsidR="002F38F4" w:rsidRDefault="002F38F4">
      <w:pPr>
        <w:pStyle w:val="ndicedeilustraes"/>
        <w:tabs>
          <w:tab w:val="right" w:leader="dot" w:pos="7928"/>
        </w:tabs>
        <w:rPr>
          <w:ins w:id="354" w:author="The Law" w:date="2018-06-25T14:45:00Z"/>
          <w:noProof/>
          <w:lang w:val="en-US" w:eastAsia="en-US"/>
        </w:rPr>
      </w:pPr>
      <w:ins w:id="355"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"_Toc517701422"</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12 - Cálculo do fitness da solução otimizada</w:t>
        </w:r>
        <w:r>
          <w:rPr>
            <w:noProof/>
            <w:webHidden/>
          </w:rPr>
          <w:tab/>
        </w:r>
        <w:r>
          <w:rPr>
            <w:noProof/>
            <w:webHidden/>
          </w:rPr>
          <w:fldChar w:fldCharType="begin"/>
        </w:r>
        <w:r>
          <w:rPr>
            <w:noProof/>
            <w:webHidden/>
          </w:rPr>
          <w:instrText xml:space="preserve"> PAGEREF _Toc517701422 \h </w:instrText>
        </w:r>
      </w:ins>
      <w:r>
        <w:rPr>
          <w:noProof/>
          <w:webHidden/>
        </w:rPr>
      </w:r>
      <w:r>
        <w:rPr>
          <w:noProof/>
          <w:webHidden/>
        </w:rPr>
        <w:fldChar w:fldCharType="separate"/>
      </w:r>
      <w:ins w:id="356" w:author="The Law" w:date="2018-06-25T14:45:00Z">
        <w:r>
          <w:rPr>
            <w:noProof/>
            <w:webHidden/>
          </w:rPr>
          <w:t>10</w:t>
        </w:r>
        <w:r>
          <w:rPr>
            <w:noProof/>
            <w:webHidden/>
          </w:rPr>
          <w:fldChar w:fldCharType="end"/>
        </w:r>
        <w:r w:rsidRPr="00B2645E">
          <w:rPr>
            <w:rStyle w:val="Hiperligao"/>
            <w:noProof/>
          </w:rPr>
          <w:fldChar w:fldCharType="end"/>
        </w:r>
      </w:ins>
    </w:p>
    <w:p w14:paraId="384F539C" w14:textId="5D718DD6" w:rsidR="002F38F4" w:rsidRDefault="002F38F4">
      <w:pPr>
        <w:pStyle w:val="ndicedeilustraes"/>
        <w:tabs>
          <w:tab w:val="right" w:leader="dot" w:pos="7928"/>
        </w:tabs>
        <w:rPr>
          <w:ins w:id="357" w:author="The Law" w:date="2018-06-25T14:45:00Z"/>
          <w:noProof/>
          <w:lang w:val="en-US" w:eastAsia="en-US"/>
        </w:rPr>
      </w:pPr>
      <w:ins w:id="358"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"_Toc517701423"</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13 - Programa em C++/CLI</w:t>
        </w:r>
        <w:r>
          <w:rPr>
            <w:noProof/>
            <w:webHidden/>
          </w:rPr>
          <w:tab/>
        </w:r>
        <w:r>
          <w:rPr>
            <w:noProof/>
            <w:webHidden/>
          </w:rPr>
          <w:fldChar w:fldCharType="begin"/>
        </w:r>
        <w:r>
          <w:rPr>
            <w:noProof/>
            <w:webHidden/>
          </w:rPr>
          <w:instrText xml:space="preserve"> PAGEREF _Toc517701423 \h </w:instrText>
        </w:r>
      </w:ins>
      <w:r>
        <w:rPr>
          <w:noProof/>
          <w:webHidden/>
        </w:rPr>
      </w:r>
      <w:r>
        <w:rPr>
          <w:noProof/>
          <w:webHidden/>
        </w:rPr>
        <w:fldChar w:fldCharType="separate"/>
      </w:r>
      <w:ins w:id="359" w:author="The Law" w:date="2018-06-25T14:45:00Z">
        <w:r>
          <w:rPr>
            <w:noProof/>
            <w:webHidden/>
          </w:rPr>
          <w:t>14</w:t>
        </w:r>
        <w:r>
          <w:rPr>
            <w:noProof/>
            <w:webHidden/>
          </w:rPr>
          <w:fldChar w:fldCharType="end"/>
        </w:r>
        <w:r w:rsidRPr="00B2645E">
          <w:rPr>
            <w:rStyle w:val="Hiperligao"/>
            <w:noProof/>
          </w:rPr>
          <w:fldChar w:fldCharType="end"/>
        </w:r>
      </w:ins>
    </w:p>
    <w:p w14:paraId="564761A9" w14:textId="0E0E447B" w:rsidR="002F38F4" w:rsidRDefault="002F38F4">
      <w:pPr>
        <w:pStyle w:val="ndicedeilustraes"/>
        <w:tabs>
          <w:tab w:val="right" w:leader="dot" w:pos="7928"/>
        </w:tabs>
        <w:rPr>
          <w:ins w:id="360" w:author="The Law" w:date="2018-06-25T14:45:00Z"/>
          <w:noProof/>
          <w:lang w:val="en-US" w:eastAsia="en-US"/>
        </w:rPr>
      </w:pPr>
      <w:ins w:id="361"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"_Toc517701424"</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14 - Programa em Qt</w:t>
        </w:r>
        <w:r>
          <w:rPr>
            <w:noProof/>
            <w:webHidden/>
          </w:rPr>
          <w:tab/>
        </w:r>
        <w:r>
          <w:rPr>
            <w:noProof/>
            <w:webHidden/>
          </w:rPr>
          <w:fldChar w:fldCharType="begin"/>
        </w:r>
        <w:r>
          <w:rPr>
            <w:noProof/>
            <w:webHidden/>
          </w:rPr>
          <w:instrText xml:space="preserve"> PAGEREF _Toc517701424 \h </w:instrText>
        </w:r>
      </w:ins>
      <w:r>
        <w:rPr>
          <w:noProof/>
          <w:webHidden/>
        </w:rPr>
      </w:r>
      <w:r>
        <w:rPr>
          <w:noProof/>
          <w:webHidden/>
        </w:rPr>
        <w:fldChar w:fldCharType="separate"/>
      </w:r>
      <w:ins w:id="362" w:author="The Law" w:date="2018-06-25T14:45:00Z">
        <w:r>
          <w:rPr>
            <w:noProof/>
            <w:webHidden/>
          </w:rPr>
          <w:t>16</w:t>
        </w:r>
        <w:r>
          <w:rPr>
            <w:noProof/>
            <w:webHidden/>
          </w:rPr>
          <w:fldChar w:fldCharType="end"/>
        </w:r>
        <w:r w:rsidRPr="00B2645E">
          <w:rPr>
            <w:rStyle w:val="Hiperligao"/>
            <w:noProof/>
          </w:rPr>
          <w:fldChar w:fldCharType="end"/>
        </w:r>
      </w:ins>
    </w:p>
    <w:p w14:paraId="0B7A7002" w14:textId="1B21ADE4" w:rsidR="002F38F4" w:rsidRDefault="002F38F4">
      <w:pPr>
        <w:pStyle w:val="ndicedeilustraes"/>
        <w:tabs>
          <w:tab w:val="right" w:leader="dot" w:pos="7928"/>
        </w:tabs>
        <w:rPr>
          <w:ins w:id="363" w:author="The Law" w:date="2018-06-25T14:45:00Z"/>
          <w:noProof/>
          <w:lang w:val="en-US" w:eastAsia="en-US"/>
        </w:rPr>
      </w:pPr>
      <w:ins w:id="364"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"_Toc517701425"</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15 - Desenvolvimento Iterativo e Incremental</w:t>
        </w:r>
        <w:r>
          <w:rPr>
            <w:noProof/>
            <w:webHidden/>
          </w:rPr>
          <w:tab/>
        </w:r>
        <w:r>
          <w:rPr>
            <w:noProof/>
            <w:webHidden/>
          </w:rPr>
          <w:fldChar w:fldCharType="begin"/>
        </w:r>
        <w:r>
          <w:rPr>
            <w:noProof/>
            <w:webHidden/>
          </w:rPr>
          <w:instrText xml:space="preserve"> PAGEREF _Toc517701425 \h </w:instrText>
        </w:r>
      </w:ins>
      <w:r>
        <w:rPr>
          <w:noProof/>
          <w:webHidden/>
        </w:rPr>
      </w:r>
      <w:r>
        <w:rPr>
          <w:noProof/>
          <w:webHidden/>
        </w:rPr>
        <w:fldChar w:fldCharType="separate"/>
      </w:r>
      <w:ins w:id="365" w:author="The Law" w:date="2018-06-25T14:45:00Z">
        <w:r>
          <w:rPr>
            <w:noProof/>
            <w:webHidden/>
          </w:rPr>
          <w:t>18</w:t>
        </w:r>
        <w:r>
          <w:rPr>
            <w:noProof/>
            <w:webHidden/>
          </w:rPr>
          <w:fldChar w:fldCharType="end"/>
        </w:r>
        <w:r w:rsidRPr="00B2645E">
          <w:rPr>
            <w:rStyle w:val="Hiperligao"/>
            <w:noProof/>
          </w:rPr>
          <w:fldChar w:fldCharType="end"/>
        </w:r>
      </w:ins>
    </w:p>
    <w:p w14:paraId="7327A782" w14:textId="5EF75D26" w:rsidR="002F38F4" w:rsidRDefault="002F38F4">
      <w:pPr>
        <w:pStyle w:val="ndicedeilustraes"/>
        <w:tabs>
          <w:tab w:val="right" w:leader="dot" w:pos="7928"/>
        </w:tabs>
        <w:rPr>
          <w:ins w:id="366" w:author="The Law" w:date="2018-06-25T14:45:00Z"/>
          <w:noProof/>
          <w:lang w:val="en-US" w:eastAsia="en-US"/>
        </w:rPr>
      </w:pPr>
      <w:ins w:id="367"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"_Toc517701426"</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20 - Custom Dialog</w:t>
        </w:r>
        <w:r>
          <w:rPr>
            <w:noProof/>
            <w:webHidden/>
          </w:rPr>
          <w:tab/>
        </w:r>
        <w:r>
          <w:rPr>
            <w:noProof/>
            <w:webHidden/>
          </w:rPr>
          <w:fldChar w:fldCharType="begin"/>
        </w:r>
        <w:r>
          <w:rPr>
            <w:noProof/>
            <w:webHidden/>
          </w:rPr>
          <w:instrText xml:space="preserve"> PAGEREF _Toc517701426 \h </w:instrText>
        </w:r>
      </w:ins>
      <w:r>
        <w:rPr>
          <w:noProof/>
          <w:webHidden/>
        </w:rPr>
      </w:r>
      <w:r>
        <w:rPr>
          <w:noProof/>
          <w:webHidden/>
        </w:rPr>
        <w:fldChar w:fldCharType="separate"/>
      </w:r>
      <w:ins w:id="368" w:author="The Law" w:date="2018-06-25T14:45:00Z">
        <w:r>
          <w:rPr>
            <w:noProof/>
            <w:webHidden/>
          </w:rPr>
          <w:t>30</w:t>
        </w:r>
        <w:r>
          <w:rPr>
            <w:noProof/>
            <w:webHidden/>
          </w:rPr>
          <w:fldChar w:fldCharType="end"/>
        </w:r>
        <w:r w:rsidRPr="00B2645E">
          <w:rPr>
            <w:rStyle w:val="Hiperligao"/>
            <w:noProof/>
          </w:rPr>
          <w:fldChar w:fldCharType="end"/>
        </w:r>
      </w:ins>
    </w:p>
    <w:p w14:paraId="53521B90" w14:textId="0DC478A3" w:rsidR="002F38F4" w:rsidRDefault="002F38F4">
      <w:pPr>
        <w:pStyle w:val="ndicedeilustraes"/>
        <w:tabs>
          <w:tab w:val="right" w:leader="dot" w:pos="7928"/>
        </w:tabs>
        <w:rPr>
          <w:ins w:id="369" w:author="The Law" w:date="2018-06-25T14:45:00Z"/>
          <w:noProof/>
          <w:lang w:val="en-US" w:eastAsia="en-US"/>
        </w:rPr>
      </w:pPr>
      <w:ins w:id="370"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"_Toc517701427"</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en-US"/>
          </w:rPr>
          <w:t>Figura 21 - Ant Colony Test Dialog</w:t>
        </w:r>
        <w:r>
          <w:rPr>
            <w:noProof/>
            <w:webHidden/>
          </w:rPr>
          <w:tab/>
        </w:r>
        <w:r>
          <w:rPr>
            <w:noProof/>
            <w:webHidden/>
          </w:rPr>
          <w:fldChar w:fldCharType="begin"/>
        </w:r>
        <w:r>
          <w:rPr>
            <w:noProof/>
            <w:webHidden/>
          </w:rPr>
          <w:instrText xml:space="preserve"> PAGEREF _Toc517701427 \h </w:instrText>
        </w:r>
      </w:ins>
      <w:r>
        <w:rPr>
          <w:noProof/>
          <w:webHidden/>
        </w:rPr>
      </w:r>
      <w:r>
        <w:rPr>
          <w:noProof/>
          <w:webHidden/>
        </w:rPr>
        <w:fldChar w:fldCharType="separate"/>
      </w:r>
      <w:ins w:id="371" w:author="The Law" w:date="2018-06-25T14:45:00Z">
        <w:r>
          <w:rPr>
            <w:noProof/>
            <w:webHidden/>
          </w:rPr>
          <w:t>31</w:t>
        </w:r>
        <w:r>
          <w:rPr>
            <w:noProof/>
            <w:webHidden/>
          </w:rPr>
          <w:fldChar w:fldCharType="end"/>
        </w:r>
        <w:r w:rsidRPr="00B2645E">
          <w:rPr>
            <w:rStyle w:val="Hiperligao"/>
            <w:noProof/>
          </w:rPr>
          <w:fldChar w:fldCharType="end"/>
        </w:r>
      </w:ins>
    </w:p>
    <w:p w14:paraId="0FF84E8A" w14:textId="32C1812E" w:rsidR="002F38F4" w:rsidRDefault="002F38F4">
      <w:pPr>
        <w:pStyle w:val="ndicedeilustraes"/>
        <w:tabs>
          <w:tab w:val="right" w:leader="dot" w:pos="7928"/>
        </w:tabs>
        <w:rPr>
          <w:ins w:id="372" w:author="The Law" w:date="2018-06-25T14:45:00Z"/>
          <w:noProof/>
          <w:lang w:val="en-US" w:eastAsia="en-US"/>
        </w:rPr>
      </w:pPr>
      <w:ins w:id="373" w:author="The Law" w:date="2018-06-25T14:45:00Z">
        <w:r w:rsidRPr="00B2645E">
          <w:rPr>
            <w:rStyle w:val="Hiperligao"/>
            <w:noProof/>
          </w:rPr>
          <w:fldChar w:fldCharType="begin"/>
        </w:r>
        <w:r w:rsidRPr="00B2645E">
          <w:rPr>
            <w:rStyle w:val="Hiperligao"/>
            <w:noProof/>
          </w:rPr>
          <w:instrText xml:space="preserve"> </w:instrText>
        </w:r>
        <w:r>
          <w:rPr>
            <w:noProof/>
          </w:rPr>
          <w:instrText>HYPERLINK \l "_Toc517701428"</w:instrText>
        </w:r>
        <w:r w:rsidRPr="00B2645E">
          <w:rPr>
            <w:rStyle w:val="Hiperligao"/>
            <w:noProof/>
          </w:rPr>
          <w:instrText xml:space="preserve"> </w:instrText>
        </w:r>
        <w:r w:rsidRPr="00B2645E">
          <w:rPr>
            <w:rStyle w:val="Hiperligao"/>
            <w:noProof/>
          </w:rPr>
          <w:fldChar w:fldCharType="separate"/>
        </w:r>
        <w:r w:rsidRPr="00B2645E">
          <w:rPr>
            <w:rStyle w:val="Hiperligao"/>
            <w:noProof/>
            <w:lang w:val="pt-PT"/>
          </w:rPr>
          <w:t>Figura 22 - Main Window</w:t>
        </w:r>
        <w:r>
          <w:rPr>
            <w:noProof/>
            <w:webHidden/>
          </w:rPr>
          <w:tab/>
        </w:r>
        <w:r>
          <w:rPr>
            <w:noProof/>
            <w:webHidden/>
          </w:rPr>
          <w:fldChar w:fldCharType="begin"/>
        </w:r>
        <w:r>
          <w:rPr>
            <w:noProof/>
            <w:webHidden/>
          </w:rPr>
          <w:instrText xml:space="preserve"> PAGEREF _Toc517701428 \h </w:instrText>
        </w:r>
      </w:ins>
      <w:r>
        <w:rPr>
          <w:noProof/>
          <w:webHidden/>
        </w:rPr>
      </w:r>
      <w:r>
        <w:rPr>
          <w:noProof/>
          <w:webHidden/>
        </w:rPr>
        <w:fldChar w:fldCharType="separate"/>
      </w:r>
      <w:ins w:id="374" w:author="The Law" w:date="2018-06-25T14:45:00Z">
        <w:r>
          <w:rPr>
            <w:noProof/>
            <w:webHidden/>
          </w:rPr>
          <w:t>33</w:t>
        </w:r>
        <w:r>
          <w:rPr>
            <w:noProof/>
            <w:webHidden/>
          </w:rPr>
          <w:fldChar w:fldCharType="end"/>
        </w:r>
        <w:r w:rsidRPr="00B2645E">
          <w:rPr>
            <w:rStyle w:val="Hiperligao"/>
            <w:noProof/>
          </w:rPr>
          <w:fldChar w:fldCharType="end"/>
        </w:r>
      </w:ins>
    </w:p>
    <w:p w14:paraId="09DA7A16" w14:textId="79A7B92C" w:rsidR="001C4DD7" w:rsidDel="006862B7" w:rsidRDefault="001C4DD7">
      <w:pPr>
        <w:pStyle w:val="ndicedeilustraes"/>
        <w:tabs>
          <w:tab w:val="right" w:leader="dot" w:pos="7928"/>
        </w:tabs>
        <w:rPr>
          <w:del w:id="375" w:author="The Law" w:date="2018-06-25T14:08:00Z"/>
          <w:noProof/>
          <w:lang w:val="pt-PT" w:eastAsia="pt-PT"/>
        </w:rPr>
      </w:pPr>
      <w:del w:id="376" w:author="The Law" w:date="2018-06-25T14:08:00Z">
        <w:r w:rsidRPr="006862B7" w:rsidDel="006862B7">
          <w:rPr>
            <w:rStyle w:val="Hiperligao"/>
            <w:noProof/>
            <w:lang w:val="pt-PT"/>
          </w:rPr>
          <w:delText>Figura 1 - Exemplo de problema com 7 nós</w:delText>
        </w:r>
        <w:r w:rsidDel="006862B7">
          <w:rPr>
            <w:noProof/>
            <w:webHidden/>
          </w:rPr>
          <w:tab/>
          <w:delText>2</w:delText>
        </w:r>
      </w:del>
    </w:p>
    <w:p w14:paraId="1D8A4615" w14:textId="79BFCE2F" w:rsidR="001C4DD7" w:rsidDel="006862B7" w:rsidRDefault="001C4DD7">
      <w:pPr>
        <w:pStyle w:val="ndicedeilustraes"/>
        <w:tabs>
          <w:tab w:val="right" w:leader="dot" w:pos="7928"/>
        </w:tabs>
        <w:rPr>
          <w:del w:id="377" w:author="The Law" w:date="2018-06-25T14:08:00Z"/>
          <w:noProof/>
          <w:lang w:val="pt-PT" w:eastAsia="pt-PT"/>
        </w:rPr>
      </w:pPr>
      <w:del w:id="378" w:author="The Law" w:date="2018-06-25T14:08:00Z">
        <w:r w:rsidRPr="006862B7" w:rsidDel="006862B7">
          <w:rPr>
            <w:rStyle w:val="Hiperligao"/>
            <w:noProof/>
            <w:lang w:val="pt-PT"/>
          </w:rPr>
          <w:delText>Figura 2 - Ficheiro de texto do problema exemplo</w:delText>
        </w:r>
        <w:r w:rsidDel="006862B7">
          <w:rPr>
            <w:noProof/>
            <w:webHidden/>
          </w:rPr>
          <w:tab/>
          <w:delText>3</w:delText>
        </w:r>
      </w:del>
    </w:p>
    <w:p w14:paraId="5CAF4DEC" w14:textId="651E3C9C" w:rsidR="001C4DD7" w:rsidDel="006862B7" w:rsidRDefault="001C4DD7">
      <w:pPr>
        <w:pStyle w:val="ndicedeilustraes"/>
        <w:tabs>
          <w:tab w:val="right" w:leader="dot" w:pos="7928"/>
        </w:tabs>
        <w:rPr>
          <w:del w:id="379" w:author="The Law" w:date="2018-06-25T14:08:00Z"/>
          <w:noProof/>
          <w:lang w:val="pt-PT" w:eastAsia="pt-PT"/>
        </w:rPr>
      </w:pPr>
      <w:del w:id="380" w:author="The Law" w:date="2018-06-25T14:08:00Z">
        <w:r w:rsidRPr="006862B7" w:rsidDel="006862B7">
          <w:rPr>
            <w:rStyle w:val="Hiperligao"/>
            <w:noProof/>
            <w:lang w:val="pt-PT"/>
          </w:rPr>
          <w:delText>Figura 3 - Exemplo de solução</w:delText>
        </w:r>
        <w:r w:rsidDel="006862B7">
          <w:rPr>
            <w:noProof/>
            <w:webHidden/>
          </w:rPr>
          <w:tab/>
          <w:delText>3</w:delText>
        </w:r>
      </w:del>
    </w:p>
    <w:p w14:paraId="4C4D3CB6" w14:textId="5966D5D7" w:rsidR="001C4DD7" w:rsidDel="006862B7" w:rsidRDefault="001C4DD7">
      <w:pPr>
        <w:pStyle w:val="ndicedeilustraes"/>
        <w:tabs>
          <w:tab w:val="right" w:leader="dot" w:pos="7928"/>
        </w:tabs>
        <w:rPr>
          <w:del w:id="381" w:author="The Law" w:date="2018-06-25T14:08:00Z"/>
          <w:noProof/>
          <w:lang w:val="pt-PT" w:eastAsia="pt-PT"/>
        </w:rPr>
      </w:pPr>
      <w:del w:id="382" w:author="The Law" w:date="2018-06-25T14:08:00Z">
        <w:r w:rsidRPr="006862B7" w:rsidDel="006862B7">
          <w:rPr>
            <w:rStyle w:val="Hiperligao"/>
            <w:noProof/>
            <w:lang w:val="pt-PT"/>
          </w:rPr>
          <w:delText>Figura 4 - Representação da primeira solução</w:delText>
        </w:r>
        <w:r w:rsidDel="006862B7">
          <w:rPr>
            <w:noProof/>
            <w:webHidden/>
          </w:rPr>
          <w:tab/>
          <w:delText>4</w:delText>
        </w:r>
      </w:del>
    </w:p>
    <w:p w14:paraId="4A1EF420" w14:textId="0815900F" w:rsidR="001C4DD7" w:rsidDel="006862B7" w:rsidRDefault="001C4DD7">
      <w:pPr>
        <w:pStyle w:val="ndicedeilustraes"/>
        <w:tabs>
          <w:tab w:val="right" w:leader="dot" w:pos="7928"/>
        </w:tabs>
        <w:rPr>
          <w:del w:id="383" w:author="The Law" w:date="2018-06-25T14:08:00Z"/>
          <w:noProof/>
          <w:lang w:val="pt-PT" w:eastAsia="pt-PT"/>
        </w:rPr>
      </w:pPr>
      <w:del w:id="384" w:author="The Law" w:date="2018-06-25T14:08:00Z">
        <w:r w:rsidRPr="006862B7" w:rsidDel="006862B7">
          <w:rPr>
            <w:rStyle w:val="Hiperligao"/>
            <w:noProof/>
            <w:lang w:val="pt-PT"/>
          </w:rPr>
          <w:delText>Figura 5 - Exemplo de solução final</w:delText>
        </w:r>
        <w:r w:rsidDel="006862B7">
          <w:rPr>
            <w:noProof/>
            <w:webHidden/>
          </w:rPr>
          <w:tab/>
          <w:delText>4</w:delText>
        </w:r>
      </w:del>
    </w:p>
    <w:p w14:paraId="20883995" w14:textId="3353180E" w:rsidR="001C4DD7" w:rsidDel="006862B7" w:rsidRDefault="001C4DD7">
      <w:pPr>
        <w:pStyle w:val="ndicedeilustraes"/>
        <w:tabs>
          <w:tab w:val="right" w:leader="dot" w:pos="7928"/>
        </w:tabs>
        <w:rPr>
          <w:del w:id="385" w:author="The Law" w:date="2018-06-25T14:08:00Z"/>
          <w:noProof/>
          <w:lang w:val="pt-PT" w:eastAsia="pt-PT"/>
        </w:rPr>
      </w:pPr>
      <w:del w:id="386" w:author="The Law" w:date="2018-06-25T14:08:00Z">
        <w:r w:rsidRPr="006862B7" w:rsidDel="006862B7">
          <w:rPr>
            <w:rStyle w:val="Hiperligao"/>
            <w:noProof/>
            <w:lang w:val="pt-PT"/>
          </w:rPr>
          <w:delText>Figura 6 - Representação da solução final</w:delText>
        </w:r>
        <w:r w:rsidDel="006862B7">
          <w:rPr>
            <w:noProof/>
            <w:webHidden/>
          </w:rPr>
          <w:tab/>
          <w:delText>5</w:delText>
        </w:r>
      </w:del>
    </w:p>
    <w:p w14:paraId="2515C752" w14:textId="37FFAF45" w:rsidR="001C4DD7" w:rsidDel="006862B7" w:rsidRDefault="001C4DD7">
      <w:pPr>
        <w:pStyle w:val="ndicedeilustraes"/>
        <w:tabs>
          <w:tab w:val="right" w:leader="dot" w:pos="7928"/>
        </w:tabs>
        <w:rPr>
          <w:del w:id="387" w:author="The Law" w:date="2018-06-25T14:08:00Z"/>
          <w:noProof/>
          <w:lang w:val="pt-PT" w:eastAsia="pt-PT"/>
        </w:rPr>
      </w:pPr>
      <w:del w:id="388" w:author="The Law" w:date="2018-06-25T14:08:00Z">
        <w:r w:rsidRPr="006862B7" w:rsidDel="006862B7">
          <w:rPr>
            <w:rStyle w:val="Hiperligao"/>
            <w:noProof/>
            <w:lang w:val="pt-PT"/>
          </w:rPr>
          <w:delText>Figura 7 - Programa em C++/CLI</w:delText>
        </w:r>
        <w:r w:rsidDel="006862B7">
          <w:rPr>
            <w:noProof/>
            <w:webHidden/>
          </w:rPr>
          <w:tab/>
          <w:delText>14</w:delText>
        </w:r>
      </w:del>
    </w:p>
    <w:p w14:paraId="4F8C657C" w14:textId="745B372A" w:rsidR="001C4DD7" w:rsidDel="006862B7" w:rsidRDefault="001C4DD7">
      <w:pPr>
        <w:pStyle w:val="ndicedeilustraes"/>
        <w:tabs>
          <w:tab w:val="right" w:leader="dot" w:pos="7928"/>
        </w:tabs>
        <w:rPr>
          <w:del w:id="389" w:author="The Law" w:date="2018-06-25T14:08:00Z"/>
          <w:noProof/>
          <w:lang w:val="pt-PT" w:eastAsia="pt-PT"/>
        </w:rPr>
      </w:pPr>
      <w:del w:id="390" w:author="The Law" w:date="2018-06-25T14:08:00Z">
        <w:r w:rsidRPr="006862B7" w:rsidDel="006862B7">
          <w:rPr>
            <w:rStyle w:val="Hiperligao"/>
            <w:noProof/>
            <w:lang w:val="pt-PT"/>
          </w:rPr>
          <w:delText>Figura 8 - Programa em Qt</w:delText>
        </w:r>
        <w:r w:rsidDel="006862B7">
          <w:rPr>
            <w:noProof/>
            <w:webHidden/>
          </w:rPr>
          <w:tab/>
          <w:delText>16</w:delText>
        </w:r>
      </w:del>
    </w:p>
    <w:p w14:paraId="581E37F0" w14:textId="57C5EEAD" w:rsidR="001C4DD7" w:rsidDel="006862B7" w:rsidRDefault="001C4DD7">
      <w:pPr>
        <w:pStyle w:val="ndicedeilustraes"/>
        <w:tabs>
          <w:tab w:val="right" w:leader="dot" w:pos="7928"/>
        </w:tabs>
        <w:rPr>
          <w:del w:id="391" w:author="The Law" w:date="2018-06-25T14:08:00Z"/>
          <w:noProof/>
          <w:lang w:val="pt-PT" w:eastAsia="pt-PT"/>
        </w:rPr>
      </w:pPr>
      <w:del w:id="392" w:author="The Law" w:date="2018-06-25T14:08:00Z">
        <w:r w:rsidRPr="006862B7" w:rsidDel="006862B7">
          <w:rPr>
            <w:rStyle w:val="Hiperligao"/>
            <w:noProof/>
            <w:lang w:val="pt-PT"/>
          </w:rPr>
          <w:delText>Figura 9 - Desenvolvimento Iterativo e Incremental</w:delText>
        </w:r>
        <w:r w:rsidDel="006862B7">
          <w:rPr>
            <w:noProof/>
            <w:webHidden/>
          </w:rPr>
          <w:tab/>
          <w:delText>18</w:delText>
        </w:r>
      </w:del>
    </w:p>
    <w:p w14:paraId="1A54CFA0" w14:textId="5D77477D" w:rsidR="001C4DD7" w:rsidDel="006862B7" w:rsidRDefault="001C4DD7">
      <w:pPr>
        <w:pStyle w:val="ndicedeilustraes"/>
        <w:tabs>
          <w:tab w:val="right" w:leader="dot" w:pos="7928"/>
        </w:tabs>
        <w:rPr>
          <w:del w:id="393" w:author="The Law" w:date="2018-06-25T14:08:00Z"/>
          <w:noProof/>
          <w:lang w:val="pt-PT" w:eastAsia="pt-PT"/>
        </w:rPr>
      </w:pPr>
      <w:del w:id="394" w:author="The Law" w:date="2018-06-25T14:08:00Z">
        <w:r w:rsidRPr="006862B7" w:rsidDel="006862B7">
          <w:rPr>
            <w:rStyle w:val="Hiperligao"/>
            <w:noProof/>
            <w:lang w:val="pt-PT"/>
          </w:rPr>
          <w:delText>Figura 13 - Pseudocódigo Custom Algorithm</w:delText>
        </w:r>
        <w:r w:rsidDel="006862B7">
          <w:rPr>
            <w:noProof/>
            <w:webHidden/>
          </w:rPr>
          <w:tab/>
          <w:delText>20</w:delText>
        </w:r>
      </w:del>
    </w:p>
    <w:p w14:paraId="42ADF402" w14:textId="3229CA6E" w:rsidR="001C4DD7" w:rsidDel="006862B7" w:rsidRDefault="001C4DD7">
      <w:pPr>
        <w:pStyle w:val="ndicedeilustraes"/>
        <w:tabs>
          <w:tab w:val="right" w:leader="dot" w:pos="7928"/>
        </w:tabs>
        <w:rPr>
          <w:del w:id="395" w:author="The Law" w:date="2018-06-25T14:08:00Z"/>
          <w:noProof/>
          <w:lang w:val="pt-PT" w:eastAsia="pt-PT"/>
        </w:rPr>
      </w:pPr>
      <w:del w:id="396" w:author="The Law" w:date="2018-06-25T14:08:00Z">
        <w:r w:rsidRPr="006862B7" w:rsidDel="006862B7">
          <w:rPr>
            <w:rStyle w:val="Hiperligao"/>
            <w:noProof/>
            <w:lang w:val="pt-PT"/>
          </w:rPr>
          <w:delText>Figura 14 – Pseudocódigo Algoritmo Genético</w:delText>
        </w:r>
        <w:r w:rsidDel="006862B7">
          <w:rPr>
            <w:noProof/>
            <w:webHidden/>
          </w:rPr>
          <w:tab/>
          <w:delText>22</w:delText>
        </w:r>
      </w:del>
    </w:p>
    <w:p w14:paraId="2676C420" w14:textId="7C9605C5" w:rsidR="001C4DD7" w:rsidDel="006862B7" w:rsidRDefault="001C4DD7">
      <w:pPr>
        <w:pStyle w:val="ndicedeilustraes"/>
        <w:tabs>
          <w:tab w:val="right" w:leader="dot" w:pos="7928"/>
        </w:tabs>
        <w:rPr>
          <w:del w:id="397" w:author="The Law" w:date="2018-06-25T14:08:00Z"/>
          <w:noProof/>
          <w:lang w:val="pt-PT" w:eastAsia="pt-PT"/>
        </w:rPr>
      </w:pPr>
      <w:del w:id="398" w:author="The Law" w:date="2018-06-25T14:08:00Z">
        <w:r w:rsidRPr="006862B7" w:rsidDel="006862B7">
          <w:rPr>
            <w:rStyle w:val="Hiperligao"/>
            <w:noProof/>
            <w:lang w:val="pt-PT"/>
          </w:rPr>
          <w:delText>Figura 15 – Pseudocódigo Bee Colony Optimization</w:delText>
        </w:r>
        <w:r w:rsidDel="006862B7">
          <w:rPr>
            <w:noProof/>
            <w:webHidden/>
          </w:rPr>
          <w:tab/>
          <w:delText>24</w:delText>
        </w:r>
      </w:del>
    </w:p>
    <w:p w14:paraId="354EB978" w14:textId="23F2C766" w:rsidR="001C4DD7" w:rsidDel="006862B7" w:rsidRDefault="001C4DD7">
      <w:pPr>
        <w:pStyle w:val="ndicedeilustraes"/>
        <w:tabs>
          <w:tab w:val="right" w:leader="dot" w:pos="7928"/>
        </w:tabs>
        <w:rPr>
          <w:del w:id="399" w:author="The Law" w:date="2018-06-25T14:08:00Z"/>
          <w:noProof/>
          <w:lang w:val="pt-PT" w:eastAsia="pt-PT"/>
        </w:rPr>
      </w:pPr>
      <w:del w:id="400" w:author="The Law" w:date="2018-06-25T14:08:00Z">
        <w:r w:rsidRPr="006862B7" w:rsidDel="006862B7">
          <w:rPr>
            <w:rStyle w:val="Hiperligao"/>
            <w:noProof/>
            <w:lang w:val="pt-PT"/>
          </w:rPr>
          <w:delText>Figura 16 – Pseudocódigo Ant Colony Optimization</w:delText>
        </w:r>
        <w:r w:rsidDel="006862B7">
          <w:rPr>
            <w:noProof/>
            <w:webHidden/>
          </w:rPr>
          <w:tab/>
          <w:delText>25</w:delText>
        </w:r>
      </w:del>
    </w:p>
    <w:p w14:paraId="282E1320" w14:textId="228E2B98" w:rsidR="001C4DD7" w:rsidDel="006862B7" w:rsidRDefault="001C4DD7">
      <w:pPr>
        <w:pStyle w:val="ndicedeilustraes"/>
        <w:tabs>
          <w:tab w:val="right" w:leader="dot" w:pos="7928"/>
        </w:tabs>
        <w:rPr>
          <w:del w:id="401" w:author="The Law" w:date="2018-06-25T14:08:00Z"/>
          <w:noProof/>
          <w:lang w:val="pt-PT" w:eastAsia="pt-PT"/>
        </w:rPr>
      </w:pPr>
      <w:del w:id="402" w:author="The Law" w:date="2018-06-25T14:08:00Z">
        <w:r w:rsidRPr="006862B7" w:rsidDel="006862B7">
          <w:rPr>
            <w:rStyle w:val="Hiperligao"/>
            <w:noProof/>
            <w:lang w:val="pt-PT"/>
          </w:rPr>
          <w:delText>Figura 10 - Custom Dialog</w:delText>
        </w:r>
        <w:r w:rsidDel="006862B7">
          <w:rPr>
            <w:noProof/>
            <w:webHidden/>
          </w:rPr>
          <w:tab/>
          <w:delText>30</w:delText>
        </w:r>
      </w:del>
    </w:p>
    <w:p w14:paraId="0AA086FF" w14:textId="7AAD9981" w:rsidR="001C4DD7" w:rsidDel="006862B7" w:rsidRDefault="001C4DD7">
      <w:pPr>
        <w:pStyle w:val="ndicedeilustraes"/>
        <w:tabs>
          <w:tab w:val="right" w:leader="dot" w:pos="7928"/>
        </w:tabs>
        <w:rPr>
          <w:del w:id="403" w:author="The Law" w:date="2018-06-25T14:08:00Z"/>
          <w:noProof/>
          <w:lang w:val="pt-PT" w:eastAsia="pt-PT"/>
        </w:rPr>
      </w:pPr>
      <w:del w:id="404" w:author="The Law" w:date="2018-06-25T14:08:00Z">
        <w:r w:rsidRPr="006862B7" w:rsidDel="006862B7">
          <w:rPr>
            <w:rStyle w:val="Hiperligao"/>
            <w:noProof/>
            <w:lang w:val="pt-PT"/>
          </w:rPr>
          <w:delText>Figura 11 - Ant Colony Test Dialog</w:delText>
        </w:r>
        <w:r w:rsidDel="006862B7">
          <w:rPr>
            <w:noProof/>
            <w:webHidden/>
          </w:rPr>
          <w:tab/>
          <w:delText>31</w:delText>
        </w:r>
      </w:del>
    </w:p>
    <w:p w14:paraId="4B67AC58" w14:textId="656A9103" w:rsidR="001C4DD7" w:rsidDel="006862B7" w:rsidRDefault="001C4DD7">
      <w:pPr>
        <w:pStyle w:val="ndicedeilustraes"/>
        <w:tabs>
          <w:tab w:val="right" w:leader="dot" w:pos="7928"/>
        </w:tabs>
        <w:rPr>
          <w:del w:id="405" w:author="The Law" w:date="2018-06-25T14:08:00Z"/>
          <w:noProof/>
          <w:lang w:val="pt-PT" w:eastAsia="pt-PT"/>
        </w:rPr>
      </w:pPr>
      <w:del w:id="406" w:author="The Law" w:date="2018-06-25T14:08:00Z">
        <w:r w:rsidRPr="006862B7" w:rsidDel="006862B7">
          <w:rPr>
            <w:rStyle w:val="Hiperligao"/>
            <w:noProof/>
            <w:lang w:val="pt-PT"/>
          </w:rPr>
          <w:delText>Figura 12 - Main Window</w:delText>
        </w:r>
        <w:r w:rsidDel="006862B7">
          <w:rPr>
            <w:noProof/>
            <w:webHidden/>
          </w:rPr>
          <w:tab/>
          <w:delText>33</w:delText>
        </w:r>
      </w:del>
    </w:p>
    <w:p w14:paraId="634B7F4A" w14:textId="77777777" w:rsidR="007350D9" w:rsidRPr="00484455" w:rsidRDefault="007350D9" w:rsidP="007350D9">
      <w:pPr>
        <w:rPr>
          <w:lang w:val="pt-PT"/>
        </w:rPr>
        <w:sectPr w:rsidR="007350D9" w:rsidRPr="00484455" w:rsidSect="00A37B06">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625F131F" w14:textId="77777777" w:rsidR="007350D9" w:rsidRPr="00484455" w:rsidRDefault="007350D9" w:rsidP="007350D9">
      <w:pPr>
        <w:pStyle w:val="ThesisHeading1non-numbered"/>
        <w:rPr>
          <w:lang w:val="pt-PT"/>
        </w:rPr>
      </w:pPr>
      <w:bookmarkStart w:id="407" w:name="_Toc517466438"/>
      <w:bookmarkStart w:id="408" w:name="_Toc517701455"/>
      <w:r w:rsidRPr="00484455">
        <w:rPr>
          <w:lang w:val="pt-PT"/>
        </w:rPr>
        <w:lastRenderedPageBreak/>
        <w:t>Lista de Tabelas</w:t>
      </w:r>
      <w:bookmarkEnd w:id="407"/>
      <w:bookmarkEnd w:id="408"/>
    </w:p>
    <w:p w14:paraId="6003FB40" w14:textId="55C25985" w:rsidR="00C1730E" w:rsidRDefault="007350D9">
      <w:pPr>
        <w:pStyle w:val="ndicedeilustraes"/>
        <w:tabs>
          <w:tab w:val="right" w:leader="dot" w:pos="7928"/>
        </w:tabs>
        <w:rPr>
          <w:ins w:id="409" w:author="The Law" w:date="2018-06-25T14:48:00Z"/>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ins w:id="410" w:author="The Law" w:date="2018-06-25T14:48:00Z">
        <w:r w:rsidR="00C1730E" w:rsidRPr="00377527">
          <w:rPr>
            <w:rStyle w:val="Hiperligao"/>
            <w:noProof/>
          </w:rPr>
          <w:fldChar w:fldCharType="begin"/>
        </w:r>
        <w:r w:rsidR="00C1730E" w:rsidRPr="00377527">
          <w:rPr>
            <w:rStyle w:val="Hiperligao"/>
            <w:noProof/>
          </w:rPr>
          <w:instrText xml:space="preserve"> </w:instrText>
        </w:r>
        <w:r w:rsidR="00C1730E">
          <w:rPr>
            <w:noProof/>
          </w:rPr>
          <w:instrText>HYPERLINK \l "_Toc517701581"</w:instrText>
        </w:r>
        <w:r w:rsidR="00C1730E" w:rsidRPr="00377527">
          <w:rPr>
            <w:rStyle w:val="Hiperligao"/>
            <w:noProof/>
          </w:rPr>
          <w:instrText xml:space="preserve"> </w:instrText>
        </w:r>
        <w:r w:rsidR="00C1730E" w:rsidRPr="00377527">
          <w:rPr>
            <w:rStyle w:val="Hiperligao"/>
            <w:noProof/>
          </w:rPr>
          <w:fldChar w:fldCharType="separate"/>
        </w:r>
        <w:r w:rsidR="00C1730E" w:rsidRPr="00377527">
          <w:rPr>
            <w:rStyle w:val="Hiperligao"/>
            <w:noProof/>
            <w:lang w:val="pt-PT"/>
          </w:rPr>
          <w:t>Tabela 1 – Primeiro conjunto de semanas de desenvolvimento</w:t>
        </w:r>
        <w:r w:rsidR="00C1730E">
          <w:rPr>
            <w:noProof/>
            <w:webHidden/>
          </w:rPr>
          <w:tab/>
        </w:r>
        <w:r w:rsidR="00C1730E">
          <w:rPr>
            <w:noProof/>
            <w:webHidden/>
          </w:rPr>
          <w:fldChar w:fldCharType="begin"/>
        </w:r>
        <w:r w:rsidR="00C1730E">
          <w:rPr>
            <w:noProof/>
            <w:webHidden/>
          </w:rPr>
          <w:instrText xml:space="preserve"> PAGEREF _Toc517701581 \h </w:instrText>
        </w:r>
      </w:ins>
      <w:r w:rsidR="00C1730E">
        <w:rPr>
          <w:noProof/>
          <w:webHidden/>
        </w:rPr>
      </w:r>
      <w:r w:rsidR="00C1730E">
        <w:rPr>
          <w:noProof/>
          <w:webHidden/>
        </w:rPr>
        <w:fldChar w:fldCharType="separate"/>
      </w:r>
      <w:ins w:id="411" w:author="The Law" w:date="2018-06-25T14:48:00Z">
        <w:r w:rsidR="00C1730E">
          <w:rPr>
            <w:noProof/>
            <w:webHidden/>
          </w:rPr>
          <w:t>18</w:t>
        </w:r>
        <w:r w:rsidR="00C1730E">
          <w:rPr>
            <w:noProof/>
            <w:webHidden/>
          </w:rPr>
          <w:fldChar w:fldCharType="end"/>
        </w:r>
        <w:r w:rsidR="00C1730E" w:rsidRPr="00377527">
          <w:rPr>
            <w:rStyle w:val="Hiperligao"/>
            <w:noProof/>
          </w:rPr>
          <w:fldChar w:fldCharType="end"/>
        </w:r>
      </w:ins>
    </w:p>
    <w:p w14:paraId="13CABA9E" w14:textId="7C1B7DF5" w:rsidR="00C1730E" w:rsidRDefault="00C1730E">
      <w:pPr>
        <w:pStyle w:val="ndicedeilustraes"/>
        <w:tabs>
          <w:tab w:val="right" w:leader="dot" w:pos="7928"/>
        </w:tabs>
        <w:rPr>
          <w:ins w:id="412" w:author="The Law" w:date="2018-06-25T14:48:00Z"/>
          <w:noProof/>
          <w:lang w:val="en-US" w:eastAsia="en-US"/>
        </w:rPr>
      </w:pPr>
      <w:ins w:id="41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"_Toc517701582"</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2 - Segundo conjunto de semanas de desenvolvimento</w:t>
        </w:r>
        <w:r>
          <w:rPr>
            <w:noProof/>
            <w:webHidden/>
          </w:rPr>
          <w:tab/>
        </w:r>
        <w:r>
          <w:rPr>
            <w:noProof/>
            <w:webHidden/>
          </w:rPr>
          <w:fldChar w:fldCharType="begin"/>
        </w:r>
        <w:r>
          <w:rPr>
            <w:noProof/>
            <w:webHidden/>
          </w:rPr>
          <w:instrText xml:space="preserve"> PAGEREF _Toc517701582 \h </w:instrText>
        </w:r>
      </w:ins>
      <w:r>
        <w:rPr>
          <w:noProof/>
          <w:webHidden/>
        </w:rPr>
      </w:r>
      <w:r>
        <w:rPr>
          <w:noProof/>
          <w:webHidden/>
        </w:rPr>
        <w:fldChar w:fldCharType="separate"/>
      </w:r>
      <w:ins w:id="414" w:author="The Law" w:date="2018-06-25T14:48:00Z">
        <w:r>
          <w:rPr>
            <w:noProof/>
            <w:webHidden/>
          </w:rPr>
          <w:t>19</w:t>
        </w:r>
        <w:r>
          <w:rPr>
            <w:noProof/>
            <w:webHidden/>
          </w:rPr>
          <w:fldChar w:fldCharType="end"/>
        </w:r>
        <w:r w:rsidRPr="00377527">
          <w:rPr>
            <w:rStyle w:val="Hiperligao"/>
            <w:noProof/>
          </w:rPr>
          <w:fldChar w:fldCharType="end"/>
        </w:r>
      </w:ins>
    </w:p>
    <w:p w14:paraId="6365F63E" w14:textId="3334CEC1" w:rsidR="00C1730E" w:rsidRDefault="00C1730E">
      <w:pPr>
        <w:pStyle w:val="ndicedeilustraes"/>
        <w:tabs>
          <w:tab w:val="right" w:leader="dot" w:pos="7928"/>
        </w:tabs>
        <w:rPr>
          <w:ins w:id="415" w:author="The Law" w:date="2018-06-25T14:48:00Z"/>
          <w:noProof/>
          <w:lang w:val="en-US" w:eastAsia="en-US"/>
        </w:rPr>
      </w:pPr>
      <w:ins w:id="41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"_Toc517701583"</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3 - Cinco melhores resultados do teste do Custom Algorithm</w:t>
        </w:r>
        <w:r>
          <w:rPr>
            <w:noProof/>
            <w:webHidden/>
          </w:rPr>
          <w:tab/>
        </w:r>
        <w:r>
          <w:rPr>
            <w:noProof/>
            <w:webHidden/>
          </w:rPr>
          <w:fldChar w:fldCharType="begin"/>
        </w:r>
        <w:r>
          <w:rPr>
            <w:noProof/>
            <w:webHidden/>
          </w:rPr>
          <w:instrText xml:space="preserve"> PAGEREF _Toc517701583 \h </w:instrText>
        </w:r>
      </w:ins>
      <w:r>
        <w:rPr>
          <w:noProof/>
          <w:webHidden/>
        </w:rPr>
      </w:r>
      <w:r>
        <w:rPr>
          <w:noProof/>
          <w:webHidden/>
        </w:rPr>
        <w:fldChar w:fldCharType="separate"/>
      </w:r>
      <w:ins w:id="417" w:author="The Law" w:date="2018-06-25T14:48:00Z">
        <w:r>
          <w:rPr>
            <w:noProof/>
            <w:webHidden/>
          </w:rPr>
          <w:t>39</w:t>
        </w:r>
        <w:r>
          <w:rPr>
            <w:noProof/>
            <w:webHidden/>
          </w:rPr>
          <w:fldChar w:fldCharType="end"/>
        </w:r>
        <w:r w:rsidRPr="00377527">
          <w:rPr>
            <w:rStyle w:val="Hiperligao"/>
            <w:noProof/>
          </w:rPr>
          <w:fldChar w:fldCharType="end"/>
        </w:r>
      </w:ins>
    </w:p>
    <w:p w14:paraId="59A4A73A" w14:textId="1D125E3D" w:rsidR="00C1730E" w:rsidRPr="00C1730E" w:rsidRDefault="00C1730E">
      <w:pPr>
        <w:pStyle w:val="ndicedeilustraes"/>
        <w:tabs>
          <w:tab w:val="right" w:leader="dot" w:pos="7928"/>
        </w:tabs>
        <w:rPr>
          <w:ins w:id="418" w:author="The Law" w:date="2018-06-25T14:48:00Z"/>
          <w:noProof/>
          <w:lang w:val="en-US" w:eastAsia="en-US"/>
        </w:rPr>
      </w:pPr>
      <w:ins w:id="419" w:author="The Law" w:date="2018-06-25T14:48:00Z">
        <w:r w:rsidRPr="00C1730E">
          <w:rPr>
            <w:rStyle w:val="Hiperligao"/>
            <w:noProof/>
            <w:rPrChange w:id="420" w:author="The Law" w:date="2018-06-25T14:48:00Z">
              <w:rPr>
                <w:rStyle w:val="Hiperligao"/>
                <w:noProof/>
              </w:rPr>
            </w:rPrChange>
          </w:rPr>
          <w:fldChar w:fldCharType="begin"/>
        </w:r>
        <w:r w:rsidRPr="00C1730E">
          <w:rPr>
            <w:rStyle w:val="Hiperligao"/>
            <w:noProof/>
          </w:rPr>
          <w:instrText xml:space="preserve"> </w:instrText>
        </w:r>
        <w:r w:rsidRPr="00C1730E">
          <w:rPr>
            <w:noProof/>
          </w:rPr>
          <w:instrText>HYPERLINK \l "_Toc517701584"</w:instrText>
        </w:r>
        <w:r w:rsidRPr="00C1730E">
          <w:rPr>
            <w:rStyle w:val="Hiperligao"/>
            <w:noProof/>
          </w:rPr>
          <w:instrText xml:space="preserve"> </w:instrText>
        </w:r>
        <w:r w:rsidRPr="00C1730E">
          <w:rPr>
            <w:rStyle w:val="Hiperligao"/>
            <w:noProof/>
            <w:rPrChange w:id="421" w:author="The Law" w:date="2018-06-25T14:48:00Z">
              <w:rPr>
                <w:rStyle w:val="Hiperligao"/>
                <w:noProof/>
              </w:rPr>
            </w:rPrChange>
          </w:rPr>
          <w:fldChar w:fldCharType="separate"/>
        </w:r>
        <w:r w:rsidRPr="00C1730E">
          <w:rPr>
            <w:rStyle w:val="Hiperligao"/>
            <w:noProof/>
            <w:lang w:val="pt-PT"/>
            <w:rPrChange w:id="422" w:author="The Law" w:date="2018-06-25T14:48:00Z">
              <w:rPr>
                <w:rStyle w:val="Hiperligao"/>
                <w:b/>
                <w:noProof/>
                <w:lang w:val="pt-PT"/>
              </w:rPr>
            </w:rPrChange>
          </w:rPr>
          <w:t>Tabela 4 - Cinco melhores resultados do teste do Algoritmo Genético</w:t>
        </w:r>
        <w:r w:rsidRPr="00C1730E">
          <w:rPr>
            <w:noProof/>
            <w:webHidden/>
          </w:rPr>
          <w:tab/>
        </w:r>
        <w:r w:rsidRPr="00C1730E">
          <w:rPr>
            <w:noProof/>
            <w:webHidden/>
            <w:rPrChange w:id="423" w:author="The Law" w:date="2018-06-25T14:48:00Z">
              <w:rPr>
                <w:noProof/>
                <w:webHidden/>
              </w:rPr>
            </w:rPrChange>
          </w:rPr>
          <w:fldChar w:fldCharType="begin"/>
        </w:r>
        <w:r w:rsidRPr="00C1730E">
          <w:rPr>
            <w:noProof/>
            <w:webHidden/>
          </w:rPr>
          <w:instrText xml:space="preserve"> PAGEREF _Toc517701584 \h </w:instrText>
        </w:r>
      </w:ins>
      <w:r w:rsidRPr="00C1730E">
        <w:rPr>
          <w:noProof/>
          <w:webHidden/>
          <w:rPrChange w:id="424" w:author="The Law" w:date="2018-06-25T14:48:00Z">
            <w:rPr>
              <w:noProof/>
              <w:webHidden/>
            </w:rPr>
          </w:rPrChange>
        </w:rPr>
      </w:r>
      <w:r w:rsidRPr="00C1730E">
        <w:rPr>
          <w:noProof/>
          <w:webHidden/>
          <w:rPrChange w:id="425" w:author="The Law" w:date="2018-06-25T14:48:00Z">
            <w:rPr>
              <w:noProof/>
              <w:webHidden/>
            </w:rPr>
          </w:rPrChange>
        </w:rPr>
        <w:fldChar w:fldCharType="separate"/>
      </w:r>
      <w:ins w:id="426" w:author="The Law" w:date="2018-06-25T14:48:00Z">
        <w:r w:rsidRPr="00C1730E">
          <w:rPr>
            <w:noProof/>
            <w:webHidden/>
          </w:rPr>
          <w:t>40</w:t>
        </w:r>
        <w:r w:rsidRPr="00C1730E">
          <w:rPr>
            <w:noProof/>
            <w:webHidden/>
            <w:rPrChange w:id="427" w:author="The Law" w:date="2018-06-25T14:48:00Z">
              <w:rPr>
                <w:noProof/>
                <w:webHidden/>
              </w:rPr>
            </w:rPrChange>
          </w:rPr>
          <w:fldChar w:fldCharType="end"/>
        </w:r>
        <w:r w:rsidRPr="00C1730E">
          <w:rPr>
            <w:rStyle w:val="Hiperligao"/>
            <w:noProof/>
            <w:rPrChange w:id="428" w:author="The Law" w:date="2018-06-25T14:48:00Z">
              <w:rPr>
                <w:rStyle w:val="Hiperligao"/>
                <w:noProof/>
              </w:rPr>
            </w:rPrChange>
          </w:rPr>
          <w:fldChar w:fldCharType="end"/>
        </w:r>
      </w:ins>
    </w:p>
    <w:p w14:paraId="1CB03BD5" w14:textId="7218434A" w:rsidR="00C1730E" w:rsidRDefault="00C1730E">
      <w:pPr>
        <w:pStyle w:val="ndicedeilustraes"/>
        <w:tabs>
          <w:tab w:val="right" w:leader="dot" w:pos="7928"/>
        </w:tabs>
        <w:rPr>
          <w:ins w:id="429" w:author="The Law" w:date="2018-06-25T14:48:00Z"/>
          <w:noProof/>
          <w:lang w:val="en-US" w:eastAsia="en-US"/>
        </w:rPr>
      </w:pPr>
      <w:ins w:id="43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"_Toc517701585"</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5 - Cinco melhores resultados do teste do Bee Colony Optimization</w:t>
        </w:r>
        <w:r>
          <w:rPr>
            <w:noProof/>
            <w:webHidden/>
          </w:rPr>
          <w:tab/>
        </w:r>
        <w:r>
          <w:rPr>
            <w:noProof/>
            <w:webHidden/>
          </w:rPr>
          <w:fldChar w:fldCharType="begin"/>
        </w:r>
        <w:r>
          <w:rPr>
            <w:noProof/>
            <w:webHidden/>
          </w:rPr>
          <w:instrText xml:space="preserve"> PAGEREF _Toc517701585 \h </w:instrText>
        </w:r>
      </w:ins>
      <w:r>
        <w:rPr>
          <w:noProof/>
          <w:webHidden/>
        </w:rPr>
      </w:r>
      <w:r>
        <w:rPr>
          <w:noProof/>
          <w:webHidden/>
        </w:rPr>
        <w:fldChar w:fldCharType="separate"/>
      </w:r>
      <w:ins w:id="431" w:author="The Law" w:date="2018-06-25T14:48:00Z">
        <w:r>
          <w:rPr>
            <w:noProof/>
            <w:webHidden/>
          </w:rPr>
          <w:t>41</w:t>
        </w:r>
        <w:r>
          <w:rPr>
            <w:noProof/>
            <w:webHidden/>
          </w:rPr>
          <w:fldChar w:fldCharType="end"/>
        </w:r>
        <w:r w:rsidRPr="00377527">
          <w:rPr>
            <w:rStyle w:val="Hiperligao"/>
            <w:noProof/>
          </w:rPr>
          <w:fldChar w:fldCharType="end"/>
        </w:r>
      </w:ins>
    </w:p>
    <w:p w14:paraId="2FF4131A" w14:textId="10233B73" w:rsidR="00C1730E" w:rsidRDefault="00C1730E">
      <w:pPr>
        <w:pStyle w:val="ndicedeilustraes"/>
        <w:tabs>
          <w:tab w:val="right" w:leader="dot" w:pos="7928"/>
        </w:tabs>
        <w:rPr>
          <w:ins w:id="432" w:author="The Law" w:date="2018-06-25T14:48:00Z"/>
          <w:noProof/>
          <w:lang w:val="en-US" w:eastAsia="en-US"/>
        </w:rPr>
      </w:pPr>
      <w:ins w:id="43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"_Toc517701586"</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6 - Cinco melhores resultados do teste do Ant Colony Optimization</w:t>
        </w:r>
        <w:r>
          <w:rPr>
            <w:noProof/>
            <w:webHidden/>
          </w:rPr>
          <w:tab/>
        </w:r>
        <w:r>
          <w:rPr>
            <w:noProof/>
            <w:webHidden/>
          </w:rPr>
          <w:fldChar w:fldCharType="begin"/>
        </w:r>
        <w:r>
          <w:rPr>
            <w:noProof/>
            <w:webHidden/>
          </w:rPr>
          <w:instrText xml:space="preserve"> PAGEREF _Toc517701586 \h </w:instrText>
        </w:r>
      </w:ins>
      <w:r>
        <w:rPr>
          <w:noProof/>
          <w:webHidden/>
        </w:rPr>
      </w:r>
      <w:r>
        <w:rPr>
          <w:noProof/>
          <w:webHidden/>
        </w:rPr>
        <w:fldChar w:fldCharType="separate"/>
      </w:r>
      <w:ins w:id="434" w:author="The Law" w:date="2018-06-25T14:48:00Z">
        <w:r>
          <w:rPr>
            <w:noProof/>
            <w:webHidden/>
          </w:rPr>
          <w:t>41</w:t>
        </w:r>
        <w:r>
          <w:rPr>
            <w:noProof/>
            <w:webHidden/>
          </w:rPr>
          <w:fldChar w:fldCharType="end"/>
        </w:r>
        <w:r w:rsidRPr="00377527">
          <w:rPr>
            <w:rStyle w:val="Hiperligao"/>
            <w:noProof/>
          </w:rPr>
          <w:fldChar w:fldCharType="end"/>
        </w:r>
      </w:ins>
    </w:p>
    <w:p w14:paraId="418D932E" w14:textId="015E74FB" w:rsidR="00C1730E" w:rsidRDefault="00C1730E">
      <w:pPr>
        <w:pStyle w:val="ndicedeilustraes"/>
        <w:tabs>
          <w:tab w:val="right" w:leader="dot" w:pos="7928"/>
        </w:tabs>
        <w:rPr>
          <w:ins w:id="435" w:author="The Law" w:date="2018-06-25T14:48:00Z"/>
          <w:noProof/>
          <w:lang w:val="en-US" w:eastAsia="en-US"/>
        </w:rPr>
      </w:pPr>
      <w:ins w:id="43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"_Toc517701587"</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7 – Resultados dos problemas random com o Custom Algorithm</w:t>
        </w:r>
        <w:r>
          <w:rPr>
            <w:noProof/>
            <w:webHidden/>
          </w:rPr>
          <w:tab/>
        </w:r>
        <w:r>
          <w:rPr>
            <w:noProof/>
            <w:webHidden/>
          </w:rPr>
          <w:fldChar w:fldCharType="begin"/>
        </w:r>
        <w:r>
          <w:rPr>
            <w:noProof/>
            <w:webHidden/>
          </w:rPr>
          <w:instrText xml:space="preserve"> PAGEREF _Toc517701587 \h </w:instrText>
        </w:r>
      </w:ins>
      <w:r>
        <w:rPr>
          <w:noProof/>
          <w:webHidden/>
        </w:rPr>
      </w:r>
      <w:r>
        <w:rPr>
          <w:noProof/>
          <w:webHidden/>
        </w:rPr>
        <w:fldChar w:fldCharType="separate"/>
      </w:r>
      <w:ins w:id="437" w:author="The Law" w:date="2018-06-25T14:48:00Z">
        <w:r>
          <w:rPr>
            <w:noProof/>
            <w:webHidden/>
          </w:rPr>
          <w:t>42</w:t>
        </w:r>
        <w:r>
          <w:rPr>
            <w:noProof/>
            <w:webHidden/>
          </w:rPr>
          <w:fldChar w:fldCharType="end"/>
        </w:r>
        <w:r w:rsidRPr="00377527">
          <w:rPr>
            <w:rStyle w:val="Hiperligao"/>
            <w:noProof/>
          </w:rPr>
          <w:fldChar w:fldCharType="end"/>
        </w:r>
      </w:ins>
    </w:p>
    <w:p w14:paraId="6F54112B" w14:textId="7127CB8C" w:rsidR="00C1730E" w:rsidRDefault="00C1730E">
      <w:pPr>
        <w:pStyle w:val="ndicedeilustraes"/>
        <w:tabs>
          <w:tab w:val="right" w:leader="dot" w:pos="7928"/>
        </w:tabs>
        <w:rPr>
          <w:ins w:id="438" w:author="The Law" w:date="2018-06-25T14:48:00Z"/>
          <w:noProof/>
          <w:lang w:val="en-US" w:eastAsia="en-US"/>
        </w:rPr>
      </w:pPr>
      <w:ins w:id="43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"_Toc517701588"</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8 – Resultados dos problemas weighted com o Custom Algorithm</w:t>
        </w:r>
        <w:r>
          <w:rPr>
            <w:noProof/>
            <w:webHidden/>
          </w:rPr>
          <w:tab/>
        </w:r>
        <w:r>
          <w:rPr>
            <w:noProof/>
            <w:webHidden/>
          </w:rPr>
          <w:fldChar w:fldCharType="begin"/>
        </w:r>
        <w:r>
          <w:rPr>
            <w:noProof/>
            <w:webHidden/>
          </w:rPr>
          <w:instrText xml:space="preserve"> PAGEREF _Toc517701588 \h </w:instrText>
        </w:r>
      </w:ins>
      <w:r>
        <w:rPr>
          <w:noProof/>
          <w:webHidden/>
        </w:rPr>
      </w:r>
      <w:r>
        <w:rPr>
          <w:noProof/>
          <w:webHidden/>
        </w:rPr>
        <w:fldChar w:fldCharType="separate"/>
      </w:r>
      <w:ins w:id="440" w:author="The Law" w:date="2018-06-25T14:48:00Z">
        <w:r>
          <w:rPr>
            <w:noProof/>
            <w:webHidden/>
          </w:rPr>
          <w:t>43</w:t>
        </w:r>
        <w:r>
          <w:rPr>
            <w:noProof/>
            <w:webHidden/>
          </w:rPr>
          <w:fldChar w:fldCharType="end"/>
        </w:r>
        <w:r w:rsidRPr="00377527">
          <w:rPr>
            <w:rStyle w:val="Hiperligao"/>
            <w:noProof/>
          </w:rPr>
          <w:fldChar w:fldCharType="end"/>
        </w:r>
      </w:ins>
    </w:p>
    <w:p w14:paraId="07238713" w14:textId="689ABBA6" w:rsidR="00C1730E" w:rsidRDefault="00C1730E">
      <w:pPr>
        <w:pStyle w:val="ndicedeilustraes"/>
        <w:tabs>
          <w:tab w:val="right" w:leader="dot" w:pos="7928"/>
        </w:tabs>
        <w:rPr>
          <w:ins w:id="441" w:author="The Law" w:date="2018-06-25T14:48:00Z"/>
          <w:noProof/>
          <w:lang w:val="en-US" w:eastAsia="en-US"/>
        </w:rPr>
      </w:pPr>
      <w:ins w:id="44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"_Toc517701589"</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9 – Resultados dos problemas random com o Algoritmo Genético</w:t>
        </w:r>
        <w:r>
          <w:rPr>
            <w:noProof/>
            <w:webHidden/>
          </w:rPr>
          <w:tab/>
        </w:r>
        <w:r>
          <w:rPr>
            <w:noProof/>
            <w:webHidden/>
          </w:rPr>
          <w:fldChar w:fldCharType="begin"/>
        </w:r>
        <w:r>
          <w:rPr>
            <w:noProof/>
            <w:webHidden/>
          </w:rPr>
          <w:instrText xml:space="preserve"> PAGEREF _Toc517701589 \h </w:instrText>
        </w:r>
      </w:ins>
      <w:r>
        <w:rPr>
          <w:noProof/>
          <w:webHidden/>
        </w:rPr>
      </w:r>
      <w:r>
        <w:rPr>
          <w:noProof/>
          <w:webHidden/>
        </w:rPr>
        <w:fldChar w:fldCharType="separate"/>
      </w:r>
      <w:ins w:id="443" w:author="The Law" w:date="2018-06-25T14:48:00Z">
        <w:r>
          <w:rPr>
            <w:noProof/>
            <w:webHidden/>
          </w:rPr>
          <w:t>44</w:t>
        </w:r>
        <w:r>
          <w:rPr>
            <w:noProof/>
            <w:webHidden/>
          </w:rPr>
          <w:fldChar w:fldCharType="end"/>
        </w:r>
        <w:r w:rsidRPr="00377527">
          <w:rPr>
            <w:rStyle w:val="Hiperligao"/>
            <w:noProof/>
          </w:rPr>
          <w:fldChar w:fldCharType="end"/>
        </w:r>
      </w:ins>
    </w:p>
    <w:p w14:paraId="79019F78" w14:textId="1353B71C" w:rsidR="00C1730E" w:rsidRDefault="00C1730E">
      <w:pPr>
        <w:pStyle w:val="ndicedeilustraes"/>
        <w:tabs>
          <w:tab w:val="right" w:leader="dot" w:pos="7928"/>
        </w:tabs>
        <w:rPr>
          <w:ins w:id="444" w:author="The Law" w:date="2018-06-25T14:48:00Z"/>
          <w:noProof/>
          <w:lang w:val="en-US" w:eastAsia="en-US"/>
        </w:rPr>
      </w:pPr>
      <w:ins w:id="44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"_Toc517701590"</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10 - Resultados dos problemas weighted com o Algoritmo Genético</w:t>
        </w:r>
        <w:r>
          <w:rPr>
            <w:noProof/>
            <w:webHidden/>
          </w:rPr>
          <w:tab/>
        </w:r>
        <w:r>
          <w:rPr>
            <w:noProof/>
            <w:webHidden/>
          </w:rPr>
          <w:fldChar w:fldCharType="begin"/>
        </w:r>
        <w:r>
          <w:rPr>
            <w:noProof/>
            <w:webHidden/>
          </w:rPr>
          <w:instrText xml:space="preserve"> PAGEREF _Toc517701590 \h </w:instrText>
        </w:r>
      </w:ins>
      <w:r>
        <w:rPr>
          <w:noProof/>
          <w:webHidden/>
        </w:rPr>
      </w:r>
      <w:r>
        <w:rPr>
          <w:noProof/>
          <w:webHidden/>
        </w:rPr>
        <w:fldChar w:fldCharType="separate"/>
      </w:r>
      <w:ins w:id="446" w:author="The Law" w:date="2018-06-25T14:48:00Z">
        <w:r>
          <w:rPr>
            <w:noProof/>
            <w:webHidden/>
          </w:rPr>
          <w:t>46</w:t>
        </w:r>
        <w:r>
          <w:rPr>
            <w:noProof/>
            <w:webHidden/>
          </w:rPr>
          <w:fldChar w:fldCharType="end"/>
        </w:r>
        <w:r w:rsidRPr="00377527">
          <w:rPr>
            <w:rStyle w:val="Hiperligao"/>
            <w:noProof/>
          </w:rPr>
          <w:fldChar w:fldCharType="end"/>
        </w:r>
      </w:ins>
    </w:p>
    <w:p w14:paraId="4E4FA7F1" w14:textId="6480E114" w:rsidR="00C1730E" w:rsidRDefault="00C1730E">
      <w:pPr>
        <w:pStyle w:val="ndicedeilustraes"/>
        <w:tabs>
          <w:tab w:val="right" w:leader="dot" w:pos="7928"/>
        </w:tabs>
        <w:rPr>
          <w:ins w:id="447" w:author="The Law" w:date="2018-06-25T14:48:00Z"/>
          <w:noProof/>
          <w:lang w:val="en-US" w:eastAsia="en-US"/>
        </w:rPr>
      </w:pPr>
      <w:ins w:id="448"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"_Toc517701591"</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11 - Resultados dos problemas random com Bee Colony Optimization</w:t>
        </w:r>
        <w:r>
          <w:rPr>
            <w:noProof/>
            <w:webHidden/>
          </w:rPr>
          <w:tab/>
        </w:r>
        <w:r>
          <w:rPr>
            <w:noProof/>
            <w:webHidden/>
          </w:rPr>
          <w:fldChar w:fldCharType="begin"/>
        </w:r>
        <w:r>
          <w:rPr>
            <w:noProof/>
            <w:webHidden/>
          </w:rPr>
          <w:instrText xml:space="preserve"> PAGEREF _Toc517701591 \h </w:instrText>
        </w:r>
      </w:ins>
      <w:r>
        <w:rPr>
          <w:noProof/>
          <w:webHidden/>
        </w:rPr>
      </w:r>
      <w:r>
        <w:rPr>
          <w:noProof/>
          <w:webHidden/>
        </w:rPr>
        <w:fldChar w:fldCharType="separate"/>
      </w:r>
      <w:ins w:id="449" w:author="The Law" w:date="2018-06-25T14:48:00Z">
        <w:r>
          <w:rPr>
            <w:noProof/>
            <w:webHidden/>
          </w:rPr>
          <w:t>47</w:t>
        </w:r>
        <w:r>
          <w:rPr>
            <w:noProof/>
            <w:webHidden/>
          </w:rPr>
          <w:fldChar w:fldCharType="end"/>
        </w:r>
        <w:r w:rsidRPr="00377527">
          <w:rPr>
            <w:rStyle w:val="Hiperligao"/>
            <w:noProof/>
          </w:rPr>
          <w:fldChar w:fldCharType="end"/>
        </w:r>
      </w:ins>
    </w:p>
    <w:p w14:paraId="60EAB160" w14:textId="51D81DB0" w:rsidR="00C1730E" w:rsidRDefault="00C1730E">
      <w:pPr>
        <w:pStyle w:val="ndicedeilustraes"/>
        <w:tabs>
          <w:tab w:val="right" w:leader="dot" w:pos="7928"/>
        </w:tabs>
        <w:rPr>
          <w:ins w:id="450" w:author="The Law" w:date="2018-06-25T14:48:00Z"/>
          <w:noProof/>
          <w:lang w:val="en-US" w:eastAsia="en-US"/>
        </w:rPr>
      </w:pPr>
      <w:ins w:id="451"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"_Toc517701592"</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12 – Resultados dos problemas weighted com Bee Colony Optimization</w:t>
        </w:r>
        <w:r>
          <w:rPr>
            <w:noProof/>
            <w:webHidden/>
          </w:rPr>
          <w:tab/>
        </w:r>
        <w:r>
          <w:rPr>
            <w:noProof/>
            <w:webHidden/>
          </w:rPr>
          <w:fldChar w:fldCharType="begin"/>
        </w:r>
        <w:r>
          <w:rPr>
            <w:noProof/>
            <w:webHidden/>
          </w:rPr>
          <w:instrText xml:space="preserve"> PAGEREF _Toc517701592 \h </w:instrText>
        </w:r>
      </w:ins>
      <w:r>
        <w:rPr>
          <w:noProof/>
          <w:webHidden/>
        </w:rPr>
      </w:r>
      <w:r>
        <w:rPr>
          <w:noProof/>
          <w:webHidden/>
        </w:rPr>
        <w:fldChar w:fldCharType="separate"/>
      </w:r>
      <w:ins w:id="452" w:author="The Law" w:date="2018-06-25T14:48:00Z">
        <w:r>
          <w:rPr>
            <w:noProof/>
            <w:webHidden/>
          </w:rPr>
          <w:t>48</w:t>
        </w:r>
        <w:r>
          <w:rPr>
            <w:noProof/>
            <w:webHidden/>
          </w:rPr>
          <w:fldChar w:fldCharType="end"/>
        </w:r>
        <w:r w:rsidRPr="00377527">
          <w:rPr>
            <w:rStyle w:val="Hiperligao"/>
            <w:noProof/>
          </w:rPr>
          <w:fldChar w:fldCharType="end"/>
        </w:r>
      </w:ins>
    </w:p>
    <w:p w14:paraId="26A38E23" w14:textId="70DF8D7C" w:rsidR="00C1730E" w:rsidRDefault="00C1730E">
      <w:pPr>
        <w:pStyle w:val="ndicedeilustraes"/>
        <w:tabs>
          <w:tab w:val="right" w:leader="dot" w:pos="7928"/>
        </w:tabs>
        <w:rPr>
          <w:ins w:id="453" w:author="The Law" w:date="2018-06-25T14:48:00Z"/>
          <w:noProof/>
          <w:lang w:val="en-US" w:eastAsia="en-US"/>
        </w:rPr>
      </w:pPr>
      <w:ins w:id="454"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"_Toc517701593"</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13 - Resultado dos problemas random com Ant Colony Optimization</w:t>
        </w:r>
        <w:r>
          <w:rPr>
            <w:noProof/>
            <w:webHidden/>
          </w:rPr>
          <w:tab/>
        </w:r>
        <w:r>
          <w:rPr>
            <w:noProof/>
            <w:webHidden/>
          </w:rPr>
          <w:fldChar w:fldCharType="begin"/>
        </w:r>
        <w:r>
          <w:rPr>
            <w:noProof/>
            <w:webHidden/>
          </w:rPr>
          <w:instrText xml:space="preserve"> PAGEREF _Toc517701593 \h </w:instrText>
        </w:r>
      </w:ins>
      <w:r>
        <w:rPr>
          <w:noProof/>
          <w:webHidden/>
        </w:rPr>
      </w:r>
      <w:r>
        <w:rPr>
          <w:noProof/>
          <w:webHidden/>
        </w:rPr>
        <w:fldChar w:fldCharType="separate"/>
      </w:r>
      <w:ins w:id="455" w:author="The Law" w:date="2018-06-25T14:48:00Z">
        <w:r>
          <w:rPr>
            <w:noProof/>
            <w:webHidden/>
          </w:rPr>
          <w:t>49</w:t>
        </w:r>
        <w:r>
          <w:rPr>
            <w:noProof/>
            <w:webHidden/>
          </w:rPr>
          <w:fldChar w:fldCharType="end"/>
        </w:r>
        <w:r w:rsidRPr="00377527">
          <w:rPr>
            <w:rStyle w:val="Hiperligao"/>
            <w:noProof/>
          </w:rPr>
          <w:fldChar w:fldCharType="end"/>
        </w:r>
      </w:ins>
    </w:p>
    <w:p w14:paraId="6B909B85" w14:textId="34F0D6D9" w:rsidR="00C1730E" w:rsidRDefault="00C1730E">
      <w:pPr>
        <w:pStyle w:val="ndicedeilustraes"/>
        <w:tabs>
          <w:tab w:val="right" w:leader="dot" w:pos="7928"/>
        </w:tabs>
        <w:rPr>
          <w:ins w:id="456" w:author="The Law" w:date="2018-06-25T14:48:00Z"/>
          <w:noProof/>
          <w:lang w:val="en-US" w:eastAsia="en-US"/>
        </w:rPr>
      </w:pPr>
      <w:ins w:id="457"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"_Toc517701594"</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14 - Resultados dos problemas weighted com Ant Colony Optimization</w:t>
        </w:r>
        <w:r>
          <w:rPr>
            <w:noProof/>
            <w:webHidden/>
          </w:rPr>
          <w:tab/>
        </w:r>
        <w:r>
          <w:rPr>
            <w:noProof/>
            <w:webHidden/>
          </w:rPr>
          <w:fldChar w:fldCharType="begin"/>
        </w:r>
        <w:r>
          <w:rPr>
            <w:noProof/>
            <w:webHidden/>
          </w:rPr>
          <w:instrText xml:space="preserve"> PAGEREF _Toc517701594 \h </w:instrText>
        </w:r>
      </w:ins>
      <w:r>
        <w:rPr>
          <w:noProof/>
          <w:webHidden/>
        </w:rPr>
      </w:r>
      <w:r>
        <w:rPr>
          <w:noProof/>
          <w:webHidden/>
        </w:rPr>
        <w:fldChar w:fldCharType="separate"/>
      </w:r>
      <w:ins w:id="458" w:author="The Law" w:date="2018-06-25T14:48:00Z">
        <w:r>
          <w:rPr>
            <w:noProof/>
            <w:webHidden/>
          </w:rPr>
          <w:t>50</w:t>
        </w:r>
        <w:r>
          <w:rPr>
            <w:noProof/>
            <w:webHidden/>
          </w:rPr>
          <w:fldChar w:fldCharType="end"/>
        </w:r>
        <w:r w:rsidRPr="00377527">
          <w:rPr>
            <w:rStyle w:val="Hiperligao"/>
            <w:noProof/>
          </w:rPr>
          <w:fldChar w:fldCharType="end"/>
        </w:r>
      </w:ins>
    </w:p>
    <w:p w14:paraId="25AB301C" w14:textId="756C58CC" w:rsidR="00C1730E" w:rsidRDefault="00C1730E">
      <w:pPr>
        <w:pStyle w:val="ndicedeilustraes"/>
        <w:tabs>
          <w:tab w:val="right" w:leader="dot" w:pos="7928"/>
        </w:tabs>
        <w:rPr>
          <w:ins w:id="459" w:author="The Law" w:date="2018-06-25T14:48:00Z"/>
          <w:noProof/>
          <w:lang w:val="en-US" w:eastAsia="en-US"/>
        </w:rPr>
      </w:pPr>
      <w:ins w:id="460"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"_Toc517701595"</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15 - Resultados dos diferentes algoritmos para os diferentes tamanhos de problemas</w:t>
        </w:r>
        <w:r>
          <w:rPr>
            <w:noProof/>
            <w:webHidden/>
          </w:rPr>
          <w:tab/>
        </w:r>
        <w:r>
          <w:rPr>
            <w:noProof/>
            <w:webHidden/>
          </w:rPr>
          <w:fldChar w:fldCharType="begin"/>
        </w:r>
        <w:r>
          <w:rPr>
            <w:noProof/>
            <w:webHidden/>
          </w:rPr>
          <w:instrText xml:space="preserve"> PAGEREF _Toc517701595 \h </w:instrText>
        </w:r>
      </w:ins>
      <w:r>
        <w:rPr>
          <w:noProof/>
          <w:webHidden/>
        </w:rPr>
      </w:r>
      <w:r>
        <w:rPr>
          <w:noProof/>
          <w:webHidden/>
        </w:rPr>
        <w:fldChar w:fldCharType="separate"/>
      </w:r>
      <w:ins w:id="461" w:author="The Law" w:date="2018-06-25T14:48:00Z">
        <w:r>
          <w:rPr>
            <w:noProof/>
            <w:webHidden/>
          </w:rPr>
          <w:t>52</w:t>
        </w:r>
        <w:r>
          <w:rPr>
            <w:noProof/>
            <w:webHidden/>
          </w:rPr>
          <w:fldChar w:fldCharType="end"/>
        </w:r>
        <w:r w:rsidRPr="00377527">
          <w:rPr>
            <w:rStyle w:val="Hiperligao"/>
            <w:noProof/>
          </w:rPr>
          <w:fldChar w:fldCharType="end"/>
        </w:r>
      </w:ins>
    </w:p>
    <w:p w14:paraId="33616023" w14:textId="645B9495" w:rsidR="00C1730E" w:rsidRDefault="00C1730E">
      <w:pPr>
        <w:pStyle w:val="ndicedeilustraes"/>
        <w:tabs>
          <w:tab w:val="right" w:leader="dot" w:pos="7928"/>
        </w:tabs>
        <w:rPr>
          <w:ins w:id="462" w:author="The Law" w:date="2018-06-25T14:48:00Z"/>
          <w:noProof/>
          <w:lang w:val="en-US" w:eastAsia="en-US"/>
        </w:rPr>
      </w:pPr>
      <w:ins w:id="463"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"_Toc517701596"</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16 - Médias dos resultados dos diferentes algoritmos</w:t>
        </w:r>
        <w:r>
          <w:rPr>
            <w:noProof/>
            <w:webHidden/>
          </w:rPr>
          <w:tab/>
        </w:r>
        <w:r>
          <w:rPr>
            <w:noProof/>
            <w:webHidden/>
          </w:rPr>
          <w:fldChar w:fldCharType="begin"/>
        </w:r>
        <w:r>
          <w:rPr>
            <w:noProof/>
            <w:webHidden/>
          </w:rPr>
          <w:instrText xml:space="preserve"> PAGEREF _Toc517701596 \h </w:instrText>
        </w:r>
      </w:ins>
      <w:r>
        <w:rPr>
          <w:noProof/>
          <w:webHidden/>
        </w:rPr>
      </w:r>
      <w:r>
        <w:rPr>
          <w:noProof/>
          <w:webHidden/>
        </w:rPr>
        <w:fldChar w:fldCharType="separate"/>
      </w:r>
      <w:ins w:id="464" w:author="The Law" w:date="2018-06-25T14:48:00Z">
        <w:r>
          <w:rPr>
            <w:noProof/>
            <w:webHidden/>
          </w:rPr>
          <w:t>52</w:t>
        </w:r>
        <w:r>
          <w:rPr>
            <w:noProof/>
            <w:webHidden/>
          </w:rPr>
          <w:fldChar w:fldCharType="end"/>
        </w:r>
        <w:r w:rsidRPr="00377527">
          <w:rPr>
            <w:rStyle w:val="Hiperligao"/>
            <w:noProof/>
          </w:rPr>
          <w:fldChar w:fldCharType="end"/>
        </w:r>
      </w:ins>
    </w:p>
    <w:p w14:paraId="39B200DF" w14:textId="2E379B2D" w:rsidR="00C1730E" w:rsidRDefault="00C1730E">
      <w:pPr>
        <w:pStyle w:val="ndicedeilustraes"/>
        <w:tabs>
          <w:tab w:val="right" w:leader="dot" w:pos="7928"/>
        </w:tabs>
        <w:rPr>
          <w:ins w:id="465" w:author="The Law" w:date="2018-06-25T14:48:00Z"/>
          <w:noProof/>
          <w:lang w:val="en-US" w:eastAsia="en-US"/>
        </w:rPr>
      </w:pPr>
      <w:ins w:id="466"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"_Toc517701597"</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17 - Valor de tempo vezes fitness para os diferentes algoritmos</w:t>
        </w:r>
        <w:r>
          <w:rPr>
            <w:noProof/>
            <w:webHidden/>
          </w:rPr>
          <w:tab/>
        </w:r>
        <w:r>
          <w:rPr>
            <w:noProof/>
            <w:webHidden/>
          </w:rPr>
          <w:fldChar w:fldCharType="begin"/>
        </w:r>
        <w:r>
          <w:rPr>
            <w:noProof/>
            <w:webHidden/>
          </w:rPr>
          <w:instrText xml:space="preserve"> PAGEREF _Toc517701597 \h </w:instrText>
        </w:r>
      </w:ins>
      <w:r>
        <w:rPr>
          <w:noProof/>
          <w:webHidden/>
        </w:rPr>
      </w:r>
      <w:r>
        <w:rPr>
          <w:noProof/>
          <w:webHidden/>
        </w:rPr>
        <w:fldChar w:fldCharType="separate"/>
      </w:r>
      <w:ins w:id="467" w:author="The Law" w:date="2018-06-25T14:48:00Z">
        <w:r>
          <w:rPr>
            <w:noProof/>
            <w:webHidden/>
          </w:rPr>
          <w:t>52</w:t>
        </w:r>
        <w:r>
          <w:rPr>
            <w:noProof/>
            <w:webHidden/>
          </w:rPr>
          <w:fldChar w:fldCharType="end"/>
        </w:r>
        <w:r w:rsidRPr="00377527">
          <w:rPr>
            <w:rStyle w:val="Hiperligao"/>
            <w:noProof/>
          </w:rPr>
          <w:fldChar w:fldCharType="end"/>
        </w:r>
      </w:ins>
    </w:p>
    <w:p w14:paraId="7CD842E6" w14:textId="13485CA5" w:rsidR="00C1730E" w:rsidRDefault="00C1730E">
      <w:pPr>
        <w:pStyle w:val="ndicedeilustraes"/>
        <w:tabs>
          <w:tab w:val="right" w:leader="dot" w:pos="7928"/>
        </w:tabs>
        <w:rPr>
          <w:ins w:id="468" w:author="The Law" w:date="2018-06-25T14:48:00Z"/>
          <w:noProof/>
          <w:lang w:val="en-US" w:eastAsia="en-US"/>
        </w:rPr>
      </w:pPr>
      <w:ins w:id="469"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"_Toc517701598"</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18 - Resultados dos testes do Custom Algorithm</w:t>
        </w:r>
        <w:r>
          <w:rPr>
            <w:noProof/>
            <w:webHidden/>
          </w:rPr>
          <w:tab/>
        </w:r>
        <w:r>
          <w:rPr>
            <w:noProof/>
            <w:webHidden/>
          </w:rPr>
          <w:fldChar w:fldCharType="begin"/>
        </w:r>
        <w:r>
          <w:rPr>
            <w:noProof/>
            <w:webHidden/>
          </w:rPr>
          <w:instrText xml:space="preserve"> PAGEREF _Toc517701598 \h </w:instrText>
        </w:r>
      </w:ins>
      <w:r>
        <w:rPr>
          <w:noProof/>
          <w:webHidden/>
        </w:rPr>
      </w:r>
      <w:r>
        <w:rPr>
          <w:noProof/>
          <w:webHidden/>
        </w:rPr>
        <w:fldChar w:fldCharType="separate"/>
      </w:r>
      <w:ins w:id="470" w:author="The Law" w:date="2018-06-25T14:48:00Z">
        <w:r>
          <w:rPr>
            <w:noProof/>
            <w:webHidden/>
          </w:rPr>
          <w:t>61</w:t>
        </w:r>
        <w:r>
          <w:rPr>
            <w:noProof/>
            <w:webHidden/>
          </w:rPr>
          <w:fldChar w:fldCharType="end"/>
        </w:r>
        <w:r w:rsidRPr="00377527">
          <w:rPr>
            <w:rStyle w:val="Hiperligao"/>
            <w:noProof/>
          </w:rPr>
          <w:fldChar w:fldCharType="end"/>
        </w:r>
      </w:ins>
    </w:p>
    <w:p w14:paraId="0F8B743C" w14:textId="1B42536F" w:rsidR="00C1730E" w:rsidRDefault="00C1730E">
      <w:pPr>
        <w:pStyle w:val="ndicedeilustraes"/>
        <w:tabs>
          <w:tab w:val="right" w:leader="dot" w:pos="7928"/>
        </w:tabs>
        <w:rPr>
          <w:ins w:id="471" w:author="The Law" w:date="2018-06-25T14:48:00Z"/>
          <w:noProof/>
          <w:lang w:val="en-US" w:eastAsia="en-US"/>
        </w:rPr>
      </w:pPr>
      <w:ins w:id="472"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"_Toc517701599"</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19 - Resultados dos testes do Algoritmo Genético</w:t>
        </w:r>
        <w:r>
          <w:rPr>
            <w:noProof/>
            <w:webHidden/>
          </w:rPr>
          <w:tab/>
        </w:r>
        <w:r>
          <w:rPr>
            <w:noProof/>
            <w:webHidden/>
          </w:rPr>
          <w:fldChar w:fldCharType="begin"/>
        </w:r>
        <w:r>
          <w:rPr>
            <w:noProof/>
            <w:webHidden/>
          </w:rPr>
          <w:instrText xml:space="preserve"> PAGEREF _Toc517701599 \h </w:instrText>
        </w:r>
      </w:ins>
      <w:r>
        <w:rPr>
          <w:noProof/>
          <w:webHidden/>
        </w:rPr>
      </w:r>
      <w:r>
        <w:rPr>
          <w:noProof/>
          <w:webHidden/>
        </w:rPr>
        <w:fldChar w:fldCharType="separate"/>
      </w:r>
      <w:ins w:id="473" w:author="The Law" w:date="2018-06-25T14:48:00Z">
        <w:r>
          <w:rPr>
            <w:noProof/>
            <w:webHidden/>
          </w:rPr>
          <w:t>63</w:t>
        </w:r>
        <w:r>
          <w:rPr>
            <w:noProof/>
            <w:webHidden/>
          </w:rPr>
          <w:fldChar w:fldCharType="end"/>
        </w:r>
        <w:r w:rsidRPr="00377527">
          <w:rPr>
            <w:rStyle w:val="Hiperligao"/>
            <w:noProof/>
          </w:rPr>
          <w:fldChar w:fldCharType="end"/>
        </w:r>
      </w:ins>
    </w:p>
    <w:p w14:paraId="73F6CCE1" w14:textId="16E7554E" w:rsidR="00C1730E" w:rsidRDefault="00C1730E">
      <w:pPr>
        <w:pStyle w:val="ndicedeilustraes"/>
        <w:tabs>
          <w:tab w:val="right" w:leader="dot" w:pos="7928"/>
        </w:tabs>
        <w:rPr>
          <w:ins w:id="474" w:author="The Law" w:date="2018-06-25T14:48:00Z"/>
          <w:noProof/>
          <w:lang w:val="en-US" w:eastAsia="en-US"/>
        </w:rPr>
      </w:pPr>
      <w:ins w:id="475"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"_Toc517701600"</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 Resultados dos testes do Bee Colony Optimization</w:t>
        </w:r>
        <w:r>
          <w:rPr>
            <w:noProof/>
            <w:webHidden/>
          </w:rPr>
          <w:tab/>
        </w:r>
        <w:r>
          <w:rPr>
            <w:noProof/>
            <w:webHidden/>
          </w:rPr>
          <w:fldChar w:fldCharType="begin"/>
        </w:r>
        <w:r>
          <w:rPr>
            <w:noProof/>
            <w:webHidden/>
          </w:rPr>
          <w:instrText xml:space="preserve"> PAGEREF _Toc517701600 \h </w:instrText>
        </w:r>
      </w:ins>
      <w:r>
        <w:rPr>
          <w:noProof/>
          <w:webHidden/>
        </w:rPr>
      </w:r>
      <w:r>
        <w:rPr>
          <w:noProof/>
          <w:webHidden/>
        </w:rPr>
        <w:fldChar w:fldCharType="separate"/>
      </w:r>
      <w:ins w:id="476" w:author="The Law" w:date="2018-06-25T14:48:00Z">
        <w:r>
          <w:rPr>
            <w:noProof/>
            <w:webHidden/>
          </w:rPr>
          <w:t>67</w:t>
        </w:r>
        <w:r>
          <w:rPr>
            <w:noProof/>
            <w:webHidden/>
          </w:rPr>
          <w:fldChar w:fldCharType="end"/>
        </w:r>
        <w:r w:rsidRPr="00377527">
          <w:rPr>
            <w:rStyle w:val="Hiperligao"/>
            <w:noProof/>
          </w:rPr>
          <w:fldChar w:fldCharType="end"/>
        </w:r>
      </w:ins>
    </w:p>
    <w:p w14:paraId="5E1EBE96" w14:textId="7CD2DB7E" w:rsidR="00C1730E" w:rsidRDefault="00C1730E">
      <w:pPr>
        <w:pStyle w:val="ndicedeilustraes"/>
        <w:tabs>
          <w:tab w:val="right" w:leader="dot" w:pos="7928"/>
        </w:tabs>
        <w:rPr>
          <w:ins w:id="477" w:author="The Law" w:date="2018-06-25T14:48:00Z"/>
          <w:noProof/>
          <w:lang w:val="en-US" w:eastAsia="en-US"/>
        </w:rPr>
      </w:pPr>
      <w:ins w:id="478" w:author="The Law" w:date="2018-06-25T14:48:00Z">
        <w:r w:rsidRPr="00377527">
          <w:rPr>
            <w:rStyle w:val="Hiperligao"/>
            <w:noProof/>
          </w:rPr>
          <w:fldChar w:fldCharType="begin"/>
        </w:r>
        <w:r w:rsidRPr="00377527">
          <w:rPr>
            <w:rStyle w:val="Hiperligao"/>
            <w:noProof/>
          </w:rPr>
          <w:instrText xml:space="preserve"> </w:instrText>
        </w:r>
        <w:r>
          <w:rPr>
            <w:noProof/>
          </w:rPr>
          <w:instrText>HYPERLINK \l "_Toc517701601"</w:instrText>
        </w:r>
        <w:r w:rsidRPr="00377527">
          <w:rPr>
            <w:rStyle w:val="Hiperligao"/>
            <w:noProof/>
          </w:rPr>
          <w:instrText xml:space="preserve"> </w:instrText>
        </w:r>
        <w:r w:rsidRPr="00377527">
          <w:rPr>
            <w:rStyle w:val="Hiperligao"/>
            <w:noProof/>
          </w:rPr>
          <w:fldChar w:fldCharType="separate"/>
        </w:r>
        <w:r w:rsidRPr="00377527">
          <w:rPr>
            <w:rStyle w:val="Hiperligao"/>
            <w:noProof/>
            <w:lang w:val="pt-PT"/>
          </w:rPr>
          <w:t>Tabela 21 - Resultados dos testes do Ant Colony Optimization</w:t>
        </w:r>
        <w:r>
          <w:rPr>
            <w:noProof/>
            <w:webHidden/>
          </w:rPr>
          <w:tab/>
        </w:r>
        <w:r>
          <w:rPr>
            <w:noProof/>
            <w:webHidden/>
          </w:rPr>
          <w:fldChar w:fldCharType="begin"/>
        </w:r>
        <w:r>
          <w:rPr>
            <w:noProof/>
            <w:webHidden/>
          </w:rPr>
          <w:instrText xml:space="preserve"> PAGEREF _Toc517701601 \h </w:instrText>
        </w:r>
      </w:ins>
      <w:r>
        <w:rPr>
          <w:noProof/>
          <w:webHidden/>
        </w:rPr>
      </w:r>
      <w:r>
        <w:rPr>
          <w:noProof/>
          <w:webHidden/>
        </w:rPr>
        <w:fldChar w:fldCharType="separate"/>
      </w:r>
      <w:ins w:id="479" w:author="The Law" w:date="2018-06-25T14:48:00Z">
        <w:r>
          <w:rPr>
            <w:noProof/>
            <w:webHidden/>
          </w:rPr>
          <w:t>69</w:t>
        </w:r>
        <w:r>
          <w:rPr>
            <w:noProof/>
            <w:webHidden/>
          </w:rPr>
          <w:fldChar w:fldCharType="end"/>
        </w:r>
        <w:r w:rsidRPr="00377527">
          <w:rPr>
            <w:rStyle w:val="Hiperligao"/>
            <w:noProof/>
          </w:rPr>
          <w:fldChar w:fldCharType="end"/>
        </w:r>
      </w:ins>
    </w:p>
    <w:p w14:paraId="746D72E9" w14:textId="597E5EB4" w:rsidR="001C4DD7" w:rsidDel="006862B7" w:rsidRDefault="001C4DD7">
      <w:pPr>
        <w:pStyle w:val="ndicedeilustraes"/>
        <w:tabs>
          <w:tab w:val="right" w:leader="dot" w:pos="7928"/>
        </w:tabs>
        <w:rPr>
          <w:del w:id="480" w:author="The Law" w:date="2018-06-25T14:08:00Z"/>
          <w:noProof/>
          <w:lang w:val="pt-PT" w:eastAsia="pt-PT"/>
        </w:rPr>
      </w:pPr>
      <w:del w:id="481" w:author="The Law" w:date="2018-06-25T14:08:00Z">
        <w:r w:rsidRPr="006862B7" w:rsidDel="006862B7">
          <w:rPr>
            <w:rStyle w:val="Hiperligao"/>
            <w:noProof/>
            <w:lang w:val="pt-PT"/>
          </w:rPr>
          <w:delText>Tabela 1 – Primeiro conjunto de semanas de desenvolvimento</w:delText>
        </w:r>
        <w:r w:rsidDel="006862B7">
          <w:rPr>
            <w:noProof/>
            <w:webHidden/>
          </w:rPr>
          <w:tab/>
          <w:delText>18</w:delText>
        </w:r>
      </w:del>
    </w:p>
    <w:p w14:paraId="25DE4F01" w14:textId="29C3EB4E" w:rsidR="001C4DD7" w:rsidDel="006862B7" w:rsidRDefault="001C4DD7">
      <w:pPr>
        <w:pStyle w:val="ndicedeilustraes"/>
        <w:tabs>
          <w:tab w:val="right" w:leader="dot" w:pos="7928"/>
        </w:tabs>
        <w:rPr>
          <w:del w:id="482" w:author="The Law" w:date="2018-06-25T14:08:00Z"/>
          <w:noProof/>
          <w:lang w:val="pt-PT" w:eastAsia="pt-PT"/>
        </w:rPr>
      </w:pPr>
      <w:del w:id="483" w:author="The Law" w:date="2018-06-25T14:08:00Z">
        <w:r w:rsidRPr="006862B7" w:rsidDel="006862B7">
          <w:rPr>
            <w:rStyle w:val="Hiperligao"/>
            <w:noProof/>
            <w:lang w:val="pt-PT"/>
          </w:rPr>
          <w:delText>Tabela 2 - Segundo conjunto de semanas de desenvolvimento</w:delText>
        </w:r>
        <w:r w:rsidDel="006862B7">
          <w:rPr>
            <w:noProof/>
            <w:webHidden/>
          </w:rPr>
          <w:tab/>
          <w:delText>19</w:delText>
        </w:r>
      </w:del>
    </w:p>
    <w:p w14:paraId="5C89A4AA" w14:textId="4DDC4E83" w:rsidR="001C4DD7" w:rsidDel="006862B7" w:rsidRDefault="001C4DD7">
      <w:pPr>
        <w:pStyle w:val="ndicedeilustraes"/>
        <w:tabs>
          <w:tab w:val="right" w:leader="dot" w:pos="7928"/>
        </w:tabs>
        <w:rPr>
          <w:del w:id="484" w:author="The Law" w:date="2018-06-25T14:08:00Z"/>
          <w:noProof/>
          <w:lang w:val="pt-PT" w:eastAsia="pt-PT"/>
        </w:rPr>
      </w:pPr>
      <w:del w:id="485" w:author="The Law" w:date="2018-06-25T14:08:00Z">
        <w:r w:rsidRPr="006862B7" w:rsidDel="006862B7">
          <w:rPr>
            <w:rStyle w:val="Hiperligao"/>
            <w:noProof/>
            <w:lang w:val="pt-PT"/>
          </w:rPr>
          <w:delText>Tabela 3 - Cinco melhores resultados do teste do Custom Algorithm</w:delText>
        </w:r>
        <w:r w:rsidDel="006862B7">
          <w:rPr>
            <w:noProof/>
            <w:webHidden/>
          </w:rPr>
          <w:tab/>
          <w:delText>39</w:delText>
        </w:r>
      </w:del>
    </w:p>
    <w:p w14:paraId="277EFCA7" w14:textId="3BABC55D" w:rsidR="001C4DD7" w:rsidDel="006862B7" w:rsidRDefault="001C4DD7">
      <w:pPr>
        <w:pStyle w:val="ndicedeilustraes"/>
        <w:tabs>
          <w:tab w:val="right" w:leader="dot" w:pos="7928"/>
        </w:tabs>
        <w:rPr>
          <w:del w:id="486" w:author="The Law" w:date="2018-06-25T14:08:00Z"/>
          <w:noProof/>
          <w:lang w:val="pt-PT" w:eastAsia="pt-PT"/>
        </w:rPr>
      </w:pPr>
      <w:del w:id="487" w:author="The Law" w:date="2018-06-25T14:08:00Z">
        <w:r w:rsidRPr="006862B7" w:rsidDel="006862B7">
          <w:rPr>
            <w:rStyle w:val="Hiperligao"/>
            <w:noProof/>
            <w:lang w:val="pt-PT"/>
          </w:rPr>
          <w:delText>Tabela 4 - Cinco melhores resultados do teste do Algoritmo Genético</w:delText>
        </w:r>
        <w:r w:rsidDel="006862B7">
          <w:rPr>
            <w:noProof/>
            <w:webHidden/>
          </w:rPr>
          <w:tab/>
          <w:delText>39</w:delText>
        </w:r>
      </w:del>
    </w:p>
    <w:p w14:paraId="4DAF65EA" w14:textId="3147A429" w:rsidR="001C4DD7" w:rsidDel="006862B7" w:rsidRDefault="001C4DD7">
      <w:pPr>
        <w:pStyle w:val="ndicedeilustraes"/>
        <w:tabs>
          <w:tab w:val="right" w:leader="dot" w:pos="7928"/>
        </w:tabs>
        <w:rPr>
          <w:del w:id="488" w:author="The Law" w:date="2018-06-25T14:08:00Z"/>
          <w:noProof/>
          <w:lang w:val="pt-PT" w:eastAsia="pt-PT"/>
        </w:rPr>
      </w:pPr>
      <w:del w:id="489" w:author="The Law" w:date="2018-06-25T14:08:00Z">
        <w:r w:rsidRPr="006862B7" w:rsidDel="006862B7">
          <w:rPr>
            <w:rStyle w:val="Hiperligao"/>
            <w:noProof/>
            <w:lang w:val="pt-PT"/>
          </w:rPr>
          <w:delText>Tabela 5 - Cinco melhores resultados do teste do Bee Colony Optimization</w:delText>
        </w:r>
        <w:r w:rsidDel="006862B7">
          <w:rPr>
            <w:noProof/>
            <w:webHidden/>
          </w:rPr>
          <w:tab/>
          <w:delText>40</w:delText>
        </w:r>
      </w:del>
    </w:p>
    <w:p w14:paraId="5CE59447" w14:textId="425AB882" w:rsidR="001C4DD7" w:rsidDel="006862B7" w:rsidRDefault="001C4DD7">
      <w:pPr>
        <w:pStyle w:val="ndicedeilustraes"/>
        <w:tabs>
          <w:tab w:val="right" w:leader="dot" w:pos="7928"/>
        </w:tabs>
        <w:rPr>
          <w:del w:id="490" w:author="The Law" w:date="2018-06-25T14:08:00Z"/>
          <w:noProof/>
          <w:lang w:val="pt-PT" w:eastAsia="pt-PT"/>
        </w:rPr>
      </w:pPr>
      <w:del w:id="491" w:author="The Law" w:date="2018-06-25T14:08:00Z">
        <w:r w:rsidRPr="006862B7" w:rsidDel="006862B7">
          <w:rPr>
            <w:rStyle w:val="Hiperligao"/>
            <w:noProof/>
            <w:lang w:val="pt-PT"/>
          </w:rPr>
          <w:delText>Tabela 6 - Cinco melhores resultados do teste do Ant Colony Optimization</w:delText>
        </w:r>
        <w:r w:rsidDel="006862B7">
          <w:rPr>
            <w:noProof/>
            <w:webHidden/>
          </w:rPr>
          <w:tab/>
          <w:delText>40</w:delText>
        </w:r>
      </w:del>
    </w:p>
    <w:p w14:paraId="6E765290" w14:textId="0106CB4B" w:rsidR="001C4DD7" w:rsidDel="006862B7" w:rsidRDefault="001C4DD7">
      <w:pPr>
        <w:pStyle w:val="ndicedeilustraes"/>
        <w:tabs>
          <w:tab w:val="right" w:leader="dot" w:pos="7928"/>
        </w:tabs>
        <w:rPr>
          <w:del w:id="492" w:author="The Law" w:date="2018-06-25T14:08:00Z"/>
          <w:noProof/>
          <w:lang w:val="pt-PT" w:eastAsia="pt-PT"/>
        </w:rPr>
      </w:pPr>
      <w:del w:id="493" w:author="The Law" w:date="2018-06-25T14:08:00Z">
        <w:r w:rsidRPr="006862B7" w:rsidDel="006862B7">
          <w:rPr>
            <w:rStyle w:val="Hiperligao"/>
            <w:noProof/>
            <w:lang w:val="pt-PT"/>
          </w:rPr>
          <w:delText>Tabela 7 – Resultados dos problemas random com o Custom Algorithm</w:delText>
        </w:r>
        <w:r w:rsidDel="006862B7">
          <w:rPr>
            <w:noProof/>
            <w:webHidden/>
          </w:rPr>
          <w:tab/>
          <w:delText>41</w:delText>
        </w:r>
      </w:del>
    </w:p>
    <w:p w14:paraId="4C4A584C" w14:textId="10E40672" w:rsidR="001C4DD7" w:rsidDel="006862B7" w:rsidRDefault="001C4DD7">
      <w:pPr>
        <w:pStyle w:val="ndicedeilustraes"/>
        <w:tabs>
          <w:tab w:val="right" w:leader="dot" w:pos="7928"/>
        </w:tabs>
        <w:rPr>
          <w:del w:id="494" w:author="The Law" w:date="2018-06-25T14:08:00Z"/>
          <w:noProof/>
          <w:lang w:val="pt-PT" w:eastAsia="pt-PT"/>
        </w:rPr>
      </w:pPr>
      <w:del w:id="495" w:author="The Law" w:date="2018-06-25T14:08:00Z">
        <w:r w:rsidRPr="006862B7" w:rsidDel="006862B7">
          <w:rPr>
            <w:rStyle w:val="Hiperligao"/>
            <w:noProof/>
            <w:lang w:val="pt-PT"/>
          </w:rPr>
          <w:delText>Tabela 8 – Resultados dos problemas weighted com o Custom Algorithm</w:delText>
        </w:r>
        <w:r w:rsidDel="006862B7">
          <w:rPr>
            <w:noProof/>
            <w:webHidden/>
          </w:rPr>
          <w:tab/>
          <w:delText>42</w:delText>
        </w:r>
      </w:del>
    </w:p>
    <w:p w14:paraId="5B2A2A5C" w14:textId="63B5E4FB" w:rsidR="001C4DD7" w:rsidDel="006862B7" w:rsidRDefault="001C4DD7">
      <w:pPr>
        <w:pStyle w:val="ndicedeilustraes"/>
        <w:tabs>
          <w:tab w:val="right" w:leader="dot" w:pos="7928"/>
        </w:tabs>
        <w:rPr>
          <w:del w:id="496" w:author="The Law" w:date="2018-06-25T14:08:00Z"/>
          <w:noProof/>
          <w:lang w:val="pt-PT" w:eastAsia="pt-PT"/>
        </w:rPr>
      </w:pPr>
      <w:del w:id="497" w:author="The Law" w:date="2018-06-25T14:08:00Z">
        <w:r w:rsidRPr="006862B7" w:rsidDel="006862B7">
          <w:rPr>
            <w:rStyle w:val="Hiperligao"/>
            <w:noProof/>
            <w:lang w:val="pt-PT"/>
          </w:rPr>
          <w:delText>Tabela 9 – Resultados dos problemas random com o Algoritmo Genético</w:delText>
        </w:r>
        <w:r w:rsidDel="006862B7">
          <w:rPr>
            <w:noProof/>
            <w:webHidden/>
          </w:rPr>
          <w:tab/>
          <w:delText>42</w:delText>
        </w:r>
      </w:del>
    </w:p>
    <w:p w14:paraId="7BA7E196" w14:textId="6AE1F940" w:rsidR="001C4DD7" w:rsidDel="006862B7" w:rsidRDefault="001C4DD7">
      <w:pPr>
        <w:pStyle w:val="ndicedeilustraes"/>
        <w:tabs>
          <w:tab w:val="right" w:leader="dot" w:pos="7928"/>
        </w:tabs>
        <w:rPr>
          <w:del w:id="498" w:author="The Law" w:date="2018-06-25T14:08:00Z"/>
          <w:noProof/>
          <w:lang w:val="pt-PT" w:eastAsia="pt-PT"/>
        </w:rPr>
      </w:pPr>
      <w:del w:id="499" w:author="The Law" w:date="2018-06-25T14:08:00Z">
        <w:r w:rsidRPr="006862B7" w:rsidDel="006862B7">
          <w:rPr>
            <w:rStyle w:val="Hiperligao"/>
            <w:noProof/>
            <w:lang w:val="pt-PT"/>
          </w:rPr>
          <w:delText>Tabela 10 - Resultados dos problemas weighted com o Algoritmo Genético</w:delText>
        </w:r>
        <w:r w:rsidDel="006862B7">
          <w:rPr>
            <w:noProof/>
            <w:webHidden/>
          </w:rPr>
          <w:tab/>
          <w:delText>43</w:delText>
        </w:r>
      </w:del>
    </w:p>
    <w:p w14:paraId="72863359" w14:textId="45DEFD54" w:rsidR="001C4DD7" w:rsidDel="006862B7" w:rsidRDefault="001C4DD7">
      <w:pPr>
        <w:pStyle w:val="ndicedeilustraes"/>
        <w:tabs>
          <w:tab w:val="right" w:leader="dot" w:pos="7928"/>
        </w:tabs>
        <w:rPr>
          <w:del w:id="500" w:author="The Law" w:date="2018-06-25T14:08:00Z"/>
          <w:noProof/>
          <w:lang w:val="pt-PT" w:eastAsia="pt-PT"/>
        </w:rPr>
      </w:pPr>
      <w:del w:id="501" w:author="The Law" w:date="2018-06-25T14:08:00Z">
        <w:r w:rsidRPr="006862B7" w:rsidDel="006862B7">
          <w:rPr>
            <w:rStyle w:val="Hiperligao"/>
            <w:noProof/>
            <w:lang w:val="pt-PT"/>
          </w:rPr>
          <w:delText>Tabela 11 - Resultados dos problemas random com Bee Colony Optimization</w:delText>
        </w:r>
        <w:r w:rsidDel="006862B7">
          <w:rPr>
            <w:noProof/>
            <w:webHidden/>
          </w:rPr>
          <w:tab/>
          <w:delText>44</w:delText>
        </w:r>
      </w:del>
    </w:p>
    <w:p w14:paraId="216CC0EA" w14:textId="13F64605" w:rsidR="001C4DD7" w:rsidDel="006862B7" w:rsidRDefault="001C4DD7">
      <w:pPr>
        <w:pStyle w:val="ndicedeilustraes"/>
        <w:tabs>
          <w:tab w:val="right" w:leader="dot" w:pos="7928"/>
        </w:tabs>
        <w:rPr>
          <w:del w:id="502" w:author="The Law" w:date="2018-06-25T14:08:00Z"/>
          <w:noProof/>
          <w:lang w:val="pt-PT" w:eastAsia="pt-PT"/>
        </w:rPr>
      </w:pPr>
      <w:del w:id="503" w:author="The Law" w:date="2018-06-25T14:08:00Z">
        <w:r w:rsidRPr="006862B7" w:rsidDel="006862B7">
          <w:rPr>
            <w:rStyle w:val="Hiperligao"/>
            <w:noProof/>
            <w:lang w:val="pt-PT"/>
          </w:rPr>
          <w:delText>Tabela 12 – Resultados dos problemas weighted com Bee Colony Optimization</w:delText>
        </w:r>
        <w:r w:rsidDel="006862B7">
          <w:rPr>
            <w:noProof/>
            <w:webHidden/>
          </w:rPr>
          <w:tab/>
          <w:delText>44</w:delText>
        </w:r>
      </w:del>
    </w:p>
    <w:p w14:paraId="643193EB" w14:textId="46D3A705" w:rsidR="001C4DD7" w:rsidDel="006862B7" w:rsidRDefault="001C4DD7">
      <w:pPr>
        <w:pStyle w:val="ndicedeilustraes"/>
        <w:tabs>
          <w:tab w:val="right" w:leader="dot" w:pos="7928"/>
        </w:tabs>
        <w:rPr>
          <w:del w:id="504" w:author="The Law" w:date="2018-06-25T14:08:00Z"/>
          <w:noProof/>
          <w:lang w:val="pt-PT" w:eastAsia="pt-PT"/>
        </w:rPr>
      </w:pPr>
      <w:del w:id="505" w:author="The Law" w:date="2018-06-25T14:08:00Z">
        <w:r w:rsidRPr="006862B7" w:rsidDel="006862B7">
          <w:rPr>
            <w:rStyle w:val="Hiperligao"/>
            <w:noProof/>
            <w:lang w:val="pt-PT"/>
          </w:rPr>
          <w:delText>Tabela 13 - Resultado dos problemas random com Ant Colony Optimization</w:delText>
        </w:r>
        <w:r w:rsidDel="006862B7">
          <w:rPr>
            <w:noProof/>
            <w:webHidden/>
          </w:rPr>
          <w:tab/>
          <w:delText>45</w:delText>
        </w:r>
      </w:del>
    </w:p>
    <w:p w14:paraId="5D048013" w14:textId="2BF19AFA" w:rsidR="001C4DD7" w:rsidDel="006862B7" w:rsidRDefault="001C4DD7">
      <w:pPr>
        <w:pStyle w:val="ndicedeilustraes"/>
        <w:tabs>
          <w:tab w:val="right" w:leader="dot" w:pos="7928"/>
        </w:tabs>
        <w:rPr>
          <w:del w:id="506" w:author="The Law" w:date="2018-06-25T14:08:00Z"/>
          <w:noProof/>
          <w:lang w:val="pt-PT" w:eastAsia="pt-PT"/>
        </w:rPr>
      </w:pPr>
      <w:del w:id="507" w:author="The Law" w:date="2018-06-25T14:08:00Z">
        <w:r w:rsidRPr="006862B7" w:rsidDel="006862B7">
          <w:rPr>
            <w:rStyle w:val="Hiperligao"/>
            <w:noProof/>
            <w:lang w:val="pt-PT"/>
          </w:rPr>
          <w:delText>Tabela 14 - Resultados dos problemas weighted com Ant Colony Optimization</w:delText>
        </w:r>
        <w:r w:rsidDel="006862B7">
          <w:rPr>
            <w:noProof/>
            <w:webHidden/>
          </w:rPr>
          <w:tab/>
          <w:delText>45</w:delText>
        </w:r>
      </w:del>
    </w:p>
    <w:p w14:paraId="10B253B7" w14:textId="3F3070C9" w:rsidR="001C4DD7" w:rsidDel="006862B7" w:rsidRDefault="001C4DD7">
      <w:pPr>
        <w:pStyle w:val="ndicedeilustraes"/>
        <w:tabs>
          <w:tab w:val="right" w:leader="dot" w:pos="7928"/>
        </w:tabs>
        <w:rPr>
          <w:del w:id="508" w:author="The Law" w:date="2018-06-25T14:08:00Z"/>
          <w:noProof/>
          <w:lang w:val="pt-PT" w:eastAsia="pt-PT"/>
        </w:rPr>
      </w:pPr>
      <w:del w:id="509" w:author="The Law" w:date="2018-06-25T14:08:00Z">
        <w:r w:rsidRPr="006862B7" w:rsidDel="006862B7">
          <w:rPr>
            <w:rStyle w:val="Hiperligao"/>
            <w:noProof/>
            <w:lang w:val="pt-PT"/>
          </w:rPr>
          <w:delText>Tabela 15 - Resultados dos diferentes algoritmos para os diferentes tamanhos de problemas</w:delText>
        </w:r>
        <w:r w:rsidDel="006862B7">
          <w:rPr>
            <w:noProof/>
            <w:webHidden/>
          </w:rPr>
          <w:tab/>
          <w:delText>46</w:delText>
        </w:r>
      </w:del>
    </w:p>
    <w:p w14:paraId="24423BCB" w14:textId="46E2CDFB" w:rsidR="001C4DD7" w:rsidDel="006862B7" w:rsidRDefault="001C4DD7">
      <w:pPr>
        <w:pStyle w:val="ndicedeilustraes"/>
        <w:tabs>
          <w:tab w:val="right" w:leader="dot" w:pos="7928"/>
        </w:tabs>
        <w:rPr>
          <w:del w:id="510" w:author="The Law" w:date="2018-06-25T14:08:00Z"/>
          <w:noProof/>
          <w:lang w:val="pt-PT" w:eastAsia="pt-PT"/>
        </w:rPr>
      </w:pPr>
      <w:del w:id="511" w:author="The Law" w:date="2018-06-25T14:08:00Z">
        <w:r w:rsidRPr="006862B7" w:rsidDel="006862B7">
          <w:rPr>
            <w:rStyle w:val="Hiperligao"/>
            <w:noProof/>
            <w:lang w:val="pt-PT"/>
          </w:rPr>
          <w:delText>Tabela 16 - Médias dos resultados dos diferentes algoritmos</w:delText>
        </w:r>
        <w:r w:rsidDel="006862B7">
          <w:rPr>
            <w:noProof/>
            <w:webHidden/>
          </w:rPr>
          <w:tab/>
          <w:delText>46</w:delText>
        </w:r>
      </w:del>
    </w:p>
    <w:p w14:paraId="1BFCA9F3" w14:textId="787A9F36" w:rsidR="001C4DD7" w:rsidDel="006862B7" w:rsidRDefault="001C4DD7">
      <w:pPr>
        <w:pStyle w:val="ndicedeilustraes"/>
        <w:tabs>
          <w:tab w:val="right" w:leader="dot" w:pos="7928"/>
        </w:tabs>
        <w:rPr>
          <w:del w:id="512" w:author="The Law" w:date="2018-06-25T14:08:00Z"/>
          <w:noProof/>
          <w:lang w:val="pt-PT" w:eastAsia="pt-PT"/>
        </w:rPr>
      </w:pPr>
      <w:del w:id="513" w:author="The Law" w:date="2018-06-25T14:08:00Z">
        <w:r w:rsidRPr="006862B7" w:rsidDel="006862B7">
          <w:rPr>
            <w:rStyle w:val="Hiperligao"/>
            <w:noProof/>
            <w:lang w:val="pt-PT"/>
          </w:rPr>
          <w:delText>Tabela 17 - Valor de tempo vezes fitness para os diferentes algoritmos</w:delText>
        </w:r>
        <w:r w:rsidDel="006862B7">
          <w:rPr>
            <w:noProof/>
            <w:webHidden/>
          </w:rPr>
          <w:tab/>
          <w:delText>46</w:delText>
        </w:r>
      </w:del>
    </w:p>
    <w:p w14:paraId="47108287" w14:textId="32C9E0F7" w:rsidR="001C4DD7" w:rsidDel="006862B7" w:rsidRDefault="001C4DD7">
      <w:pPr>
        <w:pStyle w:val="ndicedeilustraes"/>
        <w:tabs>
          <w:tab w:val="right" w:leader="dot" w:pos="7928"/>
        </w:tabs>
        <w:rPr>
          <w:del w:id="514" w:author="The Law" w:date="2018-06-25T14:08:00Z"/>
          <w:noProof/>
          <w:lang w:val="pt-PT" w:eastAsia="pt-PT"/>
        </w:rPr>
      </w:pPr>
      <w:del w:id="515" w:author="The Law" w:date="2018-06-25T14:08:00Z">
        <w:r w:rsidRPr="006862B7" w:rsidDel="006862B7">
          <w:rPr>
            <w:rStyle w:val="Hiperligao"/>
            <w:noProof/>
            <w:lang w:val="pt-PT"/>
          </w:rPr>
          <w:delText>Tabela 18 - Resultados dos testes do Custom Algorithm</w:delText>
        </w:r>
        <w:r w:rsidDel="006862B7">
          <w:rPr>
            <w:noProof/>
            <w:webHidden/>
          </w:rPr>
          <w:tab/>
          <w:delText>57</w:delText>
        </w:r>
      </w:del>
    </w:p>
    <w:p w14:paraId="5F6C582C" w14:textId="42193590" w:rsidR="001C4DD7" w:rsidDel="006862B7" w:rsidRDefault="001C4DD7">
      <w:pPr>
        <w:pStyle w:val="ndicedeilustraes"/>
        <w:tabs>
          <w:tab w:val="right" w:leader="dot" w:pos="7928"/>
        </w:tabs>
        <w:rPr>
          <w:del w:id="516" w:author="The Law" w:date="2018-06-25T14:08:00Z"/>
          <w:noProof/>
          <w:lang w:val="pt-PT" w:eastAsia="pt-PT"/>
        </w:rPr>
      </w:pPr>
      <w:del w:id="517" w:author="The Law" w:date="2018-06-25T14:08:00Z">
        <w:r w:rsidRPr="006862B7" w:rsidDel="006862B7">
          <w:rPr>
            <w:rStyle w:val="Hiperligao"/>
            <w:noProof/>
            <w:lang w:val="pt-PT"/>
          </w:rPr>
          <w:delText>Tabela 19 - Resultados dos testes do Algoritmo Genético</w:delText>
        </w:r>
        <w:r w:rsidDel="006862B7">
          <w:rPr>
            <w:noProof/>
            <w:webHidden/>
          </w:rPr>
          <w:tab/>
          <w:delText>61</w:delText>
        </w:r>
      </w:del>
    </w:p>
    <w:p w14:paraId="5A7F75BC" w14:textId="268CDA61" w:rsidR="001C4DD7" w:rsidDel="006862B7" w:rsidRDefault="001C4DD7">
      <w:pPr>
        <w:pStyle w:val="ndicedeilustraes"/>
        <w:tabs>
          <w:tab w:val="right" w:leader="dot" w:pos="7928"/>
        </w:tabs>
        <w:rPr>
          <w:del w:id="518" w:author="The Law" w:date="2018-06-25T14:08:00Z"/>
          <w:noProof/>
          <w:lang w:val="pt-PT" w:eastAsia="pt-PT"/>
        </w:rPr>
      </w:pPr>
      <w:del w:id="519" w:author="The Law" w:date="2018-06-25T14:08:00Z">
        <w:r w:rsidRPr="006862B7" w:rsidDel="006862B7">
          <w:rPr>
            <w:rStyle w:val="Hiperligao"/>
            <w:noProof/>
            <w:lang w:val="pt-PT"/>
          </w:rPr>
          <w:delText>Tabela 20 - Resultados dos testes do Bee Colony Optimization</w:delText>
        </w:r>
        <w:r w:rsidDel="006862B7">
          <w:rPr>
            <w:noProof/>
            <w:webHidden/>
          </w:rPr>
          <w:tab/>
          <w:delText>63</w:delText>
        </w:r>
      </w:del>
    </w:p>
    <w:p w14:paraId="66D4A0C2" w14:textId="1D1DFC10" w:rsidR="001C4DD7" w:rsidDel="006862B7" w:rsidRDefault="001C4DD7">
      <w:pPr>
        <w:pStyle w:val="ndicedeilustraes"/>
        <w:tabs>
          <w:tab w:val="right" w:leader="dot" w:pos="7928"/>
        </w:tabs>
        <w:rPr>
          <w:del w:id="520" w:author="The Law" w:date="2018-06-25T14:08:00Z"/>
          <w:noProof/>
          <w:lang w:val="pt-PT" w:eastAsia="pt-PT"/>
        </w:rPr>
      </w:pPr>
      <w:del w:id="521" w:author="The Law" w:date="2018-06-25T14:08:00Z">
        <w:r w:rsidRPr="006862B7" w:rsidDel="006862B7">
          <w:rPr>
            <w:rStyle w:val="Hiperligao"/>
            <w:noProof/>
            <w:lang w:val="pt-PT"/>
          </w:rPr>
          <w:delText>Tabela 21 - Resultados dos testes do Ant Colony Optimization</w:delText>
        </w:r>
        <w:r w:rsidDel="006862B7">
          <w:rPr>
            <w:noProof/>
            <w:webHidden/>
          </w:rPr>
          <w:tab/>
          <w:delText>65</w:delText>
        </w:r>
      </w:del>
    </w:p>
    <w:p w14:paraId="06282F29" w14:textId="77777777" w:rsidR="007350D9" w:rsidRPr="00484455" w:rsidRDefault="007350D9" w:rsidP="007350D9">
      <w:pPr>
        <w:rPr>
          <w:lang w:val="pt-PT"/>
        </w:rPr>
        <w:sectPr w:rsidR="007350D9" w:rsidRPr="00484455" w:rsidSect="00A37B06">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4EA5F4F6" w14:textId="77777777" w:rsidR="007350D9" w:rsidRPr="00484455" w:rsidRDefault="007350D9" w:rsidP="007350D9">
      <w:pPr>
        <w:pStyle w:val="ThesisHeading1non-numbered"/>
        <w:rPr>
          <w:lang w:val="pt-PT"/>
        </w:rPr>
      </w:pPr>
      <w:bookmarkStart w:id="522" w:name="_Toc517466439"/>
      <w:bookmarkStart w:id="523" w:name="_Toc517701456"/>
      <w:r w:rsidRPr="00484455">
        <w:rPr>
          <w:lang w:val="pt-PT"/>
        </w:rPr>
        <w:lastRenderedPageBreak/>
        <w:t>Lista de Acrónimos</w:t>
      </w:r>
      <w:bookmarkEnd w:id="522"/>
      <w:bookmarkEnd w:id="523"/>
    </w:p>
    <w:p w14:paraId="4FB35CA1" w14:textId="77777777" w:rsidR="007350D9" w:rsidRPr="00484455" w:rsidRDefault="007350D9" w:rsidP="007350D9">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2EF56F78" w14:textId="77777777" w:rsidR="007350D9" w:rsidRPr="003B294E" w:rsidRDefault="007350D9" w:rsidP="007350D9">
      <w:pPr>
        <w:pStyle w:val="ThesisBodyText"/>
        <w:rPr>
          <w:rFonts w:cs="Times New Roman"/>
          <w:szCs w:val="24"/>
          <w:lang w:val="en-US"/>
          <w:rPrChange w:id="524" w:author="Rodrigo" w:date="2018-06-25T12:13:00Z">
            <w:rPr>
              <w:rFonts w:cs="Times New Roman"/>
              <w:szCs w:val="24"/>
              <w:lang w:val="pt-PT"/>
            </w:rPr>
          </w:rPrChange>
        </w:rPr>
      </w:pPr>
      <w:r w:rsidRPr="003B294E">
        <w:rPr>
          <w:rFonts w:cs="Times New Roman"/>
          <w:szCs w:val="24"/>
          <w:lang w:val="en-US"/>
          <w:rPrChange w:id="525" w:author="Rodrigo" w:date="2018-06-25T12:13:00Z">
            <w:rPr>
              <w:rFonts w:cs="Times New Roman"/>
              <w:szCs w:val="24"/>
              <w:lang w:val="pt-PT"/>
            </w:rPr>
          </w:rPrChange>
        </w:rPr>
        <w:t>AG</w:t>
      </w:r>
      <w:r w:rsidRPr="003B294E">
        <w:rPr>
          <w:rFonts w:cs="Times New Roman"/>
          <w:szCs w:val="24"/>
          <w:lang w:val="en-US"/>
          <w:rPrChange w:id="526" w:author="Rodrigo" w:date="2018-06-25T12:13:00Z">
            <w:rPr>
              <w:rFonts w:cs="Times New Roman"/>
              <w:szCs w:val="24"/>
              <w:lang w:val="pt-PT"/>
            </w:rPr>
          </w:rPrChange>
        </w:rPr>
        <w:tab/>
      </w:r>
      <w:r w:rsidRPr="003B294E">
        <w:rPr>
          <w:rFonts w:cs="Times New Roman"/>
          <w:szCs w:val="24"/>
          <w:lang w:val="en-US"/>
          <w:rPrChange w:id="527" w:author="Rodrigo" w:date="2018-06-25T12:13:00Z">
            <w:rPr>
              <w:rFonts w:cs="Times New Roman"/>
              <w:szCs w:val="24"/>
              <w:lang w:val="pt-PT"/>
            </w:rPr>
          </w:rPrChange>
        </w:rPr>
        <w:tab/>
        <w:t>Algoritmo Genético</w:t>
      </w:r>
    </w:p>
    <w:p w14:paraId="18C2266A" w14:textId="77777777" w:rsidR="007350D9" w:rsidRPr="003B294E" w:rsidRDefault="007350D9" w:rsidP="007350D9">
      <w:pPr>
        <w:pStyle w:val="ThesisBodyText"/>
        <w:rPr>
          <w:rFonts w:cs="Times New Roman"/>
          <w:szCs w:val="24"/>
          <w:lang w:val="en-US"/>
          <w:rPrChange w:id="528" w:author="Rodrigo" w:date="2018-06-25T12:13:00Z">
            <w:rPr>
              <w:rFonts w:cs="Times New Roman"/>
              <w:szCs w:val="24"/>
              <w:lang w:val="pt-PT"/>
            </w:rPr>
          </w:rPrChange>
        </w:rPr>
      </w:pPr>
      <w:r w:rsidRPr="003B294E">
        <w:rPr>
          <w:rFonts w:cs="Times New Roman"/>
          <w:szCs w:val="24"/>
          <w:lang w:val="en-US"/>
          <w:rPrChange w:id="529" w:author="Rodrigo" w:date="2018-06-25T12:13:00Z">
            <w:rPr>
              <w:rFonts w:cs="Times New Roman"/>
              <w:szCs w:val="24"/>
              <w:lang w:val="pt-PT"/>
            </w:rPr>
          </w:rPrChange>
        </w:rPr>
        <w:t>BCO</w:t>
      </w:r>
      <w:r w:rsidRPr="003B294E">
        <w:rPr>
          <w:rFonts w:cs="Times New Roman"/>
          <w:szCs w:val="24"/>
          <w:lang w:val="en-US"/>
          <w:rPrChange w:id="530" w:author="Rodrigo" w:date="2018-06-25T12:13:00Z">
            <w:rPr>
              <w:rFonts w:cs="Times New Roman"/>
              <w:szCs w:val="24"/>
              <w:lang w:val="pt-PT"/>
            </w:rPr>
          </w:rPrChange>
        </w:rPr>
        <w:tab/>
      </w:r>
      <w:r w:rsidRPr="003B294E">
        <w:rPr>
          <w:rFonts w:cs="Times New Roman"/>
          <w:szCs w:val="24"/>
          <w:lang w:val="en-US"/>
          <w:rPrChange w:id="531" w:author="Rodrigo" w:date="2018-06-25T12:13:00Z">
            <w:rPr>
              <w:rFonts w:cs="Times New Roman"/>
              <w:szCs w:val="24"/>
              <w:lang w:val="pt-PT"/>
            </w:rPr>
          </w:rPrChange>
        </w:rPr>
        <w:tab/>
        <w:t>Bee Colony Optimization</w:t>
      </w:r>
    </w:p>
    <w:p w14:paraId="6B485F7C" w14:textId="77777777" w:rsidR="007350D9" w:rsidRPr="003B294E" w:rsidRDefault="007350D9" w:rsidP="007350D9">
      <w:pPr>
        <w:pStyle w:val="ThesisBodyText"/>
        <w:rPr>
          <w:rFonts w:cs="Times New Roman"/>
          <w:szCs w:val="24"/>
          <w:lang w:val="en-US"/>
          <w:rPrChange w:id="532" w:author="Rodrigo" w:date="2018-06-25T12:13:00Z">
            <w:rPr>
              <w:rFonts w:cs="Times New Roman"/>
              <w:szCs w:val="24"/>
              <w:lang w:val="pt-PT"/>
            </w:rPr>
          </w:rPrChange>
        </w:rPr>
      </w:pPr>
      <w:r w:rsidRPr="003B294E">
        <w:rPr>
          <w:rFonts w:cs="Times New Roman"/>
          <w:szCs w:val="24"/>
          <w:lang w:val="en-US"/>
          <w:rPrChange w:id="533" w:author="Rodrigo" w:date="2018-06-25T12:13:00Z">
            <w:rPr>
              <w:rFonts w:cs="Times New Roman"/>
              <w:szCs w:val="24"/>
              <w:lang w:val="pt-PT"/>
            </w:rPr>
          </w:rPrChange>
        </w:rPr>
        <w:t>CA</w:t>
      </w:r>
      <w:r w:rsidRPr="003B294E">
        <w:rPr>
          <w:rFonts w:cs="Times New Roman"/>
          <w:szCs w:val="24"/>
          <w:lang w:val="en-US"/>
          <w:rPrChange w:id="534" w:author="Rodrigo" w:date="2018-06-25T12:13:00Z">
            <w:rPr>
              <w:rFonts w:cs="Times New Roman"/>
              <w:szCs w:val="24"/>
              <w:lang w:val="pt-PT"/>
            </w:rPr>
          </w:rPrChange>
        </w:rPr>
        <w:tab/>
      </w:r>
      <w:r w:rsidRPr="003B294E">
        <w:rPr>
          <w:rFonts w:cs="Times New Roman"/>
          <w:szCs w:val="24"/>
          <w:lang w:val="en-US"/>
          <w:rPrChange w:id="535" w:author="Rodrigo" w:date="2018-06-25T12:13:00Z">
            <w:rPr>
              <w:rFonts w:cs="Times New Roman"/>
              <w:szCs w:val="24"/>
              <w:lang w:val="pt-PT"/>
            </w:rPr>
          </w:rPrChange>
        </w:rPr>
        <w:tab/>
        <w:t>Custom Algorithm</w:t>
      </w:r>
    </w:p>
    <w:p w14:paraId="528413FA" w14:textId="77777777" w:rsidR="007350D9" w:rsidRPr="003B294E" w:rsidRDefault="007350D9" w:rsidP="007350D9">
      <w:pPr>
        <w:pStyle w:val="ThesisBodyText"/>
        <w:rPr>
          <w:rFonts w:cs="Times New Roman"/>
          <w:szCs w:val="24"/>
          <w:lang w:val="en-US"/>
          <w:rPrChange w:id="536" w:author="Rodrigo" w:date="2018-06-25T12:13:00Z">
            <w:rPr>
              <w:rFonts w:cs="Times New Roman"/>
              <w:szCs w:val="24"/>
              <w:lang w:val="pt-PT"/>
            </w:rPr>
          </w:rPrChange>
        </w:rPr>
      </w:pPr>
      <w:r w:rsidRPr="003B294E">
        <w:rPr>
          <w:rFonts w:cs="Times New Roman"/>
          <w:szCs w:val="24"/>
          <w:lang w:val="en-US"/>
          <w:rPrChange w:id="537" w:author="Rodrigo" w:date="2018-06-25T12:13:00Z">
            <w:rPr>
              <w:rFonts w:cs="Times New Roman"/>
              <w:szCs w:val="24"/>
              <w:lang w:val="pt-PT"/>
            </w:rPr>
          </w:rPrChange>
        </w:rPr>
        <w:t>CLI</w:t>
      </w:r>
      <w:r w:rsidRPr="003B294E">
        <w:rPr>
          <w:rFonts w:cs="Times New Roman"/>
          <w:szCs w:val="24"/>
          <w:lang w:val="en-US"/>
          <w:rPrChange w:id="538" w:author="Rodrigo" w:date="2018-06-25T12:13:00Z">
            <w:rPr>
              <w:rFonts w:cs="Times New Roman"/>
              <w:szCs w:val="24"/>
              <w:lang w:val="pt-PT"/>
            </w:rPr>
          </w:rPrChange>
        </w:rPr>
        <w:tab/>
      </w:r>
      <w:r w:rsidRPr="003B294E">
        <w:rPr>
          <w:rFonts w:cs="Times New Roman"/>
          <w:szCs w:val="24"/>
          <w:lang w:val="en-US"/>
          <w:rPrChange w:id="539" w:author="Rodrigo" w:date="2018-06-25T12:13:00Z">
            <w:rPr>
              <w:rFonts w:cs="Times New Roman"/>
              <w:szCs w:val="24"/>
              <w:lang w:val="pt-PT"/>
            </w:rPr>
          </w:rPrChange>
        </w:rPr>
        <w:tab/>
      </w:r>
      <w:r w:rsidRPr="003B294E">
        <w:rPr>
          <w:lang w:val="en-US"/>
          <w:rPrChange w:id="540" w:author="Rodrigo" w:date="2018-06-25T12:13:00Z">
            <w:rPr>
              <w:lang w:val="pt-PT"/>
            </w:rPr>
          </w:rPrChange>
        </w:rPr>
        <w:t>Common Language Infrastructure</w:t>
      </w:r>
    </w:p>
    <w:p w14:paraId="2FFF4872" w14:textId="77777777" w:rsidR="007350D9" w:rsidRPr="00484455" w:rsidRDefault="007350D9" w:rsidP="007350D9">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14:paraId="6F8B0318" w14:textId="77777777" w:rsidR="007350D9" w:rsidRPr="00484455" w:rsidRDefault="007350D9" w:rsidP="007350D9">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4302AD13" w14:textId="77777777" w:rsidR="007350D9" w:rsidRPr="00484455" w:rsidRDefault="007350D9" w:rsidP="007350D9">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t>Swarm Intelligence</w:t>
      </w:r>
    </w:p>
    <w:p w14:paraId="58B68765" w14:textId="77777777" w:rsidR="007350D9" w:rsidRPr="00484455" w:rsidRDefault="007350D9" w:rsidP="007350D9">
      <w:pPr>
        <w:pStyle w:val="ThesisBodyText"/>
        <w:rPr>
          <w:lang w:val="pt-PT"/>
        </w:rPr>
        <w:sectPr w:rsidR="007350D9" w:rsidRPr="00484455" w:rsidSect="00A37B06">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6D751132" w14:textId="77777777" w:rsidR="007350D9" w:rsidRPr="00484455" w:rsidRDefault="007350D9" w:rsidP="007350D9">
      <w:pPr>
        <w:pStyle w:val="ThesisHeading1numberedchapterheading"/>
        <w:numPr>
          <w:ilvl w:val="0"/>
          <w:numId w:val="8"/>
        </w:numPr>
      </w:pPr>
      <w:bookmarkStart w:id="541" w:name="_Toc517466440"/>
      <w:bookmarkStart w:id="542" w:name="_Toc517701457"/>
      <w:r w:rsidRPr="00484455">
        <w:lastRenderedPageBreak/>
        <w:t>- Introdução</w:t>
      </w:r>
      <w:bookmarkEnd w:id="541"/>
      <w:bookmarkEnd w:id="542"/>
    </w:p>
    <w:p w14:paraId="3F218D65" w14:textId="77777777" w:rsidR="00A37B06" w:rsidRDefault="00A37B06" w:rsidP="007350D9">
      <w:pPr>
        <w:pStyle w:val="ThesisBodyText"/>
        <w:rPr>
          <w:ins w:id="543" w:author="Maninhas" w:date="2018-06-25T08:29:00Z"/>
          <w:sz w:val="23"/>
          <w:szCs w:val="23"/>
          <w:lang w:val="pt-PT"/>
        </w:rPr>
      </w:pPr>
      <w:ins w:id="544" w:author="Maninhas" w:date="2018-06-25T08:28:00Z">
        <w:r w:rsidRPr="00A37B06">
          <w:rPr>
            <w:sz w:val="23"/>
            <w:szCs w:val="23"/>
            <w:lang w:val="pt-PT"/>
            <w:rPrChange w:id="545" w:author="Maninhas" w:date="2018-06-25T08:28:00Z">
              <w:rPr>
                <w:sz w:val="23"/>
                <w:szCs w:val="23"/>
              </w:rPr>
            </w:rPrChange>
          </w:rPr>
          <w:t>No âmbito da unidade curricular de Projeto Informático, do curso de Licenciatura em Engenharia Informática, da Escola Superior de Tecnologia e Gestão do Instituto Politécnico de Leiria, foi elaborado o presente relatório com base no projeto:</w:t>
        </w:r>
        <w:r w:rsidRPr="00A37B06">
          <w:rPr>
            <w:lang w:val="pt-PT"/>
            <w:rPrChange w:id="546" w:author="Maninhas" w:date="2018-06-25T08:28:00Z">
              <w:rPr/>
            </w:rPrChange>
          </w:rPr>
          <w:t xml:space="preserve"> </w:t>
        </w:r>
        <w:r w:rsidRPr="00A37B06">
          <w:rPr>
            <w:sz w:val="23"/>
            <w:szCs w:val="23"/>
            <w:lang w:val="pt-PT"/>
          </w:rPr>
          <w:t>Resolução do problema de localização de regeneradores através de algoritmos de inteligência artificial</w:t>
        </w:r>
        <w:r>
          <w:rPr>
            <w:sz w:val="23"/>
            <w:szCs w:val="23"/>
            <w:lang w:val="pt-PT"/>
          </w:rPr>
          <w:t>.</w:t>
        </w:r>
      </w:ins>
    </w:p>
    <w:p w14:paraId="053A3AA1" w14:textId="77777777" w:rsidR="00A37B06" w:rsidRPr="00484455" w:rsidRDefault="00A37B06" w:rsidP="00A37B06">
      <w:pPr>
        <w:pStyle w:val="ThesisBodyText"/>
        <w:rPr>
          <w:moveTo w:id="547" w:author="Maninhas" w:date="2018-06-25T08:29:00Z"/>
          <w:rFonts w:cs="Times New Roman"/>
          <w:lang w:val="pt-PT"/>
        </w:rPr>
      </w:pPr>
      <w:moveToRangeStart w:id="548" w:author="Maninhas" w:date="2018-06-25T08:29:00Z" w:name="move517678692"/>
      <w:moveTo w:id="549" w:author="Maninhas" w:date="2018-06-25T08:29:00Z">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To>
    </w:p>
    <w:moveToRangeEnd w:id="548"/>
    <w:p w14:paraId="25E7EB49" w14:textId="388FA969" w:rsidR="007350D9" w:rsidRPr="00484455" w:rsidRDefault="007350D9" w:rsidP="007350D9">
      <w:pPr>
        <w:pStyle w:val="ThesisBodyText"/>
        <w:rPr>
          <w:lang w:val="pt-PT"/>
        </w:rPr>
      </w:pPr>
      <w:r w:rsidRPr="00484455">
        <w:rPr>
          <w:lang w:val="pt-PT"/>
        </w:rPr>
        <w:t xml:space="preserve">Este capítulo está estruturado da seguinte forma: </w:t>
      </w:r>
      <w:r w:rsidR="00A37B06">
        <w:rPr>
          <w:lang w:val="pt-PT"/>
        </w:rPr>
        <w:t>a</w:t>
      </w:r>
      <w:r w:rsidRPr="00484455">
        <w:rPr>
          <w:lang w:val="pt-PT"/>
        </w:rPr>
        <w:t xml:space="preserve"> secção 1.1 apresenta </w:t>
      </w:r>
      <w:del w:id="550" w:author="Maninhas" w:date="2018-06-25T08:47:00Z">
        <w:r w:rsidRPr="00484455" w:rsidDel="00AC314D">
          <w:rPr>
            <w:lang w:val="pt-PT"/>
          </w:rPr>
          <w:delText>o enquadramento e a</w:delText>
        </w:r>
      </w:del>
      <w:ins w:id="551" w:author="Maninhas" w:date="2018-06-25T08:47:00Z">
        <w:r w:rsidR="00AC314D">
          <w:rPr>
            <w:lang w:val="pt-PT"/>
          </w:rPr>
          <w:t>uma breve</w:t>
        </w:r>
      </w:ins>
      <w:r w:rsidRPr="00484455">
        <w:rPr>
          <w:lang w:val="pt-PT"/>
        </w:rPr>
        <w:t xml:space="preserve"> descrição do problema resolvido neste projeto; </w:t>
      </w:r>
      <w:r w:rsidR="00A37B06">
        <w:rPr>
          <w:lang w:val="pt-PT"/>
        </w:rPr>
        <w:t>a</w:t>
      </w:r>
      <w:r w:rsidRPr="00484455">
        <w:rPr>
          <w:lang w:val="pt-PT"/>
        </w:rPr>
        <w:t xml:space="preserve"> secção 1.2 apresenta a motivação para o desenvolvimento deste projeto; </w:t>
      </w:r>
      <w:r w:rsidR="00A37B06">
        <w:rPr>
          <w:lang w:val="pt-PT"/>
        </w:rPr>
        <w:t>a</w:t>
      </w:r>
      <w:r w:rsidRPr="00484455">
        <w:rPr>
          <w:lang w:val="pt-PT"/>
        </w:rPr>
        <w:t xml:space="preserve"> secção 1.3 apresenta a estrutura deste relatório, e a secção 1.4 sumariza os conceitos apresentados neste capítulo.</w:t>
      </w:r>
    </w:p>
    <w:p w14:paraId="4D3A1D38" w14:textId="5862E007" w:rsidR="007350D9" w:rsidRPr="00484455" w:rsidRDefault="007350D9" w:rsidP="007350D9">
      <w:pPr>
        <w:pStyle w:val="ThesisHeading2numbered"/>
        <w:numPr>
          <w:ilvl w:val="1"/>
          <w:numId w:val="9"/>
        </w:numPr>
        <w:rPr>
          <w:rFonts w:cs="Times New Roman"/>
          <w:lang w:val="pt-PT"/>
        </w:rPr>
      </w:pPr>
      <w:bookmarkStart w:id="552" w:name="_Toc516848784"/>
      <w:bookmarkStart w:id="553" w:name="_Toc517466441"/>
      <w:del w:id="554" w:author="Maninhas" w:date="2018-06-25T08:47:00Z">
        <w:r w:rsidRPr="00484455" w:rsidDel="00AC314D">
          <w:rPr>
            <w:rFonts w:cs="Times New Roman"/>
            <w:lang w:val="pt-PT"/>
          </w:rPr>
          <w:delText xml:space="preserve">Breve Enquadramento e Descrição do </w:delText>
        </w:r>
      </w:del>
      <w:bookmarkStart w:id="555" w:name="_Toc517701458"/>
      <w:r w:rsidRPr="00484455">
        <w:rPr>
          <w:rFonts w:cs="Times New Roman"/>
          <w:lang w:val="pt-PT"/>
        </w:rPr>
        <w:t>Problema</w:t>
      </w:r>
      <w:bookmarkEnd w:id="552"/>
      <w:bookmarkEnd w:id="553"/>
      <w:ins w:id="556" w:author="Maninhas" w:date="2018-06-25T08:47:00Z">
        <w:r w:rsidR="00AC314D">
          <w:rPr>
            <w:rFonts w:cs="Times New Roman"/>
            <w:lang w:val="pt-PT"/>
          </w:rPr>
          <w:t xml:space="preserve"> PLR</w:t>
        </w:r>
      </w:ins>
      <w:bookmarkEnd w:id="555"/>
    </w:p>
    <w:p w14:paraId="497FD50B" w14:textId="77777777" w:rsidR="007350D9" w:rsidRPr="00484455" w:rsidDel="00A37B06" w:rsidRDefault="007350D9" w:rsidP="007350D9">
      <w:pPr>
        <w:pStyle w:val="ThesisBodyText"/>
        <w:rPr>
          <w:moveFrom w:id="557" w:author="Maninhas" w:date="2018-06-25T08:29:00Z"/>
          <w:rFonts w:cs="Times New Roman"/>
          <w:lang w:val="pt-PT"/>
        </w:rPr>
      </w:pPr>
      <w:moveFromRangeStart w:id="558" w:author="Maninhas" w:date="2018-06-25T08:29:00Z" w:name="move517678692"/>
      <w:moveFrom w:id="559" w:author="Maninhas" w:date="2018-06-25T08:29:00Z">
        <w:r w:rsidRPr="00484455" w:rsidDel="00A37B06">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moveFrom>
    </w:p>
    <w:moveFromRangeEnd w:id="558"/>
    <w:p w14:paraId="481CEFD2" w14:textId="08518F74" w:rsidR="007350D9" w:rsidRPr="00484455" w:rsidRDefault="007350D9" w:rsidP="007350D9">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w:t>
      </w:r>
      <w:commentRangeStart w:id="560"/>
      <w:r w:rsidRPr="00484455">
        <w:rPr>
          <w:rFonts w:cs="Times New Roman"/>
          <w:lang w:val="pt-PT"/>
        </w:rPr>
        <w:t>problemas</w:t>
      </w:r>
      <w:commentRangeEnd w:id="560"/>
      <w:r w:rsidR="00A37B06">
        <w:rPr>
          <w:rStyle w:val="Refdecomentrio"/>
          <w:rFonts w:asciiTheme="minorHAnsi" w:hAnsiTheme="minorHAnsi"/>
        </w:rPr>
        <w:commentReference w:id="560"/>
      </w:r>
      <w:ins w:id="561" w:author="Rodrigo" w:date="2018-06-25T15:40:00Z">
        <w:r w:rsidR="00554EB9">
          <w:rPr>
            <w:rFonts w:cs="Times New Roman"/>
            <w:lang w:val="pt-PT"/>
          </w:rPr>
          <w:t xml:space="preserve"> </w:t>
        </w:r>
      </w:ins>
      <w:customXmlInsRangeStart w:id="562" w:author="Rodrigo" w:date="2018-06-25T15:44:00Z"/>
      <w:sdt>
        <w:sdtPr>
          <w:rPr>
            <w:rFonts w:cs="Times New Roman"/>
            <w:lang w:val="pt-PT"/>
          </w:rPr>
          <w:id w:val="1932009871"/>
          <w:citation/>
        </w:sdtPr>
        <w:sdtEndPr/>
        <w:sdtContent>
          <w:customXmlInsRangeEnd w:id="562"/>
          <w:ins w:id="563" w:author="Rodrigo" w:date="2018-06-25T15:44:00Z">
            <w:r w:rsidR="00554EB9">
              <w:rPr>
                <w:rFonts w:cs="Times New Roman"/>
                <w:lang w:val="pt-PT"/>
              </w:rPr>
              <w:fldChar w:fldCharType="begin"/>
            </w:r>
            <w:r w:rsidR="00554EB9" w:rsidRPr="00554EB9">
              <w:rPr>
                <w:rFonts w:cs="Times New Roman"/>
                <w:lang w:val="pt-PT"/>
                <w:rPrChange w:id="564" w:author="Rodrigo" w:date="2018-06-25T15:44:00Z">
                  <w:rPr>
                    <w:rFonts w:cs="Times New Roman"/>
                    <w:lang w:val="en-US"/>
                  </w:rPr>
                </w:rPrChange>
              </w:rPr>
              <w:instrText xml:space="preserve"> CITATION Lou18 \l 1033 </w:instrText>
            </w:r>
          </w:ins>
          <w:r w:rsidR="00554EB9">
            <w:rPr>
              <w:rFonts w:cs="Times New Roman"/>
              <w:lang w:val="pt-PT"/>
            </w:rPr>
            <w:fldChar w:fldCharType="separate"/>
          </w:r>
          <w:r w:rsidR="006A5EBF" w:rsidRPr="006A5EBF">
            <w:rPr>
              <w:rFonts w:cs="Times New Roman"/>
              <w:noProof/>
              <w:lang w:val="pt-PT"/>
            </w:rPr>
            <w:t>[1]</w:t>
          </w:r>
          <w:ins w:id="565" w:author="Rodrigo" w:date="2018-06-25T15:44:00Z">
            <w:r w:rsidR="00554EB9">
              <w:rPr>
                <w:rFonts w:cs="Times New Roman"/>
                <w:lang w:val="pt-PT"/>
              </w:rPr>
              <w:fldChar w:fldCharType="end"/>
            </w:r>
          </w:ins>
          <w:customXmlInsRangeStart w:id="566" w:author="Rodrigo" w:date="2018-06-25T15:44:00Z"/>
        </w:sdtContent>
      </w:sdt>
      <w:customXmlInsRangeEnd w:id="566"/>
      <w:ins w:id="567" w:author="Maninhas" w:date="2018-06-25T08:29:00Z">
        <w:del w:id="568" w:author="Rodrigo" w:date="2018-06-25T15:44:00Z">
          <w:r w:rsidR="00A37B06" w:rsidDel="00554EB9">
            <w:rPr>
              <w:rFonts w:cs="Times New Roman"/>
              <w:lang w:val="pt-PT"/>
            </w:rPr>
            <w:delText xml:space="preserve"> </w:delText>
          </w:r>
        </w:del>
      </w:ins>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1929298D" w14:textId="77777777" w:rsidR="007350D9" w:rsidRPr="00484455" w:rsidRDefault="007350D9" w:rsidP="007350D9">
      <w:pPr>
        <w:pStyle w:val="ThesisBodyText"/>
        <w:rPr>
          <w:rFonts w:cs="Times New Roman"/>
          <w:lang w:val="pt-PT"/>
        </w:rPr>
      </w:pPr>
      <w:r w:rsidRPr="00484455">
        <w:rPr>
          <w:rFonts w:cs="Times New Roman"/>
          <w:lang w:val="pt-PT"/>
        </w:rPr>
        <w:t>O PLR é u</w:t>
      </w:r>
      <w:ins w:id="569" w:author="Maninhas" w:date="2018-06-25T08:30:00Z">
        <w:r w:rsidR="00A37B06">
          <w:rPr>
            <w:rFonts w:cs="Times New Roman"/>
            <w:lang w:val="pt-PT"/>
          </w:rPr>
          <w:t xml:space="preserve">m problema </w:t>
        </w:r>
      </w:ins>
      <w:del w:id="570" w:author="Maninhas" w:date="2018-06-25T08:30:00Z">
        <w:r w:rsidRPr="00484455" w:rsidDel="00A37B06">
          <w:rPr>
            <w:rFonts w:cs="Times New Roman"/>
            <w:lang w:val="pt-PT"/>
          </w:rPr>
          <w:delText xml:space="preserve">ma questão </w:delText>
        </w:r>
      </w:del>
      <w:r w:rsidRPr="00484455">
        <w:rPr>
          <w:rFonts w:cs="Times New Roman"/>
          <w:lang w:val="pt-PT"/>
        </w:rPr>
        <w:t xml:space="preserve">real, pois de facto existe um problema nas redes óticas. Quanto mais distante estiver o sinal ótico da sua fonte, mais sujeito este está a perder qualidade. Isto acontece devido a falhas na fibra em si. De modo a resolver este </w:t>
      </w:r>
      <w:r w:rsidRPr="00484455">
        <w:rPr>
          <w:rFonts w:cs="Times New Roman"/>
          <w:lang w:val="pt-PT"/>
        </w:rPr>
        <w:lastRenderedPageBreak/>
        <w:t>problema, existem máquinas chamadas regeneradores, cujo propósito é restaurar a qualidade do sinal. Infelizmente, estes equipamentos têm um custo bastante elevado.</w:t>
      </w:r>
    </w:p>
    <w:p w14:paraId="5B2BCD07" w14:textId="77777777" w:rsidR="007350D9" w:rsidRPr="00484455" w:rsidRDefault="007350D9" w:rsidP="007350D9">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3A657855" w14:textId="742CFEAC" w:rsidR="007350D9" w:rsidRPr="00484455" w:rsidRDefault="007350D9" w:rsidP="007350D9">
      <w:pPr>
        <w:pStyle w:val="ThesisBodyText"/>
        <w:rPr>
          <w:rFonts w:cs="Times New Roman"/>
          <w:lang w:val="pt-PT"/>
        </w:rPr>
      </w:pPr>
      <w:r w:rsidRPr="00484455">
        <w:rPr>
          <w:rFonts w:cs="Times New Roman"/>
          <w:lang w:val="pt-PT"/>
        </w:rPr>
        <w:t xml:space="preserve">o </w:t>
      </w:r>
      <w:ins w:id="571" w:author="Maninhas" w:date="2018-06-25T08:31:00Z">
        <w:r w:rsidR="00A37B06" w:rsidRPr="00A961ED">
          <w:rPr>
            <w:rFonts w:cs="Times New Roman"/>
            <w:i/>
            <w:lang w:val="pt-PT"/>
            <w:rPrChange w:id="572" w:author="The Law" w:date="2018-06-25T14:02:00Z">
              <w:rPr>
                <w:rFonts w:cs="Times New Roman"/>
                <w:lang w:val="pt-PT"/>
              </w:rPr>
            </w:rPrChange>
          </w:rPr>
          <w:t>Custom Algorit</w:t>
        </w:r>
      </w:ins>
      <w:ins w:id="573" w:author="Maninhas" w:date="2018-06-25T08:32:00Z">
        <w:r w:rsidR="00A37B06" w:rsidRPr="00A961ED">
          <w:rPr>
            <w:rFonts w:cs="Times New Roman"/>
            <w:i/>
            <w:lang w:val="pt-PT"/>
            <w:rPrChange w:id="574" w:author="The Law" w:date="2018-06-25T14:02:00Z">
              <w:rPr>
                <w:rFonts w:cs="Times New Roman"/>
                <w:lang w:val="pt-PT"/>
              </w:rPr>
            </w:rPrChange>
          </w:rPr>
          <w:t>h</w:t>
        </w:r>
      </w:ins>
      <w:ins w:id="575" w:author="Maninhas" w:date="2018-06-25T08:31:00Z">
        <w:r w:rsidR="00A37B06" w:rsidRPr="00A961ED">
          <w:rPr>
            <w:rFonts w:cs="Times New Roman"/>
            <w:i/>
            <w:lang w:val="pt-PT"/>
            <w:rPrChange w:id="576" w:author="The Law" w:date="2018-06-25T14:02:00Z">
              <w:rPr>
                <w:rFonts w:cs="Times New Roman"/>
                <w:lang w:val="pt-PT"/>
              </w:rPr>
            </w:rPrChange>
          </w:rPr>
          <w:t>m</w:t>
        </w:r>
        <w:r w:rsidR="00A37B06" w:rsidRPr="00A961ED">
          <w:rPr>
            <w:rFonts w:cs="Times New Roman"/>
            <w:lang w:val="pt-PT"/>
          </w:rPr>
          <w:t xml:space="preserve"> (</w:t>
        </w:r>
      </w:ins>
      <w:commentRangeStart w:id="577"/>
      <w:r w:rsidRPr="00A961ED">
        <w:rPr>
          <w:rFonts w:cs="Times New Roman"/>
          <w:lang w:val="pt-PT"/>
        </w:rPr>
        <w:t>CA</w:t>
      </w:r>
      <w:ins w:id="578" w:author="Maninhas" w:date="2018-06-25T08:32:00Z">
        <w:r w:rsidR="00A37B06" w:rsidRPr="00A961ED">
          <w:rPr>
            <w:rFonts w:cs="Times New Roman"/>
            <w:lang w:val="pt-PT"/>
            <w:rPrChange w:id="579" w:author="The Law" w:date="2018-06-25T14:02:00Z">
              <w:rPr>
                <w:rFonts w:cs="Times New Roman"/>
                <w:color w:val="FF0000"/>
                <w:lang w:val="pt-PT"/>
              </w:rPr>
            </w:rPrChange>
          </w:rPr>
          <w:t>)</w:t>
        </w:r>
      </w:ins>
      <w:ins w:id="580" w:author="Maninhas" w:date="2018-06-25T08:31:00Z">
        <w:del w:id="581" w:author="The Law" w:date="2018-06-25T14:02:00Z">
          <w:r w:rsidR="00A37B06" w:rsidRPr="00A961ED" w:rsidDel="00A961ED">
            <w:rPr>
              <w:rFonts w:cs="Times New Roman"/>
              <w:lang w:val="pt-PT"/>
              <w:rPrChange w:id="582" w:author="The Law" w:date="2018-06-25T14:02:00Z">
                <w:rPr>
                  <w:rFonts w:cs="Times New Roman"/>
                  <w:color w:val="FF0000"/>
                  <w:lang w:val="pt-PT"/>
                </w:rPr>
              </w:rPrChange>
            </w:rPr>
            <w:delText xml:space="preserve"> </w:delText>
          </w:r>
        </w:del>
      </w:ins>
      <w:r w:rsidRPr="00A961ED">
        <w:rPr>
          <w:rFonts w:cs="Times New Roman"/>
          <w:lang w:val="pt-PT"/>
        </w:rPr>
        <w:t xml:space="preserve">, o </w:t>
      </w:r>
      <w:ins w:id="583" w:author="Maninhas" w:date="2018-06-25T08:32:00Z">
        <w:r w:rsidR="00A37B06" w:rsidRPr="00A961ED">
          <w:rPr>
            <w:rFonts w:cs="Times New Roman"/>
            <w:lang w:val="pt-PT"/>
            <w:rPrChange w:id="584" w:author="The Law" w:date="2018-06-25T14:02:00Z">
              <w:rPr>
                <w:rFonts w:cs="Times New Roman"/>
                <w:color w:val="FF0000"/>
                <w:lang w:val="pt-PT"/>
              </w:rPr>
            </w:rPrChange>
          </w:rPr>
          <w:t>Algoritmo Genético (</w:t>
        </w:r>
      </w:ins>
      <w:r w:rsidRPr="00A961ED">
        <w:rPr>
          <w:rFonts w:cs="Times New Roman"/>
          <w:lang w:val="pt-PT"/>
        </w:rPr>
        <w:t>AG</w:t>
      </w:r>
      <w:ins w:id="585" w:author="Maninhas" w:date="2018-06-25T08:32:00Z">
        <w:r w:rsidR="00A37B06" w:rsidRPr="00A961ED">
          <w:rPr>
            <w:rFonts w:cs="Times New Roman"/>
            <w:lang w:val="pt-PT"/>
            <w:rPrChange w:id="586" w:author="The Law" w:date="2018-06-25T14:02:00Z">
              <w:rPr>
                <w:rFonts w:cs="Times New Roman"/>
                <w:color w:val="FF0000"/>
                <w:lang w:val="pt-PT"/>
              </w:rPr>
            </w:rPrChange>
          </w:rPr>
          <w:t>)</w:t>
        </w:r>
      </w:ins>
      <w:r w:rsidRPr="00A961ED">
        <w:rPr>
          <w:rFonts w:cs="Times New Roman"/>
          <w:lang w:val="pt-PT"/>
        </w:rPr>
        <w:t xml:space="preserve">, o </w:t>
      </w:r>
      <w:ins w:id="587" w:author="Maninhas" w:date="2018-06-25T08:32:00Z">
        <w:r w:rsidR="00A37B06" w:rsidRPr="00A961ED">
          <w:rPr>
            <w:rFonts w:cs="Times New Roman"/>
            <w:i/>
            <w:lang w:val="pt-PT"/>
            <w:rPrChange w:id="588" w:author="The Law" w:date="2018-06-25T14:02:00Z">
              <w:rPr>
                <w:rFonts w:cs="Times New Roman"/>
                <w:color w:val="FF0000"/>
                <w:lang w:val="pt-PT"/>
              </w:rPr>
            </w:rPrChange>
          </w:rPr>
          <w:t>Ant Colony Optimization</w:t>
        </w:r>
        <w:r w:rsidR="00A37B06" w:rsidRPr="00A961ED">
          <w:rPr>
            <w:rFonts w:cs="Times New Roman"/>
            <w:lang w:val="pt-PT"/>
            <w:rPrChange w:id="589" w:author="The Law" w:date="2018-06-25T14:02:00Z">
              <w:rPr>
                <w:rFonts w:cs="Times New Roman"/>
                <w:color w:val="FF0000"/>
                <w:lang w:val="pt-PT"/>
              </w:rPr>
            </w:rPrChange>
          </w:rPr>
          <w:t xml:space="preserve"> (</w:t>
        </w:r>
      </w:ins>
      <w:r w:rsidRPr="00A961ED">
        <w:rPr>
          <w:rFonts w:cs="Times New Roman"/>
          <w:lang w:val="pt-PT"/>
        </w:rPr>
        <w:t>ACO</w:t>
      </w:r>
      <w:ins w:id="590" w:author="Maninhas" w:date="2018-06-25T08:32:00Z">
        <w:r w:rsidR="00A37B06" w:rsidRPr="00A961ED">
          <w:rPr>
            <w:rFonts w:cs="Times New Roman"/>
            <w:lang w:val="pt-PT"/>
            <w:rPrChange w:id="591" w:author="The Law" w:date="2018-06-25T14:02:00Z">
              <w:rPr>
                <w:rFonts w:cs="Times New Roman"/>
                <w:color w:val="FF0000"/>
                <w:lang w:val="pt-PT"/>
              </w:rPr>
            </w:rPrChange>
          </w:rPr>
          <w:t>)</w:t>
        </w:r>
      </w:ins>
      <w:r w:rsidRPr="00A961ED">
        <w:rPr>
          <w:rFonts w:cs="Times New Roman"/>
          <w:lang w:val="pt-PT"/>
        </w:rPr>
        <w:t xml:space="preserve"> e o</w:t>
      </w:r>
      <w:ins w:id="592" w:author="Maninhas" w:date="2018-06-25T08:32:00Z">
        <w:r w:rsidR="00A37B06" w:rsidRPr="00A961ED">
          <w:rPr>
            <w:rFonts w:cs="Times New Roman"/>
            <w:lang w:val="pt-PT"/>
            <w:rPrChange w:id="593" w:author="The Law" w:date="2018-06-25T14:02:00Z">
              <w:rPr>
                <w:rFonts w:cs="Times New Roman"/>
                <w:color w:val="FF0000"/>
                <w:lang w:val="pt-PT"/>
              </w:rPr>
            </w:rPrChange>
          </w:rPr>
          <w:t xml:space="preserve"> </w:t>
        </w:r>
        <w:r w:rsidR="00A37B06" w:rsidRPr="00A961ED">
          <w:rPr>
            <w:rFonts w:cs="Times New Roman"/>
            <w:i/>
            <w:lang w:val="pt-PT"/>
            <w:rPrChange w:id="594" w:author="The Law" w:date="2018-06-25T14:02:00Z">
              <w:rPr>
                <w:rFonts w:cs="Times New Roman"/>
                <w:color w:val="FF0000"/>
                <w:lang w:val="pt-PT"/>
              </w:rPr>
            </w:rPrChange>
          </w:rPr>
          <w:t>Bee Colony Optimization</w:t>
        </w:r>
        <w:r w:rsidR="00A37B06" w:rsidRPr="00A961ED">
          <w:rPr>
            <w:rFonts w:cs="Times New Roman"/>
            <w:lang w:val="pt-PT"/>
            <w:rPrChange w:id="595" w:author="The Law" w:date="2018-06-25T14:02:00Z">
              <w:rPr>
                <w:rFonts w:cs="Times New Roman"/>
                <w:color w:val="FF0000"/>
                <w:lang w:val="pt-PT"/>
              </w:rPr>
            </w:rPrChange>
          </w:rPr>
          <w:t xml:space="preserve"> </w:t>
        </w:r>
      </w:ins>
      <w:del w:id="596" w:author="The Law" w:date="2018-06-25T14:02:00Z">
        <w:r w:rsidRPr="00A961ED" w:rsidDel="00A961ED">
          <w:rPr>
            <w:rFonts w:cs="Times New Roman"/>
            <w:lang w:val="pt-PT"/>
          </w:rPr>
          <w:delText xml:space="preserve"> </w:delText>
        </w:r>
      </w:del>
      <w:ins w:id="597" w:author="Maninhas" w:date="2018-06-25T08:33:00Z">
        <w:r w:rsidR="00A37B06" w:rsidRPr="00A961ED">
          <w:rPr>
            <w:rFonts w:cs="Times New Roman"/>
            <w:lang w:val="pt-PT"/>
            <w:rPrChange w:id="598" w:author="The Law" w:date="2018-06-25T14:02:00Z">
              <w:rPr>
                <w:rFonts w:cs="Times New Roman"/>
                <w:color w:val="FF0000"/>
                <w:lang w:val="pt-PT"/>
              </w:rPr>
            </w:rPrChange>
          </w:rPr>
          <w:t>(</w:t>
        </w:r>
      </w:ins>
      <w:r w:rsidRPr="00A961ED">
        <w:rPr>
          <w:rFonts w:cs="Times New Roman"/>
          <w:lang w:val="pt-PT"/>
        </w:rPr>
        <w:t>BCO</w:t>
      </w:r>
      <w:commentRangeEnd w:id="577"/>
      <w:r w:rsidR="00A37B06" w:rsidRPr="00A961ED">
        <w:rPr>
          <w:rStyle w:val="Refdecomentrio"/>
          <w:rFonts w:asciiTheme="minorHAnsi" w:hAnsiTheme="minorHAnsi"/>
        </w:rPr>
        <w:commentReference w:id="577"/>
      </w:r>
      <w:ins w:id="599" w:author="Maninhas" w:date="2018-06-25T08:33:00Z">
        <w:r w:rsidR="00A37B06" w:rsidRPr="00A961ED">
          <w:rPr>
            <w:rFonts w:cs="Times New Roman"/>
            <w:lang w:val="pt-PT"/>
            <w:rPrChange w:id="600" w:author="The Law" w:date="2018-06-25T14:02:00Z">
              <w:rPr>
                <w:rFonts w:cs="Times New Roman"/>
                <w:color w:val="FF0000"/>
                <w:lang w:val="pt-PT"/>
              </w:rPr>
            </w:rPrChange>
          </w:rPr>
          <w:t>)</w:t>
        </w:r>
      </w:ins>
      <w:r w:rsidRPr="00A961ED">
        <w:rPr>
          <w:rFonts w:cs="Times New Roman"/>
          <w:lang w:val="pt-PT"/>
        </w:rPr>
        <w:t xml:space="preserve">. </w:t>
      </w:r>
    </w:p>
    <w:p w14:paraId="61C63935" w14:textId="677EB6EB" w:rsidR="007350D9" w:rsidRPr="00484455" w:rsidRDefault="007350D9" w:rsidP="007350D9">
      <w:pPr>
        <w:pStyle w:val="ThesisBodyText"/>
        <w:rPr>
          <w:rFonts w:cs="Times New Roman"/>
          <w:lang w:val="pt-PT"/>
        </w:rPr>
      </w:pPr>
      <w:del w:id="601" w:author="Maninhas" w:date="2018-06-25T08:33:00Z">
        <w:r w:rsidRPr="00484455" w:rsidDel="00A37B06">
          <w:rPr>
            <w:rFonts w:cs="Times New Roman"/>
            <w:lang w:val="pt-PT"/>
          </w:rPr>
          <w:delText>Por fim,</w:delText>
        </w:r>
      </w:del>
      <w:ins w:id="602" w:author="Maninhas" w:date="2018-06-25T08:45:00Z">
        <w:r w:rsidR="00AC314D">
          <w:rPr>
            <w:rFonts w:cs="Times New Roman"/>
            <w:lang w:val="pt-PT"/>
          </w:rPr>
          <w:t>Foi feita uma</w:t>
        </w:r>
      </w:ins>
      <w:r w:rsidRPr="00484455">
        <w:rPr>
          <w:rFonts w:cs="Times New Roman"/>
          <w:lang w:val="pt-PT"/>
        </w:rPr>
        <w:t xml:space="preserve"> </w:t>
      </w:r>
      <w:del w:id="603" w:author="Maninhas" w:date="2018-06-25T08:45:00Z">
        <w:r w:rsidRPr="00484455" w:rsidDel="00AC314D">
          <w:rPr>
            <w:rFonts w:cs="Times New Roman"/>
            <w:lang w:val="pt-PT"/>
          </w:rPr>
          <w:delText>compar</w:delText>
        </w:r>
      </w:del>
      <w:del w:id="604" w:author="Maninhas" w:date="2018-06-25T08:33:00Z">
        <w:r w:rsidRPr="00484455" w:rsidDel="00A37B06">
          <w:rPr>
            <w:rFonts w:cs="Times New Roman"/>
            <w:lang w:val="pt-PT"/>
          </w:rPr>
          <w:delText>á</w:delText>
        </w:r>
      </w:del>
      <w:del w:id="605" w:author="Maninhas" w:date="2018-06-25T08:45:00Z">
        <w:r w:rsidRPr="00484455" w:rsidDel="00AC314D">
          <w:rPr>
            <w:rFonts w:cs="Times New Roman"/>
            <w:lang w:val="pt-PT"/>
          </w:rPr>
          <w:delText>mos</w:delText>
        </w:r>
      </w:del>
      <w:ins w:id="606" w:author="Maninhas" w:date="2018-06-25T08:45:00Z">
        <w:r w:rsidR="00AC314D">
          <w:rPr>
            <w:rFonts w:cs="Times New Roman"/>
            <w:lang w:val="pt-PT"/>
          </w:rPr>
          <w:t>comparação</w:t>
        </w:r>
      </w:ins>
      <w:r w:rsidRPr="00484455">
        <w:rPr>
          <w:rFonts w:cs="Times New Roman"/>
          <w:lang w:val="pt-PT"/>
        </w:rPr>
        <w:t xml:space="preserve"> </w:t>
      </w:r>
      <w:ins w:id="607" w:author="Maninhas" w:date="2018-06-25T08:45:00Z">
        <w:r w:rsidR="00AC314D">
          <w:rPr>
            <w:rFonts w:cs="Times New Roman"/>
            <w:lang w:val="pt-PT"/>
          </w:rPr>
          <w:t>d</w:t>
        </w:r>
      </w:ins>
      <w:r w:rsidRPr="00484455">
        <w:rPr>
          <w:rFonts w:cs="Times New Roman"/>
          <w:lang w:val="pt-PT"/>
        </w:rPr>
        <w:t>o desempenho dos algoritmos</w:t>
      </w:r>
      <w:ins w:id="608" w:author="Maninhas" w:date="2018-06-25T08:45:00Z">
        <w:r w:rsidR="00AC314D">
          <w:rPr>
            <w:rFonts w:cs="Times New Roman"/>
            <w:lang w:val="pt-PT"/>
          </w:rPr>
          <w:t xml:space="preserve"> em termos de m</w:t>
        </w:r>
      </w:ins>
      <w:ins w:id="609" w:author="Maninhas" w:date="2018-06-25T08:46:00Z">
        <w:r w:rsidR="00AC314D">
          <w:rPr>
            <w:rFonts w:cs="Times New Roman"/>
            <w:lang w:val="pt-PT"/>
          </w:rPr>
          <w:t>édia de qualidade das soluções e de tempo para chegar à melhor solução encontrada</w:t>
        </w:r>
      </w:ins>
      <w:del w:id="610" w:author="Maninhas" w:date="2018-06-25T08:34:00Z">
        <w:r w:rsidRPr="00484455" w:rsidDel="00A37B06">
          <w:rPr>
            <w:rFonts w:cs="Times New Roman"/>
            <w:lang w:val="pt-PT"/>
          </w:rPr>
          <w:delText>, tendo determinado o melhor</w:delText>
        </w:r>
      </w:del>
      <w:r w:rsidRPr="00484455">
        <w:rPr>
          <w:rFonts w:cs="Times New Roman"/>
          <w:lang w:val="pt-PT"/>
        </w:rPr>
        <w:t>.</w:t>
      </w:r>
    </w:p>
    <w:p w14:paraId="0C8D886A" w14:textId="11622C08" w:rsidR="007350D9" w:rsidRPr="00484455" w:rsidDel="00AC314D" w:rsidRDefault="007350D9" w:rsidP="007350D9">
      <w:pPr>
        <w:pStyle w:val="ThesisHeading3numbered"/>
        <w:rPr>
          <w:del w:id="611" w:author="Maninhas" w:date="2018-06-25T08:47:00Z"/>
          <w:lang w:val="pt-PT"/>
        </w:rPr>
      </w:pPr>
      <w:del w:id="612" w:author="Maninhas" w:date="2018-06-25T08:47:00Z">
        <w:r w:rsidRPr="00484455" w:rsidDel="00AC314D">
          <w:rPr>
            <w:lang w:val="pt-PT"/>
          </w:rPr>
          <w:delText>Exemplo simplificado de um problema</w:delText>
        </w:r>
        <w:bookmarkStart w:id="613" w:name="_Toc517699052"/>
        <w:bookmarkStart w:id="614" w:name="_Toc517701290"/>
        <w:bookmarkStart w:id="615" w:name="_Toc517701459"/>
        <w:bookmarkEnd w:id="613"/>
        <w:bookmarkEnd w:id="614"/>
        <w:bookmarkEnd w:id="615"/>
      </w:del>
    </w:p>
    <w:p w14:paraId="2CB6FC09" w14:textId="49180AA2" w:rsidR="007350D9" w:rsidRPr="00613E5F" w:rsidDel="00AC314D" w:rsidRDefault="007350D9" w:rsidP="007350D9">
      <w:pPr>
        <w:pStyle w:val="ThesisBodyText"/>
        <w:rPr>
          <w:del w:id="616" w:author="Maninhas" w:date="2018-06-25T08:47:00Z"/>
          <w:rFonts w:cs="Times New Roman"/>
          <w:lang w:val="pt-PT"/>
        </w:rPr>
      </w:pPr>
      <w:del w:id="617" w:author="Maninhas" w:date="2018-06-25T08:47:00Z">
        <w:r w:rsidRPr="00613E5F" w:rsidDel="00AC314D">
          <w:rPr>
            <w:rFonts w:cs="Times New Roman"/>
            <w:lang w:val="pt-PT"/>
          </w:rPr>
          <w:delText>De forma a ilustrar o problema, apresentamos um exemplo dum problema com 7 nós</w:delText>
        </w:r>
      </w:del>
      <w:del w:id="618" w:author="Maninhas" w:date="2018-06-25T08:36:00Z">
        <w:r w:rsidRPr="00613E5F" w:rsidDel="00156EEC">
          <w:rPr>
            <w:rFonts w:cs="Times New Roman"/>
            <w:lang w:val="pt-PT"/>
          </w:rPr>
          <w:delText>:</w:delText>
        </w:r>
      </w:del>
      <w:bookmarkStart w:id="619" w:name="_Toc517699053"/>
      <w:bookmarkStart w:id="620" w:name="_Toc517701291"/>
      <w:bookmarkStart w:id="621" w:name="_Toc517701460"/>
      <w:bookmarkEnd w:id="619"/>
      <w:bookmarkEnd w:id="620"/>
      <w:bookmarkEnd w:id="621"/>
    </w:p>
    <w:p w14:paraId="02EFC196" w14:textId="1197C9A4" w:rsidR="007350D9" w:rsidRPr="00484455" w:rsidDel="00AC314D" w:rsidRDefault="007350D9" w:rsidP="007350D9">
      <w:pPr>
        <w:pStyle w:val="ThesisBodyText"/>
        <w:keepNext/>
        <w:jc w:val="center"/>
        <w:rPr>
          <w:del w:id="622" w:author="Maninhas" w:date="2018-06-25T08:47:00Z"/>
          <w:lang w:val="pt-PT"/>
        </w:rPr>
      </w:pPr>
      <w:del w:id="623" w:author="Maninhas" w:date="2018-06-25T08:47:00Z">
        <w:r w:rsidRPr="00484455" w:rsidDel="00AC314D">
          <w:rPr>
            <w:rFonts w:ascii="Cambria Math" w:hAnsi="Cambria Math"/>
            <w:iCs/>
            <w:noProof/>
            <w:lang w:val="pt-PT" w:eastAsia="pt-PT"/>
          </w:rPr>
          <w:drawing>
            <wp:inline distT="0" distB="0" distL="0" distR="0" wp14:anchorId="2A8E1790" wp14:editId="282AA962">
              <wp:extent cx="2114550" cy="1882876"/>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bookmarkStart w:id="624" w:name="_Toc517699054"/>
        <w:bookmarkStart w:id="625" w:name="_Toc517701292"/>
        <w:bookmarkStart w:id="626" w:name="_Toc517701461"/>
        <w:bookmarkEnd w:id="624"/>
        <w:bookmarkEnd w:id="625"/>
        <w:bookmarkEnd w:id="626"/>
      </w:del>
    </w:p>
    <w:p w14:paraId="42E24293" w14:textId="3582224C" w:rsidR="007350D9" w:rsidDel="00AC314D" w:rsidRDefault="007350D9" w:rsidP="007350D9">
      <w:pPr>
        <w:pStyle w:val="Legenda"/>
        <w:jc w:val="center"/>
        <w:rPr>
          <w:del w:id="627" w:author="Maninhas" w:date="2018-06-25T08:47:00Z"/>
          <w:lang w:val="pt-PT"/>
        </w:rPr>
      </w:pPr>
      <w:bookmarkStart w:id="628" w:name="_Ref517679119"/>
      <w:del w:id="629"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1</w:delText>
        </w:r>
        <w:r w:rsidRPr="00484455" w:rsidDel="00AC314D">
          <w:rPr>
            <w:lang w:val="pt-PT"/>
          </w:rPr>
          <w:fldChar w:fldCharType="end"/>
        </w:r>
        <w:bookmarkEnd w:id="628"/>
        <w:r w:rsidRPr="00484455" w:rsidDel="00AC314D">
          <w:rPr>
            <w:lang w:val="pt-PT"/>
          </w:rPr>
          <w:delText xml:space="preserve"> - Exemplo de problema com 7 nós</w:delText>
        </w:r>
        <w:bookmarkStart w:id="630" w:name="_Toc517699055"/>
        <w:bookmarkStart w:id="631" w:name="_Toc517701293"/>
        <w:bookmarkStart w:id="632" w:name="_Toc517701462"/>
        <w:bookmarkEnd w:id="630"/>
        <w:bookmarkEnd w:id="631"/>
        <w:bookmarkEnd w:id="632"/>
      </w:del>
    </w:p>
    <w:p w14:paraId="7D20EC40" w14:textId="5E2488CB" w:rsidR="007350D9" w:rsidDel="00A37B06" w:rsidRDefault="007350D9" w:rsidP="007350D9">
      <w:pPr>
        <w:rPr>
          <w:del w:id="633" w:author="Maninhas" w:date="2018-06-25T08:34:00Z"/>
          <w:lang w:val="pt-PT"/>
        </w:rPr>
      </w:pPr>
      <w:bookmarkStart w:id="634" w:name="_Toc517699056"/>
      <w:bookmarkStart w:id="635" w:name="_Toc517701294"/>
      <w:bookmarkStart w:id="636" w:name="_Toc517701463"/>
      <w:bookmarkEnd w:id="634"/>
      <w:bookmarkEnd w:id="635"/>
      <w:bookmarkEnd w:id="636"/>
    </w:p>
    <w:p w14:paraId="731444D7" w14:textId="77777777" w:rsidR="007350D9" w:rsidDel="00A37B06" w:rsidRDefault="007350D9" w:rsidP="007350D9">
      <w:pPr>
        <w:rPr>
          <w:del w:id="637" w:author="Maninhas" w:date="2018-06-25T08:34:00Z"/>
          <w:lang w:val="pt-PT"/>
        </w:rPr>
      </w:pPr>
      <w:bookmarkStart w:id="638" w:name="_Toc517699057"/>
      <w:bookmarkStart w:id="639" w:name="_Toc517701295"/>
      <w:bookmarkStart w:id="640" w:name="_Toc517701464"/>
      <w:bookmarkEnd w:id="638"/>
      <w:bookmarkEnd w:id="639"/>
      <w:bookmarkEnd w:id="640"/>
    </w:p>
    <w:p w14:paraId="6BA1D407" w14:textId="77777777" w:rsidR="007350D9" w:rsidDel="00A37B06" w:rsidRDefault="007350D9" w:rsidP="007350D9">
      <w:pPr>
        <w:rPr>
          <w:del w:id="641" w:author="Maninhas" w:date="2018-06-25T08:34:00Z"/>
          <w:lang w:val="pt-PT"/>
        </w:rPr>
      </w:pPr>
      <w:bookmarkStart w:id="642" w:name="_Toc517699058"/>
      <w:bookmarkStart w:id="643" w:name="_Toc517701296"/>
      <w:bookmarkStart w:id="644" w:name="_Toc517701465"/>
      <w:bookmarkEnd w:id="642"/>
      <w:bookmarkEnd w:id="643"/>
      <w:bookmarkEnd w:id="644"/>
    </w:p>
    <w:p w14:paraId="3A500E59" w14:textId="77777777" w:rsidR="007350D9" w:rsidRPr="003C07BF" w:rsidDel="00A37B06" w:rsidRDefault="007350D9" w:rsidP="007350D9">
      <w:pPr>
        <w:rPr>
          <w:del w:id="645" w:author="Maninhas" w:date="2018-06-25T08:34:00Z"/>
          <w:lang w:val="pt-PT"/>
        </w:rPr>
      </w:pPr>
      <w:bookmarkStart w:id="646" w:name="_Toc517699059"/>
      <w:bookmarkStart w:id="647" w:name="_Toc517701297"/>
      <w:bookmarkStart w:id="648" w:name="_Toc517701466"/>
      <w:bookmarkEnd w:id="646"/>
      <w:bookmarkEnd w:id="647"/>
      <w:bookmarkEnd w:id="648"/>
    </w:p>
    <w:p w14:paraId="2C434546" w14:textId="1B97A178" w:rsidR="007350D9" w:rsidRPr="00613E5F" w:rsidDel="00AC314D" w:rsidRDefault="007350D9" w:rsidP="007350D9">
      <w:pPr>
        <w:pStyle w:val="ThesisBodyText"/>
        <w:rPr>
          <w:del w:id="649" w:author="Maninhas" w:date="2018-06-25T08:47:00Z"/>
          <w:lang w:val="pt-PT"/>
        </w:rPr>
      </w:pPr>
      <w:del w:id="650" w:author="Maninhas" w:date="2018-06-25T08:36:00Z">
        <w:r w:rsidRPr="003C07BF" w:rsidDel="00156EEC">
          <w:rPr>
            <w:lang w:val="pt-PT"/>
          </w:rPr>
          <w:delText>O</w:delText>
        </w:r>
      </w:del>
      <w:del w:id="651" w:author="Maninhas" w:date="2018-06-25T08:47:00Z">
        <w:r w:rsidRPr="003C07BF" w:rsidDel="00AC314D">
          <w:rPr>
            <w:lang w:val="pt-PT"/>
          </w:rPr>
          <w:delText xml:space="preserve"> ficheiro de texto correspondente a este problema</w:delText>
        </w:r>
      </w:del>
      <w:del w:id="652" w:author="Maninhas" w:date="2018-06-25T08:37:00Z">
        <w:r w:rsidRPr="003C07BF" w:rsidDel="00156EEC">
          <w:rPr>
            <w:lang w:val="pt-PT"/>
          </w:rPr>
          <w:delText xml:space="preserve"> cont</w:delText>
        </w:r>
        <w:r w:rsidDel="00156EEC">
          <w:rPr>
            <w:lang w:val="pt-PT"/>
          </w:rPr>
          <w:delText>é</w:delText>
        </w:r>
        <w:r w:rsidRPr="003C07BF" w:rsidDel="00156EEC">
          <w:rPr>
            <w:lang w:val="pt-PT"/>
          </w:rPr>
          <w:delText>m o seguinte:</w:delText>
        </w:r>
      </w:del>
      <w:del w:id="653" w:author="Maninhas" w:date="2018-06-25T08:47:00Z">
        <w:r w:rsidRPr="00613E5F" w:rsidDel="00AC314D">
          <w:rPr>
            <w:lang w:val="pt-PT"/>
          </w:rPr>
          <w:delText xml:space="preserve"> </w:delText>
        </w:r>
        <w:bookmarkStart w:id="654" w:name="_Toc517699060"/>
        <w:bookmarkStart w:id="655" w:name="_Toc517701298"/>
        <w:bookmarkStart w:id="656" w:name="_Toc517701467"/>
        <w:bookmarkEnd w:id="654"/>
        <w:bookmarkEnd w:id="655"/>
        <w:bookmarkEnd w:id="656"/>
      </w:del>
    </w:p>
    <w:p w14:paraId="2BC55936" w14:textId="3D7B6753" w:rsidR="007350D9" w:rsidRPr="00484455" w:rsidDel="00AC314D" w:rsidRDefault="007350D9" w:rsidP="007350D9">
      <w:pPr>
        <w:keepNext/>
        <w:jc w:val="center"/>
        <w:rPr>
          <w:del w:id="657" w:author="Maninhas" w:date="2018-06-25T08:47:00Z"/>
          <w:lang w:val="pt-PT"/>
        </w:rPr>
      </w:pPr>
      <w:del w:id="658" w:author="Maninhas" w:date="2018-06-25T08:47:00Z">
        <w:r w:rsidRPr="00484455" w:rsidDel="00AC314D">
          <w:rPr>
            <w:noProof/>
            <w:lang w:val="pt-PT" w:eastAsia="pt-PT"/>
          </w:rPr>
          <mc:AlternateContent>
            <mc:Choice Requires="wps">
              <w:drawing>
                <wp:inline distT="0" distB="0" distL="0" distR="0" wp14:anchorId="07B0E5AE" wp14:editId="2867E5DB">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14:paraId="16964E7B" w14:textId="77777777" w:rsidR="00D5641C" w:rsidRDefault="00D5641C" w:rsidP="007350D9">
                              <w:pPr>
                                <w:rPr>
                                  <w:lang w:val="pt-PT"/>
                                </w:rPr>
                              </w:pPr>
                              <w:r>
                                <w:rPr>
                                  <w:lang w:val="pt-PT"/>
                                </w:rPr>
                                <w:t>nNodes=7;</w:t>
                              </w:r>
                            </w:p>
                            <w:p w14:paraId="1F4D7BFC" w14:textId="77777777" w:rsidR="00D5641C" w:rsidRDefault="00D5641C" w:rsidP="007350D9">
                              <w:pPr>
                                <w:rPr>
                                  <w:lang w:val="pt-PT"/>
                                </w:rPr>
                              </w:pPr>
                              <w:r w:rsidRPr="0058194D">
                                <w:rPr>
                                  <w:lang w:val="pt-PT"/>
                                </w:rPr>
                                <w:t>nPairs=</w:t>
                              </w:r>
                              <w:r>
                                <w:rPr>
                                  <w:lang w:val="pt-PT"/>
                                </w:rPr>
                                <w:t>8</w:t>
                              </w:r>
                              <w:r w:rsidRPr="0058194D">
                                <w:rPr>
                                  <w:lang w:val="pt-PT"/>
                                </w:rPr>
                                <w:t>;</w:t>
                              </w:r>
                            </w:p>
                            <w:p w14:paraId="7A9A27F8" w14:textId="77777777" w:rsidR="00D5641C" w:rsidRDefault="00D5641C" w:rsidP="007350D9">
                              <w:pPr>
                                <w:rPr>
                                  <w:lang w:val="pt-PT"/>
                                </w:rPr>
                              </w:pPr>
                              <w:r>
                                <w:rPr>
                                  <w:lang w:val="pt-PT"/>
                                </w:rPr>
                                <w:t>Cost=</w:t>
                              </w:r>
                            </w:p>
                            <w:p w14:paraId="06FC427E" w14:textId="77777777" w:rsidR="00D5641C" w:rsidRDefault="00D5641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D5641C" w:rsidRDefault="00D5641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D5641C" w:rsidRDefault="00D5641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D5641C" w:rsidRDefault="00D5641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D5641C" w:rsidRDefault="00D5641C" w:rsidP="007350D9">
                              <w:pPr>
                                <w:rPr>
                                  <w:lang w:val="pt-PT"/>
                                </w:rPr>
                              </w:pPr>
                              <w:r w:rsidRPr="0058194D">
                                <w:rPr>
                                  <w:lang w:val="pt-PT"/>
                                </w:rPr>
                                <w:t>UnPairedArc=</w:t>
                              </w:r>
                            </w:p>
                            <w:p w14:paraId="04971518" w14:textId="77777777" w:rsidR="00D5641C" w:rsidRDefault="00D5641C" w:rsidP="007350D9">
                              <w:pPr>
                                <w:rPr>
                                  <w:lang w:val="pt-PT"/>
                                </w:rPr>
                              </w:pPr>
                              <w:r>
                                <w:rPr>
                                  <w:lang w:val="pt-PT"/>
                                </w:rPr>
                                <w:t>1 2</w:t>
                              </w:r>
                            </w:p>
                            <w:p w14:paraId="3310F9B5" w14:textId="77777777" w:rsidR="00D5641C" w:rsidRDefault="00D5641C" w:rsidP="007350D9">
                              <w:pPr>
                                <w:rPr>
                                  <w:lang w:val="pt-PT"/>
                                </w:rPr>
                              </w:pPr>
                              <w:r>
                                <w:rPr>
                                  <w:lang w:val="pt-PT"/>
                                </w:rPr>
                                <w:t>1 4</w:t>
                              </w:r>
                            </w:p>
                            <w:p w14:paraId="2D48733D" w14:textId="77777777" w:rsidR="00D5641C" w:rsidRDefault="00D5641C" w:rsidP="007350D9">
                              <w:pPr>
                                <w:rPr>
                                  <w:lang w:val="pt-PT"/>
                                </w:rPr>
                              </w:pPr>
                              <w:r>
                                <w:rPr>
                                  <w:lang w:val="pt-PT"/>
                                </w:rPr>
                                <w:t>1 5</w:t>
                              </w:r>
                            </w:p>
                            <w:p w14:paraId="4F79C6DF" w14:textId="77777777" w:rsidR="00D5641C" w:rsidRDefault="00D5641C" w:rsidP="007350D9">
                              <w:pPr>
                                <w:rPr>
                                  <w:lang w:val="pt-PT"/>
                                </w:rPr>
                              </w:pPr>
                              <w:r>
                                <w:rPr>
                                  <w:lang w:val="pt-PT"/>
                                </w:rPr>
                                <w:t>2 3</w:t>
                              </w:r>
                            </w:p>
                            <w:p w14:paraId="0DCF3F71" w14:textId="77777777" w:rsidR="00D5641C" w:rsidRDefault="00D5641C" w:rsidP="007350D9">
                              <w:pPr>
                                <w:rPr>
                                  <w:lang w:val="pt-PT"/>
                                </w:rPr>
                              </w:pPr>
                              <w:r>
                                <w:rPr>
                                  <w:lang w:val="pt-PT"/>
                                </w:rPr>
                                <w:t>3 5</w:t>
                              </w:r>
                            </w:p>
                            <w:p w14:paraId="62C19123" w14:textId="77777777" w:rsidR="00D5641C" w:rsidRDefault="00D5641C" w:rsidP="007350D9">
                              <w:pPr>
                                <w:rPr>
                                  <w:lang w:val="pt-PT"/>
                                </w:rPr>
                              </w:pPr>
                              <w:r>
                                <w:rPr>
                                  <w:lang w:val="pt-PT"/>
                                </w:rPr>
                                <w:t>4 6</w:t>
                              </w:r>
                            </w:p>
                            <w:p w14:paraId="36E9E9AC" w14:textId="77777777" w:rsidR="00D5641C" w:rsidRDefault="00D5641C" w:rsidP="007350D9">
                              <w:pPr>
                                <w:rPr>
                                  <w:lang w:val="pt-PT"/>
                                </w:rPr>
                              </w:pPr>
                              <w:r>
                                <w:rPr>
                                  <w:lang w:val="pt-PT"/>
                                </w:rPr>
                                <w:t>4 7</w:t>
                              </w:r>
                            </w:p>
                            <w:p w14:paraId="46B62BEC" w14:textId="77777777" w:rsidR="00D5641C" w:rsidRDefault="00D5641C" w:rsidP="007350D9">
                              <w:pPr>
                                <w:rPr>
                                  <w:lang w:val="pt-PT"/>
                                </w:rPr>
                              </w:pPr>
                              <w:r>
                                <w:rPr>
                                  <w:lang w:val="pt-PT"/>
                                </w:rPr>
                                <w:t>5 6</w:t>
                              </w:r>
                            </w:p>
                            <w:p w14:paraId="55BFDEAA" w14:textId="77777777" w:rsidR="00D5641C" w:rsidRPr="0058194D" w:rsidRDefault="00D5641C" w:rsidP="007350D9">
                              <w:pPr>
                                <w:rPr>
                                  <w:lang w:val="pt-PT"/>
                                </w:rPr>
                              </w:pPr>
                            </w:p>
                          </w:txbxContent>
                        </wps:txbx>
                        <wps:bodyPr rot="0" vert="horz" wrap="square" lIns="91440" tIns="45720" rIns="91440" bIns="45720" anchor="t" anchorCtr="0">
                          <a:noAutofit/>
                        </wps:bodyPr>
                      </wps:wsp>
                    </a:graphicData>
                  </a:graphic>
                </wp:inline>
              </w:drawing>
            </mc:Choice>
            <mc:Fallback>
              <w:pict>
                <v:shapetype w14:anchorId="07B0E5AE"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14:paraId="16964E7B" w14:textId="77777777" w:rsidR="00D5641C" w:rsidRDefault="00D5641C" w:rsidP="007350D9">
                        <w:pPr>
                          <w:rPr>
                            <w:lang w:val="pt-PT"/>
                          </w:rPr>
                        </w:pPr>
                        <w:r>
                          <w:rPr>
                            <w:lang w:val="pt-PT"/>
                          </w:rPr>
                          <w:t>nNodes=7;</w:t>
                        </w:r>
                      </w:p>
                      <w:p w14:paraId="1F4D7BFC" w14:textId="77777777" w:rsidR="00D5641C" w:rsidRDefault="00D5641C" w:rsidP="007350D9">
                        <w:pPr>
                          <w:rPr>
                            <w:lang w:val="pt-PT"/>
                          </w:rPr>
                        </w:pPr>
                        <w:r w:rsidRPr="0058194D">
                          <w:rPr>
                            <w:lang w:val="pt-PT"/>
                          </w:rPr>
                          <w:t>nPairs=</w:t>
                        </w:r>
                        <w:r>
                          <w:rPr>
                            <w:lang w:val="pt-PT"/>
                          </w:rPr>
                          <w:t>8</w:t>
                        </w:r>
                        <w:r w:rsidRPr="0058194D">
                          <w:rPr>
                            <w:lang w:val="pt-PT"/>
                          </w:rPr>
                          <w:t>;</w:t>
                        </w:r>
                      </w:p>
                      <w:p w14:paraId="7A9A27F8" w14:textId="77777777" w:rsidR="00D5641C" w:rsidRDefault="00D5641C" w:rsidP="007350D9">
                        <w:pPr>
                          <w:rPr>
                            <w:lang w:val="pt-PT"/>
                          </w:rPr>
                        </w:pPr>
                        <w:r>
                          <w:rPr>
                            <w:lang w:val="pt-PT"/>
                          </w:rPr>
                          <w:t>Cost=</w:t>
                        </w:r>
                      </w:p>
                      <w:p w14:paraId="06FC427E" w14:textId="77777777" w:rsidR="00D5641C" w:rsidRDefault="00D5641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14:paraId="168F96BF" w14:textId="77777777" w:rsidR="00D5641C" w:rsidRDefault="00D5641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14:paraId="1D96CEFE" w14:textId="77777777" w:rsidR="00D5641C" w:rsidRDefault="00D5641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14:paraId="3D8FA331" w14:textId="77777777" w:rsidR="00D5641C" w:rsidRDefault="00D5641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14:paraId="4A745C20"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14:paraId="6CFF22D8" w14:textId="77777777" w:rsidR="00D5641C" w:rsidRDefault="00D5641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14:paraId="12E8B5E7" w14:textId="77777777" w:rsidR="00D5641C" w:rsidRDefault="00D5641C" w:rsidP="007350D9">
                        <w:pPr>
                          <w:rPr>
                            <w:lang w:val="pt-PT"/>
                          </w:rPr>
                        </w:pPr>
                        <w:r w:rsidRPr="0058194D">
                          <w:rPr>
                            <w:lang w:val="pt-PT"/>
                          </w:rPr>
                          <w:t>UnPairedArc=</w:t>
                        </w:r>
                      </w:p>
                      <w:p w14:paraId="04971518" w14:textId="77777777" w:rsidR="00D5641C" w:rsidRDefault="00D5641C" w:rsidP="007350D9">
                        <w:pPr>
                          <w:rPr>
                            <w:lang w:val="pt-PT"/>
                          </w:rPr>
                        </w:pPr>
                        <w:r>
                          <w:rPr>
                            <w:lang w:val="pt-PT"/>
                          </w:rPr>
                          <w:t>1 2</w:t>
                        </w:r>
                      </w:p>
                      <w:p w14:paraId="3310F9B5" w14:textId="77777777" w:rsidR="00D5641C" w:rsidRDefault="00D5641C" w:rsidP="007350D9">
                        <w:pPr>
                          <w:rPr>
                            <w:lang w:val="pt-PT"/>
                          </w:rPr>
                        </w:pPr>
                        <w:r>
                          <w:rPr>
                            <w:lang w:val="pt-PT"/>
                          </w:rPr>
                          <w:t>1 4</w:t>
                        </w:r>
                      </w:p>
                      <w:p w14:paraId="2D48733D" w14:textId="77777777" w:rsidR="00D5641C" w:rsidRDefault="00D5641C" w:rsidP="007350D9">
                        <w:pPr>
                          <w:rPr>
                            <w:lang w:val="pt-PT"/>
                          </w:rPr>
                        </w:pPr>
                        <w:r>
                          <w:rPr>
                            <w:lang w:val="pt-PT"/>
                          </w:rPr>
                          <w:t>1 5</w:t>
                        </w:r>
                      </w:p>
                      <w:p w14:paraId="4F79C6DF" w14:textId="77777777" w:rsidR="00D5641C" w:rsidRDefault="00D5641C" w:rsidP="007350D9">
                        <w:pPr>
                          <w:rPr>
                            <w:lang w:val="pt-PT"/>
                          </w:rPr>
                        </w:pPr>
                        <w:r>
                          <w:rPr>
                            <w:lang w:val="pt-PT"/>
                          </w:rPr>
                          <w:t>2 3</w:t>
                        </w:r>
                      </w:p>
                      <w:p w14:paraId="0DCF3F71" w14:textId="77777777" w:rsidR="00D5641C" w:rsidRDefault="00D5641C" w:rsidP="007350D9">
                        <w:pPr>
                          <w:rPr>
                            <w:lang w:val="pt-PT"/>
                          </w:rPr>
                        </w:pPr>
                        <w:r>
                          <w:rPr>
                            <w:lang w:val="pt-PT"/>
                          </w:rPr>
                          <w:t>3 5</w:t>
                        </w:r>
                      </w:p>
                      <w:p w14:paraId="62C19123" w14:textId="77777777" w:rsidR="00D5641C" w:rsidRDefault="00D5641C" w:rsidP="007350D9">
                        <w:pPr>
                          <w:rPr>
                            <w:lang w:val="pt-PT"/>
                          </w:rPr>
                        </w:pPr>
                        <w:r>
                          <w:rPr>
                            <w:lang w:val="pt-PT"/>
                          </w:rPr>
                          <w:t>4 6</w:t>
                        </w:r>
                      </w:p>
                      <w:p w14:paraId="36E9E9AC" w14:textId="77777777" w:rsidR="00D5641C" w:rsidRDefault="00D5641C" w:rsidP="007350D9">
                        <w:pPr>
                          <w:rPr>
                            <w:lang w:val="pt-PT"/>
                          </w:rPr>
                        </w:pPr>
                        <w:r>
                          <w:rPr>
                            <w:lang w:val="pt-PT"/>
                          </w:rPr>
                          <w:t>4 7</w:t>
                        </w:r>
                      </w:p>
                      <w:p w14:paraId="46B62BEC" w14:textId="77777777" w:rsidR="00D5641C" w:rsidRDefault="00D5641C" w:rsidP="007350D9">
                        <w:pPr>
                          <w:rPr>
                            <w:lang w:val="pt-PT"/>
                          </w:rPr>
                        </w:pPr>
                        <w:r>
                          <w:rPr>
                            <w:lang w:val="pt-PT"/>
                          </w:rPr>
                          <w:t>5 6</w:t>
                        </w:r>
                      </w:p>
                      <w:p w14:paraId="55BFDEAA" w14:textId="77777777" w:rsidR="00D5641C" w:rsidRPr="0058194D" w:rsidRDefault="00D5641C" w:rsidP="007350D9">
                        <w:pPr>
                          <w:rPr>
                            <w:lang w:val="pt-PT"/>
                          </w:rPr>
                        </w:pPr>
                      </w:p>
                    </w:txbxContent>
                  </v:textbox>
                  <w10:anchorlock/>
                </v:shape>
              </w:pict>
            </mc:Fallback>
          </mc:AlternateContent>
        </w:r>
        <w:bookmarkStart w:id="659" w:name="_Toc517699061"/>
        <w:bookmarkStart w:id="660" w:name="_Toc517701299"/>
        <w:bookmarkStart w:id="661" w:name="_Toc517701468"/>
        <w:bookmarkEnd w:id="659"/>
        <w:bookmarkEnd w:id="660"/>
        <w:bookmarkEnd w:id="661"/>
      </w:del>
    </w:p>
    <w:p w14:paraId="4CFC2ABB" w14:textId="0B63E040" w:rsidR="007350D9" w:rsidRPr="00484455" w:rsidDel="00AC314D" w:rsidRDefault="007350D9" w:rsidP="007350D9">
      <w:pPr>
        <w:pStyle w:val="Legenda"/>
        <w:jc w:val="center"/>
        <w:rPr>
          <w:del w:id="662" w:author="Maninhas" w:date="2018-06-25T08:47:00Z"/>
          <w:lang w:val="pt-PT"/>
        </w:rPr>
      </w:pPr>
      <w:bookmarkStart w:id="663" w:name="_Ref517679142"/>
      <w:del w:id="664"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2</w:delText>
        </w:r>
        <w:r w:rsidRPr="00484455" w:rsidDel="00AC314D">
          <w:rPr>
            <w:lang w:val="pt-PT"/>
          </w:rPr>
          <w:fldChar w:fldCharType="end"/>
        </w:r>
        <w:bookmarkEnd w:id="663"/>
        <w:r w:rsidRPr="00484455" w:rsidDel="00AC314D">
          <w:rPr>
            <w:lang w:val="pt-PT"/>
          </w:rPr>
          <w:delText xml:space="preserve"> - Ficheiro de texto do problema exemplo</w:delText>
        </w:r>
        <w:bookmarkStart w:id="665" w:name="_Toc517699062"/>
        <w:bookmarkStart w:id="666" w:name="_Toc517701300"/>
        <w:bookmarkStart w:id="667" w:name="_Toc517701469"/>
        <w:bookmarkEnd w:id="665"/>
        <w:bookmarkEnd w:id="666"/>
        <w:bookmarkEnd w:id="667"/>
      </w:del>
    </w:p>
    <w:p w14:paraId="01003808" w14:textId="678AFF56" w:rsidR="008E671B" w:rsidDel="00AC314D" w:rsidRDefault="008E671B">
      <w:pPr>
        <w:pStyle w:val="ThesisBodyText"/>
        <w:rPr>
          <w:del w:id="668" w:author="Maninhas" w:date="2018-06-25T08:47:00Z"/>
          <w:lang w:val="pt-PT"/>
        </w:rPr>
      </w:pPr>
      <w:del w:id="669" w:author="Maninhas" w:date="2018-06-25T08:47:00Z">
        <w:r w:rsidRPr="008E671B" w:rsidDel="00AC314D">
          <w:rPr>
            <w:highlight w:val="yellow"/>
            <w:lang w:val="pt-PT"/>
          </w:rPr>
          <w:delText xml:space="preserve">Todos os nós devem estar conectados a um regenerador. O regenerador pode estar </w:delText>
        </w:r>
      </w:del>
      <w:del w:id="670" w:author="Maninhas" w:date="2018-06-25T08:34:00Z">
        <w:r w:rsidRPr="008E671B" w:rsidDel="00A37B06">
          <w:rPr>
            <w:highlight w:val="yellow"/>
            <w:lang w:val="pt-PT"/>
          </w:rPr>
          <w:delText>n</w:delText>
        </w:r>
      </w:del>
      <w:del w:id="671" w:author="Maninhas" w:date="2018-06-25T08:47:00Z">
        <w:r w:rsidRPr="008E671B" w:rsidDel="00AC314D">
          <w:rPr>
            <w:highlight w:val="yellow"/>
            <w:lang w:val="pt-PT"/>
          </w:rPr>
          <w:delText>o próprio nó ou num dos nós adjacentes, isto é, num dos nós ligados a esse nó.</w:delText>
        </w:r>
        <w:bookmarkStart w:id="672" w:name="_Toc517699063"/>
        <w:bookmarkStart w:id="673" w:name="_Toc517701301"/>
        <w:bookmarkStart w:id="674" w:name="_Toc517701470"/>
        <w:bookmarkEnd w:id="672"/>
        <w:bookmarkEnd w:id="673"/>
        <w:bookmarkEnd w:id="674"/>
      </w:del>
    </w:p>
    <w:p w14:paraId="00723432" w14:textId="7258DBCC" w:rsidR="007350D9" w:rsidRPr="003C07BF" w:rsidDel="00AC314D" w:rsidRDefault="007350D9" w:rsidP="007350D9">
      <w:pPr>
        <w:pStyle w:val="ThesisBodyText"/>
        <w:rPr>
          <w:del w:id="675" w:author="Maninhas" w:date="2018-06-25T08:47:00Z"/>
          <w:lang w:val="pt-PT"/>
        </w:rPr>
      </w:pPr>
      <w:del w:id="676" w:author="Maninhas" w:date="2018-06-25T08:47:00Z">
        <w:r w:rsidRPr="0039665E" w:rsidDel="00AC314D">
          <w:rPr>
            <w:lang w:val="pt-PT"/>
          </w:rPr>
          <w:delText xml:space="preserve">Um exemplo de </w:delText>
        </w:r>
        <w:r w:rsidR="008E671B" w:rsidRPr="0039665E" w:rsidDel="00AC314D">
          <w:rPr>
            <w:lang w:val="pt-PT"/>
          </w:rPr>
          <w:delText>uma solução</w:delText>
        </w:r>
        <w:r w:rsidR="0039665E" w:rsidRPr="0039665E" w:rsidDel="00AC314D">
          <w:rPr>
            <w:lang w:val="pt-PT"/>
          </w:rPr>
          <w:delText xml:space="preserve"> inviável pode ser encontrado na</w:delText>
        </w:r>
      </w:del>
      <w:del w:id="677" w:author="Maninhas" w:date="2018-06-25T08:41:00Z">
        <w:r w:rsidR="0039665E" w:rsidRPr="0039665E" w:rsidDel="00156EEC">
          <w:rPr>
            <w:lang w:val="pt-PT"/>
          </w:rPr>
          <w:delText xml:space="preserve"> Figura  3</w:delText>
        </w:r>
      </w:del>
      <w:del w:id="678" w:author="Maninhas" w:date="2018-06-25T08:47:00Z">
        <w:r w:rsidR="0039665E" w:rsidRPr="0039665E" w:rsidDel="00AC314D">
          <w:rPr>
            <w:lang w:val="pt-PT"/>
          </w:rPr>
          <w:delText>.</w:delText>
        </w:r>
        <w:bookmarkStart w:id="679" w:name="_Toc517699064"/>
        <w:bookmarkStart w:id="680" w:name="_Toc517701302"/>
        <w:bookmarkStart w:id="681" w:name="_Toc517701471"/>
        <w:bookmarkEnd w:id="679"/>
        <w:bookmarkEnd w:id="680"/>
        <w:bookmarkEnd w:id="681"/>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6A5EBF" w:rsidDel="00AC314D" w14:paraId="5D735A19" w14:textId="617BE2F9" w:rsidTr="00A37B06">
        <w:trPr>
          <w:trHeight w:val="300"/>
          <w:jc w:val="center"/>
          <w:del w:id="682"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4918DD" w14:textId="55F508E2" w:rsidR="007350D9" w:rsidRPr="00484455" w:rsidDel="00AC314D" w:rsidRDefault="007350D9" w:rsidP="00A37B06">
            <w:pPr>
              <w:spacing w:after="0" w:line="240" w:lineRule="auto"/>
              <w:jc w:val="center"/>
              <w:rPr>
                <w:del w:id="683" w:author="Maninhas" w:date="2018-06-25T08:47:00Z"/>
                <w:rFonts w:ascii="Calibri" w:eastAsia="Times New Roman" w:hAnsi="Calibri" w:cs="Calibri"/>
                <w:color w:val="000000"/>
                <w:lang w:val="pt-PT" w:eastAsia="en-US"/>
              </w:rPr>
            </w:pPr>
            <w:del w:id="684" w:author="Maninhas" w:date="2018-06-25T08:47:00Z">
              <w:r w:rsidRPr="00484455" w:rsidDel="00AC314D">
                <w:rPr>
                  <w:rFonts w:ascii="Calibri" w:eastAsia="Times New Roman" w:hAnsi="Calibri" w:cs="Calibri"/>
                  <w:color w:val="000000"/>
                  <w:lang w:val="pt-PT" w:eastAsia="en-US"/>
                </w:rPr>
                <w:delText>Nó</w:delText>
              </w:r>
              <w:bookmarkStart w:id="685" w:name="_Toc517699065"/>
              <w:bookmarkStart w:id="686" w:name="_Toc517701303"/>
              <w:bookmarkStart w:id="687" w:name="_Toc517701472"/>
              <w:bookmarkEnd w:id="685"/>
              <w:bookmarkEnd w:id="686"/>
              <w:bookmarkEnd w:id="687"/>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74BAC30" w14:textId="3462B5F8" w:rsidR="007350D9" w:rsidRPr="00484455" w:rsidDel="00AC314D" w:rsidRDefault="007350D9" w:rsidP="00A37B06">
            <w:pPr>
              <w:spacing w:after="0" w:line="240" w:lineRule="auto"/>
              <w:jc w:val="center"/>
              <w:rPr>
                <w:del w:id="688" w:author="Maninhas" w:date="2018-06-25T08:47:00Z"/>
                <w:rFonts w:ascii="Calibri" w:eastAsia="Times New Roman" w:hAnsi="Calibri" w:cs="Calibri"/>
                <w:color w:val="000000"/>
                <w:lang w:val="pt-PT" w:eastAsia="en-US"/>
              </w:rPr>
            </w:pPr>
            <w:del w:id="689" w:author="Maninhas" w:date="2018-06-25T08:47:00Z">
              <w:r w:rsidRPr="00484455" w:rsidDel="00AC314D">
                <w:rPr>
                  <w:rFonts w:ascii="Calibri" w:eastAsia="Times New Roman" w:hAnsi="Calibri" w:cs="Calibri"/>
                  <w:color w:val="000000"/>
                  <w:lang w:val="pt-PT" w:eastAsia="en-US"/>
                </w:rPr>
                <w:delText>1</w:delText>
              </w:r>
              <w:bookmarkStart w:id="690" w:name="_Toc517699066"/>
              <w:bookmarkStart w:id="691" w:name="_Toc517701304"/>
              <w:bookmarkStart w:id="692" w:name="_Toc517701473"/>
              <w:bookmarkEnd w:id="690"/>
              <w:bookmarkEnd w:id="691"/>
              <w:bookmarkEnd w:id="692"/>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D198D1F" w14:textId="49EBCC33" w:rsidR="007350D9" w:rsidRPr="00484455" w:rsidDel="00AC314D" w:rsidRDefault="007350D9" w:rsidP="00A37B06">
            <w:pPr>
              <w:spacing w:after="0" w:line="240" w:lineRule="auto"/>
              <w:jc w:val="center"/>
              <w:rPr>
                <w:del w:id="693" w:author="Maninhas" w:date="2018-06-25T08:47:00Z"/>
                <w:rFonts w:ascii="Calibri" w:eastAsia="Times New Roman" w:hAnsi="Calibri" w:cs="Calibri"/>
                <w:color w:val="000000"/>
                <w:lang w:val="pt-PT" w:eastAsia="en-US"/>
              </w:rPr>
            </w:pPr>
            <w:del w:id="694" w:author="Maninhas" w:date="2018-06-25T08:47:00Z">
              <w:r w:rsidRPr="00484455" w:rsidDel="00AC314D">
                <w:rPr>
                  <w:rFonts w:ascii="Calibri" w:eastAsia="Times New Roman" w:hAnsi="Calibri" w:cs="Calibri"/>
                  <w:color w:val="000000"/>
                  <w:lang w:val="pt-PT" w:eastAsia="en-US"/>
                </w:rPr>
                <w:delText>2</w:delText>
              </w:r>
              <w:bookmarkStart w:id="695" w:name="_Toc517699067"/>
              <w:bookmarkStart w:id="696" w:name="_Toc517701305"/>
              <w:bookmarkStart w:id="697" w:name="_Toc517701474"/>
              <w:bookmarkEnd w:id="695"/>
              <w:bookmarkEnd w:id="696"/>
              <w:bookmarkEnd w:id="697"/>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847B661" w14:textId="7605A9F3" w:rsidR="007350D9" w:rsidRPr="00484455" w:rsidDel="00AC314D" w:rsidRDefault="007350D9" w:rsidP="00A37B06">
            <w:pPr>
              <w:spacing w:after="0" w:line="240" w:lineRule="auto"/>
              <w:jc w:val="center"/>
              <w:rPr>
                <w:del w:id="698" w:author="Maninhas" w:date="2018-06-25T08:47:00Z"/>
                <w:rFonts w:ascii="Calibri" w:eastAsia="Times New Roman" w:hAnsi="Calibri" w:cs="Calibri"/>
                <w:color w:val="000000"/>
                <w:lang w:val="pt-PT" w:eastAsia="en-US"/>
              </w:rPr>
            </w:pPr>
            <w:del w:id="699" w:author="Maninhas" w:date="2018-06-25T08:47:00Z">
              <w:r w:rsidRPr="00484455" w:rsidDel="00AC314D">
                <w:rPr>
                  <w:rFonts w:ascii="Calibri" w:eastAsia="Times New Roman" w:hAnsi="Calibri" w:cs="Calibri"/>
                  <w:color w:val="000000"/>
                  <w:lang w:val="pt-PT" w:eastAsia="en-US"/>
                </w:rPr>
                <w:delText>3</w:delText>
              </w:r>
              <w:bookmarkStart w:id="700" w:name="_Toc517699068"/>
              <w:bookmarkStart w:id="701" w:name="_Toc517701306"/>
              <w:bookmarkStart w:id="702" w:name="_Toc517701475"/>
              <w:bookmarkEnd w:id="700"/>
              <w:bookmarkEnd w:id="701"/>
              <w:bookmarkEnd w:id="702"/>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22C7218" w14:textId="5255BEEB" w:rsidR="007350D9" w:rsidRPr="00484455" w:rsidDel="00AC314D" w:rsidRDefault="007350D9" w:rsidP="00A37B06">
            <w:pPr>
              <w:spacing w:after="0" w:line="240" w:lineRule="auto"/>
              <w:jc w:val="center"/>
              <w:rPr>
                <w:del w:id="703" w:author="Maninhas" w:date="2018-06-25T08:47:00Z"/>
                <w:rFonts w:ascii="Calibri" w:eastAsia="Times New Roman" w:hAnsi="Calibri" w:cs="Calibri"/>
                <w:color w:val="000000"/>
                <w:lang w:val="pt-PT" w:eastAsia="en-US"/>
              </w:rPr>
            </w:pPr>
            <w:del w:id="704" w:author="Maninhas" w:date="2018-06-25T08:47:00Z">
              <w:r w:rsidRPr="00484455" w:rsidDel="00AC314D">
                <w:rPr>
                  <w:rFonts w:ascii="Calibri" w:eastAsia="Times New Roman" w:hAnsi="Calibri" w:cs="Calibri"/>
                  <w:color w:val="000000"/>
                  <w:lang w:val="pt-PT" w:eastAsia="en-US"/>
                </w:rPr>
                <w:delText>4</w:delText>
              </w:r>
              <w:bookmarkStart w:id="705" w:name="_Toc517699069"/>
              <w:bookmarkStart w:id="706" w:name="_Toc517701307"/>
              <w:bookmarkStart w:id="707" w:name="_Toc517701476"/>
              <w:bookmarkEnd w:id="705"/>
              <w:bookmarkEnd w:id="706"/>
              <w:bookmarkEnd w:id="707"/>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E21C7CD" w14:textId="3E8A3016" w:rsidR="007350D9" w:rsidRPr="00484455" w:rsidDel="00AC314D" w:rsidRDefault="007350D9" w:rsidP="00A37B06">
            <w:pPr>
              <w:spacing w:after="0" w:line="240" w:lineRule="auto"/>
              <w:jc w:val="center"/>
              <w:rPr>
                <w:del w:id="708" w:author="Maninhas" w:date="2018-06-25T08:47:00Z"/>
                <w:rFonts w:ascii="Calibri" w:eastAsia="Times New Roman" w:hAnsi="Calibri" w:cs="Calibri"/>
                <w:color w:val="000000"/>
                <w:lang w:val="pt-PT" w:eastAsia="en-US"/>
              </w:rPr>
            </w:pPr>
            <w:del w:id="709" w:author="Maninhas" w:date="2018-06-25T08:47:00Z">
              <w:r w:rsidRPr="00484455" w:rsidDel="00AC314D">
                <w:rPr>
                  <w:rFonts w:ascii="Calibri" w:eastAsia="Times New Roman" w:hAnsi="Calibri" w:cs="Calibri"/>
                  <w:color w:val="000000"/>
                  <w:lang w:val="pt-PT" w:eastAsia="en-US"/>
                </w:rPr>
                <w:delText>5</w:delText>
              </w:r>
              <w:bookmarkStart w:id="710" w:name="_Toc517699070"/>
              <w:bookmarkStart w:id="711" w:name="_Toc517701308"/>
              <w:bookmarkStart w:id="712" w:name="_Toc517701477"/>
              <w:bookmarkEnd w:id="710"/>
              <w:bookmarkEnd w:id="711"/>
              <w:bookmarkEnd w:id="712"/>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0FAEF72" w14:textId="5663995A" w:rsidR="007350D9" w:rsidRPr="00484455" w:rsidDel="00AC314D" w:rsidRDefault="007350D9" w:rsidP="00A37B06">
            <w:pPr>
              <w:spacing w:after="0" w:line="240" w:lineRule="auto"/>
              <w:jc w:val="center"/>
              <w:rPr>
                <w:del w:id="713" w:author="Maninhas" w:date="2018-06-25T08:47:00Z"/>
                <w:rFonts w:ascii="Calibri" w:eastAsia="Times New Roman" w:hAnsi="Calibri" w:cs="Calibri"/>
                <w:color w:val="000000"/>
                <w:lang w:val="pt-PT" w:eastAsia="en-US"/>
              </w:rPr>
            </w:pPr>
            <w:del w:id="714" w:author="Maninhas" w:date="2018-06-25T08:47:00Z">
              <w:r w:rsidRPr="00484455" w:rsidDel="00AC314D">
                <w:rPr>
                  <w:rFonts w:ascii="Calibri" w:eastAsia="Times New Roman" w:hAnsi="Calibri" w:cs="Calibri"/>
                  <w:color w:val="000000"/>
                  <w:lang w:val="pt-PT" w:eastAsia="en-US"/>
                </w:rPr>
                <w:delText>6</w:delText>
              </w:r>
              <w:bookmarkStart w:id="715" w:name="_Toc517699071"/>
              <w:bookmarkStart w:id="716" w:name="_Toc517701309"/>
              <w:bookmarkStart w:id="717" w:name="_Toc517701478"/>
              <w:bookmarkEnd w:id="715"/>
              <w:bookmarkEnd w:id="716"/>
              <w:bookmarkEnd w:id="717"/>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5C0B883" w14:textId="45FEF7F9" w:rsidR="007350D9" w:rsidRPr="00484455" w:rsidDel="00AC314D" w:rsidRDefault="007350D9" w:rsidP="00A37B06">
            <w:pPr>
              <w:spacing w:after="0" w:line="240" w:lineRule="auto"/>
              <w:jc w:val="center"/>
              <w:rPr>
                <w:del w:id="718" w:author="Maninhas" w:date="2018-06-25T08:47:00Z"/>
                <w:rFonts w:ascii="Calibri" w:eastAsia="Times New Roman" w:hAnsi="Calibri" w:cs="Calibri"/>
                <w:color w:val="000000"/>
                <w:lang w:val="pt-PT" w:eastAsia="en-US"/>
              </w:rPr>
            </w:pPr>
            <w:del w:id="719" w:author="Maninhas" w:date="2018-06-25T08:47:00Z">
              <w:r w:rsidRPr="00484455" w:rsidDel="00AC314D">
                <w:rPr>
                  <w:rFonts w:ascii="Calibri" w:eastAsia="Times New Roman" w:hAnsi="Calibri" w:cs="Calibri"/>
                  <w:color w:val="000000"/>
                  <w:lang w:val="pt-PT" w:eastAsia="en-US"/>
                </w:rPr>
                <w:delText>7</w:delText>
              </w:r>
              <w:bookmarkStart w:id="720" w:name="_Toc517699072"/>
              <w:bookmarkStart w:id="721" w:name="_Toc517701310"/>
              <w:bookmarkStart w:id="722" w:name="_Toc517701479"/>
              <w:bookmarkEnd w:id="720"/>
              <w:bookmarkEnd w:id="721"/>
              <w:bookmarkEnd w:id="722"/>
            </w:del>
          </w:p>
        </w:tc>
        <w:bookmarkStart w:id="723" w:name="_Toc517699073"/>
        <w:bookmarkStart w:id="724" w:name="_Toc517701311"/>
        <w:bookmarkStart w:id="725" w:name="_Toc517701480"/>
        <w:bookmarkEnd w:id="723"/>
        <w:bookmarkEnd w:id="724"/>
        <w:bookmarkEnd w:id="725"/>
      </w:tr>
      <w:tr w:rsidR="007350D9" w:rsidRPr="006A5EBF" w:rsidDel="00AC314D" w14:paraId="669B77B2" w14:textId="1BF57BD5" w:rsidTr="00A37B06">
        <w:trPr>
          <w:trHeight w:val="300"/>
          <w:jc w:val="center"/>
          <w:del w:id="726"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D544920" w14:textId="68BF4A4A" w:rsidR="007350D9" w:rsidRPr="00484455" w:rsidDel="00AC314D" w:rsidRDefault="007350D9" w:rsidP="00A37B06">
            <w:pPr>
              <w:spacing w:after="0" w:line="240" w:lineRule="auto"/>
              <w:jc w:val="center"/>
              <w:rPr>
                <w:del w:id="727" w:author="Maninhas" w:date="2018-06-25T08:47:00Z"/>
                <w:rFonts w:ascii="Calibri" w:eastAsia="Times New Roman" w:hAnsi="Calibri" w:cs="Calibri"/>
                <w:color w:val="000000"/>
                <w:lang w:val="pt-PT" w:eastAsia="en-US"/>
              </w:rPr>
            </w:pPr>
            <w:del w:id="728" w:author="Maninhas" w:date="2018-06-25T08:47:00Z">
              <w:r w:rsidRPr="00484455" w:rsidDel="00AC314D">
                <w:rPr>
                  <w:rFonts w:ascii="Calibri" w:eastAsia="Times New Roman" w:hAnsi="Calibri" w:cs="Calibri"/>
                  <w:color w:val="000000"/>
                  <w:lang w:val="pt-PT" w:eastAsia="en-US"/>
                </w:rPr>
                <w:delText>Regenerador</w:delText>
              </w:r>
              <w:bookmarkStart w:id="729" w:name="_Toc517699074"/>
              <w:bookmarkStart w:id="730" w:name="_Toc517701312"/>
              <w:bookmarkStart w:id="731" w:name="_Toc517701481"/>
              <w:bookmarkEnd w:id="729"/>
              <w:bookmarkEnd w:id="730"/>
              <w:bookmarkEnd w:id="731"/>
            </w:del>
          </w:p>
        </w:tc>
        <w:tc>
          <w:tcPr>
            <w:tcW w:w="500" w:type="dxa"/>
            <w:tcBorders>
              <w:top w:val="nil"/>
              <w:left w:val="nil"/>
              <w:bottom w:val="single" w:sz="4" w:space="0" w:color="auto"/>
              <w:right w:val="single" w:sz="4" w:space="0" w:color="auto"/>
            </w:tcBorders>
            <w:shd w:val="clear" w:color="auto" w:fill="auto"/>
            <w:noWrap/>
            <w:vAlign w:val="bottom"/>
            <w:hideMark/>
          </w:tcPr>
          <w:p w14:paraId="15861483" w14:textId="0D91DEF0" w:rsidR="007350D9" w:rsidRPr="00484455" w:rsidDel="00AC314D" w:rsidRDefault="007350D9" w:rsidP="00A37B06">
            <w:pPr>
              <w:spacing w:after="0" w:line="240" w:lineRule="auto"/>
              <w:jc w:val="center"/>
              <w:rPr>
                <w:del w:id="732" w:author="Maninhas" w:date="2018-06-25T08:47:00Z"/>
                <w:rFonts w:ascii="Calibri" w:eastAsia="Times New Roman" w:hAnsi="Calibri" w:cs="Calibri"/>
                <w:color w:val="000000"/>
                <w:lang w:val="pt-PT" w:eastAsia="en-US"/>
              </w:rPr>
            </w:pPr>
            <w:del w:id="733" w:author="Maninhas" w:date="2018-06-25T08:47:00Z">
              <w:r w:rsidRPr="00484455" w:rsidDel="00AC314D">
                <w:rPr>
                  <w:rFonts w:ascii="Calibri" w:eastAsia="Times New Roman" w:hAnsi="Calibri" w:cs="Calibri"/>
                  <w:color w:val="000000"/>
                  <w:lang w:val="pt-PT" w:eastAsia="en-US"/>
                </w:rPr>
                <w:delText>1</w:delText>
              </w:r>
              <w:bookmarkStart w:id="734" w:name="_Toc517699075"/>
              <w:bookmarkStart w:id="735" w:name="_Toc517701313"/>
              <w:bookmarkStart w:id="736" w:name="_Toc517701482"/>
              <w:bookmarkEnd w:id="734"/>
              <w:bookmarkEnd w:id="735"/>
              <w:bookmarkEnd w:id="736"/>
            </w:del>
          </w:p>
        </w:tc>
        <w:tc>
          <w:tcPr>
            <w:tcW w:w="520" w:type="dxa"/>
            <w:tcBorders>
              <w:top w:val="nil"/>
              <w:left w:val="nil"/>
              <w:bottom w:val="single" w:sz="4" w:space="0" w:color="auto"/>
              <w:right w:val="single" w:sz="4" w:space="0" w:color="auto"/>
            </w:tcBorders>
            <w:shd w:val="clear" w:color="auto" w:fill="auto"/>
            <w:noWrap/>
            <w:vAlign w:val="bottom"/>
            <w:hideMark/>
          </w:tcPr>
          <w:p w14:paraId="53CDAECB" w14:textId="30225FCD" w:rsidR="007350D9" w:rsidRPr="00484455" w:rsidDel="00AC314D" w:rsidRDefault="007350D9" w:rsidP="00A37B06">
            <w:pPr>
              <w:spacing w:after="0" w:line="240" w:lineRule="auto"/>
              <w:jc w:val="center"/>
              <w:rPr>
                <w:del w:id="737" w:author="Maninhas" w:date="2018-06-25T08:47:00Z"/>
                <w:rFonts w:ascii="Calibri" w:eastAsia="Times New Roman" w:hAnsi="Calibri" w:cs="Calibri"/>
                <w:color w:val="000000"/>
                <w:lang w:val="pt-PT" w:eastAsia="en-US"/>
              </w:rPr>
            </w:pPr>
            <w:del w:id="738" w:author="Maninhas" w:date="2018-06-25T08:47:00Z">
              <w:r w:rsidRPr="00484455" w:rsidDel="00AC314D">
                <w:rPr>
                  <w:rFonts w:ascii="Calibri" w:eastAsia="Times New Roman" w:hAnsi="Calibri" w:cs="Calibri"/>
                  <w:color w:val="000000"/>
                  <w:lang w:val="pt-PT" w:eastAsia="en-US"/>
                </w:rPr>
                <w:delText>0</w:delText>
              </w:r>
              <w:bookmarkStart w:id="739" w:name="_Toc517699076"/>
              <w:bookmarkStart w:id="740" w:name="_Toc517701314"/>
              <w:bookmarkStart w:id="741" w:name="_Toc517701483"/>
              <w:bookmarkEnd w:id="739"/>
              <w:bookmarkEnd w:id="740"/>
              <w:bookmarkEnd w:id="741"/>
            </w:del>
          </w:p>
        </w:tc>
        <w:tc>
          <w:tcPr>
            <w:tcW w:w="540" w:type="dxa"/>
            <w:tcBorders>
              <w:top w:val="nil"/>
              <w:left w:val="nil"/>
              <w:bottom w:val="single" w:sz="4" w:space="0" w:color="auto"/>
              <w:right w:val="single" w:sz="4" w:space="0" w:color="auto"/>
            </w:tcBorders>
            <w:shd w:val="clear" w:color="auto" w:fill="auto"/>
            <w:noWrap/>
            <w:vAlign w:val="bottom"/>
            <w:hideMark/>
          </w:tcPr>
          <w:p w14:paraId="14B78D59" w14:textId="31C2014F" w:rsidR="007350D9" w:rsidRPr="00484455" w:rsidDel="00AC314D" w:rsidRDefault="007350D9" w:rsidP="00A37B06">
            <w:pPr>
              <w:spacing w:after="0" w:line="240" w:lineRule="auto"/>
              <w:jc w:val="center"/>
              <w:rPr>
                <w:del w:id="742" w:author="Maninhas" w:date="2018-06-25T08:47:00Z"/>
                <w:rFonts w:ascii="Calibri" w:eastAsia="Times New Roman" w:hAnsi="Calibri" w:cs="Calibri"/>
                <w:color w:val="000000"/>
                <w:lang w:val="pt-PT" w:eastAsia="en-US"/>
              </w:rPr>
            </w:pPr>
            <w:del w:id="743" w:author="Maninhas" w:date="2018-06-25T08:47:00Z">
              <w:r w:rsidRPr="00484455" w:rsidDel="00AC314D">
                <w:rPr>
                  <w:rFonts w:ascii="Calibri" w:eastAsia="Times New Roman" w:hAnsi="Calibri" w:cs="Calibri"/>
                  <w:color w:val="000000"/>
                  <w:lang w:val="pt-PT" w:eastAsia="en-US"/>
                </w:rPr>
                <w:delText>0</w:delText>
              </w:r>
              <w:bookmarkStart w:id="744" w:name="_Toc517699077"/>
              <w:bookmarkStart w:id="745" w:name="_Toc517701315"/>
              <w:bookmarkStart w:id="746" w:name="_Toc517701484"/>
              <w:bookmarkEnd w:id="744"/>
              <w:bookmarkEnd w:id="745"/>
              <w:bookmarkEnd w:id="746"/>
            </w:del>
          </w:p>
        </w:tc>
        <w:tc>
          <w:tcPr>
            <w:tcW w:w="540" w:type="dxa"/>
            <w:tcBorders>
              <w:top w:val="nil"/>
              <w:left w:val="nil"/>
              <w:bottom w:val="single" w:sz="4" w:space="0" w:color="auto"/>
              <w:right w:val="single" w:sz="4" w:space="0" w:color="auto"/>
            </w:tcBorders>
            <w:shd w:val="clear" w:color="auto" w:fill="auto"/>
            <w:noWrap/>
            <w:vAlign w:val="bottom"/>
            <w:hideMark/>
          </w:tcPr>
          <w:p w14:paraId="60B63C83" w14:textId="7AB8F243" w:rsidR="007350D9" w:rsidRPr="00484455" w:rsidDel="00AC314D" w:rsidRDefault="007350D9" w:rsidP="00A37B06">
            <w:pPr>
              <w:spacing w:after="0" w:line="240" w:lineRule="auto"/>
              <w:jc w:val="center"/>
              <w:rPr>
                <w:del w:id="747" w:author="Maninhas" w:date="2018-06-25T08:47:00Z"/>
                <w:rFonts w:ascii="Calibri" w:eastAsia="Times New Roman" w:hAnsi="Calibri" w:cs="Calibri"/>
                <w:color w:val="000000"/>
                <w:lang w:val="pt-PT" w:eastAsia="en-US"/>
              </w:rPr>
            </w:pPr>
            <w:del w:id="748" w:author="Maninhas" w:date="2018-06-25T08:47:00Z">
              <w:r w:rsidRPr="00484455" w:rsidDel="00AC314D">
                <w:rPr>
                  <w:rFonts w:ascii="Calibri" w:eastAsia="Times New Roman" w:hAnsi="Calibri" w:cs="Calibri"/>
                  <w:color w:val="000000"/>
                  <w:lang w:val="pt-PT" w:eastAsia="en-US"/>
                </w:rPr>
                <w:delText>0</w:delText>
              </w:r>
              <w:bookmarkStart w:id="749" w:name="_Toc517699078"/>
              <w:bookmarkStart w:id="750" w:name="_Toc517701316"/>
              <w:bookmarkStart w:id="751" w:name="_Toc517701485"/>
              <w:bookmarkEnd w:id="749"/>
              <w:bookmarkEnd w:id="750"/>
              <w:bookmarkEnd w:id="751"/>
            </w:del>
          </w:p>
        </w:tc>
        <w:tc>
          <w:tcPr>
            <w:tcW w:w="560" w:type="dxa"/>
            <w:tcBorders>
              <w:top w:val="nil"/>
              <w:left w:val="nil"/>
              <w:bottom w:val="single" w:sz="4" w:space="0" w:color="auto"/>
              <w:right w:val="single" w:sz="4" w:space="0" w:color="auto"/>
            </w:tcBorders>
            <w:shd w:val="clear" w:color="auto" w:fill="auto"/>
            <w:noWrap/>
            <w:vAlign w:val="bottom"/>
            <w:hideMark/>
          </w:tcPr>
          <w:p w14:paraId="4A3C5BBC" w14:textId="2432E7E2" w:rsidR="007350D9" w:rsidRPr="00484455" w:rsidDel="00AC314D" w:rsidRDefault="007350D9" w:rsidP="00A37B06">
            <w:pPr>
              <w:spacing w:after="0" w:line="240" w:lineRule="auto"/>
              <w:jc w:val="center"/>
              <w:rPr>
                <w:del w:id="752" w:author="Maninhas" w:date="2018-06-25T08:47:00Z"/>
                <w:rFonts w:ascii="Calibri" w:eastAsia="Times New Roman" w:hAnsi="Calibri" w:cs="Calibri"/>
                <w:color w:val="000000"/>
                <w:lang w:val="pt-PT" w:eastAsia="en-US"/>
              </w:rPr>
            </w:pPr>
            <w:del w:id="753" w:author="Maninhas" w:date="2018-06-25T08:47:00Z">
              <w:r w:rsidRPr="00484455" w:rsidDel="00AC314D">
                <w:rPr>
                  <w:rFonts w:ascii="Calibri" w:eastAsia="Times New Roman" w:hAnsi="Calibri" w:cs="Calibri"/>
                  <w:color w:val="000000"/>
                  <w:lang w:val="pt-PT" w:eastAsia="en-US"/>
                </w:rPr>
                <w:delText>1</w:delText>
              </w:r>
              <w:bookmarkStart w:id="754" w:name="_Toc517699079"/>
              <w:bookmarkStart w:id="755" w:name="_Toc517701317"/>
              <w:bookmarkStart w:id="756" w:name="_Toc517701486"/>
              <w:bookmarkEnd w:id="754"/>
              <w:bookmarkEnd w:id="755"/>
              <w:bookmarkEnd w:id="756"/>
            </w:del>
          </w:p>
        </w:tc>
        <w:tc>
          <w:tcPr>
            <w:tcW w:w="520" w:type="dxa"/>
            <w:tcBorders>
              <w:top w:val="nil"/>
              <w:left w:val="nil"/>
              <w:bottom w:val="single" w:sz="4" w:space="0" w:color="auto"/>
              <w:right w:val="single" w:sz="4" w:space="0" w:color="auto"/>
            </w:tcBorders>
            <w:shd w:val="clear" w:color="auto" w:fill="auto"/>
            <w:noWrap/>
            <w:vAlign w:val="bottom"/>
            <w:hideMark/>
          </w:tcPr>
          <w:p w14:paraId="08981597" w14:textId="4FF6802C" w:rsidR="007350D9" w:rsidRPr="00484455" w:rsidDel="00AC314D" w:rsidRDefault="007350D9" w:rsidP="00A37B06">
            <w:pPr>
              <w:spacing w:after="0" w:line="240" w:lineRule="auto"/>
              <w:jc w:val="center"/>
              <w:rPr>
                <w:del w:id="757" w:author="Maninhas" w:date="2018-06-25T08:47:00Z"/>
                <w:rFonts w:ascii="Calibri" w:eastAsia="Times New Roman" w:hAnsi="Calibri" w:cs="Calibri"/>
                <w:color w:val="000000"/>
                <w:lang w:val="pt-PT" w:eastAsia="en-US"/>
              </w:rPr>
            </w:pPr>
            <w:del w:id="758" w:author="Maninhas" w:date="2018-06-25T08:47:00Z">
              <w:r w:rsidRPr="00484455" w:rsidDel="00AC314D">
                <w:rPr>
                  <w:rFonts w:ascii="Calibri" w:eastAsia="Times New Roman" w:hAnsi="Calibri" w:cs="Calibri"/>
                  <w:color w:val="000000"/>
                  <w:lang w:val="pt-PT" w:eastAsia="en-US"/>
                </w:rPr>
                <w:delText>0</w:delText>
              </w:r>
              <w:bookmarkStart w:id="759" w:name="_Toc517699080"/>
              <w:bookmarkStart w:id="760" w:name="_Toc517701318"/>
              <w:bookmarkStart w:id="761" w:name="_Toc517701487"/>
              <w:bookmarkEnd w:id="759"/>
              <w:bookmarkEnd w:id="760"/>
              <w:bookmarkEnd w:id="761"/>
            </w:del>
          </w:p>
        </w:tc>
        <w:tc>
          <w:tcPr>
            <w:tcW w:w="480" w:type="dxa"/>
            <w:tcBorders>
              <w:top w:val="nil"/>
              <w:left w:val="nil"/>
              <w:bottom w:val="single" w:sz="4" w:space="0" w:color="auto"/>
              <w:right w:val="single" w:sz="4" w:space="0" w:color="auto"/>
            </w:tcBorders>
            <w:shd w:val="clear" w:color="auto" w:fill="auto"/>
            <w:noWrap/>
            <w:vAlign w:val="bottom"/>
            <w:hideMark/>
          </w:tcPr>
          <w:p w14:paraId="4D80F09C" w14:textId="3EA0053B" w:rsidR="007350D9" w:rsidRPr="00484455" w:rsidDel="00AC314D" w:rsidRDefault="007350D9" w:rsidP="00A37B06">
            <w:pPr>
              <w:keepNext/>
              <w:spacing w:after="0" w:line="240" w:lineRule="auto"/>
              <w:jc w:val="center"/>
              <w:rPr>
                <w:del w:id="762" w:author="Maninhas" w:date="2018-06-25T08:47:00Z"/>
                <w:rFonts w:ascii="Calibri" w:eastAsia="Times New Roman" w:hAnsi="Calibri" w:cs="Calibri"/>
                <w:color w:val="000000"/>
                <w:lang w:val="pt-PT" w:eastAsia="en-US"/>
              </w:rPr>
            </w:pPr>
            <w:del w:id="763" w:author="Maninhas" w:date="2018-06-25T08:47:00Z">
              <w:r w:rsidRPr="00484455" w:rsidDel="00AC314D">
                <w:rPr>
                  <w:rFonts w:ascii="Calibri" w:eastAsia="Times New Roman" w:hAnsi="Calibri" w:cs="Calibri"/>
                  <w:color w:val="000000"/>
                  <w:lang w:val="pt-PT" w:eastAsia="en-US"/>
                </w:rPr>
                <w:delText>0</w:delText>
              </w:r>
              <w:bookmarkStart w:id="764" w:name="_Toc517699081"/>
              <w:bookmarkStart w:id="765" w:name="_Toc517701319"/>
              <w:bookmarkStart w:id="766" w:name="_Toc517701488"/>
              <w:bookmarkEnd w:id="764"/>
              <w:bookmarkEnd w:id="765"/>
              <w:bookmarkEnd w:id="766"/>
            </w:del>
          </w:p>
        </w:tc>
        <w:bookmarkStart w:id="767" w:name="_Toc517699082"/>
        <w:bookmarkStart w:id="768" w:name="_Toc517701320"/>
        <w:bookmarkStart w:id="769" w:name="_Toc517701489"/>
        <w:bookmarkEnd w:id="767"/>
        <w:bookmarkEnd w:id="768"/>
        <w:bookmarkEnd w:id="769"/>
      </w:tr>
    </w:tbl>
    <w:p w14:paraId="754BDE7F" w14:textId="6041987E" w:rsidR="007350D9" w:rsidRPr="00484455" w:rsidDel="00AC314D" w:rsidRDefault="007350D9">
      <w:pPr>
        <w:pStyle w:val="Legenda"/>
        <w:spacing w:before="120"/>
        <w:jc w:val="center"/>
        <w:rPr>
          <w:del w:id="770" w:author="Maninhas" w:date="2018-06-25T08:47:00Z"/>
          <w:lang w:val="pt-PT"/>
        </w:rPr>
        <w:pPrChange w:id="771" w:author="Maninhas" w:date="2018-06-25T08:42:00Z">
          <w:pPr>
            <w:pStyle w:val="Legenda"/>
            <w:jc w:val="center"/>
          </w:pPr>
        </w:pPrChange>
      </w:pPr>
      <w:bookmarkStart w:id="772" w:name="_Ref517679395"/>
      <w:del w:id="773"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3</w:delText>
        </w:r>
        <w:r w:rsidRPr="00484455" w:rsidDel="00AC314D">
          <w:rPr>
            <w:lang w:val="pt-PT"/>
          </w:rPr>
          <w:fldChar w:fldCharType="end"/>
        </w:r>
        <w:bookmarkEnd w:id="772"/>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39665E" w:rsidDel="00AC314D">
          <w:rPr>
            <w:lang w:val="pt-PT"/>
          </w:rPr>
          <w:delText xml:space="preserve"> inviável</w:delText>
        </w:r>
        <w:bookmarkStart w:id="774" w:name="_Toc517699083"/>
        <w:bookmarkStart w:id="775" w:name="_Toc517701321"/>
        <w:bookmarkStart w:id="776" w:name="_Toc517701490"/>
        <w:bookmarkEnd w:id="774"/>
        <w:bookmarkEnd w:id="775"/>
        <w:bookmarkEnd w:id="776"/>
      </w:del>
    </w:p>
    <w:p w14:paraId="7AA3B17C" w14:textId="4F840991" w:rsidR="007350D9" w:rsidRPr="00484455" w:rsidDel="00AC314D" w:rsidRDefault="007350D9" w:rsidP="007350D9">
      <w:pPr>
        <w:rPr>
          <w:del w:id="777" w:author="Maninhas" w:date="2018-06-25T08:47:00Z"/>
          <w:lang w:val="pt-PT"/>
        </w:rPr>
      </w:pPr>
      <w:bookmarkStart w:id="778" w:name="_Toc517699084"/>
      <w:bookmarkStart w:id="779" w:name="_Toc517701322"/>
      <w:bookmarkStart w:id="780" w:name="_Toc517701491"/>
      <w:bookmarkEnd w:id="778"/>
      <w:bookmarkEnd w:id="779"/>
      <w:bookmarkEnd w:id="780"/>
    </w:p>
    <w:p w14:paraId="74DCCBEB" w14:textId="176FD9D1" w:rsidR="007350D9" w:rsidRPr="00484455" w:rsidDel="00AC314D" w:rsidRDefault="007350D9" w:rsidP="007350D9">
      <w:pPr>
        <w:rPr>
          <w:del w:id="781" w:author="Maninhas" w:date="2018-06-25T08:47:00Z"/>
          <w:lang w:val="pt-PT"/>
        </w:rPr>
      </w:pPr>
      <w:bookmarkStart w:id="782" w:name="_Toc517699085"/>
      <w:bookmarkStart w:id="783" w:name="_Toc517701323"/>
      <w:bookmarkStart w:id="784" w:name="_Toc517701492"/>
      <w:bookmarkEnd w:id="782"/>
      <w:bookmarkEnd w:id="783"/>
      <w:bookmarkEnd w:id="784"/>
    </w:p>
    <w:p w14:paraId="5587E989" w14:textId="3903EE1C" w:rsidR="007350D9" w:rsidRPr="00484455" w:rsidDel="00AC314D" w:rsidRDefault="007350D9" w:rsidP="007350D9">
      <w:pPr>
        <w:rPr>
          <w:del w:id="785" w:author="Maninhas" w:date="2018-06-25T08:47:00Z"/>
          <w:lang w:val="pt-PT"/>
        </w:rPr>
      </w:pPr>
      <w:bookmarkStart w:id="786" w:name="_Toc517699086"/>
      <w:bookmarkStart w:id="787" w:name="_Toc517701324"/>
      <w:bookmarkStart w:id="788" w:name="_Toc517701493"/>
      <w:bookmarkEnd w:id="786"/>
      <w:bookmarkEnd w:id="787"/>
      <w:bookmarkEnd w:id="788"/>
    </w:p>
    <w:p w14:paraId="5A170DA7" w14:textId="66D27113" w:rsidR="007350D9" w:rsidRPr="00484455" w:rsidDel="00AC314D" w:rsidRDefault="007350D9" w:rsidP="007350D9">
      <w:pPr>
        <w:rPr>
          <w:del w:id="789" w:author="Maninhas" w:date="2018-06-25T08:47:00Z"/>
          <w:lang w:val="pt-PT"/>
        </w:rPr>
      </w:pPr>
      <w:bookmarkStart w:id="790" w:name="_Toc517699087"/>
      <w:bookmarkStart w:id="791" w:name="_Toc517701325"/>
      <w:bookmarkStart w:id="792" w:name="_Toc517701494"/>
      <w:bookmarkEnd w:id="790"/>
      <w:bookmarkEnd w:id="791"/>
      <w:bookmarkEnd w:id="792"/>
    </w:p>
    <w:p w14:paraId="41739430" w14:textId="44293200" w:rsidR="007350D9" w:rsidRPr="003C07BF" w:rsidDel="00AC314D" w:rsidRDefault="007350D9" w:rsidP="007350D9">
      <w:pPr>
        <w:pStyle w:val="ThesisBodyText"/>
        <w:rPr>
          <w:del w:id="793" w:author="Maninhas" w:date="2018-06-25T08:47:00Z"/>
          <w:lang w:val="pt-PT"/>
        </w:rPr>
      </w:pPr>
      <w:del w:id="794" w:author="Maninhas" w:date="2018-06-25T08:41:00Z">
        <w:r w:rsidRPr="003C07BF" w:rsidDel="00156EEC">
          <w:rPr>
            <w:lang w:val="pt-PT"/>
          </w:rPr>
          <w:delText>R</w:delText>
        </w:r>
      </w:del>
      <w:del w:id="795" w:author="Maninhas" w:date="2018-06-25T08:47:00Z">
        <w:r w:rsidRPr="003C07BF" w:rsidDel="00AC314D">
          <w:rPr>
            <w:lang w:val="pt-PT"/>
          </w:rPr>
          <w:delText>epresentação da solução obtida</w:delText>
        </w:r>
      </w:del>
      <w:del w:id="796" w:author="Maninhas" w:date="2018-06-25T08:41:00Z">
        <w:r w:rsidRPr="003C07BF" w:rsidDel="00156EEC">
          <w:rPr>
            <w:lang w:val="pt-PT"/>
          </w:rPr>
          <w:delText>:</w:delText>
        </w:r>
      </w:del>
      <w:bookmarkStart w:id="797" w:name="_Toc517699088"/>
      <w:bookmarkStart w:id="798" w:name="_Toc517701326"/>
      <w:bookmarkStart w:id="799" w:name="_Toc517701495"/>
      <w:bookmarkEnd w:id="797"/>
      <w:bookmarkEnd w:id="798"/>
      <w:bookmarkEnd w:id="799"/>
    </w:p>
    <w:p w14:paraId="0A08CB16" w14:textId="15D9C38D" w:rsidR="007350D9" w:rsidRPr="00484455" w:rsidDel="00AC314D" w:rsidRDefault="007350D9" w:rsidP="007350D9">
      <w:pPr>
        <w:keepNext/>
        <w:jc w:val="center"/>
        <w:rPr>
          <w:del w:id="800" w:author="Maninhas" w:date="2018-06-25T08:47:00Z"/>
          <w:lang w:val="pt-PT"/>
        </w:rPr>
      </w:pPr>
      <w:del w:id="801" w:author="Maninhas" w:date="2018-06-25T08:47:00Z">
        <w:r w:rsidRPr="00484455" w:rsidDel="00AC314D">
          <w:rPr>
            <w:noProof/>
            <w:lang w:val="pt-PT" w:eastAsia="pt-PT"/>
          </w:rPr>
          <w:drawing>
            <wp:inline distT="0" distB="0" distL="0" distR="0" wp14:anchorId="34E9CB64" wp14:editId="75A7D4DA">
              <wp:extent cx="1981200" cy="1764137"/>
              <wp:effectExtent l="0" t="0" r="0" b="7620"/>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bookmarkStart w:id="802" w:name="_Toc517699089"/>
        <w:bookmarkStart w:id="803" w:name="_Toc517701327"/>
        <w:bookmarkStart w:id="804" w:name="_Toc517701496"/>
        <w:bookmarkEnd w:id="802"/>
        <w:bookmarkEnd w:id="803"/>
        <w:bookmarkEnd w:id="804"/>
      </w:del>
    </w:p>
    <w:p w14:paraId="0E63AFB6" w14:textId="4404245E" w:rsidR="007350D9" w:rsidDel="00AC314D" w:rsidRDefault="007350D9" w:rsidP="007350D9">
      <w:pPr>
        <w:pStyle w:val="Legenda"/>
        <w:jc w:val="center"/>
        <w:rPr>
          <w:del w:id="805" w:author="Maninhas" w:date="2018-06-25T08:47:00Z"/>
          <w:lang w:val="pt-PT"/>
        </w:rPr>
      </w:pPr>
      <w:bookmarkStart w:id="806" w:name="_Ref517679411"/>
      <w:del w:id="807"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4</w:delText>
        </w:r>
        <w:r w:rsidRPr="00484455" w:rsidDel="00AC314D">
          <w:rPr>
            <w:lang w:val="pt-PT"/>
          </w:rPr>
          <w:fldChar w:fldCharType="end"/>
        </w:r>
        <w:bookmarkEnd w:id="806"/>
        <w:r w:rsidRPr="00484455" w:rsidDel="00AC314D">
          <w:rPr>
            <w:lang w:val="pt-PT"/>
          </w:rPr>
          <w:delText xml:space="preserve"> - Representação da </w:delText>
        </w:r>
        <w:r w:rsidR="008E671B" w:rsidDel="00AC314D">
          <w:rPr>
            <w:lang w:val="pt-PT"/>
          </w:rPr>
          <w:delText>soluç</w:delText>
        </w:r>
        <w:r w:rsidR="0039665E" w:rsidDel="00AC314D">
          <w:rPr>
            <w:lang w:val="pt-PT"/>
          </w:rPr>
          <w:delText>ão inviável</w:delText>
        </w:r>
        <w:bookmarkStart w:id="808" w:name="_Toc517699090"/>
        <w:bookmarkStart w:id="809" w:name="_Toc517701328"/>
        <w:bookmarkStart w:id="810" w:name="_Toc517701497"/>
        <w:bookmarkEnd w:id="808"/>
        <w:bookmarkEnd w:id="809"/>
        <w:bookmarkEnd w:id="810"/>
      </w:del>
    </w:p>
    <w:p w14:paraId="21588CBF" w14:textId="6DF3FA3F" w:rsidR="008E671B" w:rsidDel="00AC314D" w:rsidRDefault="008E671B" w:rsidP="008E671B">
      <w:pPr>
        <w:rPr>
          <w:del w:id="811" w:author="Maninhas" w:date="2018-06-25T08:47:00Z"/>
          <w:lang w:val="pt-PT"/>
        </w:rPr>
      </w:pPr>
      <w:bookmarkStart w:id="812" w:name="_Toc517699091"/>
      <w:bookmarkStart w:id="813" w:name="_Toc517701329"/>
      <w:bookmarkStart w:id="814" w:name="_Toc517701498"/>
      <w:bookmarkEnd w:id="812"/>
      <w:bookmarkEnd w:id="813"/>
      <w:bookmarkEnd w:id="814"/>
    </w:p>
    <w:p w14:paraId="4BEA135C" w14:textId="2B3192AC" w:rsidR="00156EEC" w:rsidRPr="008E671B" w:rsidDel="00AC314D" w:rsidRDefault="008E671B" w:rsidP="008E671B">
      <w:pPr>
        <w:jc w:val="both"/>
        <w:rPr>
          <w:del w:id="815" w:author="Maninhas" w:date="2018-06-25T08:47:00Z"/>
          <w:rFonts w:ascii="Times New Roman" w:hAnsi="Times New Roman"/>
          <w:sz w:val="24"/>
          <w:highlight w:val="yellow"/>
          <w:lang w:val="pt-PT"/>
        </w:rPr>
      </w:pPr>
      <w:del w:id="816" w:author="Maninhas" w:date="2018-06-25T08:47:00Z">
        <w:r w:rsidRPr="008E671B" w:rsidDel="00AC314D">
          <w:rPr>
            <w:rFonts w:ascii="Times New Roman" w:hAnsi="Times New Roman"/>
            <w:sz w:val="24"/>
            <w:highlight w:val="yellow"/>
            <w:lang w:val="pt-PT"/>
          </w:rPr>
          <w:delText>Como se pode verificar no exemplo anterior o nó 7 não está ligado a nenhum</w:delText>
        </w:r>
        <w:r w:rsidRPr="008E671B" w:rsidDel="00AC314D">
          <w:rPr>
            <w:highlight w:val="yellow"/>
            <w:lang w:val="pt-PT"/>
          </w:rPr>
          <w:delText xml:space="preserve"> r</w:delText>
        </w:r>
        <w:r w:rsidRPr="008E671B" w:rsidDel="00AC314D">
          <w:rPr>
            <w:rFonts w:ascii="Times New Roman" w:hAnsi="Times New Roman"/>
            <w:sz w:val="24"/>
            <w:highlight w:val="yellow"/>
            <w:lang w:val="pt-PT"/>
          </w:rPr>
          <w:delText>egenerador, logo esta solução é inviável.</w:delText>
        </w:r>
        <w:bookmarkStart w:id="817" w:name="_Toc517699092"/>
        <w:bookmarkStart w:id="818" w:name="_Toc517701330"/>
        <w:bookmarkStart w:id="819" w:name="_Toc517701499"/>
        <w:bookmarkEnd w:id="817"/>
        <w:bookmarkEnd w:id="818"/>
        <w:bookmarkEnd w:id="819"/>
      </w:del>
    </w:p>
    <w:p w14:paraId="1E1BFC00" w14:textId="07BE16F6" w:rsidR="007350D9" w:rsidRPr="00156EEC" w:rsidDel="00AC314D" w:rsidRDefault="007350D9">
      <w:pPr>
        <w:pStyle w:val="ThesisBodyText"/>
        <w:jc w:val="center"/>
        <w:rPr>
          <w:del w:id="820" w:author="Maninhas" w:date="2018-06-25T08:47:00Z"/>
          <w:i/>
          <w:lang w:val="pt-PT"/>
          <w:rPrChange w:id="821" w:author="Maninhas" w:date="2018-06-25T08:39:00Z">
            <w:rPr>
              <w:del w:id="822" w:author="Maninhas" w:date="2018-06-25T08:47:00Z"/>
              <w:lang w:val="pt-PT"/>
            </w:rPr>
          </w:rPrChange>
        </w:rPr>
        <w:pPrChange w:id="823" w:author="Maninhas" w:date="2018-06-25T08:39:00Z">
          <w:pPr>
            <w:pStyle w:val="ThesisBodyText"/>
          </w:pPr>
        </w:pPrChange>
      </w:pPr>
      <w:del w:id="824" w:author="Maninhas" w:date="2018-06-25T08:38:00Z">
        <w:r w:rsidRPr="00156EEC" w:rsidDel="00156EEC">
          <w:rPr>
            <w:i/>
            <w:lang w:val="pt-PT"/>
            <w:rPrChange w:id="825" w:author="Maninhas" w:date="2018-06-25T08:39:00Z">
              <w:rPr>
                <w:lang w:val="pt-PT"/>
              </w:rPr>
            </w:rPrChange>
          </w:rPr>
          <w:delText xml:space="preserve">Cálculo do </w:delText>
        </w:r>
        <w:r w:rsidRPr="00156EEC" w:rsidDel="00156EEC">
          <w:rPr>
            <w:i/>
            <w:lang w:val="pt-PT"/>
          </w:rPr>
          <w:delText>fitness</w:delText>
        </w:r>
        <w:r w:rsidRPr="00156EEC" w:rsidDel="00156EEC">
          <w:rPr>
            <w:i/>
            <w:lang w:val="pt-PT"/>
            <w:rPrChange w:id="826" w:author="Maninhas" w:date="2018-06-25T08:39:00Z">
              <w:rPr>
                <w:lang w:val="pt-PT"/>
              </w:rPr>
            </w:rPrChange>
          </w:rPr>
          <w:delText xml:space="preserve"> da solução:</w:delText>
        </w:r>
      </w:del>
      <w:bookmarkStart w:id="827" w:name="_Toc517699093"/>
      <w:bookmarkStart w:id="828" w:name="_Toc517701331"/>
      <w:bookmarkStart w:id="829" w:name="_Toc517701500"/>
      <w:bookmarkEnd w:id="827"/>
      <w:bookmarkEnd w:id="828"/>
      <w:bookmarkEnd w:id="829"/>
    </w:p>
    <w:p w14:paraId="329F5AFA" w14:textId="3818B20E" w:rsidR="007350D9" w:rsidRPr="00613E5F" w:rsidDel="00047AD9" w:rsidRDefault="007350D9" w:rsidP="007350D9">
      <w:pPr>
        <w:pStyle w:val="ThesisBodyText"/>
        <w:rPr>
          <w:del w:id="830" w:author="Maninhas" w:date="2018-06-25T08:42:00Z"/>
          <w:lang w:val="pt-PT"/>
        </w:rPr>
      </w:pPr>
      <w:del w:id="831" w:author="Maninhas" w:date="2018-06-25T08:42:00Z">
        <w:r w:rsidRPr="00613E5F" w:rsidDel="00047AD9">
          <w:rPr>
            <w:lang w:val="pt-PT"/>
          </w:rPr>
          <w:delText>Nós desligados: 1</w:delText>
        </w:r>
        <w:bookmarkStart w:id="832" w:name="_Toc517699094"/>
        <w:bookmarkStart w:id="833" w:name="_Toc517701332"/>
        <w:bookmarkStart w:id="834" w:name="_Toc517701501"/>
        <w:bookmarkEnd w:id="832"/>
        <w:bookmarkEnd w:id="833"/>
        <w:bookmarkEnd w:id="834"/>
      </w:del>
    </w:p>
    <w:p w14:paraId="2671ED88" w14:textId="43812978" w:rsidR="007350D9" w:rsidRPr="00613E5F" w:rsidDel="00047AD9" w:rsidRDefault="007350D9" w:rsidP="007350D9">
      <w:pPr>
        <w:pStyle w:val="ThesisBodyText"/>
        <w:rPr>
          <w:del w:id="835" w:author="Maninhas" w:date="2018-06-25T08:42:00Z"/>
          <w:lang w:val="pt-PT"/>
        </w:rPr>
      </w:pPr>
      <w:del w:id="836" w:author="Maninhas" w:date="2018-06-25T08:42:00Z">
        <w:r w:rsidRPr="00613E5F" w:rsidDel="00047AD9">
          <w:rPr>
            <w:lang w:val="pt-PT"/>
          </w:rPr>
          <w:delText>Regeneradores utilizados: 2</w:delText>
        </w:r>
        <w:bookmarkStart w:id="837" w:name="_Toc517699095"/>
        <w:bookmarkStart w:id="838" w:name="_Toc517701333"/>
        <w:bookmarkStart w:id="839" w:name="_Toc517701502"/>
        <w:bookmarkEnd w:id="837"/>
        <w:bookmarkEnd w:id="838"/>
        <w:bookmarkEnd w:id="839"/>
      </w:del>
    </w:p>
    <w:p w14:paraId="7BB24388" w14:textId="56E4D2F5" w:rsidR="007350D9" w:rsidRPr="0039665E" w:rsidDel="00047AD9" w:rsidRDefault="007350D9" w:rsidP="007350D9">
      <w:pPr>
        <w:rPr>
          <w:del w:id="840" w:author="Maninhas" w:date="2018-06-25T08:42:00Z"/>
          <w:lang w:val="pt-PT"/>
        </w:rPr>
      </w:pPr>
      <m:oMathPara>
        <m:oMath>
          <m:r>
            <w:del w:id="841" w:author="Maninhas" w:date="2018-06-25T08:42:00Z">
              <w:rPr>
                <w:rFonts w:ascii="Cambria Math" w:hAnsi="Cambria Math"/>
                <w:lang w:val="pt-PT"/>
              </w:rPr>
              <m:t>Fitness=1×500+2×100=700</m:t>
            </w:del>
          </m:r>
        </m:oMath>
      </m:oMathPara>
      <w:bookmarkStart w:id="842" w:name="_Toc517699096"/>
      <w:bookmarkStart w:id="843" w:name="_Toc517701334"/>
      <w:bookmarkStart w:id="844" w:name="_Toc517701503"/>
      <w:bookmarkEnd w:id="842"/>
      <w:bookmarkEnd w:id="843"/>
      <w:bookmarkEnd w:id="844"/>
    </w:p>
    <w:p w14:paraId="00D5C367" w14:textId="311FFBBD" w:rsidR="0039665E" w:rsidDel="00047AD9" w:rsidRDefault="0039665E" w:rsidP="007350D9">
      <w:pPr>
        <w:rPr>
          <w:del w:id="845" w:author="Maninhas" w:date="2018-06-25T08:42:00Z"/>
          <w:lang w:val="pt-PT"/>
        </w:rPr>
      </w:pPr>
      <w:bookmarkStart w:id="846" w:name="_Toc517699097"/>
      <w:bookmarkStart w:id="847" w:name="_Toc517701335"/>
      <w:bookmarkStart w:id="848" w:name="_Toc517701504"/>
      <w:bookmarkEnd w:id="846"/>
      <w:bookmarkEnd w:id="847"/>
      <w:bookmarkEnd w:id="848"/>
    </w:p>
    <w:p w14:paraId="23B5F7CC" w14:textId="334FF916" w:rsidR="0039665E" w:rsidRPr="00484455" w:rsidDel="00156EEC" w:rsidRDefault="0039665E" w:rsidP="007350D9">
      <w:pPr>
        <w:rPr>
          <w:del w:id="849" w:author="Maninhas" w:date="2018-06-25T08:40:00Z"/>
          <w:lang w:val="pt-PT"/>
        </w:rPr>
      </w:pPr>
      <w:del w:id="850" w:author="Maninhas" w:date="2018-06-25T08:40:00Z">
        <w:r w:rsidRPr="0039665E" w:rsidDel="00156EEC">
          <w:rPr>
            <w:highlight w:val="cyan"/>
            <w:lang w:val="pt-PT"/>
          </w:rPr>
          <w:delText>INCLUIR SOLUÇÃO POSSÍVEL MAS NÃO OTIMIZADA.</w:delText>
        </w:r>
        <w:bookmarkStart w:id="851" w:name="_Toc517699098"/>
        <w:bookmarkStart w:id="852" w:name="_Toc517701336"/>
        <w:bookmarkStart w:id="853" w:name="_Toc517701505"/>
        <w:bookmarkEnd w:id="851"/>
        <w:bookmarkEnd w:id="852"/>
        <w:bookmarkEnd w:id="853"/>
      </w:del>
    </w:p>
    <w:p w14:paraId="16F01B7D" w14:textId="5BC8BF4A" w:rsidR="007350D9" w:rsidRPr="003C07BF" w:rsidDel="00AC314D" w:rsidRDefault="007350D9" w:rsidP="007350D9">
      <w:pPr>
        <w:pStyle w:val="ThesisBodyText"/>
        <w:rPr>
          <w:del w:id="854" w:author="Maninhas" w:date="2018-06-25T08:47:00Z"/>
          <w:lang w:val="pt-PT"/>
        </w:rPr>
      </w:pPr>
      <w:del w:id="855" w:author="Maninhas" w:date="2018-06-25T08:47:00Z">
        <w:r w:rsidRPr="008E671B" w:rsidDel="00AC314D">
          <w:rPr>
            <w:highlight w:val="yellow"/>
            <w:lang w:val="pt-PT"/>
          </w:rPr>
          <w:delText>Um exemplo de</w:delText>
        </w:r>
        <w:r w:rsidR="008E671B" w:rsidRPr="008E671B" w:rsidDel="00AC314D">
          <w:rPr>
            <w:highlight w:val="yellow"/>
            <w:lang w:val="pt-PT"/>
          </w:rPr>
          <w:delText xml:space="preserve"> uma</w:delText>
        </w:r>
        <w:r w:rsidRPr="008E671B" w:rsidDel="00AC314D">
          <w:rPr>
            <w:highlight w:val="yellow"/>
            <w:lang w:val="pt-PT"/>
          </w:rPr>
          <w:delText xml:space="preserve"> solução </w:delText>
        </w:r>
        <w:r w:rsidR="008E671B" w:rsidRPr="008E671B" w:rsidDel="00AC314D">
          <w:rPr>
            <w:highlight w:val="yellow"/>
            <w:lang w:val="pt-PT"/>
          </w:rPr>
          <w:delText>otimizada</w:delText>
        </w:r>
        <w:r w:rsidR="0039665E" w:rsidDel="00AC314D">
          <w:rPr>
            <w:highlight w:val="yellow"/>
            <w:lang w:val="pt-PT"/>
          </w:rPr>
          <w:delText xml:space="preserve"> </w:delText>
        </w:r>
        <w:r w:rsidR="0039665E" w:rsidDel="00AC314D">
          <w:rPr>
            <w:lang w:val="pt-PT"/>
          </w:rPr>
          <w:delText>pode ser encontrada na</w:delText>
        </w:r>
      </w:del>
      <w:del w:id="856" w:author="Maninhas" w:date="2018-06-25T08:43:00Z">
        <w:r w:rsidR="0039665E" w:rsidDel="00047AD9">
          <w:rPr>
            <w:lang w:val="pt-PT"/>
          </w:rPr>
          <w:delText xml:space="preserve"> Figura 5</w:delText>
        </w:r>
      </w:del>
      <w:del w:id="857" w:author="Maninhas" w:date="2018-06-25T08:47:00Z">
        <w:r w:rsidR="0039665E" w:rsidDel="00AC314D">
          <w:rPr>
            <w:lang w:val="pt-PT"/>
          </w:rPr>
          <w:delText>.</w:delText>
        </w:r>
        <w:bookmarkStart w:id="858" w:name="_Toc517699099"/>
        <w:bookmarkStart w:id="859" w:name="_Toc517701337"/>
        <w:bookmarkStart w:id="860" w:name="_Toc517701506"/>
        <w:bookmarkEnd w:id="858"/>
        <w:bookmarkEnd w:id="859"/>
        <w:bookmarkEnd w:id="860"/>
      </w:del>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6A5EBF" w:rsidDel="00AC314D" w14:paraId="652F5EA8" w14:textId="2A2A258B" w:rsidTr="00A37B06">
        <w:trPr>
          <w:trHeight w:val="300"/>
          <w:jc w:val="center"/>
          <w:del w:id="861" w:author="Maninhas" w:date="2018-06-25T08:47: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45B493E" w14:textId="3F5F62A2" w:rsidR="007350D9" w:rsidRPr="00484455" w:rsidDel="00AC314D" w:rsidRDefault="007350D9" w:rsidP="00A37B06">
            <w:pPr>
              <w:spacing w:after="0" w:line="240" w:lineRule="auto"/>
              <w:jc w:val="center"/>
              <w:rPr>
                <w:del w:id="862" w:author="Maninhas" w:date="2018-06-25T08:47:00Z"/>
                <w:rFonts w:ascii="Calibri" w:eastAsia="Times New Roman" w:hAnsi="Calibri" w:cs="Calibri"/>
                <w:color w:val="000000"/>
                <w:lang w:val="pt-PT" w:eastAsia="en-US"/>
              </w:rPr>
            </w:pPr>
            <w:del w:id="863" w:author="Maninhas" w:date="2018-06-25T08:47:00Z">
              <w:r w:rsidRPr="00484455" w:rsidDel="00AC314D">
                <w:rPr>
                  <w:rFonts w:ascii="Calibri" w:eastAsia="Times New Roman" w:hAnsi="Calibri" w:cs="Calibri"/>
                  <w:color w:val="000000"/>
                  <w:lang w:val="pt-PT" w:eastAsia="en-US"/>
                </w:rPr>
                <w:delText>Nó</w:delText>
              </w:r>
              <w:bookmarkStart w:id="864" w:name="_Toc517699100"/>
              <w:bookmarkStart w:id="865" w:name="_Toc517701338"/>
              <w:bookmarkStart w:id="866" w:name="_Toc517701507"/>
              <w:bookmarkEnd w:id="864"/>
              <w:bookmarkEnd w:id="865"/>
              <w:bookmarkEnd w:id="866"/>
            </w:del>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D157B8C" w14:textId="4957B825" w:rsidR="007350D9" w:rsidRPr="00484455" w:rsidDel="00AC314D" w:rsidRDefault="007350D9" w:rsidP="00A37B06">
            <w:pPr>
              <w:spacing w:after="0" w:line="240" w:lineRule="auto"/>
              <w:jc w:val="center"/>
              <w:rPr>
                <w:del w:id="867" w:author="Maninhas" w:date="2018-06-25T08:47:00Z"/>
                <w:rFonts w:ascii="Calibri" w:eastAsia="Times New Roman" w:hAnsi="Calibri" w:cs="Calibri"/>
                <w:color w:val="000000"/>
                <w:lang w:val="pt-PT" w:eastAsia="en-US"/>
              </w:rPr>
            </w:pPr>
            <w:del w:id="868" w:author="Maninhas" w:date="2018-06-25T08:47:00Z">
              <w:r w:rsidRPr="00484455" w:rsidDel="00AC314D">
                <w:rPr>
                  <w:rFonts w:ascii="Calibri" w:eastAsia="Times New Roman" w:hAnsi="Calibri" w:cs="Calibri"/>
                  <w:color w:val="000000"/>
                  <w:lang w:val="pt-PT" w:eastAsia="en-US"/>
                </w:rPr>
                <w:delText>1</w:delText>
              </w:r>
              <w:bookmarkStart w:id="869" w:name="_Toc517699101"/>
              <w:bookmarkStart w:id="870" w:name="_Toc517701339"/>
              <w:bookmarkStart w:id="871" w:name="_Toc517701508"/>
              <w:bookmarkEnd w:id="869"/>
              <w:bookmarkEnd w:id="870"/>
              <w:bookmarkEnd w:id="871"/>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C31658B" w14:textId="45402E5F" w:rsidR="007350D9" w:rsidRPr="00484455" w:rsidDel="00AC314D" w:rsidRDefault="007350D9" w:rsidP="00A37B06">
            <w:pPr>
              <w:spacing w:after="0" w:line="240" w:lineRule="auto"/>
              <w:jc w:val="center"/>
              <w:rPr>
                <w:del w:id="872" w:author="Maninhas" w:date="2018-06-25T08:47:00Z"/>
                <w:rFonts w:ascii="Calibri" w:eastAsia="Times New Roman" w:hAnsi="Calibri" w:cs="Calibri"/>
                <w:color w:val="000000"/>
                <w:lang w:val="pt-PT" w:eastAsia="en-US"/>
              </w:rPr>
            </w:pPr>
            <w:del w:id="873" w:author="Maninhas" w:date="2018-06-25T08:47:00Z">
              <w:r w:rsidRPr="00484455" w:rsidDel="00AC314D">
                <w:rPr>
                  <w:rFonts w:ascii="Calibri" w:eastAsia="Times New Roman" w:hAnsi="Calibri" w:cs="Calibri"/>
                  <w:color w:val="000000"/>
                  <w:lang w:val="pt-PT" w:eastAsia="en-US"/>
                </w:rPr>
                <w:delText>2</w:delText>
              </w:r>
              <w:bookmarkStart w:id="874" w:name="_Toc517699102"/>
              <w:bookmarkStart w:id="875" w:name="_Toc517701340"/>
              <w:bookmarkStart w:id="876" w:name="_Toc517701509"/>
              <w:bookmarkEnd w:id="874"/>
              <w:bookmarkEnd w:id="875"/>
              <w:bookmarkEnd w:id="876"/>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E113FC0" w14:textId="4A3FBE90" w:rsidR="007350D9" w:rsidRPr="00484455" w:rsidDel="00AC314D" w:rsidRDefault="007350D9" w:rsidP="00A37B06">
            <w:pPr>
              <w:spacing w:after="0" w:line="240" w:lineRule="auto"/>
              <w:jc w:val="center"/>
              <w:rPr>
                <w:del w:id="877" w:author="Maninhas" w:date="2018-06-25T08:47:00Z"/>
                <w:rFonts w:ascii="Calibri" w:eastAsia="Times New Roman" w:hAnsi="Calibri" w:cs="Calibri"/>
                <w:color w:val="000000"/>
                <w:lang w:val="pt-PT" w:eastAsia="en-US"/>
              </w:rPr>
            </w:pPr>
            <w:del w:id="878" w:author="Maninhas" w:date="2018-06-25T08:47:00Z">
              <w:r w:rsidRPr="00484455" w:rsidDel="00AC314D">
                <w:rPr>
                  <w:rFonts w:ascii="Calibri" w:eastAsia="Times New Roman" w:hAnsi="Calibri" w:cs="Calibri"/>
                  <w:color w:val="000000"/>
                  <w:lang w:val="pt-PT" w:eastAsia="en-US"/>
                </w:rPr>
                <w:delText>3</w:delText>
              </w:r>
              <w:bookmarkStart w:id="879" w:name="_Toc517699103"/>
              <w:bookmarkStart w:id="880" w:name="_Toc517701341"/>
              <w:bookmarkStart w:id="881" w:name="_Toc517701510"/>
              <w:bookmarkEnd w:id="879"/>
              <w:bookmarkEnd w:id="880"/>
              <w:bookmarkEnd w:id="881"/>
            </w:del>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6C79E6C" w14:textId="0A7E822B" w:rsidR="007350D9" w:rsidRPr="00484455" w:rsidDel="00AC314D" w:rsidRDefault="007350D9" w:rsidP="00A37B06">
            <w:pPr>
              <w:spacing w:after="0" w:line="240" w:lineRule="auto"/>
              <w:jc w:val="center"/>
              <w:rPr>
                <w:del w:id="882" w:author="Maninhas" w:date="2018-06-25T08:47:00Z"/>
                <w:rFonts w:ascii="Calibri" w:eastAsia="Times New Roman" w:hAnsi="Calibri" w:cs="Calibri"/>
                <w:color w:val="000000"/>
                <w:lang w:val="pt-PT" w:eastAsia="en-US"/>
              </w:rPr>
            </w:pPr>
            <w:del w:id="883" w:author="Maninhas" w:date="2018-06-25T08:47:00Z">
              <w:r w:rsidRPr="00484455" w:rsidDel="00AC314D">
                <w:rPr>
                  <w:rFonts w:ascii="Calibri" w:eastAsia="Times New Roman" w:hAnsi="Calibri" w:cs="Calibri"/>
                  <w:color w:val="000000"/>
                  <w:lang w:val="pt-PT" w:eastAsia="en-US"/>
                </w:rPr>
                <w:delText>4</w:delText>
              </w:r>
              <w:bookmarkStart w:id="884" w:name="_Toc517699104"/>
              <w:bookmarkStart w:id="885" w:name="_Toc517701342"/>
              <w:bookmarkStart w:id="886" w:name="_Toc517701511"/>
              <w:bookmarkEnd w:id="884"/>
              <w:bookmarkEnd w:id="885"/>
              <w:bookmarkEnd w:id="886"/>
            </w:del>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3158C85" w14:textId="325455A8" w:rsidR="007350D9" w:rsidRPr="00484455" w:rsidDel="00AC314D" w:rsidRDefault="007350D9" w:rsidP="00A37B06">
            <w:pPr>
              <w:spacing w:after="0" w:line="240" w:lineRule="auto"/>
              <w:jc w:val="center"/>
              <w:rPr>
                <w:del w:id="887" w:author="Maninhas" w:date="2018-06-25T08:47:00Z"/>
                <w:rFonts w:ascii="Calibri" w:eastAsia="Times New Roman" w:hAnsi="Calibri" w:cs="Calibri"/>
                <w:color w:val="000000"/>
                <w:lang w:val="pt-PT" w:eastAsia="en-US"/>
              </w:rPr>
            </w:pPr>
            <w:del w:id="888" w:author="Maninhas" w:date="2018-06-25T08:47:00Z">
              <w:r w:rsidRPr="00484455" w:rsidDel="00AC314D">
                <w:rPr>
                  <w:rFonts w:ascii="Calibri" w:eastAsia="Times New Roman" w:hAnsi="Calibri" w:cs="Calibri"/>
                  <w:color w:val="000000"/>
                  <w:lang w:val="pt-PT" w:eastAsia="en-US"/>
                </w:rPr>
                <w:delText>5</w:delText>
              </w:r>
              <w:bookmarkStart w:id="889" w:name="_Toc517699105"/>
              <w:bookmarkStart w:id="890" w:name="_Toc517701343"/>
              <w:bookmarkStart w:id="891" w:name="_Toc517701512"/>
              <w:bookmarkEnd w:id="889"/>
              <w:bookmarkEnd w:id="890"/>
              <w:bookmarkEnd w:id="891"/>
            </w:del>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CBCAAC0" w14:textId="6866E40C" w:rsidR="007350D9" w:rsidRPr="00484455" w:rsidDel="00AC314D" w:rsidRDefault="007350D9" w:rsidP="00A37B06">
            <w:pPr>
              <w:spacing w:after="0" w:line="240" w:lineRule="auto"/>
              <w:jc w:val="center"/>
              <w:rPr>
                <w:del w:id="892" w:author="Maninhas" w:date="2018-06-25T08:47:00Z"/>
                <w:rFonts w:ascii="Calibri" w:eastAsia="Times New Roman" w:hAnsi="Calibri" w:cs="Calibri"/>
                <w:color w:val="000000"/>
                <w:lang w:val="pt-PT" w:eastAsia="en-US"/>
              </w:rPr>
            </w:pPr>
            <w:del w:id="893" w:author="Maninhas" w:date="2018-06-25T08:47:00Z">
              <w:r w:rsidRPr="00484455" w:rsidDel="00AC314D">
                <w:rPr>
                  <w:rFonts w:ascii="Calibri" w:eastAsia="Times New Roman" w:hAnsi="Calibri" w:cs="Calibri"/>
                  <w:color w:val="000000"/>
                  <w:lang w:val="pt-PT" w:eastAsia="en-US"/>
                </w:rPr>
                <w:delText>6</w:delText>
              </w:r>
              <w:bookmarkStart w:id="894" w:name="_Toc517699106"/>
              <w:bookmarkStart w:id="895" w:name="_Toc517701344"/>
              <w:bookmarkStart w:id="896" w:name="_Toc517701513"/>
              <w:bookmarkEnd w:id="894"/>
              <w:bookmarkEnd w:id="895"/>
              <w:bookmarkEnd w:id="896"/>
            </w:del>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CEF58D2" w14:textId="4E478E47" w:rsidR="007350D9" w:rsidRPr="00484455" w:rsidDel="00AC314D" w:rsidRDefault="007350D9" w:rsidP="00A37B06">
            <w:pPr>
              <w:spacing w:after="0" w:line="240" w:lineRule="auto"/>
              <w:jc w:val="center"/>
              <w:rPr>
                <w:del w:id="897" w:author="Maninhas" w:date="2018-06-25T08:47:00Z"/>
                <w:rFonts w:ascii="Calibri" w:eastAsia="Times New Roman" w:hAnsi="Calibri" w:cs="Calibri"/>
                <w:color w:val="000000"/>
                <w:lang w:val="pt-PT" w:eastAsia="en-US"/>
              </w:rPr>
            </w:pPr>
            <w:del w:id="898" w:author="Maninhas" w:date="2018-06-25T08:47:00Z">
              <w:r w:rsidRPr="00484455" w:rsidDel="00AC314D">
                <w:rPr>
                  <w:rFonts w:ascii="Calibri" w:eastAsia="Times New Roman" w:hAnsi="Calibri" w:cs="Calibri"/>
                  <w:color w:val="000000"/>
                  <w:lang w:val="pt-PT" w:eastAsia="en-US"/>
                </w:rPr>
                <w:delText>7</w:delText>
              </w:r>
              <w:bookmarkStart w:id="899" w:name="_Toc517699107"/>
              <w:bookmarkStart w:id="900" w:name="_Toc517701345"/>
              <w:bookmarkStart w:id="901" w:name="_Toc517701514"/>
              <w:bookmarkEnd w:id="899"/>
              <w:bookmarkEnd w:id="900"/>
              <w:bookmarkEnd w:id="901"/>
            </w:del>
          </w:p>
        </w:tc>
        <w:bookmarkStart w:id="902" w:name="_Toc517699108"/>
        <w:bookmarkStart w:id="903" w:name="_Toc517701346"/>
        <w:bookmarkStart w:id="904" w:name="_Toc517701515"/>
        <w:bookmarkEnd w:id="902"/>
        <w:bookmarkEnd w:id="903"/>
        <w:bookmarkEnd w:id="904"/>
      </w:tr>
      <w:tr w:rsidR="007350D9" w:rsidRPr="006A5EBF" w:rsidDel="00AC314D" w14:paraId="3345D06C" w14:textId="5DFC0066" w:rsidTr="00A37B06">
        <w:trPr>
          <w:trHeight w:val="300"/>
          <w:jc w:val="center"/>
          <w:del w:id="905" w:author="Maninhas" w:date="2018-06-25T08:47: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54F4239" w14:textId="2DEF009E" w:rsidR="007350D9" w:rsidRPr="00484455" w:rsidDel="00AC314D" w:rsidRDefault="007350D9" w:rsidP="00A37B06">
            <w:pPr>
              <w:spacing w:after="0" w:line="240" w:lineRule="auto"/>
              <w:jc w:val="center"/>
              <w:rPr>
                <w:del w:id="906" w:author="Maninhas" w:date="2018-06-25T08:47:00Z"/>
                <w:rFonts w:ascii="Calibri" w:eastAsia="Times New Roman" w:hAnsi="Calibri" w:cs="Calibri"/>
                <w:color w:val="000000"/>
                <w:lang w:val="pt-PT" w:eastAsia="en-US"/>
              </w:rPr>
            </w:pPr>
            <w:del w:id="907" w:author="Maninhas" w:date="2018-06-25T08:47:00Z">
              <w:r w:rsidRPr="00484455" w:rsidDel="00AC314D">
                <w:rPr>
                  <w:rFonts w:ascii="Calibri" w:eastAsia="Times New Roman" w:hAnsi="Calibri" w:cs="Calibri"/>
                  <w:color w:val="000000"/>
                  <w:lang w:val="pt-PT" w:eastAsia="en-US"/>
                </w:rPr>
                <w:delText>Regenerador</w:delText>
              </w:r>
              <w:bookmarkStart w:id="908" w:name="_Toc517699109"/>
              <w:bookmarkStart w:id="909" w:name="_Toc517701347"/>
              <w:bookmarkStart w:id="910" w:name="_Toc517701516"/>
              <w:bookmarkEnd w:id="908"/>
              <w:bookmarkEnd w:id="909"/>
              <w:bookmarkEnd w:id="910"/>
            </w:del>
          </w:p>
        </w:tc>
        <w:tc>
          <w:tcPr>
            <w:tcW w:w="500" w:type="dxa"/>
            <w:tcBorders>
              <w:top w:val="nil"/>
              <w:left w:val="nil"/>
              <w:bottom w:val="single" w:sz="4" w:space="0" w:color="auto"/>
              <w:right w:val="single" w:sz="4" w:space="0" w:color="auto"/>
            </w:tcBorders>
            <w:shd w:val="clear" w:color="auto" w:fill="auto"/>
            <w:noWrap/>
            <w:vAlign w:val="bottom"/>
            <w:hideMark/>
          </w:tcPr>
          <w:p w14:paraId="2CAC73D4" w14:textId="44F76CF0" w:rsidR="007350D9" w:rsidRPr="00484455" w:rsidDel="00AC314D" w:rsidRDefault="007350D9" w:rsidP="00A37B06">
            <w:pPr>
              <w:spacing w:after="0" w:line="240" w:lineRule="auto"/>
              <w:jc w:val="center"/>
              <w:rPr>
                <w:del w:id="911" w:author="Maninhas" w:date="2018-06-25T08:47:00Z"/>
                <w:rFonts w:ascii="Calibri" w:eastAsia="Times New Roman" w:hAnsi="Calibri" w:cs="Calibri"/>
                <w:color w:val="000000"/>
                <w:lang w:val="pt-PT" w:eastAsia="en-US"/>
              </w:rPr>
            </w:pPr>
            <w:del w:id="912" w:author="Maninhas" w:date="2018-06-25T08:47:00Z">
              <w:r w:rsidRPr="00484455" w:rsidDel="00AC314D">
                <w:rPr>
                  <w:rFonts w:ascii="Calibri" w:eastAsia="Times New Roman" w:hAnsi="Calibri" w:cs="Calibri"/>
                  <w:color w:val="000000"/>
                  <w:lang w:val="pt-PT" w:eastAsia="en-US"/>
                </w:rPr>
                <w:delText>0</w:delText>
              </w:r>
              <w:bookmarkStart w:id="913" w:name="_Toc517699110"/>
              <w:bookmarkStart w:id="914" w:name="_Toc517701348"/>
              <w:bookmarkStart w:id="915" w:name="_Toc517701517"/>
              <w:bookmarkEnd w:id="913"/>
              <w:bookmarkEnd w:id="914"/>
              <w:bookmarkEnd w:id="915"/>
            </w:del>
          </w:p>
        </w:tc>
        <w:tc>
          <w:tcPr>
            <w:tcW w:w="520" w:type="dxa"/>
            <w:tcBorders>
              <w:top w:val="nil"/>
              <w:left w:val="nil"/>
              <w:bottom w:val="single" w:sz="4" w:space="0" w:color="auto"/>
              <w:right w:val="single" w:sz="4" w:space="0" w:color="auto"/>
            </w:tcBorders>
            <w:shd w:val="clear" w:color="auto" w:fill="auto"/>
            <w:noWrap/>
            <w:vAlign w:val="bottom"/>
            <w:hideMark/>
          </w:tcPr>
          <w:p w14:paraId="6EE44DCD" w14:textId="631B0E39" w:rsidR="007350D9" w:rsidRPr="00484455" w:rsidDel="00AC314D" w:rsidRDefault="007350D9" w:rsidP="00A37B06">
            <w:pPr>
              <w:spacing w:after="0" w:line="240" w:lineRule="auto"/>
              <w:jc w:val="center"/>
              <w:rPr>
                <w:del w:id="916" w:author="Maninhas" w:date="2018-06-25T08:47:00Z"/>
                <w:rFonts w:ascii="Calibri" w:eastAsia="Times New Roman" w:hAnsi="Calibri" w:cs="Calibri"/>
                <w:color w:val="000000"/>
                <w:lang w:val="pt-PT" w:eastAsia="en-US"/>
              </w:rPr>
            </w:pPr>
            <w:del w:id="917" w:author="Maninhas" w:date="2018-06-25T08:47:00Z">
              <w:r w:rsidRPr="00484455" w:rsidDel="00AC314D">
                <w:rPr>
                  <w:rFonts w:ascii="Calibri" w:eastAsia="Times New Roman" w:hAnsi="Calibri" w:cs="Calibri"/>
                  <w:color w:val="000000"/>
                  <w:lang w:val="pt-PT" w:eastAsia="en-US"/>
                </w:rPr>
                <w:delText>0</w:delText>
              </w:r>
              <w:bookmarkStart w:id="918" w:name="_Toc517699111"/>
              <w:bookmarkStart w:id="919" w:name="_Toc517701349"/>
              <w:bookmarkStart w:id="920" w:name="_Toc517701518"/>
              <w:bookmarkEnd w:id="918"/>
              <w:bookmarkEnd w:id="919"/>
              <w:bookmarkEnd w:id="920"/>
            </w:del>
          </w:p>
        </w:tc>
        <w:tc>
          <w:tcPr>
            <w:tcW w:w="540" w:type="dxa"/>
            <w:tcBorders>
              <w:top w:val="nil"/>
              <w:left w:val="nil"/>
              <w:bottom w:val="single" w:sz="4" w:space="0" w:color="auto"/>
              <w:right w:val="single" w:sz="4" w:space="0" w:color="auto"/>
            </w:tcBorders>
            <w:shd w:val="clear" w:color="auto" w:fill="auto"/>
            <w:noWrap/>
            <w:vAlign w:val="bottom"/>
            <w:hideMark/>
          </w:tcPr>
          <w:p w14:paraId="47899DBE" w14:textId="1FFD9526" w:rsidR="007350D9" w:rsidRPr="00484455" w:rsidDel="00AC314D" w:rsidRDefault="007350D9" w:rsidP="00A37B06">
            <w:pPr>
              <w:spacing w:after="0" w:line="240" w:lineRule="auto"/>
              <w:jc w:val="center"/>
              <w:rPr>
                <w:del w:id="921" w:author="Maninhas" w:date="2018-06-25T08:47:00Z"/>
                <w:rFonts w:ascii="Calibri" w:eastAsia="Times New Roman" w:hAnsi="Calibri" w:cs="Calibri"/>
                <w:color w:val="000000"/>
                <w:lang w:val="pt-PT" w:eastAsia="en-US"/>
              </w:rPr>
            </w:pPr>
            <w:del w:id="922" w:author="Maninhas" w:date="2018-06-25T08:47:00Z">
              <w:r w:rsidRPr="00484455" w:rsidDel="00AC314D">
                <w:rPr>
                  <w:rFonts w:ascii="Calibri" w:eastAsia="Times New Roman" w:hAnsi="Calibri" w:cs="Calibri"/>
                  <w:color w:val="000000"/>
                  <w:lang w:val="pt-PT" w:eastAsia="en-US"/>
                </w:rPr>
                <w:delText>1</w:delText>
              </w:r>
              <w:bookmarkStart w:id="923" w:name="_Toc517699112"/>
              <w:bookmarkStart w:id="924" w:name="_Toc517701350"/>
              <w:bookmarkStart w:id="925" w:name="_Toc517701519"/>
              <w:bookmarkEnd w:id="923"/>
              <w:bookmarkEnd w:id="924"/>
              <w:bookmarkEnd w:id="925"/>
            </w:del>
          </w:p>
        </w:tc>
        <w:tc>
          <w:tcPr>
            <w:tcW w:w="540" w:type="dxa"/>
            <w:tcBorders>
              <w:top w:val="nil"/>
              <w:left w:val="nil"/>
              <w:bottom w:val="single" w:sz="4" w:space="0" w:color="auto"/>
              <w:right w:val="single" w:sz="4" w:space="0" w:color="auto"/>
            </w:tcBorders>
            <w:shd w:val="clear" w:color="auto" w:fill="auto"/>
            <w:noWrap/>
            <w:vAlign w:val="bottom"/>
            <w:hideMark/>
          </w:tcPr>
          <w:p w14:paraId="05756E00" w14:textId="5E4F909E" w:rsidR="007350D9" w:rsidRPr="00484455" w:rsidDel="00AC314D" w:rsidRDefault="007350D9" w:rsidP="00A37B06">
            <w:pPr>
              <w:spacing w:after="0" w:line="240" w:lineRule="auto"/>
              <w:jc w:val="center"/>
              <w:rPr>
                <w:del w:id="926" w:author="Maninhas" w:date="2018-06-25T08:47:00Z"/>
                <w:rFonts w:ascii="Calibri" w:eastAsia="Times New Roman" w:hAnsi="Calibri" w:cs="Calibri"/>
                <w:color w:val="000000"/>
                <w:lang w:val="pt-PT" w:eastAsia="en-US"/>
              </w:rPr>
            </w:pPr>
            <w:del w:id="927" w:author="Maninhas" w:date="2018-06-25T08:47:00Z">
              <w:r w:rsidRPr="00484455" w:rsidDel="00AC314D">
                <w:rPr>
                  <w:rFonts w:ascii="Calibri" w:eastAsia="Times New Roman" w:hAnsi="Calibri" w:cs="Calibri"/>
                  <w:color w:val="000000"/>
                  <w:lang w:val="pt-PT" w:eastAsia="en-US"/>
                </w:rPr>
                <w:delText>1</w:delText>
              </w:r>
              <w:bookmarkStart w:id="928" w:name="_Toc517699113"/>
              <w:bookmarkStart w:id="929" w:name="_Toc517701351"/>
              <w:bookmarkStart w:id="930" w:name="_Toc517701520"/>
              <w:bookmarkEnd w:id="928"/>
              <w:bookmarkEnd w:id="929"/>
              <w:bookmarkEnd w:id="930"/>
            </w:del>
          </w:p>
        </w:tc>
        <w:tc>
          <w:tcPr>
            <w:tcW w:w="560" w:type="dxa"/>
            <w:tcBorders>
              <w:top w:val="nil"/>
              <w:left w:val="nil"/>
              <w:bottom w:val="single" w:sz="4" w:space="0" w:color="auto"/>
              <w:right w:val="single" w:sz="4" w:space="0" w:color="auto"/>
            </w:tcBorders>
            <w:shd w:val="clear" w:color="auto" w:fill="auto"/>
            <w:noWrap/>
            <w:vAlign w:val="bottom"/>
            <w:hideMark/>
          </w:tcPr>
          <w:p w14:paraId="05099FAA" w14:textId="2D6BF7FC" w:rsidR="007350D9" w:rsidRPr="00484455" w:rsidDel="00AC314D" w:rsidRDefault="007350D9" w:rsidP="00A37B06">
            <w:pPr>
              <w:spacing w:after="0" w:line="240" w:lineRule="auto"/>
              <w:jc w:val="center"/>
              <w:rPr>
                <w:del w:id="931" w:author="Maninhas" w:date="2018-06-25T08:47:00Z"/>
                <w:rFonts w:ascii="Calibri" w:eastAsia="Times New Roman" w:hAnsi="Calibri" w:cs="Calibri"/>
                <w:color w:val="000000"/>
                <w:lang w:val="pt-PT" w:eastAsia="en-US"/>
              </w:rPr>
            </w:pPr>
            <w:del w:id="932" w:author="Maninhas" w:date="2018-06-25T08:47:00Z">
              <w:r w:rsidRPr="00484455" w:rsidDel="00AC314D">
                <w:rPr>
                  <w:rFonts w:ascii="Calibri" w:eastAsia="Times New Roman" w:hAnsi="Calibri" w:cs="Calibri"/>
                  <w:color w:val="000000"/>
                  <w:lang w:val="pt-PT" w:eastAsia="en-US"/>
                </w:rPr>
                <w:delText>0</w:delText>
              </w:r>
              <w:bookmarkStart w:id="933" w:name="_Toc517699114"/>
              <w:bookmarkStart w:id="934" w:name="_Toc517701352"/>
              <w:bookmarkStart w:id="935" w:name="_Toc517701521"/>
              <w:bookmarkEnd w:id="933"/>
              <w:bookmarkEnd w:id="934"/>
              <w:bookmarkEnd w:id="935"/>
            </w:del>
          </w:p>
        </w:tc>
        <w:tc>
          <w:tcPr>
            <w:tcW w:w="520" w:type="dxa"/>
            <w:tcBorders>
              <w:top w:val="nil"/>
              <w:left w:val="nil"/>
              <w:bottom w:val="single" w:sz="4" w:space="0" w:color="auto"/>
              <w:right w:val="single" w:sz="4" w:space="0" w:color="auto"/>
            </w:tcBorders>
            <w:shd w:val="clear" w:color="auto" w:fill="auto"/>
            <w:noWrap/>
            <w:vAlign w:val="bottom"/>
            <w:hideMark/>
          </w:tcPr>
          <w:p w14:paraId="5D3EEFEF" w14:textId="22153852" w:rsidR="007350D9" w:rsidRPr="00484455" w:rsidDel="00AC314D" w:rsidRDefault="007350D9" w:rsidP="00A37B06">
            <w:pPr>
              <w:spacing w:after="0" w:line="240" w:lineRule="auto"/>
              <w:jc w:val="center"/>
              <w:rPr>
                <w:del w:id="936" w:author="Maninhas" w:date="2018-06-25T08:47:00Z"/>
                <w:rFonts w:ascii="Calibri" w:eastAsia="Times New Roman" w:hAnsi="Calibri" w:cs="Calibri"/>
                <w:color w:val="000000"/>
                <w:lang w:val="pt-PT" w:eastAsia="en-US"/>
              </w:rPr>
            </w:pPr>
            <w:del w:id="937" w:author="Maninhas" w:date="2018-06-25T08:47:00Z">
              <w:r w:rsidRPr="00484455" w:rsidDel="00AC314D">
                <w:rPr>
                  <w:rFonts w:ascii="Calibri" w:eastAsia="Times New Roman" w:hAnsi="Calibri" w:cs="Calibri"/>
                  <w:color w:val="000000"/>
                  <w:lang w:val="pt-PT" w:eastAsia="en-US"/>
                </w:rPr>
                <w:delText>0</w:delText>
              </w:r>
              <w:bookmarkStart w:id="938" w:name="_Toc517699115"/>
              <w:bookmarkStart w:id="939" w:name="_Toc517701353"/>
              <w:bookmarkStart w:id="940" w:name="_Toc517701522"/>
              <w:bookmarkEnd w:id="938"/>
              <w:bookmarkEnd w:id="939"/>
              <w:bookmarkEnd w:id="940"/>
            </w:del>
          </w:p>
        </w:tc>
        <w:tc>
          <w:tcPr>
            <w:tcW w:w="480" w:type="dxa"/>
            <w:tcBorders>
              <w:top w:val="nil"/>
              <w:left w:val="nil"/>
              <w:bottom w:val="single" w:sz="4" w:space="0" w:color="auto"/>
              <w:right w:val="single" w:sz="4" w:space="0" w:color="auto"/>
            </w:tcBorders>
            <w:shd w:val="clear" w:color="auto" w:fill="auto"/>
            <w:noWrap/>
            <w:vAlign w:val="bottom"/>
            <w:hideMark/>
          </w:tcPr>
          <w:p w14:paraId="52877FFC" w14:textId="231E56FE" w:rsidR="007350D9" w:rsidRPr="00484455" w:rsidDel="00AC314D" w:rsidRDefault="007350D9" w:rsidP="00A37B06">
            <w:pPr>
              <w:keepNext/>
              <w:spacing w:after="0" w:line="240" w:lineRule="auto"/>
              <w:jc w:val="center"/>
              <w:rPr>
                <w:del w:id="941" w:author="Maninhas" w:date="2018-06-25T08:47:00Z"/>
                <w:rFonts w:ascii="Calibri" w:eastAsia="Times New Roman" w:hAnsi="Calibri" w:cs="Calibri"/>
                <w:color w:val="000000"/>
                <w:lang w:val="pt-PT" w:eastAsia="en-US"/>
              </w:rPr>
            </w:pPr>
            <w:del w:id="942" w:author="Maninhas" w:date="2018-06-25T08:47:00Z">
              <w:r w:rsidRPr="00484455" w:rsidDel="00AC314D">
                <w:rPr>
                  <w:rFonts w:ascii="Calibri" w:eastAsia="Times New Roman" w:hAnsi="Calibri" w:cs="Calibri"/>
                  <w:color w:val="000000"/>
                  <w:lang w:val="pt-PT" w:eastAsia="en-US"/>
                </w:rPr>
                <w:delText>0</w:delText>
              </w:r>
              <w:bookmarkStart w:id="943" w:name="_Toc517699116"/>
              <w:bookmarkStart w:id="944" w:name="_Toc517701354"/>
              <w:bookmarkStart w:id="945" w:name="_Toc517701523"/>
              <w:bookmarkEnd w:id="943"/>
              <w:bookmarkEnd w:id="944"/>
              <w:bookmarkEnd w:id="945"/>
            </w:del>
          </w:p>
        </w:tc>
        <w:bookmarkStart w:id="946" w:name="_Toc517699117"/>
        <w:bookmarkStart w:id="947" w:name="_Toc517701355"/>
        <w:bookmarkStart w:id="948" w:name="_Toc517701524"/>
        <w:bookmarkEnd w:id="946"/>
        <w:bookmarkEnd w:id="947"/>
        <w:bookmarkEnd w:id="948"/>
      </w:tr>
    </w:tbl>
    <w:p w14:paraId="18598BF7" w14:textId="28ECBA37" w:rsidR="007350D9" w:rsidRPr="00484455" w:rsidDel="00AC314D" w:rsidRDefault="007350D9">
      <w:pPr>
        <w:pStyle w:val="Legenda"/>
        <w:spacing w:before="120"/>
        <w:jc w:val="center"/>
        <w:rPr>
          <w:del w:id="949" w:author="Maninhas" w:date="2018-06-25T08:47:00Z"/>
          <w:lang w:val="pt-PT"/>
        </w:rPr>
        <w:pPrChange w:id="950" w:author="Maninhas" w:date="2018-06-25T08:42:00Z">
          <w:pPr>
            <w:pStyle w:val="Legenda"/>
            <w:jc w:val="center"/>
          </w:pPr>
        </w:pPrChange>
      </w:pPr>
      <w:bookmarkStart w:id="951" w:name="_Ref517679531"/>
      <w:del w:id="952"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5</w:delText>
        </w:r>
        <w:r w:rsidRPr="00484455" w:rsidDel="00AC314D">
          <w:rPr>
            <w:lang w:val="pt-PT"/>
          </w:rPr>
          <w:fldChar w:fldCharType="end"/>
        </w:r>
        <w:bookmarkEnd w:id="951"/>
        <w:r w:rsidRPr="00484455" w:rsidDel="00AC314D">
          <w:rPr>
            <w:lang w:val="pt-PT"/>
          </w:rPr>
          <w:delText xml:space="preserve"> - Exemplo de </w:delText>
        </w:r>
        <w:r w:rsidR="008E671B" w:rsidDel="00AC314D">
          <w:rPr>
            <w:lang w:val="pt-PT"/>
          </w:rPr>
          <w:delText xml:space="preserve">uma </w:delText>
        </w:r>
        <w:r w:rsidRPr="00484455" w:rsidDel="00AC314D">
          <w:rPr>
            <w:lang w:val="pt-PT"/>
          </w:rPr>
          <w:delText>solução</w:delText>
        </w:r>
        <w:r w:rsidR="008E671B" w:rsidDel="00AC314D">
          <w:rPr>
            <w:lang w:val="pt-PT"/>
          </w:rPr>
          <w:delText xml:space="preserve"> otimizada</w:delText>
        </w:r>
        <w:bookmarkStart w:id="953" w:name="_Toc517699118"/>
        <w:bookmarkStart w:id="954" w:name="_Toc517701356"/>
        <w:bookmarkStart w:id="955" w:name="_Toc517701525"/>
        <w:bookmarkEnd w:id="953"/>
        <w:bookmarkEnd w:id="954"/>
        <w:bookmarkEnd w:id="955"/>
      </w:del>
    </w:p>
    <w:p w14:paraId="3E5B3635" w14:textId="1CB0A759" w:rsidR="007350D9" w:rsidRPr="00484455" w:rsidDel="00AC314D" w:rsidRDefault="007350D9" w:rsidP="007350D9">
      <w:pPr>
        <w:rPr>
          <w:del w:id="956" w:author="Maninhas" w:date="2018-06-25T08:47:00Z"/>
          <w:lang w:val="pt-PT"/>
        </w:rPr>
      </w:pPr>
      <w:bookmarkStart w:id="957" w:name="_Toc517699119"/>
      <w:bookmarkStart w:id="958" w:name="_Toc517701357"/>
      <w:bookmarkStart w:id="959" w:name="_Toc517701526"/>
      <w:bookmarkEnd w:id="957"/>
      <w:bookmarkEnd w:id="958"/>
      <w:bookmarkEnd w:id="959"/>
    </w:p>
    <w:p w14:paraId="4C3B60ED" w14:textId="1966ADF8" w:rsidR="007350D9" w:rsidRPr="00484455" w:rsidDel="00047AD9" w:rsidRDefault="007350D9" w:rsidP="007350D9">
      <w:pPr>
        <w:rPr>
          <w:del w:id="960" w:author="Maninhas" w:date="2018-06-25T08:43:00Z"/>
          <w:lang w:val="pt-PT"/>
        </w:rPr>
      </w:pPr>
      <w:bookmarkStart w:id="961" w:name="_Toc517699120"/>
      <w:bookmarkStart w:id="962" w:name="_Toc517701358"/>
      <w:bookmarkStart w:id="963" w:name="_Toc517701527"/>
      <w:bookmarkEnd w:id="961"/>
      <w:bookmarkEnd w:id="962"/>
      <w:bookmarkEnd w:id="963"/>
    </w:p>
    <w:p w14:paraId="1D023D7D" w14:textId="2A70DAB4" w:rsidR="007350D9" w:rsidRPr="00484455" w:rsidDel="00047AD9" w:rsidRDefault="007350D9" w:rsidP="007350D9">
      <w:pPr>
        <w:rPr>
          <w:del w:id="964" w:author="Maninhas" w:date="2018-06-25T08:43:00Z"/>
          <w:lang w:val="pt-PT"/>
        </w:rPr>
      </w:pPr>
      <w:bookmarkStart w:id="965" w:name="_Toc517699121"/>
      <w:bookmarkStart w:id="966" w:name="_Toc517701359"/>
      <w:bookmarkStart w:id="967" w:name="_Toc517701528"/>
      <w:bookmarkEnd w:id="965"/>
      <w:bookmarkEnd w:id="966"/>
      <w:bookmarkEnd w:id="967"/>
    </w:p>
    <w:p w14:paraId="79FDB2A2" w14:textId="4682EF47" w:rsidR="007350D9" w:rsidRPr="00484455" w:rsidDel="00047AD9" w:rsidRDefault="007350D9" w:rsidP="007350D9">
      <w:pPr>
        <w:rPr>
          <w:del w:id="968" w:author="Maninhas" w:date="2018-06-25T08:43:00Z"/>
          <w:lang w:val="pt-PT"/>
        </w:rPr>
      </w:pPr>
      <w:bookmarkStart w:id="969" w:name="_Toc517699122"/>
      <w:bookmarkStart w:id="970" w:name="_Toc517701360"/>
      <w:bookmarkStart w:id="971" w:name="_Toc517701529"/>
      <w:bookmarkEnd w:id="969"/>
      <w:bookmarkEnd w:id="970"/>
      <w:bookmarkEnd w:id="971"/>
    </w:p>
    <w:p w14:paraId="14BAE2F8" w14:textId="28224000" w:rsidR="007350D9" w:rsidRPr="00484455" w:rsidDel="00047AD9" w:rsidRDefault="007350D9" w:rsidP="007350D9">
      <w:pPr>
        <w:rPr>
          <w:del w:id="972" w:author="Maninhas" w:date="2018-06-25T08:43:00Z"/>
          <w:lang w:val="pt-PT"/>
        </w:rPr>
      </w:pPr>
      <w:bookmarkStart w:id="973" w:name="_Toc517699123"/>
      <w:bookmarkStart w:id="974" w:name="_Toc517701361"/>
      <w:bookmarkStart w:id="975" w:name="_Toc517701530"/>
      <w:bookmarkEnd w:id="973"/>
      <w:bookmarkEnd w:id="974"/>
      <w:bookmarkEnd w:id="975"/>
    </w:p>
    <w:p w14:paraId="60A21025" w14:textId="5C77222A" w:rsidR="007350D9" w:rsidRPr="00484455" w:rsidDel="00AC314D" w:rsidRDefault="007350D9" w:rsidP="007350D9">
      <w:pPr>
        <w:pStyle w:val="ThesisBodyText"/>
        <w:rPr>
          <w:del w:id="976" w:author="Maninhas" w:date="2018-06-25T08:47:00Z"/>
          <w:lang w:val="pt-PT"/>
        </w:rPr>
      </w:pPr>
      <w:del w:id="977" w:author="Maninhas" w:date="2018-06-25T08:43:00Z">
        <w:r w:rsidRPr="00484455" w:rsidDel="00047AD9">
          <w:rPr>
            <w:lang w:val="pt-PT"/>
          </w:rPr>
          <w:delText>R</w:delText>
        </w:r>
      </w:del>
      <w:del w:id="978" w:author="Maninhas" w:date="2018-06-25T08:47:00Z">
        <w:r w:rsidRPr="00484455" w:rsidDel="00AC314D">
          <w:rPr>
            <w:lang w:val="pt-PT"/>
          </w:rPr>
          <w:delText>epresentação da solução obtida</w:delText>
        </w:r>
      </w:del>
      <w:del w:id="979" w:author="Maninhas" w:date="2018-06-25T08:43:00Z">
        <w:r w:rsidRPr="00484455" w:rsidDel="00047AD9">
          <w:rPr>
            <w:lang w:val="pt-PT"/>
          </w:rPr>
          <w:delText>:</w:delText>
        </w:r>
      </w:del>
      <w:bookmarkStart w:id="980" w:name="_Toc517699124"/>
      <w:bookmarkStart w:id="981" w:name="_Toc517701362"/>
      <w:bookmarkStart w:id="982" w:name="_Toc517701531"/>
      <w:bookmarkEnd w:id="980"/>
      <w:bookmarkEnd w:id="981"/>
      <w:bookmarkEnd w:id="982"/>
    </w:p>
    <w:p w14:paraId="4452434B" w14:textId="375CCEC4" w:rsidR="007350D9" w:rsidRPr="00484455" w:rsidDel="00AC314D" w:rsidRDefault="007350D9" w:rsidP="007350D9">
      <w:pPr>
        <w:keepNext/>
        <w:jc w:val="center"/>
        <w:rPr>
          <w:del w:id="983" w:author="Maninhas" w:date="2018-06-25T08:47:00Z"/>
          <w:lang w:val="pt-PT"/>
        </w:rPr>
      </w:pPr>
      <w:del w:id="984" w:author="Maninhas" w:date="2018-06-25T08:47:00Z">
        <w:r w:rsidRPr="00484455" w:rsidDel="00AC314D">
          <w:rPr>
            <w:noProof/>
            <w:lang w:val="pt-PT" w:eastAsia="pt-PT"/>
          </w:rPr>
          <w:drawing>
            <wp:inline distT="0" distB="0" distL="0" distR="0" wp14:anchorId="2ED401C8" wp14:editId="16551B91">
              <wp:extent cx="2172523" cy="1934498"/>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bookmarkStart w:id="985" w:name="_Toc517699125"/>
        <w:bookmarkStart w:id="986" w:name="_Toc517701363"/>
        <w:bookmarkStart w:id="987" w:name="_Toc517701532"/>
        <w:bookmarkEnd w:id="985"/>
        <w:bookmarkEnd w:id="986"/>
        <w:bookmarkEnd w:id="987"/>
      </w:del>
    </w:p>
    <w:p w14:paraId="22EC64A5" w14:textId="21BBB777" w:rsidR="007350D9" w:rsidRPr="00484455" w:rsidDel="00AC314D" w:rsidRDefault="007350D9" w:rsidP="007350D9">
      <w:pPr>
        <w:pStyle w:val="Legenda"/>
        <w:jc w:val="center"/>
        <w:rPr>
          <w:del w:id="988" w:author="Maninhas" w:date="2018-06-25T08:47:00Z"/>
          <w:lang w:val="pt-PT"/>
        </w:rPr>
      </w:pPr>
      <w:bookmarkStart w:id="989" w:name="_Ref517679552"/>
      <w:del w:id="990" w:author="Maninhas" w:date="2018-06-25T08:47:00Z">
        <w:r w:rsidRPr="00484455" w:rsidDel="00AC314D">
          <w:rPr>
            <w:lang w:val="pt-PT"/>
          </w:rPr>
          <w:delText xml:space="preserve">Figura </w:delText>
        </w:r>
        <w:r w:rsidRPr="00484455" w:rsidDel="00AC314D">
          <w:rPr>
            <w:lang w:val="pt-PT"/>
          </w:rPr>
          <w:fldChar w:fldCharType="begin"/>
        </w:r>
        <w:r w:rsidRPr="00484455" w:rsidDel="00AC314D">
          <w:rPr>
            <w:lang w:val="pt-PT"/>
          </w:rPr>
          <w:delInstrText xml:space="preserve"> SEQ Figura \* ARABIC </w:delInstrText>
        </w:r>
        <w:r w:rsidRPr="00484455" w:rsidDel="00AC314D">
          <w:rPr>
            <w:lang w:val="pt-PT"/>
          </w:rPr>
          <w:fldChar w:fldCharType="separate"/>
        </w:r>
        <w:r w:rsidRPr="00484455" w:rsidDel="00AC314D">
          <w:rPr>
            <w:noProof/>
            <w:lang w:val="pt-PT"/>
          </w:rPr>
          <w:delText>6</w:delText>
        </w:r>
        <w:r w:rsidRPr="00484455" w:rsidDel="00AC314D">
          <w:rPr>
            <w:lang w:val="pt-PT"/>
          </w:rPr>
          <w:fldChar w:fldCharType="end"/>
        </w:r>
        <w:bookmarkEnd w:id="989"/>
        <w:r w:rsidRPr="00484455" w:rsidDel="00AC314D">
          <w:rPr>
            <w:lang w:val="pt-PT"/>
          </w:rPr>
          <w:delText xml:space="preserve"> - Representação da solução </w:delText>
        </w:r>
        <w:r w:rsidR="008E671B" w:rsidDel="00AC314D">
          <w:rPr>
            <w:lang w:val="pt-PT"/>
          </w:rPr>
          <w:delText>otimizada</w:delText>
        </w:r>
        <w:bookmarkStart w:id="991" w:name="_Toc517699126"/>
        <w:bookmarkStart w:id="992" w:name="_Toc517701364"/>
        <w:bookmarkStart w:id="993" w:name="_Toc517701533"/>
        <w:bookmarkEnd w:id="991"/>
        <w:bookmarkEnd w:id="992"/>
        <w:bookmarkEnd w:id="993"/>
      </w:del>
    </w:p>
    <w:p w14:paraId="67EEEF00" w14:textId="414A752F" w:rsidR="00047AD9" w:rsidDel="00047AD9" w:rsidRDefault="007350D9" w:rsidP="007350D9">
      <w:pPr>
        <w:pStyle w:val="ThesisBodyText"/>
        <w:rPr>
          <w:del w:id="994" w:author="Maninhas" w:date="2018-06-25T08:44:00Z"/>
          <w:lang w:val="pt-PT"/>
        </w:rPr>
      </w:pPr>
      <w:del w:id="995" w:author="Maninhas" w:date="2018-06-25T08:47:00Z">
        <w:r w:rsidRPr="00484455" w:rsidDel="00AC314D">
          <w:rPr>
            <w:lang w:val="pt-PT"/>
          </w:rPr>
          <w:delText xml:space="preserve">Cálculo do </w:delText>
        </w:r>
        <w:r w:rsidRPr="00613E5F" w:rsidDel="00AC314D">
          <w:rPr>
            <w:i/>
            <w:lang w:val="pt-PT"/>
          </w:rPr>
          <w:delText>fitness</w:delText>
        </w:r>
        <w:r w:rsidRPr="00484455" w:rsidDel="00AC314D">
          <w:rPr>
            <w:lang w:val="pt-PT"/>
          </w:rPr>
          <w:delText xml:space="preserve"> da solução:</w:delText>
        </w:r>
      </w:del>
      <w:bookmarkStart w:id="996" w:name="_Toc517699127"/>
      <w:bookmarkStart w:id="997" w:name="_Toc517701365"/>
      <w:bookmarkStart w:id="998" w:name="_Toc517701534"/>
      <w:bookmarkEnd w:id="996"/>
      <w:bookmarkEnd w:id="997"/>
      <w:bookmarkEnd w:id="998"/>
    </w:p>
    <w:p w14:paraId="187F1BED" w14:textId="4464E108" w:rsidR="007350D9" w:rsidRPr="00484455" w:rsidDel="00047AD9" w:rsidRDefault="007350D9" w:rsidP="007350D9">
      <w:pPr>
        <w:pStyle w:val="ThesisBodyText"/>
        <w:rPr>
          <w:del w:id="999" w:author="Maninhas" w:date="2018-06-25T08:44:00Z"/>
          <w:lang w:val="pt-PT"/>
        </w:rPr>
      </w:pPr>
      <w:del w:id="1000" w:author="Maninhas" w:date="2018-06-25T08:44:00Z">
        <w:r w:rsidRPr="00484455" w:rsidDel="00047AD9">
          <w:rPr>
            <w:lang w:val="pt-PT"/>
          </w:rPr>
          <w:delText>Nós desligados: 0</w:delText>
        </w:r>
        <w:bookmarkStart w:id="1001" w:name="_Toc517699128"/>
        <w:bookmarkStart w:id="1002" w:name="_Toc517701366"/>
        <w:bookmarkStart w:id="1003" w:name="_Toc517701535"/>
        <w:bookmarkEnd w:id="1001"/>
        <w:bookmarkEnd w:id="1002"/>
        <w:bookmarkEnd w:id="1003"/>
      </w:del>
    </w:p>
    <w:p w14:paraId="5F5F187B" w14:textId="6D19D176" w:rsidR="007350D9" w:rsidRPr="00484455" w:rsidDel="00047AD9" w:rsidRDefault="007350D9" w:rsidP="007350D9">
      <w:pPr>
        <w:pStyle w:val="ThesisBodyText"/>
        <w:rPr>
          <w:del w:id="1004" w:author="Maninhas" w:date="2018-06-25T08:44:00Z"/>
          <w:lang w:val="pt-PT"/>
        </w:rPr>
      </w:pPr>
      <w:del w:id="1005" w:author="Maninhas" w:date="2018-06-25T08:44:00Z">
        <w:r w:rsidRPr="00484455" w:rsidDel="00047AD9">
          <w:rPr>
            <w:lang w:val="pt-PT"/>
          </w:rPr>
          <w:delText>Regeneradores Utilizados: 2</w:delText>
        </w:r>
        <w:bookmarkStart w:id="1006" w:name="_Toc517699129"/>
        <w:bookmarkStart w:id="1007" w:name="_Toc517701367"/>
        <w:bookmarkStart w:id="1008" w:name="_Toc517701536"/>
        <w:bookmarkEnd w:id="1006"/>
        <w:bookmarkEnd w:id="1007"/>
        <w:bookmarkEnd w:id="1008"/>
      </w:del>
    </w:p>
    <w:p w14:paraId="5E3B082A" w14:textId="7D7330D3" w:rsidR="007350D9" w:rsidRPr="00484455" w:rsidDel="00047AD9" w:rsidRDefault="007350D9" w:rsidP="007350D9">
      <w:pPr>
        <w:pStyle w:val="ThesisBodyText"/>
        <w:rPr>
          <w:del w:id="1009" w:author="Maninhas" w:date="2018-06-25T08:44:00Z"/>
          <w:lang w:val="pt-PT"/>
        </w:rPr>
      </w:pPr>
      <m:oMathPara>
        <m:oMath>
          <m:r>
            <w:del w:id="1010" w:author="Maninhas" w:date="2018-06-25T08:44:00Z">
              <w:rPr>
                <w:rFonts w:ascii="Cambria Math" w:hAnsi="Cambria Math"/>
                <w:lang w:val="pt-PT"/>
              </w:rPr>
              <m:t>Fitness=0×500+2×100=200</m:t>
            </w:del>
          </m:r>
        </m:oMath>
      </m:oMathPara>
      <w:bookmarkStart w:id="1011" w:name="_Toc517699130"/>
      <w:bookmarkStart w:id="1012" w:name="_Toc517701368"/>
      <w:bookmarkStart w:id="1013" w:name="_Toc517701537"/>
      <w:bookmarkEnd w:id="1011"/>
      <w:bookmarkEnd w:id="1012"/>
      <w:bookmarkEnd w:id="1013"/>
    </w:p>
    <w:p w14:paraId="19B5192A" w14:textId="395125B1" w:rsidR="007350D9" w:rsidRPr="00484455" w:rsidDel="00AC314D" w:rsidRDefault="007350D9" w:rsidP="007350D9">
      <w:pPr>
        <w:pStyle w:val="ThesisBodyText"/>
        <w:rPr>
          <w:del w:id="1014" w:author="Maninhas" w:date="2018-06-25T08:47:00Z"/>
          <w:lang w:val="pt-PT"/>
        </w:rPr>
      </w:pPr>
      <w:del w:id="1015" w:author="Maninhas" w:date="2018-06-25T08:47:00Z">
        <w:r w:rsidRPr="00484455" w:rsidDel="00AC314D">
          <w:rPr>
            <w:lang w:val="pt-PT"/>
          </w:rPr>
          <w:delText>Esta solução é válida</w:delText>
        </w:r>
        <w:r w:rsidDel="00AC314D">
          <w:rPr>
            <w:lang w:val="pt-PT"/>
          </w:rPr>
          <w:delText>,</w:delText>
        </w:r>
        <w:r w:rsidRPr="00484455" w:rsidDel="00AC314D">
          <w:rPr>
            <w:lang w:val="pt-PT"/>
          </w:rPr>
          <w:delText xml:space="preserve"> pois todos os nós estão ligados a pelo menos um regenerador.</w:delText>
        </w:r>
        <w:bookmarkStart w:id="1016" w:name="_Toc517699131"/>
        <w:bookmarkStart w:id="1017" w:name="_Toc517701369"/>
        <w:bookmarkStart w:id="1018" w:name="_Toc517701538"/>
        <w:bookmarkEnd w:id="1016"/>
        <w:bookmarkEnd w:id="1017"/>
        <w:bookmarkEnd w:id="1018"/>
      </w:del>
    </w:p>
    <w:p w14:paraId="539314EE" w14:textId="77777777" w:rsidR="007350D9" w:rsidRPr="00484455" w:rsidRDefault="007350D9" w:rsidP="007350D9">
      <w:pPr>
        <w:pStyle w:val="ThesisHeading2numbered"/>
        <w:numPr>
          <w:ilvl w:val="1"/>
          <w:numId w:val="9"/>
        </w:numPr>
        <w:rPr>
          <w:rFonts w:cs="Times New Roman"/>
          <w:lang w:val="pt-PT"/>
        </w:rPr>
      </w:pPr>
      <w:bookmarkStart w:id="1019" w:name="_Toc517466442"/>
      <w:bookmarkStart w:id="1020" w:name="_Toc517701539"/>
      <w:r w:rsidRPr="00484455">
        <w:rPr>
          <w:rFonts w:cs="Times New Roman"/>
          <w:lang w:val="pt-PT"/>
        </w:rPr>
        <w:t>Motivação</w:t>
      </w:r>
      <w:bookmarkEnd w:id="1019"/>
      <w:bookmarkEnd w:id="1020"/>
    </w:p>
    <w:p w14:paraId="4C96E2E6" w14:textId="77777777" w:rsidR="007350D9" w:rsidRPr="00484455" w:rsidRDefault="007350D9" w:rsidP="007350D9">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Como resposta a esta necessidade surgem as redes de fibra ótica.</w:t>
      </w:r>
    </w:p>
    <w:p w14:paraId="538B75BC" w14:textId="1D81AC5B" w:rsidR="007350D9" w:rsidRPr="00484455" w:rsidRDefault="007350D9" w:rsidP="007350D9">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0039665E" w:rsidRPr="00A961ED">
        <w:rPr>
          <w:rFonts w:cs="Times New Roman"/>
          <w:lang w:val="pt-PT"/>
          <w:rPrChange w:id="1021" w:author="The Law" w:date="2018-06-25T14:01:00Z">
            <w:rPr>
              <w:rFonts w:cs="Times New Roman"/>
              <w:highlight w:val="cyan"/>
              <w:lang w:val="pt-PT"/>
            </w:rPr>
          </w:rPrChange>
        </w:rPr>
        <w:t>soluções, aplicando algoritmos baseados na natureza</w:t>
      </w:r>
      <w:del w:id="1022" w:author="Maninhas" w:date="2018-06-25T08:45:00Z">
        <w:r w:rsidRPr="00A961ED" w:rsidDel="00AC314D">
          <w:rPr>
            <w:rFonts w:cs="Times New Roman"/>
            <w:lang w:val="pt-PT"/>
            <w:rPrChange w:id="1023" w:author="The Law" w:date="2018-06-25T14:01:00Z">
              <w:rPr>
                <w:rFonts w:cs="Times New Roman"/>
                <w:highlight w:val="yellow"/>
                <w:lang w:val="pt-PT"/>
              </w:rPr>
            </w:rPrChange>
          </w:rPr>
          <w:delText>uma solução tão boa ou melhor que as já existentes</w:delText>
        </w:r>
      </w:del>
      <w:r w:rsidRPr="00A961ED">
        <w:rPr>
          <w:rFonts w:cs="Times New Roman"/>
          <w:lang w:val="pt-PT"/>
          <w:rPrChange w:id="1024" w:author="The Law" w:date="2018-06-25T14:01:00Z">
            <w:rPr>
              <w:rFonts w:cs="Times New Roman"/>
              <w:highlight w:val="yellow"/>
              <w:lang w:val="pt-PT"/>
            </w:rPr>
          </w:rPrChange>
        </w:rPr>
        <w:t>.</w:t>
      </w:r>
    </w:p>
    <w:p w14:paraId="28308185" w14:textId="77777777" w:rsidR="007350D9" w:rsidRPr="00484455" w:rsidRDefault="007350D9" w:rsidP="007350D9">
      <w:pPr>
        <w:pStyle w:val="ThesisHeading2numbered"/>
        <w:numPr>
          <w:ilvl w:val="1"/>
          <w:numId w:val="9"/>
        </w:numPr>
        <w:rPr>
          <w:rFonts w:cs="Times New Roman"/>
          <w:lang w:val="pt-PT"/>
        </w:rPr>
      </w:pPr>
      <w:bookmarkStart w:id="1025" w:name="_Toc516848788"/>
      <w:bookmarkStart w:id="1026" w:name="_Toc517466443"/>
      <w:bookmarkStart w:id="1027" w:name="_Toc517701540"/>
      <w:r w:rsidRPr="00484455">
        <w:rPr>
          <w:rFonts w:cs="Times New Roman"/>
          <w:lang w:val="pt-PT"/>
        </w:rPr>
        <w:t>Estrutura do Relatório</w:t>
      </w:r>
      <w:bookmarkEnd w:id="1025"/>
      <w:bookmarkEnd w:id="1026"/>
      <w:bookmarkEnd w:id="1027"/>
    </w:p>
    <w:p w14:paraId="67E58516" w14:textId="77777777" w:rsidR="007350D9" w:rsidRPr="00484455" w:rsidRDefault="007350D9" w:rsidP="007350D9">
      <w:pPr>
        <w:pStyle w:val="ThesisBodyText"/>
        <w:spacing w:after="0"/>
        <w:rPr>
          <w:rFonts w:cs="Times New Roman"/>
          <w:lang w:val="pt-PT"/>
        </w:rPr>
      </w:pPr>
      <w:r w:rsidRPr="00484455">
        <w:rPr>
          <w:rFonts w:cs="Times New Roman"/>
          <w:lang w:val="pt-PT"/>
        </w:rPr>
        <w:t>Este relatório está estruturado da seguinte forma:</w:t>
      </w:r>
    </w:p>
    <w:p w14:paraId="6B2F788D" w14:textId="77777777" w:rsidR="007350D9" w:rsidRPr="00484455" w:rsidRDefault="007350D9" w:rsidP="007350D9">
      <w:pPr>
        <w:pStyle w:val="ThesisBodyText"/>
        <w:spacing w:after="0"/>
        <w:rPr>
          <w:rFonts w:cs="Times New Roman"/>
          <w:lang w:val="pt-PT"/>
        </w:rPr>
      </w:pPr>
    </w:p>
    <w:p w14:paraId="1730B814"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1 - Introdução</w:t>
      </w:r>
    </w:p>
    <w:p w14:paraId="43129E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14:paraId="3C5E0A4C"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2 – Enquadramento</w:t>
      </w:r>
    </w:p>
    <w:p w14:paraId="7EBDC8F7"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14:paraId="51D3B73F"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lastRenderedPageBreak/>
        <w:t>Capítulo 3 – Linguagens e tecnologias</w:t>
      </w:r>
    </w:p>
    <w:p w14:paraId="4229CE1E"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14:paraId="58D533C2"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4 – Aplicação</w:t>
      </w:r>
    </w:p>
    <w:p w14:paraId="062F71AC"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65287EF1"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5 – Resultados</w:t>
      </w:r>
    </w:p>
    <w:p w14:paraId="5D9ACAE0"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1665DFB9" w14:textId="77777777"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6 - Conclusão</w:t>
      </w:r>
    </w:p>
    <w:p w14:paraId="5D4488B5" w14:textId="77777777" w:rsidR="007350D9" w:rsidRPr="00484455" w:rsidRDefault="007350D9" w:rsidP="007350D9">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293D730E" w14:textId="77777777" w:rsidR="007350D9" w:rsidRPr="00484455" w:rsidRDefault="007350D9" w:rsidP="007350D9">
      <w:pPr>
        <w:pStyle w:val="ThesisHeading2numbered"/>
        <w:numPr>
          <w:ilvl w:val="1"/>
          <w:numId w:val="9"/>
        </w:numPr>
        <w:rPr>
          <w:rFonts w:cs="Times New Roman"/>
          <w:lang w:val="pt-PT"/>
        </w:rPr>
      </w:pPr>
      <w:bookmarkStart w:id="1028" w:name="_Toc516848790"/>
      <w:bookmarkStart w:id="1029" w:name="_Toc517466444"/>
      <w:bookmarkStart w:id="1030" w:name="_Toc517701541"/>
      <w:r w:rsidRPr="00484455">
        <w:rPr>
          <w:rFonts w:cs="Times New Roman"/>
          <w:lang w:val="pt-PT"/>
        </w:rPr>
        <w:t>Síntese</w:t>
      </w:r>
      <w:bookmarkEnd w:id="1028"/>
      <w:bookmarkEnd w:id="1029"/>
      <w:bookmarkEnd w:id="1030"/>
    </w:p>
    <w:p w14:paraId="357397C2" w14:textId="77777777" w:rsidR="007350D9" w:rsidRPr="00484455" w:rsidRDefault="007350D9" w:rsidP="007350D9">
      <w:pPr>
        <w:spacing w:line="360" w:lineRule="auto"/>
        <w:jc w:val="both"/>
        <w:rPr>
          <w:rFonts w:ascii="Times New Roman" w:hAnsi="Times New Roman" w:cs="Times New Roman"/>
          <w:sz w:val="24"/>
          <w:lang w:val="pt-PT"/>
        </w:rPr>
        <w:sectPr w:rsidR="007350D9" w:rsidRPr="00484455" w:rsidSect="00A37B06">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sidR="0039665E">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2E91C5BE" w14:textId="77777777" w:rsidR="007350D9" w:rsidRPr="00484455" w:rsidRDefault="007350D9" w:rsidP="007350D9">
      <w:pPr>
        <w:pStyle w:val="ThesisHeading1numberedchapterheading"/>
        <w:numPr>
          <w:ilvl w:val="0"/>
          <w:numId w:val="8"/>
        </w:numPr>
      </w:pPr>
      <w:bookmarkStart w:id="1031" w:name="_Toc517466445"/>
      <w:bookmarkStart w:id="1032" w:name="_Toc517701542"/>
      <w:r w:rsidRPr="00484455">
        <w:lastRenderedPageBreak/>
        <w:t>- Enquadramento</w:t>
      </w:r>
      <w:bookmarkEnd w:id="1031"/>
      <w:bookmarkEnd w:id="1032"/>
    </w:p>
    <w:p w14:paraId="295BE2D1" w14:textId="61558EA0" w:rsidR="007350D9" w:rsidRPr="00484455" w:rsidRDefault="007350D9" w:rsidP="007350D9">
      <w:pPr>
        <w:pStyle w:val="ThesisBodyText"/>
        <w:rPr>
          <w:lang w:val="pt-PT"/>
        </w:rPr>
      </w:pPr>
      <w:r w:rsidRPr="00484455">
        <w:rPr>
          <w:lang w:val="pt-PT"/>
        </w:rPr>
        <w:t xml:space="preserve">Este capítulo está estruturado da seguinte forma: </w:t>
      </w:r>
      <w:del w:id="1033" w:author="Maninhas" w:date="2018-06-25T08:52:00Z">
        <w:r w:rsidRPr="00484455" w:rsidDel="00AC314D">
          <w:rPr>
            <w:lang w:val="pt-PT"/>
          </w:rPr>
          <w:delText xml:space="preserve">A </w:delText>
        </w:r>
      </w:del>
      <w:ins w:id="1034" w:author="Maninhas" w:date="2018-06-25T08:52:00Z">
        <w:r w:rsidR="00AC314D">
          <w:rPr>
            <w:lang w:val="pt-PT"/>
          </w:rPr>
          <w:t>a</w:t>
        </w:r>
        <w:r w:rsidR="00AC314D" w:rsidRPr="00484455">
          <w:rPr>
            <w:lang w:val="pt-PT"/>
          </w:rPr>
          <w:t xml:space="preserve"> </w:t>
        </w:r>
      </w:ins>
      <w:r w:rsidRPr="00484455">
        <w:rPr>
          <w:lang w:val="pt-PT"/>
        </w:rPr>
        <w:t xml:space="preserve">secção 2.1 apresenta a descrição do problema resolvido neste projeto; </w:t>
      </w:r>
      <w:del w:id="1035" w:author="Maninhas" w:date="2018-06-25T08:52:00Z">
        <w:r w:rsidRPr="00484455" w:rsidDel="00AC314D">
          <w:rPr>
            <w:lang w:val="pt-PT"/>
          </w:rPr>
          <w:delText xml:space="preserve">A </w:delText>
        </w:r>
      </w:del>
      <w:ins w:id="1036" w:author="Maninhas" w:date="2018-06-25T08:52:00Z">
        <w:r w:rsidR="00AC314D">
          <w:rPr>
            <w:lang w:val="pt-PT"/>
          </w:rPr>
          <w:t>a</w:t>
        </w:r>
        <w:r w:rsidR="00AC314D" w:rsidRPr="00484455">
          <w:rPr>
            <w:lang w:val="pt-PT"/>
          </w:rPr>
          <w:t xml:space="preserve"> </w:t>
        </w:r>
      </w:ins>
      <w:r w:rsidRPr="00484455">
        <w:rPr>
          <w:lang w:val="pt-PT"/>
        </w:rPr>
        <w:t xml:space="preserve">secção 2.2 apresenta o conceito de problemas otimização do tipo </w:t>
      </w:r>
      <w:r w:rsidRPr="00AC314D">
        <w:rPr>
          <w:i/>
          <w:lang w:val="pt-PT"/>
          <w:rPrChange w:id="1037" w:author="Maninhas" w:date="2018-06-25T08:51:00Z">
            <w:rPr>
              <w:lang w:val="pt-PT"/>
            </w:rPr>
          </w:rPrChange>
        </w:rPr>
        <w:t>NP</w:t>
      </w:r>
      <w:del w:id="1038" w:author="Maninhas" w:date="2018-06-25T08:51:00Z">
        <w:r w:rsidRPr="00AC314D" w:rsidDel="00AC314D">
          <w:rPr>
            <w:i/>
            <w:lang w:val="pt-PT"/>
            <w:rPrChange w:id="1039" w:author="Maninhas" w:date="2018-06-25T08:51:00Z">
              <w:rPr>
                <w:lang w:val="pt-PT"/>
              </w:rPr>
            </w:rPrChange>
          </w:rPr>
          <w:delText xml:space="preserve"> Hard</w:delText>
        </w:r>
      </w:del>
      <w:ins w:id="1040" w:author="Maninhas" w:date="2018-06-25T08:51:00Z">
        <w:r w:rsidR="00AC314D" w:rsidRPr="00AC314D">
          <w:rPr>
            <w:i/>
            <w:lang w:val="pt-PT"/>
            <w:rPrChange w:id="1041" w:author="Maninhas" w:date="2018-06-25T08:51:00Z">
              <w:rPr>
                <w:lang w:val="pt-PT"/>
              </w:rPr>
            </w:rPrChange>
          </w:rPr>
          <w:t>-Complete</w:t>
        </w:r>
      </w:ins>
      <w:r w:rsidRPr="00484455">
        <w:rPr>
          <w:lang w:val="pt-PT"/>
        </w:rPr>
        <w:t xml:space="preserve">; </w:t>
      </w:r>
      <w:del w:id="1042" w:author="Maninhas" w:date="2018-06-25T08:52:00Z">
        <w:r w:rsidRPr="00484455" w:rsidDel="00AC314D">
          <w:rPr>
            <w:lang w:val="pt-PT"/>
          </w:rPr>
          <w:delText xml:space="preserve">A </w:delText>
        </w:r>
      </w:del>
      <w:ins w:id="1043" w:author="Maninhas" w:date="2018-06-25T08:52:00Z">
        <w:r w:rsidR="00AC314D">
          <w:rPr>
            <w:lang w:val="pt-PT"/>
          </w:rPr>
          <w:t>a</w:t>
        </w:r>
        <w:r w:rsidR="00AC314D" w:rsidRPr="00484455">
          <w:rPr>
            <w:lang w:val="pt-PT"/>
          </w:rPr>
          <w:t xml:space="preserve"> </w:t>
        </w:r>
      </w:ins>
      <w:r w:rsidRPr="00484455">
        <w:rPr>
          <w:lang w:val="pt-PT"/>
        </w:rPr>
        <w:t xml:space="preserve">secção 2.3 apresenta os tipos de algoritmos que permitem a solução deste tipo de problema; </w:t>
      </w:r>
      <w:del w:id="1044" w:author="Maninhas" w:date="2018-06-25T08:52:00Z">
        <w:r w:rsidRPr="00484455" w:rsidDel="00AC314D">
          <w:rPr>
            <w:lang w:val="pt-PT"/>
          </w:rPr>
          <w:delText xml:space="preserve">A </w:delText>
        </w:r>
      </w:del>
      <w:ins w:id="1045" w:author="Maninhas" w:date="2018-06-25T08:52:00Z">
        <w:r w:rsidR="00AC314D">
          <w:rPr>
            <w:lang w:val="pt-PT"/>
          </w:rPr>
          <w:t>a</w:t>
        </w:r>
        <w:r w:rsidR="00AC314D" w:rsidRPr="00484455">
          <w:rPr>
            <w:lang w:val="pt-PT"/>
          </w:rPr>
          <w:t xml:space="preserve"> </w:t>
        </w:r>
      </w:ins>
      <w:r w:rsidRPr="00484455">
        <w:rPr>
          <w:lang w:val="pt-PT"/>
        </w:rPr>
        <w:t xml:space="preserve">secção 2.4 apresenta o conceito de algoritmos de </w:t>
      </w:r>
      <w:r w:rsidRPr="00613E5F">
        <w:rPr>
          <w:i/>
          <w:lang w:val="pt-PT"/>
        </w:rPr>
        <w:t>swarm</w:t>
      </w:r>
      <w:r w:rsidRPr="00484455">
        <w:rPr>
          <w:lang w:val="pt-PT"/>
        </w:rPr>
        <w:t xml:space="preserve"> </w:t>
      </w:r>
      <w:r w:rsidRPr="00613E5F">
        <w:rPr>
          <w:i/>
          <w:lang w:val="pt-PT"/>
        </w:rPr>
        <w:t>intelligence</w:t>
      </w:r>
      <w:r w:rsidRPr="00484455">
        <w:rPr>
          <w:lang w:val="pt-PT"/>
        </w:rPr>
        <w:t>, e a secção 2.5 sumariza os conceitos apresentados neste capítulo.</w:t>
      </w:r>
    </w:p>
    <w:p w14:paraId="451928C4" w14:textId="77777777" w:rsidR="007350D9" w:rsidRPr="00484455" w:rsidRDefault="007350D9" w:rsidP="007350D9">
      <w:pPr>
        <w:pStyle w:val="ThesisHeading2numbered"/>
        <w:numPr>
          <w:ilvl w:val="1"/>
          <w:numId w:val="9"/>
        </w:numPr>
        <w:rPr>
          <w:rFonts w:cs="Times New Roman"/>
          <w:lang w:val="pt-PT"/>
        </w:rPr>
      </w:pPr>
      <w:bookmarkStart w:id="1046" w:name="_Toc516848792"/>
      <w:bookmarkStart w:id="1047" w:name="_Toc517466446"/>
      <w:bookmarkStart w:id="1048" w:name="_Toc517701543"/>
      <w:r w:rsidRPr="00484455">
        <w:rPr>
          <w:rFonts w:cs="Times New Roman"/>
          <w:lang w:val="pt-PT"/>
        </w:rPr>
        <w:t>Descrição do Problema</w:t>
      </w:r>
      <w:bookmarkEnd w:id="1046"/>
      <w:bookmarkEnd w:id="1047"/>
      <w:bookmarkEnd w:id="1048"/>
    </w:p>
    <w:p w14:paraId="713DD3EC" w14:textId="15C08047" w:rsidR="007350D9" w:rsidRPr="00AC314D" w:rsidRDefault="007350D9" w:rsidP="007350D9">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ins w:id="1049" w:author="Maninhas" w:date="2018-06-25T08:50:00Z">
        <w:r w:rsidR="00AC314D">
          <w:rPr>
            <w:rFonts w:cs="Times New Roman"/>
            <w:lang w:val="pt-PT"/>
          </w:rPr>
          <w:t xml:space="preserve"> </w:t>
        </w:r>
      </w:ins>
      <w:ins w:id="1050" w:author="Maninhas" w:date="2018-06-25T08:51:00Z">
        <w:r w:rsidR="00AC314D">
          <w:rPr>
            <w:rFonts w:cs="Times New Roman"/>
            <w:lang w:val="pt-PT"/>
          </w:rPr>
          <w:t xml:space="preserve">Este problema pertence à categoria de problemas </w:t>
        </w:r>
        <w:r w:rsidR="00AC314D" w:rsidRPr="00AC314D">
          <w:rPr>
            <w:rFonts w:cs="Times New Roman"/>
            <w:i/>
            <w:lang w:val="pt-PT"/>
            <w:rPrChange w:id="1051" w:author="Maninhas" w:date="2018-06-25T08:51:00Z">
              <w:rPr>
                <w:rFonts w:cs="Times New Roman"/>
                <w:lang w:val="pt-PT"/>
              </w:rPr>
            </w:rPrChange>
          </w:rPr>
          <w:t>NP-Complete</w:t>
        </w:r>
        <w:r w:rsidR="00AC314D">
          <w:rPr>
            <w:rFonts w:cs="Times New Roman"/>
            <w:lang w:val="pt-PT"/>
          </w:rPr>
          <w:t xml:space="preserve"> (ver secç</w:t>
        </w:r>
      </w:ins>
      <w:ins w:id="1052" w:author="Maninhas" w:date="2018-06-25T08:52:00Z">
        <w:r w:rsidR="00AC314D">
          <w:rPr>
            <w:rFonts w:cs="Times New Roman"/>
            <w:lang w:val="pt-PT"/>
          </w:rPr>
          <w:t>ão 2.</w:t>
        </w:r>
        <w:commentRangeStart w:id="1053"/>
        <w:r w:rsidR="00AC314D">
          <w:rPr>
            <w:rFonts w:cs="Times New Roman"/>
            <w:lang w:val="pt-PT"/>
          </w:rPr>
          <w:t>2</w:t>
        </w:r>
      </w:ins>
      <w:commentRangeEnd w:id="1053"/>
      <w:ins w:id="1054" w:author="Maninhas" w:date="2018-06-25T08:54:00Z">
        <w:r w:rsidR="00AC314D">
          <w:rPr>
            <w:rStyle w:val="Refdecomentrio"/>
            <w:rFonts w:asciiTheme="minorHAnsi" w:hAnsiTheme="minorHAnsi"/>
          </w:rPr>
          <w:commentReference w:id="1053"/>
        </w:r>
      </w:ins>
      <w:ins w:id="1055" w:author="Maninhas" w:date="2018-06-25T08:52:00Z">
        <w:r w:rsidR="00AC314D">
          <w:rPr>
            <w:rFonts w:cs="Times New Roman"/>
            <w:lang w:val="pt-PT"/>
          </w:rPr>
          <w:t>)</w:t>
        </w:r>
      </w:ins>
      <w:ins w:id="1056" w:author="Maninhas" w:date="2018-06-25T08:54:00Z">
        <w:r w:rsidR="00AC314D">
          <w:rPr>
            <w:rFonts w:cs="Times New Roman"/>
            <w:lang w:val="pt-PT"/>
          </w:rPr>
          <w:t xml:space="preserve"> </w:t>
        </w:r>
      </w:ins>
      <w:customXmlInsRangeStart w:id="1057" w:author="Rodrigo" w:date="2018-06-25T15:29:00Z"/>
      <w:sdt>
        <w:sdtPr>
          <w:rPr>
            <w:rFonts w:cs="Times New Roman"/>
            <w:lang w:val="pt-PT"/>
          </w:rPr>
          <w:id w:val="-163548640"/>
          <w:citation/>
        </w:sdtPr>
        <w:sdtEndPr/>
        <w:sdtContent>
          <w:customXmlInsRangeEnd w:id="1057"/>
          <w:ins w:id="1058" w:author="Rodrigo" w:date="2018-06-25T15:29:00Z">
            <w:r w:rsidR="000F07C6">
              <w:rPr>
                <w:rFonts w:cs="Times New Roman"/>
                <w:lang w:val="pt-PT"/>
              </w:rPr>
              <w:fldChar w:fldCharType="begin"/>
            </w:r>
            <w:r w:rsidR="000F07C6" w:rsidRPr="00554EB9">
              <w:rPr>
                <w:rFonts w:cs="Times New Roman"/>
                <w:lang w:val="pt-PT"/>
                <w:rPrChange w:id="1059" w:author="Rodrigo" w:date="2018-06-25T15:37:00Z">
                  <w:rPr>
                    <w:rFonts w:cs="Times New Roman"/>
                    <w:lang w:val="en-US"/>
                  </w:rPr>
                </w:rPrChange>
              </w:rPr>
              <w:instrText xml:space="preserve"> CITATION SiC10 \l 1033 </w:instrText>
            </w:r>
          </w:ins>
          <w:r w:rsidR="000F07C6">
            <w:rPr>
              <w:rFonts w:cs="Times New Roman"/>
              <w:lang w:val="pt-PT"/>
            </w:rPr>
            <w:fldChar w:fldCharType="separate"/>
          </w:r>
          <w:r w:rsidR="006A5EBF" w:rsidRPr="006A5EBF">
            <w:rPr>
              <w:rFonts w:cs="Times New Roman"/>
              <w:noProof/>
              <w:lang w:val="pt-PT"/>
            </w:rPr>
            <w:t>[2]</w:t>
          </w:r>
          <w:ins w:id="1060" w:author="Rodrigo" w:date="2018-06-25T15:29:00Z">
            <w:r w:rsidR="000F07C6">
              <w:rPr>
                <w:rFonts w:cs="Times New Roman"/>
                <w:lang w:val="pt-PT"/>
              </w:rPr>
              <w:fldChar w:fldCharType="end"/>
            </w:r>
          </w:ins>
          <w:customXmlInsRangeStart w:id="1061" w:author="Rodrigo" w:date="2018-06-25T15:29:00Z"/>
        </w:sdtContent>
      </w:sdt>
      <w:customXmlInsRangeEnd w:id="1061"/>
      <w:ins w:id="1062" w:author="Rodrigo" w:date="2018-06-25T15:29:00Z">
        <w:r w:rsidR="000F07C6">
          <w:rPr>
            <w:rFonts w:cs="Times New Roman"/>
            <w:lang w:val="pt-PT"/>
          </w:rPr>
          <w:t>.</w:t>
        </w:r>
      </w:ins>
      <w:ins w:id="1063" w:author="Maninhas" w:date="2018-06-25T08:54:00Z">
        <w:del w:id="1064" w:author="Rodrigo" w:date="2018-06-25T15:29:00Z">
          <w:r w:rsidR="00AC314D" w:rsidDel="000F07C6">
            <w:rPr>
              <w:rFonts w:cs="Times New Roman"/>
              <w:lang w:val="pt-PT"/>
            </w:rPr>
            <w:delText>[xx]</w:delText>
          </w:r>
        </w:del>
      </w:ins>
      <w:ins w:id="1065" w:author="Maninhas" w:date="2018-06-25T08:52:00Z">
        <w:del w:id="1066" w:author="Rodrigo" w:date="2018-06-25T15:29:00Z">
          <w:r w:rsidR="00AC314D" w:rsidDel="000F07C6">
            <w:rPr>
              <w:rFonts w:cs="Times New Roman"/>
              <w:lang w:val="pt-PT"/>
            </w:rPr>
            <w:delText>.</w:delText>
          </w:r>
        </w:del>
      </w:ins>
    </w:p>
    <w:p w14:paraId="6BF7F413" w14:textId="61CA1B64" w:rsidR="007350D9" w:rsidRPr="00484455" w:rsidRDefault="007350D9" w:rsidP="007350D9">
      <w:pPr>
        <w:pStyle w:val="ThesisBodyText"/>
        <w:rPr>
          <w:rFonts w:cs="Times New Roman"/>
          <w:lang w:val="pt-PT"/>
        </w:rPr>
      </w:pPr>
      <w:r w:rsidRPr="00484455">
        <w:rPr>
          <w:rFonts w:cs="Times New Roman"/>
          <w:lang w:val="pt-PT"/>
        </w:rPr>
        <w:t>Os problemas utilizados</w:t>
      </w:r>
      <w:ins w:id="1067" w:author="Maninhas" w:date="2018-06-25T08:50:00Z">
        <w:r w:rsidR="00AC314D">
          <w:rPr>
            <w:rFonts w:cs="Times New Roman"/>
            <w:lang w:val="pt-PT"/>
          </w:rPr>
          <w:t xml:space="preserve"> (inst</w:t>
        </w:r>
      </w:ins>
      <w:ins w:id="1068" w:author="Maninhas" w:date="2018-06-25T08:51:00Z">
        <w:r w:rsidR="00AC314D">
          <w:rPr>
            <w:rFonts w:cs="Times New Roman"/>
            <w:lang w:val="pt-PT"/>
          </w:rPr>
          <w:t>âncias)</w:t>
        </w:r>
      </w:ins>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225B7A1C" w14:textId="77777777" w:rsidR="007350D9" w:rsidRPr="00484455" w:rsidRDefault="007350D9" w:rsidP="007350D9">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2A684BBB" w14:textId="77777777" w:rsidR="007350D9" w:rsidRPr="00484455" w:rsidRDefault="007350D9" w:rsidP="007350D9">
      <w:pPr>
        <w:pStyle w:val="ThesisHeading3numbered"/>
        <w:numPr>
          <w:ilvl w:val="2"/>
          <w:numId w:val="9"/>
        </w:numPr>
        <w:rPr>
          <w:rFonts w:cs="Times New Roman"/>
          <w:lang w:val="pt-PT"/>
        </w:rPr>
      </w:pPr>
      <w:bookmarkStart w:id="1069" w:name="_Toc516848793"/>
      <w:r w:rsidRPr="00484455">
        <w:rPr>
          <w:rFonts w:cs="Times New Roman"/>
          <w:lang w:val="pt-PT"/>
        </w:rPr>
        <w:lastRenderedPageBreak/>
        <w:t>Estrutura do problema</w:t>
      </w:r>
      <w:bookmarkEnd w:id="1069"/>
    </w:p>
    <w:p w14:paraId="7E2E0A50" w14:textId="77777777" w:rsidR="007350D9" w:rsidRPr="00484455" w:rsidRDefault="007350D9" w:rsidP="007350D9">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[1].</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474EA6E8" w14:textId="77777777" w:rsidR="007350D9" w:rsidRDefault="007350D9" w:rsidP="007350D9">
      <w:pPr>
        <w:pStyle w:val="ThesisBodyText"/>
        <w:rPr>
          <w:ins w:id="1070" w:author="Maninhas" w:date="2018-06-25T08:48:00Z"/>
          <w:rFonts w:cs="Times New Roman"/>
          <w:lang w:val="pt-PT"/>
        </w:rPr>
      </w:pPr>
      <w:r w:rsidRPr="00484455">
        <w:rPr>
          <w:rFonts w:cs="Times New Roman"/>
          <w:lang w:val="pt-PT"/>
        </w:rPr>
        <w:t>Alguns dos problemas englobam também um vetor com pesos, referente ao custo da colocação de um regenerador em cada nó específico.</w:t>
      </w:r>
    </w:p>
    <w:p w14:paraId="0A39939A" w14:textId="77777777" w:rsidR="00AC314D" w:rsidRPr="00484455" w:rsidRDefault="00AC314D" w:rsidP="00AC314D">
      <w:pPr>
        <w:pStyle w:val="ThesisHeading3numbered"/>
        <w:rPr>
          <w:ins w:id="1071" w:author="Maninhas" w:date="2018-06-25T08:48:00Z"/>
          <w:lang w:val="pt-PT"/>
        </w:rPr>
      </w:pPr>
      <w:ins w:id="1072" w:author="Maninhas" w:date="2018-06-25T08:48:00Z">
        <w:r w:rsidRPr="00484455">
          <w:rPr>
            <w:lang w:val="pt-PT"/>
          </w:rPr>
          <w:t>Exemplo simplificado de um problema</w:t>
        </w:r>
      </w:ins>
    </w:p>
    <w:p w14:paraId="5DE02F18" w14:textId="77777777" w:rsidR="00AC314D" w:rsidRPr="00613E5F" w:rsidRDefault="00AC314D" w:rsidP="00AC314D">
      <w:pPr>
        <w:pStyle w:val="ThesisBodyText"/>
        <w:rPr>
          <w:ins w:id="1073" w:author="Maninhas" w:date="2018-06-25T08:48:00Z"/>
          <w:rFonts w:cs="Times New Roman"/>
          <w:lang w:val="pt-PT"/>
        </w:rPr>
      </w:pPr>
      <w:ins w:id="1074" w:author="Maninhas" w:date="2018-06-25T08:48:00Z">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_Ref517679119 \h </w:instrText>
        </w:r>
      </w:ins>
      <w:r>
        <w:rPr>
          <w:rFonts w:cs="Times New Roman"/>
          <w:lang w:val="pt-PT"/>
        </w:rPr>
      </w:r>
      <w:ins w:id="1075" w:author="Maninhas" w:date="2018-06-25T08:48:00Z">
        <w:del w:id="1076" w:author="The Law" w:date="2018-06-25T14:08:00Z">
          <w:r>
            <w:rPr>
              <w:rFonts w:cs="Times New Roman"/>
              <w:lang w:val="pt-PT"/>
            </w:rPr>
            <w:fldChar w:fldCharType="separate"/>
          </w:r>
          <w:r w:rsidRPr="00484455" w:rsidDel="006862B7">
            <w:rPr>
              <w:lang w:val="pt-PT"/>
            </w:rPr>
            <w:delText xml:space="preserve">Figura </w:delText>
          </w:r>
          <w:r w:rsidRPr="00484455" w:rsidDel="006862B7">
            <w:rPr>
              <w:noProof/>
              <w:lang w:val="pt-PT"/>
            </w:rPr>
            <w:delText>1</w:delText>
          </w:r>
        </w:del>
        <w:r>
          <w:rPr>
            <w:rFonts w:cs="Times New Roman"/>
            <w:lang w:val="pt-PT"/>
          </w:rPr>
          <w:fldChar w:fldCharType="end"/>
        </w:r>
        <w:r>
          <w:rPr>
            <w:rFonts w:cs="Times New Roman"/>
            <w:lang w:val="pt-PT"/>
          </w:rPr>
          <w:t>.</w:t>
        </w:r>
      </w:ins>
    </w:p>
    <w:p w14:paraId="7C7B95BD" w14:textId="77777777" w:rsidR="00AC314D" w:rsidRPr="00484455" w:rsidRDefault="00AC314D" w:rsidP="00AC314D">
      <w:pPr>
        <w:pStyle w:val="ThesisBodyText"/>
        <w:keepNext/>
        <w:jc w:val="center"/>
        <w:rPr>
          <w:ins w:id="1077" w:author="Maninhas" w:date="2018-06-25T08:48:00Z"/>
          <w:lang w:val="pt-PT"/>
        </w:rPr>
      </w:pPr>
      <w:ins w:id="1078" w:author="Maninhas" w:date="2018-06-25T08:48:00Z">
        <w:r w:rsidRPr="00484455">
          <w:rPr>
            <w:rFonts w:ascii="Cambria Math" w:hAnsi="Cambria Math"/>
            <w:iCs/>
            <w:noProof/>
            <w:sz w:val="22"/>
            <w:lang w:val="pt-PT" w:eastAsia="pt-PT"/>
          </w:rPr>
          <w:drawing>
            <wp:inline distT="0" distB="0" distL="0" distR="0" wp14:anchorId="5A910C33" wp14:editId="098DDDF7">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9">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ins>
    </w:p>
    <w:p w14:paraId="2C2C74B0" w14:textId="1C639C01" w:rsidR="00AC314D" w:rsidRDefault="00AC314D" w:rsidP="00AC314D">
      <w:pPr>
        <w:pStyle w:val="Legenda"/>
        <w:jc w:val="center"/>
        <w:rPr>
          <w:ins w:id="1079" w:author="Maninhas" w:date="2018-06-25T08:48:00Z"/>
          <w:lang w:val="pt-PT"/>
        </w:rPr>
      </w:pPr>
      <w:bookmarkStart w:id="1080" w:name="_Toc517701411"/>
      <w:ins w:id="1081"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082" w:author="The Law" w:date="2018-06-25T14:46:00Z">
        <w:r w:rsidR="002F38F4">
          <w:rPr>
            <w:noProof/>
            <w:lang w:val="pt-PT"/>
          </w:rPr>
          <w:t>1</w:t>
        </w:r>
      </w:ins>
      <w:ins w:id="1083" w:author="Maninhas" w:date="2018-06-25T08:48:00Z">
        <w:r w:rsidRPr="00484455">
          <w:rPr>
            <w:lang w:val="pt-PT"/>
          </w:rPr>
          <w:fldChar w:fldCharType="end"/>
        </w:r>
        <w:r w:rsidRPr="00484455">
          <w:rPr>
            <w:lang w:val="pt-PT"/>
          </w:rPr>
          <w:t xml:space="preserve"> - Exemplo de problema com 7 nós</w:t>
        </w:r>
        <w:bookmarkEnd w:id="1080"/>
      </w:ins>
    </w:p>
    <w:p w14:paraId="408555AF" w14:textId="77777777" w:rsidR="00AC314D" w:rsidRPr="00613E5F" w:rsidRDefault="00AC314D" w:rsidP="00AC314D">
      <w:pPr>
        <w:pStyle w:val="ThesisBodyText"/>
        <w:rPr>
          <w:ins w:id="1084" w:author="Maninhas" w:date="2018-06-25T08:48:00Z"/>
          <w:lang w:val="pt-PT"/>
        </w:rPr>
      </w:pPr>
      <w:ins w:id="1085" w:author="Maninhas" w:date="2018-06-25T08:48:00Z">
        <w:r>
          <w:rPr>
            <w:lang w:val="pt-PT"/>
          </w:rPr>
          <w:t xml:space="preserve">A </w:t>
        </w:r>
        <w:r>
          <w:rPr>
            <w:lang w:val="pt-PT"/>
          </w:rPr>
          <w:fldChar w:fldCharType="begin"/>
        </w:r>
        <w:r>
          <w:rPr>
            <w:lang w:val="pt-PT"/>
          </w:rPr>
          <w:instrText xml:space="preserve"> REF _Ref517679142 \h </w:instrText>
        </w:r>
      </w:ins>
      <w:r>
        <w:rPr>
          <w:lang w:val="pt-PT"/>
        </w:rPr>
      </w:r>
      <w:ins w:id="1086" w:author="Maninhas" w:date="2018-06-25T08:48:00Z">
        <w:del w:id="1087"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2</w:delText>
          </w:r>
        </w:del>
        <w:r>
          <w:rPr>
            <w:lang w:val="pt-PT"/>
          </w:rPr>
          <w:fldChar w:fldCharType="end"/>
        </w:r>
        <w:r>
          <w:rPr>
            <w:lang w:val="pt-PT"/>
          </w:rPr>
          <w:t xml:space="preserve"> ilustra o</w:t>
        </w:r>
        <w:r w:rsidRPr="003C07BF">
          <w:rPr>
            <w:lang w:val="pt-PT"/>
          </w:rPr>
          <w:t xml:space="preserve"> ficheiro de texto correspondente a este problema</w:t>
        </w:r>
        <w:r>
          <w:rPr>
            <w:lang w:val="pt-PT"/>
          </w:rPr>
          <w:t>.</w:t>
        </w:r>
        <w:r w:rsidRPr="00613E5F">
          <w:rPr>
            <w:lang w:val="pt-PT"/>
          </w:rPr>
          <w:t xml:space="preserve"> </w:t>
        </w:r>
      </w:ins>
    </w:p>
    <w:p w14:paraId="5634FAEE" w14:textId="77777777" w:rsidR="00AC314D" w:rsidRPr="00484455" w:rsidRDefault="00AC314D" w:rsidP="00AC314D">
      <w:pPr>
        <w:keepNext/>
        <w:jc w:val="center"/>
        <w:rPr>
          <w:ins w:id="1088" w:author="Maninhas" w:date="2018-06-25T08:48:00Z"/>
          <w:lang w:val="pt-PT"/>
        </w:rPr>
      </w:pPr>
      <w:ins w:id="1089" w:author="Maninhas" w:date="2018-06-25T08:48:00Z">
        <w:r w:rsidRPr="00484455">
          <w:rPr>
            <w:noProof/>
            <w:lang w:val="pt-PT" w:eastAsia="pt-PT"/>
          </w:rPr>
          <w:lastRenderedPageBreak/>
          <mc:AlternateContent>
            <mc:Choice Requires="wps">
              <w:drawing>
                <wp:inline distT="0" distB="0" distL="0" distR="0" wp14:anchorId="2289139D" wp14:editId="1BBF1F54">
                  <wp:extent cx="3105150" cy="8305800"/>
                  <wp:effectExtent l="0" t="0" r="19050" b="1905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305800"/>
                          </a:xfrm>
                          <a:prstGeom prst="rect">
                            <a:avLst/>
                          </a:prstGeom>
                          <a:solidFill>
                            <a:srgbClr val="FFFFFF"/>
                          </a:solidFill>
                          <a:ln w="9525">
                            <a:solidFill>
                              <a:srgbClr val="000000"/>
                            </a:solidFill>
                            <a:miter lim="800000"/>
                            <a:headEnd/>
                            <a:tailEnd/>
                          </a:ln>
                        </wps:spPr>
                        <wps:txbx>
                          <w:txbxContent>
                            <w:p w14:paraId="24C28285" w14:textId="5515F78F" w:rsidR="00D5641C" w:rsidRPr="002178F3" w:rsidRDefault="00D5641C" w:rsidP="00AC314D">
                              <w:pPr>
                                <w:rPr>
                                  <w:lang w:val="en-US"/>
                                  <w:rPrChange w:id="1090" w:author="Rodrigo" w:date="2018-06-25T16:03:00Z">
                                    <w:rPr>
                                      <w:lang w:val="pt-PT"/>
                                    </w:rPr>
                                  </w:rPrChange>
                                </w:rPr>
                              </w:pPr>
                              <w:r w:rsidRPr="002178F3">
                                <w:rPr>
                                  <w:lang w:val="en-US"/>
                                  <w:rPrChange w:id="1091" w:author="Rodrigo" w:date="2018-06-25T16:03:00Z">
                                    <w:rPr>
                                      <w:lang w:val="pt-PT"/>
                                    </w:rPr>
                                  </w:rPrChange>
                                </w:rPr>
                                <w:t>nNodes</w:t>
                              </w:r>
                              <w:ins w:id="1092" w:author="The Law" w:date="2018-06-25T13:32:00Z">
                                <w:r w:rsidRPr="002178F3">
                                  <w:rPr>
                                    <w:lang w:val="en-US"/>
                                    <w:rPrChange w:id="1093" w:author="Rodrigo" w:date="2018-06-25T16:03:00Z">
                                      <w:rPr>
                                        <w:lang w:val="pt-PT"/>
                                      </w:rPr>
                                    </w:rPrChange>
                                  </w:rPr>
                                  <w:t xml:space="preserve"> </w:t>
                                </w:r>
                              </w:ins>
                              <w:r w:rsidRPr="002178F3">
                                <w:rPr>
                                  <w:lang w:val="en-US"/>
                                  <w:rPrChange w:id="1094" w:author="Rodrigo" w:date="2018-06-25T16:03:00Z">
                                    <w:rPr>
                                      <w:lang w:val="pt-PT"/>
                                    </w:rPr>
                                  </w:rPrChange>
                                </w:rPr>
                                <w:t>=</w:t>
                              </w:r>
                              <w:ins w:id="1095" w:author="The Law" w:date="2018-06-25T13:32:00Z">
                                <w:r w:rsidRPr="002178F3">
                                  <w:rPr>
                                    <w:lang w:val="en-US"/>
                                    <w:rPrChange w:id="1096" w:author="Rodrigo" w:date="2018-06-25T16:03:00Z">
                                      <w:rPr>
                                        <w:lang w:val="pt-PT"/>
                                      </w:rPr>
                                    </w:rPrChange>
                                  </w:rPr>
                                  <w:t xml:space="preserve"> </w:t>
                                </w:r>
                              </w:ins>
                              <w:r w:rsidRPr="002178F3">
                                <w:rPr>
                                  <w:lang w:val="en-US"/>
                                  <w:rPrChange w:id="1097" w:author="Rodrigo" w:date="2018-06-25T16:03:00Z">
                                    <w:rPr>
                                      <w:lang w:val="pt-PT"/>
                                    </w:rPr>
                                  </w:rPrChange>
                                </w:rPr>
                                <w:t>7</w:t>
                              </w:r>
                              <w:del w:id="1098" w:author="The Law" w:date="2018-06-25T13:32:00Z">
                                <w:r w:rsidRPr="002178F3" w:rsidDel="00C3027D">
                                  <w:rPr>
                                    <w:lang w:val="en-US"/>
                                    <w:rPrChange w:id="1099" w:author="Rodrigo" w:date="2018-06-25T16:03:00Z">
                                      <w:rPr>
                                        <w:lang w:val="pt-PT"/>
                                      </w:rPr>
                                    </w:rPrChange>
                                  </w:rPr>
                                  <w:delText>;</w:delText>
                                </w:r>
                              </w:del>
                            </w:p>
                            <w:p w14:paraId="5515FDF5" w14:textId="7755EBCF" w:rsidR="00D5641C" w:rsidRPr="002178F3" w:rsidRDefault="00D5641C" w:rsidP="00AC314D">
                              <w:pPr>
                                <w:rPr>
                                  <w:ins w:id="1100" w:author="The Law" w:date="2018-06-25T13:33:00Z"/>
                                  <w:lang w:val="en-US"/>
                                  <w:rPrChange w:id="1101" w:author="Rodrigo" w:date="2018-06-25T16:03:00Z">
                                    <w:rPr>
                                      <w:ins w:id="1102" w:author="The Law" w:date="2018-06-25T13:33:00Z"/>
                                      <w:lang w:val="pt-PT"/>
                                    </w:rPr>
                                  </w:rPrChange>
                                </w:rPr>
                              </w:pPr>
                              <w:r w:rsidRPr="002178F3">
                                <w:rPr>
                                  <w:lang w:val="en-US"/>
                                  <w:rPrChange w:id="1103" w:author="Rodrigo" w:date="2018-06-25T16:03:00Z">
                                    <w:rPr>
                                      <w:lang w:val="pt-PT"/>
                                    </w:rPr>
                                  </w:rPrChange>
                                </w:rPr>
                                <w:t>nPairs</w:t>
                              </w:r>
                              <w:ins w:id="1104" w:author="The Law" w:date="2018-06-25T13:32:00Z">
                                <w:r w:rsidRPr="002178F3">
                                  <w:rPr>
                                    <w:lang w:val="en-US"/>
                                    <w:rPrChange w:id="1105" w:author="Rodrigo" w:date="2018-06-25T16:03:00Z">
                                      <w:rPr>
                                        <w:lang w:val="pt-PT"/>
                                      </w:rPr>
                                    </w:rPrChange>
                                  </w:rPr>
                                  <w:t xml:space="preserve"> </w:t>
                                </w:r>
                              </w:ins>
                              <w:r w:rsidRPr="002178F3">
                                <w:rPr>
                                  <w:lang w:val="en-US"/>
                                  <w:rPrChange w:id="1106" w:author="Rodrigo" w:date="2018-06-25T16:03:00Z">
                                    <w:rPr>
                                      <w:lang w:val="pt-PT"/>
                                    </w:rPr>
                                  </w:rPrChange>
                                </w:rPr>
                                <w:t>=</w:t>
                              </w:r>
                              <w:ins w:id="1107" w:author="The Law" w:date="2018-06-25T13:32:00Z">
                                <w:r w:rsidRPr="002178F3">
                                  <w:rPr>
                                    <w:lang w:val="en-US"/>
                                    <w:rPrChange w:id="1108" w:author="Rodrigo" w:date="2018-06-25T16:03:00Z">
                                      <w:rPr>
                                        <w:lang w:val="pt-PT"/>
                                      </w:rPr>
                                    </w:rPrChange>
                                  </w:rPr>
                                  <w:t xml:space="preserve"> </w:t>
                                </w:r>
                              </w:ins>
                              <w:r w:rsidRPr="002178F3">
                                <w:rPr>
                                  <w:lang w:val="en-US"/>
                                  <w:rPrChange w:id="1109" w:author="Rodrigo" w:date="2018-06-25T16:03:00Z">
                                    <w:rPr>
                                      <w:lang w:val="pt-PT"/>
                                    </w:rPr>
                                  </w:rPrChange>
                                </w:rPr>
                                <w:t>8</w:t>
                              </w:r>
                              <w:del w:id="1110" w:author="The Law" w:date="2018-06-25T13:32:00Z">
                                <w:r w:rsidRPr="002178F3" w:rsidDel="00C3027D">
                                  <w:rPr>
                                    <w:lang w:val="en-US"/>
                                    <w:rPrChange w:id="1111" w:author="Rodrigo" w:date="2018-06-25T16:03:00Z">
                                      <w:rPr>
                                        <w:lang w:val="pt-PT"/>
                                      </w:rPr>
                                    </w:rPrChange>
                                  </w:rPr>
                                  <w:delText>;</w:delText>
                                </w:r>
                              </w:del>
                            </w:p>
                            <w:p w14:paraId="4F658E49" w14:textId="77777777" w:rsidR="00D5641C" w:rsidRPr="002178F3" w:rsidRDefault="00D5641C" w:rsidP="00604359">
                              <w:pPr>
                                <w:rPr>
                                  <w:ins w:id="1112" w:author="The Law" w:date="2018-06-25T13:33:00Z"/>
                                  <w:lang w:val="en-US"/>
                                  <w:rPrChange w:id="1113" w:author="Rodrigo" w:date="2018-06-25T16:03:00Z">
                                    <w:rPr>
                                      <w:ins w:id="1114" w:author="The Law" w:date="2018-06-25T13:33:00Z"/>
                                      <w:lang w:val="pt-PT"/>
                                    </w:rPr>
                                  </w:rPrChange>
                                </w:rPr>
                              </w:pPr>
                              <w:ins w:id="1115" w:author="The Law" w:date="2018-06-25T13:33:00Z">
                                <w:r w:rsidRPr="002178F3">
                                  <w:rPr>
                                    <w:lang w:val="en-US"/>
                                    <w:rPrChange w:id="1116" w:author="Rodrigo" w:date="2018-06-25T16:03:00Z">
                                      <w:rPr>
                                        <w:lang w:val="pt-PT"/>
                                      </w:rPr>
                                    </w:rPrChange>
                                  </w:rPr>
                                  <w:t>Weight</w:t>
                                </w:r>
                              </w:ins>
                            </w:p>
                            <w:p w14:paraId="3644490E" w14:textId="72A36531" w:rsidR="00D5641C" w:rsidRPr="002178F3" w:rsidDel="00604359" w:rsidRDefault="00D5641C" w:rsidP="00604359">
                              <w:pPr>
                                <w:rPr>
                                  <w:del w:id="1117" w:author="The Law" w:date="2018-06-25T13:33:00Z"/>
                                  <w:lang w:val="en-US"/>
                                  <w:rPrChange w:id="1118" w:author="Rodrigo" w:date="2018-06-25T16:03:00Z">
                                    <w:rPr>
                                      <w:del w:id="1119" w:author="The Law" w:date="2018-06-25T13:33:00Z"/>
                                      <w:lang w:val="pt-PT"/>
                                    </w:rPr>
                                  </w:rPrChange>
                                </w:rPr>
                              </w:pPr>
                              <w:ins w:id="1120" w:author="The Law" w:date="2018-06-25T13:33:00Z">
                                <w:r w:rsidRPr="002178F3">
                                  <w:rPr>
                                    <w:lang w:val="en-US"/>
                                    <w:rPrChange w:id="1121" w:author="Rodrigo" w:date="2018-06-25T16:03:00Z">
                                      <w:rPr>
                                        <w:lang w:val="pt-PT"/>
                                      </w:rPr>
                                    </w:rPrChange>
                                  </w:rPr>
                                  <w:t>3</w:t>
                                </w:r>
                              </w:ins>
                            </w:p>
                            <w:p w14:paraId="016E09C2" w14:textId="77777777" w:rsidR="00D5641C" w:rsidRPr="002178F3" w:rsidRDefault="00D5641C" w:rsidP="00AC314D">
                              <w:pPr>
                                <w:rPr>
                                  <w:ins w:id="1122" w:author="The Law" w:date="2018-06-25T13:33:00Z"/>
                                  <w:lang w:val="en-US"/>
                                  <w:rPrChange w:id="1123" w:author="Rodrigo" w:date="2018-06-25T16:03:00Z">
                                    <w:rPr>
                                      <w:ins w:id="1124" w:author="The Law" w:date="2018-06-25T13:33:00Z"/>
                                      <w:lang w:val="pt-PT"/>
                                    </w:rPr>
                                  </w:rPrChange>
                                </w:rPr>
                              </w:pPr>
                            </w:p>
                            <w:p w14:paraId="2FA140BB" w14:textId="3D615E70" w:rsidR="00D5641C" w:rsidRPr="002178F3" w:rsidRDefault="00D5641C" w:rsidP="00604359">
                              <w:pPr>
                                <w:rPr>
                                  <w:ins w:id="1125" w:author="The Law" w:date="2018-06-25T13:33:00Z"/>
                                  <w:lang w:val="en-US"/>
                                  <w:rPrChange w:id="1126" w:author="Rodrigo" w:date="2018-06-25T16:03:00Z">
                                    <w:rPr>
                                      <w:ins w:id="1127" w:author="The Law" w:date="2018-06-25T13:33:00Z"/>
                                      <w:lang w:val="pt-PT"/>
                                    </w:rPr>
                                  </w:rPrChange>
                                </w:rPr>
                              </w:pPr>
                              <w:ins w:id="1128" w:author="The Law" w:date="2018-06-25T13:33:00Z">
                                <w:r w:rsidRPr="002178F3">
                                  <w:rPr>
                                    <w:lang w:val="en-US"/>
                                    <w:rPrChange w:id="1129" w:author="Rodrigo" w:date="2018-06-25T16:03:00Z">
                                      <w:rPr>
                                        <w:lang w:val="pt-PT"/>
                                      </w:rPr>
                                    </w:rPrChange>
                                  </w:rPr>
                                  <w:t>2</w:t>
                                </w:r>
                              </w:ins>
                            </w:p>
                            <w:p w14:paraId="5B70C813" w14:textId="0F802E87" w:rsidR="00D5641C" w:rsidRPr="002178F3" w:rsidRDefault="00D5641C" w:rsidP="00604359">
                              <w:pPr>
                                <w:rPr>
                                  <w:ins w:id="1130" w:author="The Law" w:date="2018-06-25T13:33:00Z"/>
                                  <w:lang w:val="en-US"/>
                                  <w:rPrChange w:id="1131" w:author="Rodrigo" w:date="2018-06-25T16:03:00Z">
                                    <w:rPr>
                                      <w:ins w:id="1132" w:author="The Law" w:date="2018-06-25T13:33:00Z"/>
                                      <w:lang w:val="pt-PT"/>
                                    </w:rPr>
                                  </w:rPrChange>
                                </w:rPr>
                              </w:pPr>
                              <w:ins w:id="1133" w:author="The Law" w:date="2018-06-25T13:33:00Z">
                                <w:r w:rsidRPr="002178F3">
                                  <w:rPr>
                                    <w:lang w:val="en-US"/>
                                    <w:rPrChange w:id="1134" w:author="Rodrigo" w:date="2018-06-25T16:03:00Z">
                                      <w:rPr>
                                        <w:lang w:val="pt-PT"/>
                                      </w:rPr>
                                    </w:rPrChange>
                                  </w:rPr>
                                  <w:t>3</w:t>
                                </w:r>
                              </w:ins>
                            </w:p>
                            <w:p w14:paraId="4385BD05" w14:textId="38652C8C" w:rsidR="00D5641C" w:rsidRPr="002178F3" w:rsidRDefault="00D5641C" w:rsidP="00604359">
                              <w:pPr>
                                <w:rPr>
                                  <w:ins w:id="1135" w:author="The Law" w:date="2018-06-25T13:33:00Z"/>
                                  <w:lang w:val="en-US"/>
                                  <w:rPrChange w:id="1136" w:author="Rodrigo" w:date="2018-06-25T16:03:00Z">
                                    <w:rPr>
                                      <w:ins w:id="1137" w:author="The Law" w:date="2018-06-25T13:33:00Z"/>
                                      <w:lang w:val="pt-PT"/>
                                    </w:rPr>
                                  </w:rPrChange>
                                </w:rPr>
                              </w:pPr>
                              <w:ins w:id="1138" w:author="The Law" w:date="2018-06-25T13:33:00Z">
                                <w:r w:rsidRPr="002178F3">
                                  <w:rPr>
                                    <w:lang w:val="en-US"/>
                                    <w:rPrChange w:id="1139" w:author="Rodrigo" w:date="2018-06-25T16:03:00Z">
                                      <w:rPr>
                                        <w:lang w:val="pt-PT"/>
                                      </w:rPr>
                                    </w:rPrChange>
                                  </w:rPr>
                                  <w:t>4</w:t>
                                </w:r>
                              </w:ins>
                            </w:p>
                            <w:p w14:paraId="1C6ACC81" w14:textId="16EC668B" w:rsidR="00D5641C" w:rsidRPr="002178F3" w:rsidRDefault="00D5641C" w:rsidP="00604359">
                              <w:pPr>
                                <w:rPr>
                                  <w:ins w:id="1140" w:author="The Law" w:date="2018-06-25T13:33:00Z"/>
                                  <w:lang w:val="en-US"/>
                                  <w:rPrChange w:id="1141" w:author="Rodrigo" w:date="2018-06-25T16:03:00Z">
                                    <w:rPr>
                                      <w:ins w:id="1142" w:author="The Law" w:date="2018-06-25T13:33:00Z"/>
                                      <w:lang w:val="pt-PT"/>
                                    </w:rPr>
                                  </w:rPrChange>
                                </w:rPr>
                              </w:pPr>
                              <w:ins w:id="1143" w:author="The Law" w:date="2018-06-25T13:33:00Z">
                                <w:r w:rsidRPr="002178F3">
                                  <w:rPr>
                                    <w:lang w:val="en-US"/>
                                    <w:rPrChange w:id="1144" w:author="Rodrigo" w:date="2018-06-25T16:03:00Z">
                                      <w:rPr>
                                        <w:lang w:val="pt-PT"/>
                                      </w:rPr>
                                    </w:rPrChange>
                                  </w:rPr>
                                  <w:t>2</w:t>
                                </w:r>
                              </w:ins>
                            </w:p>
                            <w:p w14:paraId="06269BBF" w14:textId="13CDFBF6" w:rsidR="00D5641C" w:rsidRPr="002178F3" w:rsidRDefault="00D5641C" w:rsidP="00604359">
                              <w:pPr>
                                <w:rPr>
                                  <w:ins w:id="1145" w:author="The Law" w:date="2018-06-25T13:33:00Z"/>
                                  <w:lang w:val="en-US"/>
                                  <w:rPrChange w:id="1146" w:author="Rodrigo" w:date="2018-06-25T16:03:00Z">
                                    <w:rPr>
                                      <w:ins w:id="1147" w:author="The Law" w:date="2018-06-25T13:33:00Z"/>
                                      <w:lang w:val="pt-PT"/>
                                    </w:rPr>
                                  </w:rPrChange>
                                </w:rPr>
                              </w:pPr>
                              <w:ins w:id="1148" w:author="The Law" w:date="2018-06-25T13:33:00Z">
                                <w:r w:rsidRPr="002178F3">
                                  <w:rPr>
                                    <w:lang w:val="en-US"/>
                                    <w:rPrChange w:id="1149" w:author="Rodrigo" w:date="2018-06-25T16:03:00Z">
                                      <w:rPr>
                                        <w:lang w:val="pt-PT"/>
                                      </w:rPr>
                                    </w:rPrChange>
                                  </w:rPr>
                                  <w:t>3</w:t>
                                </w:r>
                              </w:ins>
                            </w:p>
                            <w:p w14:paraId="7B0CC974" w14:textId="41C57738" w:rsidR="00D5641C" w:rsidRPr="002178F3" w:rsidRDefault="00D5641C" w:rsidP="00604359">
                              <w:pPr>
                                <w:rPr>
                                  <w:ins w:id="1150" w:author="The Law" w:date="2018-06-25T13:33:00Z"/>
                                  <w:lang w:val="en-US"/>
                                  <w:rPrChange w:id="1151" w:author="Rodrigo" w:date="2018-06-25T16:03:00Z">
                                    <w:rPr>
                                      <w:ins w:id="1152" w:author="The Law" w:date="2018-06-25T13:33:00Z"/>
                                      <w:lang w:val="pt-PT"/>
                                    </w:rPr>
                                  </w:rPrChange>
                                </w:rPr>
                              </w:pPr>
                              <w:ins w:id="1153" w:author="The Law" w:date="2018-06-25T13:45:00Z">
                                <w:r w:rsidRPr="002178F3">
                                  <w:rPr>
                                    <w:lang w:val="en-US"/>
                                    <w:rPrChange w:id="1154" w:author="Rodrigo" w:date="2018-06-25T16:03:00Z">
                                      <w:rPr>
                                        <w:lang w:val="pt-PT"/>
                                      </w:rPr>
                                    </w:rPrChange>
                                  </w:rPr>
                                  <w:t>4</w:t>
                                </w:r>
                              </w:ins>
                            </w:p>
                            <w:p w14:paraId="47BC9172" w14:textId="77777777" w:rsidR="00D5641C" w:rsidRPr="002178F3" w:rsidRDefault="00D5641C" w:rsidP="00AC314D">
                              <w:pPr>
                                <w:rPr>
                                  <w:lang w:val="en-US"/>
                                  <w:rPrChange w:id="1155" w:author="Rodrigo" w:date="2018-06-25T16:03:00Z">
                                    <w:rPr>
                                      <w:lang w:val="pt-PT"/>
                                    </w:rPr>
                                  </w:rPrChange>
                                </w:rPr>
                              </w:pPr>
                              <w:r w:rsidRPr="002178F3">
                                <w:rPr>
                                  <w:lang w:val="en-US"/>
                                  <w:rPrChange w:id="1156" w:author="Rodrigo" w:date="2018-06-25T16:03:00Z">
                                    <w:rPr>
                                      <w:lang w:val="pt-PT"/>
                                    </w:rPr>
                                  </w:rPrChange>
                                </w:rPr>
                                <w:t>Cost</w:t>
                              </w:r>
                              <w:del w:id="1157" w:author="The Law" w:date="2018-06-25T13:32:00Z">
                                <w:r w:rsidRPr="002178F3" w:rsidDel="00604359">
                                  <w:rPr>
                                    <w:lang w:val="en-US"/>
                                    <w:rPrChange w:id="1158" w:author="Rodrigo" w:date="2018-06-25T16:03:00Z">
                                      <w:rPr>
                                        <w:lang w:val="pt-PT"/>
                                      </w:rPr>
                                    </w:rPrChange>
                                  </w:rPr>
                                  <w:delText>=</w:delText>
                                </w:r>
                              </w:del>
                            </w:p>
                            <w:p w14:paraId="28249C68" w14:textId="77777777" w:rsidR="00D5641C" w:rsidRPr="002178F3" w:rsidRDefault="00D5641C" w:rsidP="00AC314D">
                              <w:pPr>
                                <w:rPr>
                                  <w:lang w:val="en-US"/>
                                  <w:rPrChange w:id="1159" w:author="Rodrigo" w:date="2018-06-25T16:03:00Z">
                                    <w:rPr>
                                      <w:lang w:val="pt-PT"/>
                                    </w:rPr>
                                  </w:rPrChange>
                                </w:rPr>
                              </w:pPr>
                              <w:r w:rsidRPr="002178F3">
                                <w:rPr>
                                  <w:lang w:val="en-US"/>
                                  <w:rPrChange w:id="1160" w:author="Rodrigo" w:date="2018-06-25T16:03:00Z">
                                    <w:rPr>
                                      <w:lang w:val="pt-PT"/>
                                    </w:rPr>
                                  </w:rPrChange>
                                </w:rPr>
                                <w:t>1</w:t>
                              </w:r>
                              <w:r w:rsidRPr="002178F3">
                                <w:rPr>
                                  <w:lang w:val="en-US"/>
                                  <w:rPrChange w:id="1161" w:author="Rodrigo" w:date="2018-06-25T16:03:00Z">
                                    <w:rPr>
                                      <w:lang w:val="pt-PT"/>
                                    </w:rPr>
                                  </w:rPrChange>
                                </w:rPr>
                                <w:tab/>
                                <w:t>1</w:t>
                              </w:r>
                              <w:r w:rsidRPr="002178F3">
                                <w:rPr>
                                  <w:lang w:val="en-US"/>
                                  <w:rPrChange w:id="1162" w:author="Rodrigo" w:date="2018-06-25T16:03:00Z">
                                    <w:rPr>
                                      <w:lang w:val="pt-PT"/>
                                    </w:rPr>
                                  </w:rPrChange>
                                </w:rPr>
                                <w:tab/>
                                <w:t>0</w:t>
                              </w:r>
                              <w:r w:rsidRPr="002178F3">
                                <w:rPr>
                                  <w:lang w:val="en-US"/>
                                  <w:rPrChange w:id="1163" w:author="Rodrigo" w:date="2018-06-25T16:03:00Z">
                                    <w:rPr>
                                      <w:lang w:val="pt-PT"/>
                                    </w:rPr>
                                  </w:rPrChange>
                                </w:rPr>
                                <w:tab/>
                                <w:t>1</w:t>
                              </w:r>
                              <w:r w:rsidRPr="002178F3">
                                <w:rPr>
                                  <w:lang w:val="en-US"/>
                                  <w:rPrChange w:id="1164" w:author="Rodrigo" w:date="2018-06-25T16:03:00Z">
                                    <w:rPr>
                                      <w:lang w:val="pt-PT"/>
                                    </w:rPr>
                                  </w:rPrChange>
                                </w:rPr>
                                <w:tab/>
                                <w:t>1</w:t>
                              </w:r>
                              <w:r w:rsidRPr="002178F3">
                                <w:rPr>
                                  <w:lang w:val="en-US"/>
                                  <w:rPrChange w:id="1165" w:author="Rodrigo" w:date="2018-06-25T16:03:00Z">
                                    <w:rPr>
                                      <w:lang w:val="pt-PT"/>
                                    </w:rPr>
                                  </w:rPrChange>
                                </w:rPr>
                                <w:tab/>
                                <w:t>0</w:t>
                              </w:r>
                              <w:r w:rsidRPr="002178F3">
                                <w:rPr>
                                  <w:lang w:val="en-US"/>
                                  <w:rPrChange w:id="1166" w:author="Rodrigo" w:date="2018-06-25T16:03:00Z">
                                    <w:rPr>
                                      <w:lang w:val="pt-PT"/>
                                    </w:rPr>
                                  </w:rPrChange>
                                </w:rPr>
                                <w:tab/>
                                <w:t>0</w:t>
                              </w:r>
                            </w:p>
                            <w:p w14:paraId="1F90FB07" w14:textId="77777777" w:rsidR="00D5641C" w:rsidRPr="002178F3" w:rsidRDefault="00D5641C" w:rsidP="00AC314D">
                              <w:pPr>
                                <w:rPr>
                                  <w:lang w:val="en-US"/>
                                  <w:rPrChange w:id="1167" w:author="Rodrigo" w:date="2018-06-25T16:03:00Z">
                                    <w:rPr>
                                      <w:lang w:val="pt-PT"/>
                                    </w:rPr>
                                  </w:rPrChange>
                                </w:rPr>
                              </w:pPr>
                              <w:r w:rsidRPr="002178F3">
                                <w:rPr>
                                  <w:lang w:val="en-US"/>
                                  <w:rPrChange w:id="1168" w:author="Rodrigo" w:date="2018-06-25T16:03:00Z">
                                    <w:rPr>
                                      <w:lang w:val="pt-PT"/>
                                    </w:rPr>
                                  </w:rPrChange>
                                </w:rPr>
                                <w:t>1</w:t>
                              </w:r>
                              <w:r w:rsidRPr="002178F3">
                                <w:rPr>
                                  <w:lang w:val="en-US"/>
                                  <w:rPrChange w:id="1169" w:author="Rodrigo" w:date="2018-06-25T16:03:00Z">
                                    <w:rPr>
                                      <w:lang w:val="pt-PT"/>
                                    </w:rPr>
                                  </w:rPrChange>
                                </w:rPr>
                                <w:tab/>
                                <w:t>1</w:t>
                              </w:r>
                              <w:r w:rsidRPr="002178F3">
                                <w:rPr>
                                  <w:lang w:val="en-US"/>
                                  <w:rPrChange w:id="1170" w:author="Rodrigo" w:date="2018-06-25T16:03:00Z">
                                    <w:rPr>
                                      <w:lang w:val="pt-PT"/>
                                    </w:rPr>
                                  </w:rPrChange>
                                </w:rPr>
                                <w:tab/>
                                <w:t>1</w:t>
                              </w:r>
                              <w:r w:rsidRPr="002178F3">
                                <w:rPr>
                                  <w:lang w:val="en-US"/>
                                  <w:rPrChange w:id="1171" w:author="Rodrigo" w:date="2018-06-25T16:03:00Z">
                                    <w:rPr>
                                      <w:lang w:val="pt-PT"/>
                                    </w:rPr>
                                  </w:rPrChange>
                                </w:rPr>
                                <w:tab/>
                                <w:t>0</w:t>
                              </w:r>
                              <w:r w:rsidRPr="002178F3">
                                <w:rPr>
                                  <w:lang w:val="en-US"/>
                                  <w:rPrChange w:id="1172" w:author="Rodrigo" w:date="2018-06-25T16:03:00Z">
                                    <w:rPr>
                                      <w:lang w:val="pt-PT"/>
                                    </w:rPr>
                                  </w:rPrChange>
                                </w:rPr>
                                <w:tab/>
                                <w:t>0</w:t>
                              </w:r>
                              <w:r w:rsidRPr="002178F3">
                                <w:rPr>
                                  <w:lang w:val="en-US"/>
                                  <w:rPrChange w:id="1173" w:author="Rodrigo" w:date="2018-06-25T16:03:00Z">
                                    <w:rPr>
                                      <w:lang w:val="pt-PT"/>
                                    </w:rPr>
                                  </w:rPrChange>
                                </w:rPr>
                                <w:tab/>
                                <w:t>0</w:t>
                              </w:r>
                              <w:r w:rsidRPr="002178F3">
                                <w:rPr>
                                  <w:lang w:val="en-US"/>
                                  <w:rPrChange w:id="1174" w:author="Rodrigo" w:date="2018-06-25T16:03:00Z">
                                    <w:rPr>
                                      <w:lang w:val="pt-PT"/>
                                    </w:rPr>
                                  </w:rPrChange>
                                </w:rPr>
                                <w:tab/>
                                <w:t>0</w:t>
                              </w:r>
                            </w:p>
                            <w:p w14:paraId="17FB0CB1" w14:textId="77777777" w:rsidR="00D5641C" w:rsidRPr="002178F3" w:rsidRDefault="00D5641C" w:rsidP="00AC314D">
                              <w:pPr>
                                <w:rPr>
                                  <w:lang w:val="en-US"/>
                                  <w:rPrChange w:id="1175" w:author="Rodrigo" w:date="2018-06-25T16:03:00Z">
                                    <w:rPr>
                                      <w:lang w:val="pt-PT"/>
                                    </w:rPr>
                                  </w:rPrChange>
                                </w:rPr>
                              </w:pPr>
                              <w:r w:rsidRPr="002178F3">
                                <w:rPr>
                                  <w:lang w:val="en-US"/>
                                  <w:rPrChange w:id="1176" w:author="Rodrigo" w:date="2018-06-25T16:03:00Z">
                                    <w:rPr>
                                      <w:lang w:val="pt-PT"/>
                                    </w:rPr>
                                  </w:rPrChange>
                                </w:rPr>
                                <w:t>0</w:t>
                              </w:r>
                              <w:r w:rsidRPr="002178F3">
                                <w:rPr>
                                  <w:lang w:val="en-US"/>
                                  <w:rPrChange w:id="1177" w:author="Rodrigo" w:date="2018-06-25T16:03:00Z">
                                    <w:rPr>
                                      <w:lang w:val="pt-PT"/>
                                    </w:rPr>
                                  </w:rPrChange>
                                </w:rPr>
                                <w:tab/>
                                <w:t>1</w:t>
                              </w:r>
                              <w:r w:rsidRPr="002178F3">
                                <w:rPr>
                                  <w:lang w:val="en-US"/>
                                  <w:rPrChange w:id="1178" w:author="Rodrigo" w:date="2018-06-25T16:03:00Z">
                                    <w:rPr>
                                      <w:lang w:val="pt-PT"/>
                                    </w:rPr>
                                  </w:rPrChange>
                                </w:rPr>
                                <w:tab/>
                                <w:t>1</w:t>
                              </w:r>
                              <w:r w:rsidRPr="002178F3">
                                <w:rPr>
                                  <w:lang w:val="en-US"/>
                                  <w:rPrChange w:id="1179" w:author="Rodrigo" w:date="2018-06-25T16:03:00Z">
                                    <w:rPr>
                                      <w:lang w:val="pt-PT"/>
                                    </w:rPr>
                                  </w:rPrChange>
                                </w:rPr>
                                <w:tab/>
                                <w:t>0</w:t>
                              </w:r>
                              <w:r w:rsidRPr="002178F3">
                                <w:rPr>
                                  <w:lang w:val="en-US"/>
                                  <w:rPrChange w:id="1180" w:author="Rodrigo" w:date="2018-06-25T16:03:00Z">
                                    <w:rPr>
                                      <w:lang w:val="pt-PT"/>
                                    </w:rPr>
                                  </w:rPrChange>
                                </w:rPr>
                                <w:tab/>
                                <w:t>1</w:t>
                              </w:r>
                              <w:r w:rsidRPr="002178F3">
                                <w:rPr>
                                  <w:lang w:val="en-US"/>
                                  <w:rPrChange w:id="1181" w:author="Rodrigo" w:date="2018-06-25T16:03:00Z">
                                    <w:rPr>
                                      <w:lang w:val="pt-PT"/>
                                    </w:rPr>
                                  </w:rPrChange>
                                </w:rPr>
                                <w:tab/>
                                <w:t>0</w:t>
                              </w:r>
                              <w:r w:rsidRPr="002178F3">
                                <w:rPr>
                                  <w:lang w:val="en-US"/>
                                  <w:rPrChange w:id="1182" w:author="Rodrigo" w:date="2018-06-25T16:03:00Z">
                                    <w:rPr>
                                      <w:lang w:val="pt-PT"/>
                                    </w:rPr>
                                  </w:rPrChange>
                                </w:rPr>
                                <w:tab/>
                                <w:t>0</w:t>
                              </w:r>
                            </w:p>
                            <w:p w14:paraId="1522B147" w14:textId="77777777" w:rsidR="00D5641C" w:rsidRPr="002178F3" w:rsidRDefault="00D5641C" w:rsidP="00AC314D">
                              <w:pPr>
                                <w:rPr>
                                  <w:lang w:val="en-US"/>
                                  <w:rPrChange w:id="1183" w:author="Rodrigo" w:date="2018-06-25T16:03:00Z">
                                    <w:rPr>
                                      <w:lang w:val="pt-PT"/>
                                    </w:rPr>
                                  </w:rPrChange>
                                </w:rPr>
                              </w:pPr>
                              <w:r w:rsidRPr="002178F3">
                                <w:rPr>
                                  <w:lang w:val="en-US"/>
                                  <w:rPrChange w:id="1184" w:author="Rodrigo" w:date="2018-06-25T16:03:00Z">
                                    <w:rPr>
                                      <w:lang w:val="pt-PT"/>
                                    </w:rPr>
                                  </w:rPrChange>
                                </w:rPr>
                                <w:t>1</w:t>
                              </w:r>
                              <w:r w:rsidRPr="002178F3">
                                <w:rPr>
                                  <w:lang w:val="en-US"/>
                                  <w:rPrChange w:id="1185" w:author="Rodrigo" w:date="2018-06-25T16:03:00Z">
                                    <w:rPr>
                                      <w:lang w:val="pt-PT"/>
                                    </w:rPr>
                                  </w:rPrChange>
                                </w:rPr>
                                <w:tab/>
                                <w:t>0</w:t>
                              </w:r>
                              <w:r w:rsidRPr="002178F3">
                                <w:rPr>
                                  <w:lang w:val="en-US"/>
                                  <w:rPrChange w:id="1186" w:author="Rodrigo" w:date="2018-06-25T16:03:00Z">
                                    <w:rPr>
                                      <w:lang w:val="pt-PT"/>
                                    </w:rPr>
                                  </w:rPrChange>
                                </w:rPr>
                                <w:tab/>
                                <w:t>0</w:t>
                              </w:r>
                              <w:r w:rsidRPr="002178F3">
                                <w:rPr>
                                  <w:lang w:val="en-US"/>
                                  <w:rPrChange w:id="1187" w:author="Rodrigo" w:date="2018-06-25T16:03:00Z">
                                    <w:rPr>
                                      <w:lang w:val="pt-PT"/>
                                    </w:rPr>
                                  </w:rPrChange>
                                </w:rPr>
                                <w:tab/>
                                <w:t>1</w:t>
                              </w:r>
                              <w:r w:rsidRPr="002178F3">
                                <w:rPr>
                                  <w:lang w:val="en-US"/>
                                  <w:rPrChange w:id="1188" w:author="Rodrigo" w:date="2018-06-25T16:03:00Z">
                                    <w:rPr>
                                      <w:lang w:val="pt-PT"/>
                                    </w:rPr>
                                  </w:rPrChange>
                                </w:rPr>
                                <w:tab/>
                                <w:t>0</w:t>
                              </w:r>
                              <w:r w:rsidRPr="002178F3">
                                <w:rPr>
                                  <w:lang w:val="en-US"/>
                                  <w:rPrChange w:id="1189" w:author="Rodrigo" w:date="2018-06-25T16:03:00Z">
                                    <w:rPr>
                                      <w:lang w:val="pt-PT"/>
                                    </w:rPr>
                                  </w:rPrChange>
                                </w:rPr>
                                <w:tab/>
                                <w:t>1</w:t>
                              </w:r>
                              <w:r w:rsidRPr="002178F3">
                                <w:rPr>
                                  <w:lang w:val="en-US"/>
                                  <w:rPrChange w:id="1190" w:author="Rodrigo" w:date="2018-06-25T16:03:00Z">
                                    <w:rPr>
                                      <w:lang w:val="pt-PT"/>
                                    </w:rPr>
                                  </w:rPrChange>
                                </w:rPr>
                                <w:tab/>
                                <w:t>1</w:t>
                              </w:r>
                            </w:p>
                            <w:p w14:paraId="6EF7B580" w14:textId="77777777" w:rsidR="00D5641C" w:rsidRPr="002178F3" w:rsidRDefault="00D5641C" w:rsidP="00AC314D">
                              <w:pPr>
                                <w:rPr>
                                  <w:lang w:val="en-US"/>
                                  <w:rPrChange w:id="1191" w:author="Rodrigo" w:date="2018-06-25T16:03:00Z">
                                    <w:rPr>
                                      <w:lang w:val="pt-PT"/>
                                    </w:rPr>
                                  </w:rPrChange>
                                </w:rPr>
                              </w:pPr>
                              <w:r w:rsidRPr="002178F3">
                                <w:rPr>
                                  <w:lang w:val="en-US"/>
                                  <w:rPrChange w:id="1192" w:author="Rodrigo" w:date="2018-06-25T16:03:00Z">
                                    <w:rPr>
                                      <w:lang w:val="pt-PT"/>
                                    </w:rPr>
                                  </w:rPrChange>
                                </w:rPr>
                                <w:t>0</w:t>
                              </w:r>
                              <w:r w:rsidRPr="002178F3">
                                <w:rPr>
                                  <w:lang w:val="en-US"/>
                                  <w:rPrChange w:id="1193" w:author="Rodrigo" w:date="2018-06-25T16:03:00Z">
                                    <w:rPr>
                                      <w:lang w:val="pt-PT"/>
                                    </w:rPr>
                                  </w:rPrChange>
                                </w:rPr>
                                <w:tab/>
                                <w:t>0</w:t>
                              </w:r>
                              <w:r w:rsidRPr="002178F3">
                                <w:rPr>
                                  <w:lang w:val="en-US"/>
                                  <w:rPrChange w:id="1194" w:author="Rodrigo" w:date="2018-06-25T16:03:00Z">
                                    <w:rPr>
                                      <w:lang w:val="pt-PT"/>
                                    </w:rPr>
                                  </w:rPrChange>
                                </w:rPr>
                                <w:tab/>
                                <w:t>0</w:t>
                              </w:r>
                              <w:r w:rsidRPr="002178F3">
                                <w:rPr>
                                  <w:lang w:val="en-US"/>
                                  <w:rPrChange w:id="1195" w:author="Rodrigo" w:date="2018-06-25T16:03:00Z">
                                    <w:rPr>
                                      <w:lang w:val="pt-PT"/>
                                    </w:rPr>
                                  </w:rPrChange>
                                </w:rPr>
                                <w:tab/>
                                <w:t>1</w:t>
                              </w:r>
                              <w:r w:rsidRPr="002178F3">
                                <w:rPr>
                                  <w:lang w:val="en-US"/>
                                  <w:rPrChange w:id="1196" w:author="Rodrigo" w:date="2018-06-25T16:03:00Z">
                                    <w:rPr>
                                      <w:lang w:val="pt-PT"/>
                                    </w:rPr>
                                  </w:rPrChange>
                                </w:rPr>
                                <w:tab/>
                                <w:t>1</w:t>
                              </w:r>
                              <w:r w:rsidRPr="002178F3">
                                <w:rPr>
                                  <w:lang w:val="en-US"/>
                                  <w:rPrChange w:id="1197" w:author="Rodrigo" w:date="2018-06-25T16:03:00Z">
                                    <w:rPr>
                                      <w:lang w:val="pt-PT"/>
                                    </w:rPr>
                                  </w:rPrChange>
                                </w:rPr>
                                <w:tab/>
                                <w:t>1</w:t>
                              </w:r>
                              <w:r w:rsidRPr="002178F3">
                                <w:rPr>
                                  <w:lang w:val="en-US"/>
                                  <w:rPrChange w:id="1198" w:author="Rodrigo" w:date="2018-06-25T16:03:00Z">
                                    <w:rPr>
                                      <w:lang w:val="pt-PT"/>
                                    </w:rPr>
                                  </w:rPrChange>
                                </w:rPr>
                                <w:tab/>
                                <w:t>0</w:t>
                              </w:r>
                            </w:p>
                            <w:p w14:paraId="2FFADEFF" w14:textId="77777777" w:rsidR="00D5641C" w:rsidRPr="002178F3" w:rsidRDefault="00D5641C" w:rsidP="00AC314D">
                              <w:pPr>
                                <w:rPr>
                                  <w:lang w:val="en-US"/>
                                  <w:rPrChange w:id="1199" w:author="Rodrigo" w:date="2018-06-25T16:03:00Z">
                                    <w:rPr>
                                      <w:lang w:val="pt-PT"/>
                                    </w:rPr>
                                  </w:rPrChange>
                                </w:rPr>
                              </w:pPr>
                              <w:r w:rsidRPr="002178F3">
                                <w:rPr>
                                  <w:lang w:val="en-US"/>
                                  <w:rPrChange w:id="1200" w:author="Rodrigo" w:date="2018-06-25T16:03:00Z">
                                    <w:rPr>
                                      <w:lang w:val="pt-PT"/>
                                    </w:rPr>
                                  </w:rPrChange>
                                </w:rPr>
                                <w:t>0</w:t>
                              </w:r>
                              <w:r w:rsidRPr="002178F3">
                                <w:rPr>
                                  <w:lang w:val="en-US"/>
                                  <w:rPrChange w:id="1201" w:author="Rodrigo" w:date="2018-06-25T16:03:00Z">
                                    <w:rPr>
                                      <w:lang w:val="pt-PT"/>
                                    </w:rPr>
                                  </w:rPrChange>
                                </w:rPr>
                                <w:tab/>
                                <w:t>0</w:t>
                              </w:r>
                              <w:r w:rsidRPr="002178F3">
                                <w:rPr>
                                  <w:lang w:val="en-US"/>
                                  <w:rPrChange w:id="1202" w:author="Rodrigo" w:date="2018-06-25T16:03:00Z">
                                    <w:rPr>
                                      <w:lang w:val="pt-PT"/>
                                    </w:rPr>
                                  </w:rPrChange>
                                </w:rPr>
                                <w:tab/>
                                <w:t>0</w:t>
                              </w:r>
                              <w:r w:rsidRPr="002178F3">
                                <w:rPr>
                                  <w:lang w:val="en-US"/>
                                  <w:rPrChange w:id="1203" w:author="Rodrigo" w:date="2018-06-25T16:03:00Z">
                                    <w:rPr>
                                      <w:lang w:val="pt-PT"/>
                                    </w:rPr>
                                  </w:rPrChange>
                                </w:rPr>
                                <w:tab/>
                                <w:t>1</w:t>
                              </w:r>
                              <w:r w:rsidRPr="002178F3">
                                <w:rPr>
                                  <w:lang w:val="en-US"/>
                                  <w:rPrChange w:id="1204" w:author="Rodrigo" w:date="2018-06-25T16:03:00Z">
                                    <w:rPr>
                                      <w:lang w:val="pt-PT"/>
                                    </w:rPr>
                                  </w:rPrChange>
                                </w:rPr>
                                <w:tab/>
                                <w:t>0</w:t>
                              </w:r>
                              <w:r w:rsidRPr="002178F3">
                                <w:rPr>
                                  <w:lang w:val="en-US"/>
                                  <w:rPrChange w:id="1205" w:author="Rodrigo" w:date="2018-06-25T16:03:00Z">
                                    <w:rPr>
                                      <w:lang w:val="pt-PT"/>
                                    </w:rPr>
                                  </w:rPrChange>
                                </w:rPr>
                                <w:tab/>
                                <w:t>0</w:t>
                              </w:r>
                              <w:r w:rsidRPr="002178F3">
                                <w:rPr>
                                  <w:lang w:val="en-US"/>
                                  <w:rPrChange w:id="1206" w:author="Rodrigo" w:date="2018-06-25T16:03:00Z">
                                    <w:rPr>
                                      <w:lang w:val="pt-PT"/>
                                    </w:rPr>
                                  </w:rPrChange>
                                </w:rPr>
                                <w:tab/>
                                <w:t>1</w:t>
                              </w:r>
                            </w:p>
                            <w:p w14:paraId="46499AE7" w14:textId="6C008EB4" w:rsidR="00D5641C" w:rsidRPr="002178F3" w:rsidDel="00604359" w:rsidRDefault="00D5641C" w:rsidP="00AC314D">
                              <w:pPr>
                                <w:rPr>
                                  <w:del w:id="1207" w:author="The Law" w:date="2018-06-25T13:34:00Z"/>
                                  <w:lang w:val="en-US"/>
                                  <w:rPrChange w:id="1208" w:author="Rodrigo" w:date="2018-06-25T16:03:00Z">
                                    <w:rPr>
                                      <w:del w:id="1209" w:author="The Law" w:date="2018-06-25T13:34:00Z"/>
                                      <w:lang w:val="pt-PT"/>
                                    </w:rPr>
                                  </w:rPrChange>
                                </w:rPr>
                              </w:pPr>
                              <w:ins w:id="1210" w:author="The Law" w:date="2018-06-25T13:34:00Z">
                                <w:r w:rsidRPr="002178F3">
                                  <w:rPr>
                                    <w:lang w:val="en-US"/>
                                    <w:rPrChange w:id="1211" w:author="Rodrigo" w:date="2018-06-25T16:03:00Z">
                                      <w:rPr>
                                        <w:lang w:val="pt-PT"/>
                                      </w:rPr>
                                    </w:rPrChange>
                                  </w:rPr>
                                  <w:t>NDC Pairs</w:t>
                                </w:r>
                              </w:ins>
                              <w:del w:id="1212" w:author="The Law" w:date="2018-06-25T13:34:00Z">
                                <w:r w:rsidRPr="002178F3" w:rsidDel="00604359">
                                  <w:rPr>
                                    <w:lang w:val="en-US"/>
                                    <w:rPrChange w:id="1213" w:author="Rodrigo" w:date="2018-06-25T16:03:00Z">
                                      <w:rPr>
                                        <w:lang w:val="pt-PT"/>
                                      </w:rPr>
                                    </w:rPrChange>
                                  </w:rPr>
                                  <w:delText>UnPairedArc=</w:delText>
                                </w:r>
                              </w:del>
                            </w:p>
                            <w:p w14:paraId="6C6F72E5" w14:textId="77777777" w:rsidR="00D5641C" w:rsidRPr="002178F3" w:rsidRDefault="00D5641C" w:rsidP="00AC314D">
                              <w:pPr>
                                <w:rPr>
                                  <w:ins w:id="1214" w:author="The Law" w:date="2018-06-25T13:34:00Z"/>
                                  <w:lang w:val="en-US"/>
                                  <w:rPrChange w:id="1215" w:author="Rodrigo" w:date="2018-06-25T16:03:00Z">
                                    <w:rPr>
                                      <w:ins w:id="1216" w:author="The Law" w:date="2018-06-25T13:34:00Z"/>
                                      <w:lang w:val="pt-PT"/>
                                    </w:rPr>
                                  </w:rPrChange>
                                </w:rPr>
                              </w:pPr>
                            </w:p>
                            <w:p w14:paraId="10C86796" w14:textId="27A8ABC8" w:rsidR="00D5641C" w:rsidRDefault="00D5641C" w:rsidP="00AC314D">
                              <w:pPr>
                                <w:rPr>
                                  <w:lang w:val="pt-PT"/>
                                </w:rPr>
                              </w:pPr>
                              <w:ins w:id="1217" w:author="The Law" w:date="2018-06-25T13:34:00Z">
                                <w:r>
                                  <w:rPr>
                                    <w:lang w:val="pt-PT"/>
                                  </w:rPr>
                                  <w:t>&lt;</w:t>
                                </w:r>
                              </w:ins>
                              <w:r>
                                <w:rPr>
                                  <w:lang w:val="pt-PT"/>
                                </w:rPr>
                                <w:t>1</w:t>
                              </w:r>
                              <w:ins w:id="1218" w:author="The Law" w:date="2018-06-25T13:34:00Z">
                                <w:r>
                                  <w:rPr>
                                    <w:lang w:val="pt-PT"/>
                                  </w:rPr>
                                  <w:tab/>
                                </w:r>
                              </w:ins>
                              <w:del w:id="1219" w:author="The Law" w:date="2018-06-25T13:34:00Z">
                                <w:r w:rsidDel="00604359">
                                  <w:rPr>
                                    <w:lang w:val="pt-PT"/>
                                  </w:rPr>
                                  <w:delText xml:space="preserve"> </w:delText>
                                </w:r>
                              </w:del>
                              <w:r>
                                <w:rPr>
                                  <w:lang w:val="pt-PT"/>
                                </w:rPr>
                                <w:t>2</w:t>
                              </w:r>
                              <w:ins w:id="1220" w:author="The Law" w:date="2018-06-25T13:34:00Z">
                                <w:r>
                                  <w:rPr>
                                    <w:lang w:val="pt-PT"/>
                                  </w:rPr>
                                  <w:t>&gt;</w:t>
                                </w:r>
                              </w:ins>
                            </w:p>
                            <w:p w14:paraId="733AACE5" w14:textId="52F20AA3" w:rsidR="00D5641C" w:rsidRDefault="00D5641C" w:rsidP="00AC314D">
                              <w:pPr>
                                <w:rPr>
                                  <w:lang w:val="pt-PT"/>
                                </w:rPr>
                              </w:pPr>
                              <w:ins w:id="1221" w:author="The Law" w:date="2018-06-25T13:34:00Z">
                                <w:r>
                                  <w:rPr>
                                    <w:lang w:val="pt-PT"/>
                                  </w:rPr>
                                  <w:t>&lt;</w:t>
                                </w:r>
                              </w:ins>
                              <w:r>
                                <w:rPr>
                                  <w:lang w:val="pt-PT"/>
                                </w:rPr>
                                <w:t>1</w:t>
                              </w:r>
                              <w:del w:id="1222" w:author="The Law" w:date="2018-06-25T13:34:00Z">
                                <w:r w:rsidDel="00604359">
                                  <w:rPr>
                                    <w:lang w:val="pt-PT"/>
                                  </w:rPr>
                                  <w:delText xml:space="preserve"> </w:delText>
                                </w:r>
                              </w:del>
                              <w:ins w:id="1223" w:author="The Law" w:date="2018-06-25T13:34:00Z">
                                <w:r>
                                  <w:rPr>
                                    <w:lang w:val="pt-PT"/>
                                  </w:rPr>
                                  <w:tab/>
                                </w:r>
                              </w:ins>
                              <w:r>
                                <w:rPr>
                                  <w:lang w:val="pt-PT"/>
                                </w:rPr>
                                <w:t>4</w:t>
                              </w:r>
                              <w:ins w:id="1224" w:author="The Law" w:date="2018-06-25T13:34:00Z">
                                <w:r>
                                  <w:rPr>
                                    <w:lang w:val="pt-PT"/>
                                  </w:rPr>
                                  <w:t>&gt;</w:t>
                                </w:r>
                              </w:ins>
                            </w:p>
                            <w:p w14:paraId="2D07D15E" w14:textId="0EA6B4F0" w:rsidR="00D5641C" w:rsidRDefault="00D5641C" w:rsidP="00AC314D">
                              <w:pPr>
                                <w:rPr>
                                  <w:lang w:val="pt-PT"/>
                                </w:rPr>
                              </w:pPr>
                              <w:ins w:id="1225" w:author="The Law" w:date="2018-06-25T13:34:00Z">
                                <w:r>
                                  <w:rPr>
                                    <w:lang w:val="pt-PT"/>
                                  </w:rPr>
                                  <w:t>&lt;</w:t>
                                </w:r>
                              </w:ins>
                              <w:r>
                                <w:rPr>
                                  <w:lang w:val="pt-PT"/>
                                </w:rPr>
                                <w:t>1</w:t>
                              </w:r>
                              <w:ins w:id="1226" w:author="The Law" w:date="2018-06-25T13:34:00Z">
                                <w:r>
                                  <w:rPr>
                                    <w:lang w:val="pt-PT"/>
                                  </w:rPr>
                                  <w:tab/>
                                </w:r>
                              </w:ins>
                              <w:del w:id="1227" w:author="The Law" w:date="2018-06-25T13:34:00Z">
                                <w:r w:rsidDel="00604359">
                                  <w:rPr>
                                    <w:lang w:val="pt-PT"/>
                                  </w:rPr>
                                  <w:delText xml:space="preserve"> </w:delText>
                                </w:r>
                              </w:del>
                              <w:r>
                                <w:rPr>
                                  <w:lang w:val="pt-PT"/>
                                </w:rPr>
                                <w:t>5</w:t>
                              </w:r>
                              <w:ins w:id="1228" w:author="The Law" w:date="2018-06-25T13:34:00Z">
                                <w:r>
                                  <w:rPr>
                                    <w:lang w:val="pt-PT"/>
                                  </w:rPr>
                                  <w:t>&gt;</w:t>
                                </w:r>
                              </w:ins>
                            </w:p>
                            <w:p w14:paraId="1FF7C683" w14:textId="06B443F3" w:rsidR="00D5641C" w:rsidRDefault="00D5641C" w:rsidP="00AC314D">
                              <w:pPr>
                                <w:rPr>
                                  <w:lang w:val="pt-PT"/>
                                </w:rPr>
                              </w:pPr>
                              <w:ins w:id="1229" w:author="The Law" w:date="2018-06-25T13:34:00Z">
                                <w:r>
                                  <w:rPr>
                                    <w:lang w:val="pt-PT"/>
                                  </w:rPr>
                                  <w:t>&lt;</w:t>
                                </w:r>
                              </w:ins>
                              <w:r>
                                <w:rPr>
                                  <w:lang w:val="pt-PT"/>
                                </w:rPr>
                                <w:t>2</w:t>
                              </w:r>
                              <w:ins w:id="1230" w:author="The Law" w:date="2018-06-25T13:34:00Z">
                                <w:r>
                                  <w:rPr>
                                    <w:lang w:val="pt-PT"/>
                                  </w:rPr>
                                  <w:tab/>
                                </w:r>
                              </w:ins>
                              <w:del w:id="1231" w:author="The Law" w:date="2018-06-25T13:34:00Z">
                                <w:r w:rsidDel="00604359">
                                  <w:rPr>
                                    <w:lang w:val="pt-PT"/>
                                  </w:rPr>
                                  <w:delText xml:space="preserve"> </w:delText>
                                </w:r>
                              </w:del>
                              <w:r>
                                <w:rPr>
                                  <w:lang w:val="pt-PT"/>
                                </w:rPr>
                                <w:t>3</w:t>
                              </w:r>
                              <w:ins w:id="1232" w:author="The Law" w:date="2018-06-25T13:34:00Z">
                                <w:r>
                                  <w:rPr>
                                    <w:lang w:val="pt-PT"/>
                                  </w:rPr>
                                  <w:t>&gt;</w:t>
                                </w:r>
                              </w:ins>
                            </w:p>
                            <w:p w14:paraId="7F874E60" w14:textId="708AC467" w:rsidR="00D5641C" w:rsidRDefault="00D5641C" w:rsidP="00AC314D">
                              <w:pPr>
                                <w:rPr>
                                  <w:lang w:val="pt-PT"/>
                                </w:rPr>
                              </w:pPr>
                              <w:ins w:id="1233" w:author="The Law" w:date="2018-06-25T13:34:00Z">
                                <w:r>
                                  <w:rPr>
                                    <w:lang w:val="pt-PT"/>
                                  </w:rPr>
                                  <w:t>&lt;</w:t>
                                </w:r>
                              </w:ins>
                              <w:r>
                                <w:rPr>
                                  <w:lang w:val="pt-PT"/>
                                </w:rPr>
                                <w:t>3</w:t>
                              </w:r>
                              <w:ins w:id="1234" w:author="The Law" w:date="2018-06-25T13:34:00Z">
                                <w:r>
                                  <w:rPr>
                                    <w:lang w:val="pt-PT"/>
                                  </w:rPr>
                                  <w:tab/>
                                </w:r>
                              </w:ins>
                              <w:del w:id="1235" w:author="The Law" w:date="2018-06-25T13:34:00Z">
                                <w:r w:rsidDel="00604359">
                                  <w:rPr>
                                    <w:lang w:val="pt-PT"/>
                                  </w:rPr>
                                  <w:delText xml:space="preserve"> </w:delText>
                                </w:r>
                              </w:del>
                              <w:r>
                                <w:rPr>
                                  <w:lang w:val="pt-PT"/>
                                </w:rPr>
                                <w:t>5</w:t>
                              </w:r>
                              <w:ins w:id="1236" w:author="The Law" w:date="2018-06-25T13:34:00Z">
                                <w:r>
                                  <w:rPr>
                                    <w:lang w:val="pt-PT"/>
                                  </w:rPr>
                                  <w:t>&gt;</w:t>
                                </w:r>
                              </w:ins>
                            </w:p>
                            <w:p w14:paraId="04D6C153" w14:textId="52F2BF81" w:rsidR="00D5641C" w:rsidRDefault="00D5641C" w:rsidP="00AC314D">
                              <w:pPr>
                                <w:rPr>
                                  <w:lang w:val="pt-PT"/>
                                </w:rPr>
                              </w:pPr>
                              <w:ins w:id="1237" w:author="The Law" w:date="2018-06-25T13:34:00Z">
                                <w:r>
                                  <w:rPr>
                                    <w:lang w:val="pt-PT"/>
                                  </w:rPr>
                                  <w:t>&lt;</w:t>
                                </w:r>
                              </w:ins>
                              <w:r>
                                <w:rPr>
                                  <w:lang w:val="pt-PT"/>
                                </w:rPr>
                                <w:t>4</w:t>
                              </w:r>
                              <w:ins w:id="1238" w:author="The Law" w:date="2018-06-25T13:34:00Z">
                                <w:r>
                                  <w:rPr>
                                    <w:lang w:val="pt-PT"/>
                                  </w:rPr>
                                  <w:tab/>
                                </w:r>
                              </w:ins>
                              <w:del w:id="1239" w:author="The Law" w:date="2018-06-25T13:34:00Z">
                                <w:r w:rsidDel="00604359">
                                  <w:rPr>
                                    <w:lang w:val="pt-PT"/>
                                  </w:rPr>
                                  <w:delText xml:space="preserve"> </w:delText>
                                </w:r>
                              </w:del>
                              <w:r>
                                <w:rPr>
                                  <w:lang w:val="pt-PT"/>
                                </w:rPr>
                                <w:t>6</w:t>
                              </w:r>
                              <w:ins w:id="1240" w:author="The Law" w:date="2018-06-25T13:34:00Z">
                                <w:r>
                                  <w:rPr>
                                    <w:lang w:val="pt-PT"/>
                                  </w:rPr>
                                  <w:t>&gt;</w:t>
                                </w:r>
                              </w:ins>
                            </w:p>
                            <w:p w14:paraId="3DC337C9" w14:textId="6AF69BD5" w:rsidR="00D5641C" w:rsidRDefault="00D5641C" w:rsidP="00AC314D">
                              <w:pPr>
                                <w:rPr>
                                  <w:lang w:val="pt-PT"/>
                                </w:rPr>
                              </w:pPr>
                              <w:ins w:id="1241" w:author="The Law" w:date="2018-06-25T13:34:00Z">
                                <w:r>
                                  <w:rPr>
                                    <w:lang w:val="pt-PT"/>
                                  </w:rPr>
                                  <w:t>&lt;</w:t>
                                </w:r>
                              </w:ins>
                              <w:r>
                                <w:rPr>
                                  <w:lang w:val="pt-PT"/>
                                </w:rPr>
                                <w:t>4</w:t>
                              </w:r>
                              <w:ins w:id="1242" w:author="The Law" w:date="2018-06-25T13:34:00Z">
                                <w:r>
                                  <w:rPr>
                                    <w:lang w:val="pt-PT"/>
                                  </w:rPr>
                                  <w:tab/>
                                </w:r>
                              </w:ins>
                              <w:del w:id="1243" w:author="The Law" w:date="2018-06-25T13:34:00Z">
                                <w:r w:rsidDel="00604359">
                                  <w:rPr>
                                    <w:lang w:val="pt-PT"/>
                                  </w:rPr>
                                  <w:delText xml:space="preserve"> </w:delText>
                                </w:r>
                              </w:del>
                              <w:r>
                                <w:rPr>
                                  <w:lang w:val="pt-PT"/>
                                </w:rPr>
                                <w:t>7</w:t>
                              </w:r>
                              <w:ins w:id="1244" w:author="The Law" w:date="2018-06-25T13:34:00Z">
                                <w:r>
                                  <w:rPr>
                                    <w:lang w:val="pt-PT"/>
                                  </w:rPr>
                                  <w:t>&gt;</w:t>
                                </w:r>
                              </w:ins>
                            </w:p>
                            <w:p w14:paraId="0540016D" w14:textId="26C3DC12" w:rsidR="00D5641C" w:rsidRDefault="00D5641C" w:rsidP="00AC314D">
                              <w:pPr>
                                <w:rPr>
                                  <w:lang w:val="pt-PT"/>
                                </w:rPr>
                              </w:pPr>
                              <w:ins w:id="1245" w:author="The Law" w:date="2018-06-25T13:34:00Z">
                                <w:r>
                                  <w:rPr>
                                    <w:lang w:val="pt-PT"/>
                                  </w:rPr>
                                  <w:t>&lt;</w:t>
                                </w:r>
                              </w:ins>
                              <w:r>
                                <w:rPr>
                                  <w:lang w:val="pt-PT"/>
                                </w:rPr>
                                <w:t>5</w:t>
                              </w:r>
                              <w:del w:id="1246" w:author="The Law" w:date="2018-06-25T13:34:00Z">
                                <w:r w:rsidDel="00604359">
                                  <w:rPr>
                                    <w:lang w:val="pt-PT"/>
                                  </w:rPr>
                                  <w:delText xml:space="preserve"> </w:delText>
                                </w:r>
                              </w:del>
                              <w:ins w:id="1247" w:author="The Law" w:date="2018-06-25T13:34:00Z">
                                <w:r>
                                  <w:rPr>
                                    <w:lang w:val="pt-PT"/>
                                  </w:rPr>
                                  <w:tab/>
                                </w:r>
                              </w:ins>
                              <w:r>
                                <w:rPr>
                                  <w:lang w:val="pt-PT"/>
                                </w:rPr>
                                <w:t>6</w:t>
                              </w:r>
                              <w:ins w:id="1248" w:author="The Law" w:date="2018-06-25T13:34:00Z">
                                <w:r>
                                  <w:rPr>
                                    <w:lang w:val="pt-PT"/>
                                  </w:rPr>
                                  <w:t>&gt;</w:t>
                                </w:r>
                              </w:ins>
                            </w:p>
                            <w:p w14:paraId="03835931" w14:textId="77777777" w:rsidR="00D5641C" w:rsidRPr="0058194D" w:rsidRDefault="00D5641C" w:rsidP="00AC314D">
                              <w:pPr>
                                <w:rPr>
                                  <w:lang w:val="pt-PT"/>
                                </w:rPr>
                              </w:pPr>
                            </w:p>
                          </w:txbxContent>
                        </wps:txbx>
                        <wps:bodyPr rot="0" vert="horz" wrap="square" lIns="91440" tIns="45720" rIns="91440" bIns="45720" anchor="t" anchorCtr="0">
                          <a:noAutofit/>
                        </wps:bodyPr>
                      </wps:wsp>
                    </a:graphicData>
                  </a:graphic>
                </wp:inline>
              </w:drawing>
            </mc:Choice>
            <mc:Fallback>
              <w:pict>
                <v:shape w14:anchorId="2289139D" id="_x0000_s1027" type="#_x0000_t202" style="width:244.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">
                  <v:textbox>
                    <w:txbxContent>
                      <w:p w14:paraId="24C28285" w14:textId="5515F78F" w:rsidR="00D5641C" w:rsidRPr="002178F3" w:rsidRDefault="00D5641C" w:rsidP="00AC314D">
                        <w:pPr>
                          <w:rPr>
                            <w:lang w:val="en-US"/>
                            <w:rPrChange w:id="1249" w:author="Rodrigo" w:date="2018-06-25T16:03:00Z">
                              <w:rPr>
                                <w:lang w:val="pt-PT"/>
                              </w:rPr>
                            </w:rPrChange>
                          </w:rPr>
                        </w:pPr>
                        <w:r w:rsidRPr="002178F3">
                          <w:rPr>
                            <w:lang w:val="en-US"/>
                            <w:rPrChange w:id="1250" w:author="Rodrigo" w:date="2018-06-25T16:03:00Z">
                              <w:rPr>
                                <w:lang w:val="pt-PT"/>
                              </w:rPr>
                            </w:rPrChange>
                          </w:rPr>
                          <w:t>nNodes</w:t>
                        </w:r>
                        <w:ins w:id="1251" w:author="The Law" w:date="2018-06-25T13:32:00Z">
                          <w:r w:rsidRPr="002178F3">
                            <w:rPr>
                              <w:lang w:val="en-US"/>
                              <w:rPrChange w:id="1252" w:author="Rodrigo" w:date="2018-06-25T16:03:00Z">
                                <w:rPr>
                                  <w:lang w:val="pt-PT"/>
                                </w:rPr>
                              </w:rPrChange>
                            </w:rPr>
                            <w:t xml:space="preserve"> </w:t>
                          </w:r>
                        </w:ins>
                        <w:r w:rsidRPr="002178F3">
                          <w:rPr>
                            <w:lang w:val="en-US"/>
                            <w:rPrChange w:id="1253" w:author="Rodrigo" w:date="2018-06-25T16:03:00Z">
                              <w:rPr>
                                <w:lang w:val="pt-PT"/>
                              </w:rPr>
                            </w:rPrChange>
                          </w:rPr>
                          <w:t>=</w:t>
                        </w:r>
                        <w:ins w:id="1254" w:author="The Law" w:date="2018-06-25T13:32:00Z">
                          <w:r w:rsidRPr="002178F3">
                            <w:rPr>
                              <w:lang w:val="en-US"/>
                              <w:rPrChange w:id="1255" w:author="Rodrigo" w:date="2018-06-25T16:03:00Z">
                                <w:rPr>
                                  <w:lang w:val="pt-PT"/>
                                </w:rPr>
                              </w:rPrChange>
                            </w:rPr>
                            <w:t xml:space="preserve"> </w:t>
                          </w:r>
                        </w:ins>
                        <w:r w:rsidRPr="002178F3">
                          <w:rPr>
                            <w:lang w:val="en-US"/>
                            <w:rPrChange w:id="1256" w:author="Rodrigo" w:date="2018-06-25T16:03:00Z">
                              <w:rPr>
                                <w:lang w:val="pt-PT"/>
                              </w:rPr>
                            </w:rPrChange>
                          </w:rPr>
                          <w:t>7</w:t>
                        </w:r>
                        <w:del w:id="1257" w:author="The Law" w:date="2018-06-25T13:32:00Z">
                          <w:r w:rsidRPr="002178F3" w:rsidDel="00C3027D">
                            <w:rPr>
                              <w:lang w:val="en-US"/>
                              <w:rPrChange w:id="1258" w:author="Rodrigo" w:date="2018-06-25T16:03:00Z">
                                <w:rPr>
                                  <w:lang w:val="pt-PT"/>
                                </w:rPr>
                              </w:rPrChange>
                            </w:rPr>
                            <w:delText>;</w:delText>
                          </w:r>
                        </w:del>
                      </w:p>
                      <w:p w14:paraId="5515FDF5" w14:textId="7755EBCF" w:rsidR="00D5641C" w:rsidRPr="002178F3" w:rsidRDefault="00D5641C" w:rsidP="00AC314D">
                        <w:pPr>
                          <w:rPr>
                            <w:ins w:id="1259" w:author="The Law" w:date="2018-06-25T13:33:00Z"/>
                            <w:lang w:val="en-US"/>
                            <w:rPrChange w:id="1260" w:author="Rodrigo" w:date="2018-06-25T16:03:00Z">
                              <w:rPr>
                                <w:ins w:id="1261" w:author="The Law" w:date="2018-06-25T13:33:00Z"/>
                                <w:lang w:val="pt-PT"/>
                              </w:rPr>
                            </w:rPrChange>
                          </w:rPr>
                        </w:pPr>
                        <w:r w:rsidRPr="002178F3">
                          <w:rPr>
                            <w:lang w:val="en-US"/>
                            <w:rPrChange w:id="1262" w:author="Rodrigo" w:date="2018-06-25T16:03:00Z">
                              <w:rPr>
                                <w:lang w:val="pt-PT"/>
                              </w:rPr>
                            </w:rPrChange>
                          </w:rPr>
                          <w:t>nPairs</w:t>
                        </w:r>
                        <w:ins w:id="1263" w:author="The Law" w:date="2018-06-25T13:32:00Z">
                          <w:r w:rsidRPr="002178F3">
                            <w:rPr>
                              <w:lang w:val="en-US"/>
                              <w:rPrChange w:id="1264" w:author="Rodrigo" w:date="2018-06-25T16:03:00Z">
                                <w:rPr>
                                  <w:lang w:val="pt-PT"/>
                                </w:rPr>
                              </w:rPrChange>
                            </w:rPr>
                            <w:t xml:space="preserve"> </w:t>
                          </w:r>
                        </w:ins>
                        <w:r w:rsidRPr="002178F3">
                          <w:rPr>
                            <w:lang w:val="en-US"/>
                            <w:rPrChange w:id="1265" w:author="Rodrigo" w:date="2018-06-25T16:03:00Z">
                              <w:rPr>
                                <w:lang w:val="pt-PT"/>
                              </w:rPr>
                            </w:rPrChange>
                          </w:rPr>
                          <w:t>=</w:t>
                        </w:r>
                        <w:ins w:id="1266" w:author="The Law" w:date="2018-06-25T13:32:00Z">
                          <w:r w:rsidRPr="002178F3">
                            <w:rPr>
                              <w:lang w:val="en-US"/>
                              <w:rPrChange w:id="1267" w:author="Rodrigo" w:date="2018-06-25T16:03:00Z">
                                <w:rPr>
                                  <w:lang w:val="pt-PT"/>
                                </w:rPr>
                              </w:rPrChange>
                            </w:rPr>
                            <w:t xml:space="preserve"> </w:t>
                          </w:r>
                        </w:ins>
                        <w:r w:rsidRPr="002178F3">
                          <w:rPr>
                            <w:lang w:val="en-US"/>
                            <w:rPrChange w:id="1268" w:author="Rodrigo" w:date="2018-06-25T16:03:00Z">
                              <w:rPr>
                                <w:lang w:val="pt-PT"/>
                              </w:rPr>
                            </w:rPrChange>
                          </w:rPr>
                          <w:t>8</w:t>
                        </w:r>
                        <w:del w:id="1269" w:author="The Law" w:date="2018-06-25T13:32:00Z">
                          <w:r w:rsidRPr="002178F3" w:rsidDel="00C3027D">
                            <w:rPr>
                              <w:lang w:val="en-US"/>
                              <w:rPrChange w:id="1270" w:author="Rodrigo" w:date="2018-06-25T16:03:00Z">
                                <w:rPr>
                                  <w:lang w:val="pt-PT"/>
                                </w:rPr>
                              </w:rPrChange>
                            </w:rPr>
                            <w:delText>;</w:delText>
                          </w:r>
                        </w:del>
                      </w:p>
                      <w:p w14:paraId="4F658E49" w14:textId="77777777" w:rsidR="00D5641C" w:rsidRPr="002178F3" w:rsidRDefault="00D5641C" w:rsidP="00604359">
                        <w:pPr>
                          <w:rPr>
                            <w:ins w:id="1271" w:author="The Law" w:date="2018-06-25T13:33:00Z"/>
                            <w:lang w:val="en-US"/>
                            <w:rPrChange w:id="1272" w:author="Rodrigo" w:date="2018-06-25T16:03:00Z">
                              <w:rPr>
                                <w:ins w:id="1273" w:author="The Law" w:date="2018-06-25T13:33:00Z"/>
                                <w:lang w:val="pt-PT"/>
                              </w:rPr>
                            </w:rPrChange>
                          </w:rPr>
                        </w:pPr>
                        <w:ins w:id="1274" w:author="The Law" w:date="2018-06-25T13:33:00Z">
                          <w:r w:rsidRPr="002178F3">
                            <w:rPr>
                              <w:lang w:val="en-US"/>
                              <w:rPrChange w:id="1275" w:author="Rodrigo" w:date="2018-06-25T16:03:00Z">
                                <w:rPr>
                                  <w:lang w:val="pt-PT"/>
                                </w:rPr>
                              </w:rPrChange>
                            </w:rPr>
                            <w:t>Weight</w:t>
                          </w:r>
                        </w:ins>
                      </w:p>
                      <w:p w14:paraId="3644490E" w14:textId="72A36531" w:rsidR="00D5641C" w:rsidRPr="002178F3" w:rsidDel="00604359" w:rsidRDefault="00D5641C" w:rsidP="00604359">
                        <w:pPr>
                          <w:rPr>
                            <w:del w:id="1276" w:author="The Law" w:date="2018-06-25T13:33:00Z"/>
                            <w:lang w:val="en-US"/>
                            <w:rPrChange w:id="1277" w:author="Rodrigo" w:date="2018-06-25T16:03:00Z">
                              <w:rPr>
                                <w:del w:id="1278" w:author="The Law" w:date="2018-06-25T13:33:00Z"/>
                                <w:lang w:val="pt-PT"/>
                              </w:rPr>
                            </w:rPrChange>
                          </w:rPr>
                        </w:pPr>
                        <w:ins w:id="1279" w:author="The Law" w:date="2018-06-25T13:33:00Z">
                          <w:r w:rsidRPr="002178F3">
                            <w:rPr>
                              <w:lang w:val="en-US"/>
                              <w:rPrChange w:id="1280" w:author="Rodrigo" w:date="2018-06-25T16:03:00Z">
                                <w:rPr>
                                  <w:lang w:val="pt-PT"/>
                                </w:rPr>
                              </w:rPrChange>
                            </w:rPr>
                            <w:t>3</w:t>
                          </w:r>
                        </w:ins>
                      </w:p>
                      <w:p w14:paraId="016E09C2" w14:textId="77777777" w:rsidR="00D5641C" w:rsidRPr="002178F3" w:rsidRDefault="00D5641C" w:rsidP="00AC314D">
                        <w:pPr>
                          <w:rPr>
                            <w:ins w:id="1281" w:author="The Law" w:date="2018-06-25T13:33:00Z"/>
                            <w:lang w:val="en-US"/>
                            <w:rPrChange w:id="1282" w:author="Rodrigo" w:date="2018-06-25T16:03:00Z">
                              <w:rPr>
                                <w:ins w:id="1283" w:author="The Law" w:date="2018-06-25T13:33:00Z"/>
                                <w:lang w:val="pt-PT"/>
                              </w:rPr>
                            </w:rPrChange>
                          </w:rPr>
                        </w:pPr>
                      </w:p>
                      <w:p w14:paraId="2FA140BB" w14:textId="3D615E70" w:rsidR="00D5641C" w:rsidRPr="002178F3" w:rsidRDefault="00D5641C" w:rsidP="00604359">
                        <w:pPr>
                          <w:rPr>
                            <w:ins w:id="1284" w:author="The Law" w:date="2018-06-25T13:33:00Z"/>
                            <w:lang w:val="en-US"/>
                            <w:rPrChange w:id="1285" w:author="Rodrigo" w:date="2018-06-25T16:03:00Z">
                              <w:rPr>
                                <w:ins w:id="1286" w:author="The Law" w:date="2018-06-25T13:33:00Z"/>
                                <w:lang w:val="pt-PT"/>
                              </w:rPr>
                            </w:rPrChange>
                          </w:rPr>
                        </w:pPr>
                        <w:ins w:id="1287" w:author="The Law" w:date="2018-06-25T13:33:00Z">
                          <w:r w:rsidRPr="002178F3">
                            <w:rPr>
                              <w:lang w:val="en-US"/>
                              <w:rPrChange w:id="1288" w:author="Rodrigo" w:date="2018-06-25T16:03:00Z">
                                <w:rPr>
                                  <w:lang w:val="pt-PT"/>
                                </w:rPr>
                              </w:rPrChange>
                            </w:rPr>
                            <w:t>2</w:t>
                          </w:r>
                        </w:ins>
                      </w:p>
                      <w:p w14:paraId="5B70C813" w14:textId="0F802E87" w:rsidR="00D5641C" w:rsidRPr="002178F3" w:rsidRDefault="00D5641C" w:rsidP="00604359">
                        <w:pPr>
                          <w:rPr>
                            <w:ins w:id="1289" w:author="The Law" w:date="2018-06-25T13:33:00Z"/>
                            <w:lang w:val="en-US"/>
                            <w:rPrChange w:id="1290" w:author="Rodrigo" w:date="2018-06-25T16:03:00Z">
                              <w:rPr>
                                <w:ins w:id="1291" w:author="The Law" w:date="2018-06-25T13:33:00Z"/>
                                <w:lang w:val="pt-PT"/>
                              </w:rPr>
                            </w:rPrChange>
                          </w:rPr>
                        </w:pPr>
                        <w:ins w:id="1292" w:author="The Law" w:date="2018-06-25T13:33:00Z">
                          <w:r w:rsidRPr="002178F3">
                            <w:rPr>
                              <w:lang w:val="en-US"/>
                              <w:rPrChange w:id="1293" w:author="Rodrigo" w:date="2018-06-25T16:03:00Z">
                                <w:rPr>
                                  <w:lang w:val="pt-PT"/>
                                </w:rPr>
                              </w:rPrChange>
                            </w:rPr>
                            <w:t>3</w:t>
                          </w:r>
                        </w:ins>
                      </w:p>
                      <w:p w14:paraId="4385BD05" w14:textId="38652C8C" w:rsidR="00D5641C" w:rsidRPr="002178F3" w:rsidRDefault="00D5641C" w:rsidP="00604359">
                        <w:pPr>
                          <w:rPr>
                            <w:ins w:id="1294" w:author="The Law" w:date="2018-06-25T13:33:00Z"/>
                            <w:lang w:val="en-US"/>
                            <w:rPrChange w:id="1295" w:author="Rodrigo" w:date="2018-06-25T16:03:00Z">
                              <w:rPr>
                                <w:ins w:id="1296" w:author="The Law" w:date="2018-06-25T13:33:00Z"/>
                                <w:lang w:val="pt-PT"/>
                              </w:rPr>
                            </w:rPrChange>
                          </w:rPr>
                        </w:pPr>
                        <w:ins w:id="1297" w:author="The Law" w:date="2018-06-25T13:33:00Z">
                          <w:r w:rsidRPr="002178F3">
                            <w:rPr>
                              <w:lang w:val="en-US"/>
                              <w:rPrChange w:id="1298" w:author="Rodrigo" w:date="2018-06-25T16:03:00Z">
                                <w:rPr>
                                  <w:lang w:val="pt-PT"/>
                                </w:rPr>
                              </w:rPrChange>
                            </w:rPr>
                            <w:t>4</w:t>
                          </w:r>
                        </w:ins>
                      </w:p>
                      <w:p w14:paraId="1C6ACC81" w14:textId="16EC668B" w:rsidR="00D5641C" w:rsidRPr="002178F3" w:rsidRDefault="00D5641C" w:rsidP="00604359">
                        <w:pPr>
                          <w:rPr>
                            <w:ins w:id="1299" w:author="The Law" w:date="2018-06-25T13:33:00Z"/>
                            <w:lang w:val="en-US"/>
                            <w:rPrChange w:id="1300" w:author="Rodrigo" w:date="2018-06-25T16:03:00Z">
                              <w:rPr>
                                <w:ins w:id="1301" w:author="The Law" w:date="2018-06-25T13:33:00Z"/>
                                <w:lang w:val="pt-PT"/>
                              </w:rPr>
                            </w:rPrChange>
                          </w:rPr>
                        </w:pPr>
                        <w:ins w:id="1302" w:author="The Law" w:date="2018-06-25T13:33:00Z">
                          <w:r w:rsidRPr="002178F3">
                            <w:rPr>
                              <w:lang w:val="en-US"/>
                              <w:rPrChange w:id="1303" w:author="Rodrigo" w:date="2018-06-25T16:03:00Z">
                                <w:rPr>
                                  <w:lang w:val="pt-PT"/>
                                </w:rPr>
                              </w:rPrChange>
                            </w:rPr>
                            <w:t>2</w:t>
                          </w:r>
                        </w:ins>
                      </w:p>
                      <w:p w14:paraId="06269BBF" w14:textId="13CDFBF6" w:rsidR="00D5641C" w:rsidRPr="002178F3" w:rsidRDefault="00D5641C" w:rsidP="00604359">
                        <w:pPr>
                          <w:rPr>
                            <w:ins w:id="1304" w:author="The Law" w:date="2018-06-25T13:33:00Z"/>
                            <w:lang w:val="en-US"/>
                            <w:rPrChange w:id="1305" w:author="Rodrigo" w:date="2018-06-25T16:03:00Z">
                              <w:rPr>
                                <w:ins w:id="1306" w:author="The Law" w:date="2018-06-25T13:33:00Z"/>
                                <w:lang w:val="pt-PT"/>
                              </w:rPr>
                            </w:rPrChange>
                          </w:rPr>
                        </w:pPr>
                        <w:ins w:id="1307" w:author="The Law" w:date="2018-06-25T13:33:00Z">
                          <w:r w:rsidRPr="002178F3">
                            <w:rPr>
                              <w:lang w:val="en-US"/>
                              <w:rPrChange w:id="1308" w:author="Rodrigo" w:date="2018-06-25T16:03:00Z">
                                <w:rPr>
                                  <w:lang w:val="pt-PT"/>
                                </w:rPr>
                              </w:rPrChange>
                            </w:rPr>
                            <w:t>3</w:t>
                          </w:r>
                        </w:ins>
                      </w:p>
                      <w:p w14:paraId="7B0CC974" w14:textId="41C57738" w:rsidR="00D5641C" w:rsidRPr="002178F3" w:rsidRDefault="00D5641C" w:rsidP="00604359">
                        <w:pPr>
                          <w:rPr>
                            <w:ins w:id="1309" w:author="The Law" w:date="2018-06-25T13:33:00Z"/>
                            <w:lang w:val="en-US"/>
                            <w:rPrChange w:id="1310" w:author="Rodrigo" w:date="2018-06-25T16:03:00Z">
                              <w:rPr>
                                <w:ins w:id="1311" w:author="The Law" w:date="2018-06-25T13:33:00Z"/>
                                <w:lang w:val="pt-PT"/>
                              </w:rPr>
                            </w:rPrChange>
                          </w:rPr>
                        </w:pPr>
                        <w:ins w:id="1312" w:author="The Law" w:date="2018-06-25T13:45:00Z">
                          <w:r w:rsidRPr="002178F3">
                            <w:rPr>
                              <w:lang w:val="en-US"/>
                              <w:rPrChange w:id="1313" w:author="Rodrigo" w:date="2018-06-25T16:03:00Z">
                                <w:rPr>
                                  <w:lang w:val="pt-PT"/>
                                </w:rPr>
                              </w:rPrChange>
                            </w:rPr>
                            <w:t>4</w:t>
                          </w:r>
                        </w:ins>
                      </w:p>
                      <w:p w14:paraId="47BC9172" w14:textId="77777777" w:rsidR="00D5641C" w:rsidRPr="002178F3" w:rsidRDefault="00D5641C" w:rsidP="00AC314D">
                        <w:pPr>
                          <w:rPr>
                            <w:lang w:val="en-US"/>
                            <w:rPrChange w:id="1314" w:author="Rodrigo" w:date="2018-06-25T16:03:00Z">
                              <w:rPr>
                                <w:lang w:val="pt-PT"/>
                              </w:rPr>
                            </w:rPrChange>
                          </w:rPr>
                        </w:pPr>
                        <w:r w:rsidRPr="002178F3">
                          <w:rPr>
                            <w:lang w:val="en-US"/>
                            <w:rPrChange w:id="1315" w:author="Rodrigo" w:date="2018-06-25T16:03:00Z">
                              <w:rPr>
                                <w:lang w:val="pt-PT"/>
                              </w:rPr>
                            </w:rPrChange>
                          </w:rPr>
                          <w:t>Cost</w:t>
                        </w:r>
                        <w:del w:id="1316" w:author="The Law" w:date="2018-06-25T13:32:00Z">
                          <w:r w:rsidRPr="002178F3" w:rsidDel="00604359">
                            <w:rPr>
                              <w:lang w:val="en-US"/>
                              <w:rPrChange w:id="1317" w:author="Rodrigo" w:date="2018-06-25T16:03:00Z">
                                <w:rPr>
                                  <w:lang w:val="pt-PT"/>
                                </w:rPr>
                              </w:rPrChange>
                            </w:rPr>
                            <w:delText>=</w:delText>
                          </w:r>
                        </w:del>
                      </w:p>
                      <w:p w14:paraId="28249C68" w14:textId="77777777" w:rsidR="00D5641C" w:rsidRPr="002178F3" w:rsidRDefault="00D5641C" w:rsidP="00AC314D">
                        <w:pPr>
                          <w:rPr>
                            <w:lang w:val="en-US"/>
                            <w:rPrChange w:id="1318" w:author="Rodrigo" w:date="2018-06-25T16:03:00Z">
                              <w:rPr>
                                <w:lang w:val="pt-PT"/>
                              </w:rPr>
                            </w:rPrChange>
                          </w:rPr>
                        </w:pPr>
                        <w:r w:rsidRPr="002178F3">
                          <w:rPr>
                            <w:lang w:val="en-US"/>
                            <w:rPrChange w:id="1319" w:author="Rodrigo" w:date="2018-06-25T16:03:00Z">
                              <w:rPr>
                                <w:lang w:val="pt-PT"/>
                              </w:rPr>
                            </w:rPrChange>
                          </w:rPr>
                          <w:t>1</w:t>
                        </w:r>
                        <w:r w:rsidRPr="002178F3">
                          <w:rPr>
                            <w:lang w:val="en-US"/>
                            <w:rPrChange w:id="1320" w:author="Rodrigo" w:date="2018-06-25T16:03:00Z">
                              <w:rPr>
                                <w:lang w:val="pt-PT"/>
                              </w:rPr>
                            </w:rPrChange>
                          </w:rPr>
                          <w:tab/>
                          <w:t>1</w:t>
                        </w:r>
                        <w:r w:rsidRPr="002178F3">
                          <w:rPr>
                            <w:lang w:val="en-US"/>
                            <w:rPrChange w:id="1321" w:author="Rodrigo" w:date="2018-06-25T16:03:00Z">
                              <w:rPr>
                                <w:lang w:val="pt-PT"/>
                              </w:rPr>
                            </w:rPrChange>
                          </w:rPr>
                          <w:tab/>
                          <w:t>0</w:t>
                        </w:r>
                        <w:r w:rsidRPr="002178F3">
                          <w:rPr>
                            <w:lang w:val="en-US"/>
                            <w:rPrChange w:id="1322" w:author="Rodrigo" w:date="2018-06-25T16:03:00Z">
                              <w:rPr>
                                <w:lang w:val="pt-PT"/>
                              </w:rPr>
                            </w:rPrChange>
                          </w:rPr>
                          <w:tab/>
                          <w:t>1</w:t>
                        </w:r>
                        <w:r w:rsidRPr="002178F3">
                          <w:rPr>
                            <w:lang w:val="en-US"/>
                            <w:rPrChange w:id="1323" w:author="Rodrigo" w:date="2018-06-25T16:03:00Z">
                              <w:rPr>
                                <w:lang w:val="pt-PT"/>
                              </w:rPr>
                            </w:rPrChange>
                          </w:rPr>
                          <w:tab/>
                          <w:t>1</w:t>
                        </w:r>
                        <w:r w:rsidRPr="002178F3">
                          <w:rPr>
                            <w:lang w:val="en-US"/>
                            <w:rPrChange w:id="1324" w:author="Rodrigo" w:date="2018-06-25T16:03:00Z">
                              <w:rPr>
                                <w:lang w:val="pt-PT"/>
                              </w:rPr>
                            </w:rPrChange>
                          </w:rPr>
                          <w:tab/>
                          <w:t>0</w:t>
                        </w:r>
                        <w:r w:rsidRPr="002178F3">
                          <w:rPr>
                            <w:lang w:val="en-US"/>
                            <w:rPrChange w:id="1325" w:author="Rodrigo" w:date="2018-06-25T16:03:00Z">
                              <w:rPr>
                                <w:lang w:val="pt-PT"/>
                              </w:rPr>
                            </w:rPrChange>
                          </w:rPr>
                          <w:tab/>
                          <w:t>0</w:t>
                        </w:r>
                      </w:p>
                      <w:p w14:paraId="1F90FB07" w14:textId="77777777" w:rsidR="00D5641C" w:rsidRPr="002178F3" w:rsidRDefault="00D5641C" w:rsidP="00AC314D">
                        <w:pPr>
                          <w:rPr>
                            <w:lang w:val="en-US"/>
                            <w:rPrChange w:id="1326" w:author="Rodrigo" w:date="2018-06-25T16:03:00Z">
                              <w:rPr>
                                <w:lang w:val="pt-PT"/>
                              </w:rPr>
                            </w:rPrChange>
                          </w:rPr>
                        </w:pPr>
                        <w:r w:rsidRPr="002178F3">
                          <w:rPr>
                            <w:lang w:val="en-US"/>
                            <w:rPrChange w:id="1327" w:author="Rodrigo" w:date="2018-06-25T16:03:00Z">
                              <w:rPr>
                                <w:lang w:val="pt-PT"/>
                              </w:rPr>
                            </w:rPrChange>
                          </w:rPr>
                          <w:t>1</w:t>
                        </w:r>
                        <w:r w:rsidRPr="002178F3">
                          <w:rPr>
                            <w:lang w:val="en-US"/>
                            <w:rPrChange w:id="1328" w:author="Rodrigo" w:date="2018-06-25T16:03:00Z">
                              <w:rPr>
                                <w:lang w:val="pt-PT"/>
                              </w:rPr>
                            </w:rPrChange>
                          </w:rPr>
                          <w:tab/>
                          <w:t>1</w:t>
                        </w:r>
                        <w:r w:rsidRPr="002178F3">
                          <w:rPr>
                            <w:lang w:val="en-US"/>
                            <w:rPrChange w:id="1329" w:author="Rodrigo" w:date="2018-06-25T16:03:00Z">
                              <w:rPr>
                                <w:lang w:val="pt-PT"/>
                              </w:rPr>
                            </w:rPrChange>
                          </w:rPr>
                          <w:tab/>
                          <w:t>1</w:t>
                        </w:r>
                        <w:r w:rsidRPr="002178F3">
                          <w:rPr>
                            <w:lang w:val="en-US"/>
                            <w:rPrChange w:id="1330" w:author="Rodrigo" w:date="2018-06-25T16:03:00Z">
                              <w:rPr>
                                <w:lang w:val="pt-PT"/>
                              </w:rPr>
                            </w:rPrChange>
                          </w:rPr>
                          <w:tab/>
                          <w:t>0</w:t>
                        </w:r>
                        <w:r w:rsidRPr="002178F3">
                          <w:rPr>
                            <w:lang w:val="en-US"/>
                            <w:rPrChange w:id="1331" w:author="Rodrigo" w:date="2018-06-25T16:03:00Z">
                              <w:rPr>
                                <w:lang w:val="pt-PT"/>
                              </w:rPr>
                            </w:rPrChange>
                          </w:rPr>
                          <w:tab/>
                          <w:t>0</w:t>
                        </w:r>
                        <w:r w:rsidRPr="002178F3">
                          <w:rPr>
                            <w:lang w:val="en-US"/>
                            <w:rPrChange w:id="1332" w:author="Rodrigo" w:date="2018-06-25T16:03:00Z">
                              <w:rPr>
                                <w:lang w:val="pt-PT"/>
                              </w:rPr>
                            </w:rPrChange>
                          </w:rPr>
                          <w:tab/>
                          <w:t>0</w:t>
                        </w:r>
                        <w:r w:rsidRPr="002178F3">
                          <w:rPr>
                            <w:lang w:val="en-US"/>
                            <w:rPrChange w:id="1333" w:author="Rodrigo" w:date="2018-06-25T16:03:00Z">
                              <w:rPr>
                                <w:lang w:val="pt-PT"/>
                              </w:rPr>
                            </w:rPrChange>
                          </w:rPr>
                          <w:tab/>
                          <w:t>0</w:t>
                        </w:r>
                      </w:p>
                      <w:p w14:paraId="17FB0CB1" w14:textId="77777777" w:rsidR="00D5641C" w:rsidRPr="002178F3" w:rsidRDefault="00D5641C" w:rsidP="00AC314D">
                        <w:pPr>
                          <w:rPr>
                            <w:lang w:val="en-US"/>
                            <w:rPrChange w:id="1334" w:author="Rodrigo" w:date="2018-06-25T16:03:00Z">
                              <w:rPr>
                                <w:lang w:val="pt-PT"/>
                              </w:rPr>
                            </w:rPrChange>
                          </w:rPr>
                        </w:pPr>
                        <w:r w:rsidRPr="002178F3">
                          <w:rPr>
                            <w:lang w:val="en-US"/>
                            <w:rPrChange w:id="1335" w:author="Rodrigo" w:date="2018-06-25T16:03:00Z">
                              <w:rPr>
                                <w:lang w:val="pt-PT"/>
                              </w:rPr>
                            </w:rPrChange>
                          </w:rPr>
                          <w:t>0</w:t>
                        </w:r>
                        <w:r w:rsidRPr="002178F3">
                          <w:rPr>
                            <w:lang w:val="en-US"/>
                            <w:rPrChange w:id="1336" w:author="Rodrigo" w:date="2018-06-25T16:03:00Z">
                              <w:rPr>
                                <w:lang w:val="pt-PT"/>
                              </w:rPr>
                            </w:rPrChange>
                          </w:rPr>
                          <w:tab/>
                          <w:t>1</w:t>
                        </w:r>
                        <w:r w:rsidRPr="002178F3">
                          <w:rPr>
                            <w:lang w:val="en-US"/>
                            <w:rPrChange w:id="1337" w:author="Rodrigo" w:date="2018-06-25T16:03:00Z">
                              <w:rPr>
                                <w:lang w:val="pt-PT"/>
                              </w:rPr>
                            </w:rPrChange>
                          </w:rPr>
                          <w:tab/>
                          <w:t>1</w:t>
                        </w:r>
                        <w:r w:rsidRPr="002178F3">
                          <w:rPr>
                            <w:lang w:val="en-US"/>
                            <w:rPrChange w:id="1338" w:author="Rodrigo" w:date="2018-06-25T16:03:00Z">
                              <w:rPr>
                                <w:lang w:val="pt-PT"/>
                              </w:rPr>
                            </w:rPrChange>
                          </w:rPr>
                          <w:tab/>
                          <w:t>0</w:t>
                        </w:r>
                        <w:r w:rsidRPr="002178F3">
                          <w:rPr>
                            <w:lang w:val="en-US"/>
                            <w:rPrChange w:id="1339" w:author="Rodrigo" w:date="2018-06-25T16:03:00Z">
                              <w:rPr>
                                <w:lang w:val="pt-PT"/>
                              </w:rPr>
                            </w:rPrChange>
                          </w:rPr>
                          <w:tab/>
                          <w:t>1</w:t>
                        </w:r>
                        <w:r w:rsidRPr="002178F3">
                          <w:rPr>
                            <w:lang w:val="en-US"/>
                            <w:rPrChange w:id="1340" w:author="Rodrigo" w:date="2018-06-25T16:03:00Z">
                              <w:rPr>
                                <w:lang w:val="pt-PT"/>
                              </w:rPr>
                            </w:rPrChange>
                          </w:rPr>
                          <w:tab/>
                          <w:t>0</w:t>
                        </w:r>
                        <w:r w:rsidRPr="002178F3">
                          <w:rPr>
                            <w:lang w:val="en-US"/>
                            <w:rPrChange w:id="1341" w:author="Rodrigo" w:date="2018-06-25T16:03:00Z">
                              <w:rPr>
                                <w:lang w:val="pt-PT"/>
                              </w:rPr>
                            </w:rPrChange>
                          </w:rPr>
                          <w:tab/>
                          <w:t>0</w:t>
                        </w:r>
                      </w:p>
                      <w:p w14:paraId="1522B147" w14:textId="77777777" w:rsidR="00D5641C" w:rsidRPr="002178F3" w:rsidRDefault="00D5641C" w:rsidP="00AC314D">
                        <w:pPr>
                          <w:rPr>
                            <w:lang w:val="en-US"/>
                            <w:rPrChange w:id="1342" w:author="Rodrigo" w:date="2018-06-25T16:03:00Z">
                              <w:rPr>
                                <w:lang w:val="pt-PT"/>
                              </w:rPr>
                            </w:rPrChange>
                          </w:rPr>
                        </w:pPr>
                        <w:r w:rsidRPr="002178F3">
                          <w:rPr>
                            <w:lang w:val="en-US"/>
                            <w:rPrChange w:id="1343" w:author="Rodrigo" w:date="2018-06-25T16:03:00Z">
                              <w:rPr>
                                <w:lang w:val="pt-PT"/>
                              </w:rPr>
                            </w:rPrChange>
                          </w:rPr>
                          <w:t>1</w:t>
                        </w:r>
                        <w:r w:rsidRPr="002178F3">
                          <w:rPr>
                            <w:lang w:val="en-US"/>
                            <w:rPrChange w:id="1344" w:author="Rodrigo" w:date="2018-06-25T16:03:00Z">
                              <w:rPr>
                                <w:lang w:val="pt-PT"/>
                              </w:rPr>
                            </w:rPrChange>
                          </w:rPr>
                          <w:tab/>
                          <w:t>0</w:t>
                        </w:r>
                        <w:r w:rsidRPr="002178F3">
                          <w:rPr>
                            <w:lang w:val="en-US"/>
                            <w:rPrChange w:id="1345" w:author="Rodrigo" w:date="2018-06-25T16:03:00Z">
                              <w:rPr>
                                <w:lang w:val="pt-PT"/>
                              </w:rPr>
                            </w:rPrChange>
                          </w:rPr>
                          <w:tab/>
                          <w:t>0</w:t>
                        </w:r>
                        <w:r w:rsidRPr="002178F3">
                          <w:rPr>
                            <w:lang w:val="en-US"/>
                            <w:rPrChange w:id="1346" w:author="Rodrigo" w:date="2018-06-25T16:03:00Z">
                              <w:rPr>
                                <w:lang w:val="pt-PT"/>
                              </w:rPr>
                            </w:rPrChange>
                          </w:rPr>
                          <w:tab/>
                          <w:t>1</w:t>
                        </w:r>
                        <w:r w:rsidRPr="002178F3">
                          <w:rPr>
                            <w:lang w:val="en-US"/>
                            <w:rPrChange w:id="1347" w:author="Rodrigo" w:date="2018-06-25T16:03:00Z">
                              <w:rPr>
                                <w:lang w:val="pt-PT"/>
                              </w:rPr>
                            </w:rPrChange>
                          </w:rPr>
                          <w:tab/>
                          <w:t>0</w:t>
                        </w:r>
                        <w:r w:rsidRPr="002178F3">
                          <w:rPr>
                            <w:lang w:val="en-US"/>
                            <w:rPrChange w:id="1348" w:author="Rodrigo" w:date="2018-06-25T16:03:00Z">
                              <w:rPr>
                                <w:lang w:val="pt-PT"/>
                              </w:rPr>
                            </w:rPrChange>
                          </w:rPr>
                          <w:tab/>
                          <w:t>1</w:t>
                        </w:r>
                        <w:r w:rsidRPr="002178F3">
                          <w:rPr>
                            <w:lang w:val="en-US"/>
                            <w:rPrChange w:id="1349" w:author="Rodrigo" w:date="2018-06-25T16:03:00Z">
                              <w:rPr>
                                <w:lang w:val="pt-PT"/>
                              </w:rPr>
                            </w:rPrChange>
                          </w:rPr>
                          <w:tab/>
                          <w:t>1</w:t>
                        </w:r>
                      </w:p>
                      <w:p w14:paraId="6EF7B580" w14:textId="77777777" w:rsidR="00D5641C" w:rsidRPr="002178F3" w:rsidRDefault="00D5641C" w:rsidP="00AC314D">
                        <w:pPr>
                          <w:rPr>
                            <w:lang w:val="en-US"/>
                            <w:rPrChange w:id="1350" w:author="Rodrigo" w:date="2018-06-25T16:03:00Z">
                              <w:rPr>
                                <w:lang w:val="pt-PT"/>
                              </w:rPr>
                            </w:rPrChange>
                          </w:rPr>
                        </w:pPr>
                        <w:r w:rsidRPr="002178F3">
                          <w:rPr>
                            <w:lang w:val="en-US"/>
                            <w:rPrChange w:id="1351" w:author="Rodrigo" w:date="2018-06-25T16:03:00Z">
                              <w:rPr>
                                <w:lang w:val="pt-PT"/>
                              </w:rPr>
                            </w:rPrChange>
                          </w:rPr>
                          <w:t>0</w:t>
                        </w:r>
                        <w:r w:rsidRPr="002178F3">
                          <w:rPr>
                            <w:lang w:val="en-US"/>
                            <w:rPrChange w:id="1352" w:author="Rodrigo" w:date="2018-06-25T16:03:00Z">
                              <w:rPr>
                                <w:lang w:val="pt-PT"/>
                              </w:rPr>
                            </w:rPrChange>
                          </w:rPr>
                          <w:tab/>
                          <w:t>0</w:t>
                        </w:r>
                        <w:r w:rsidRPr="002178F3">
                          <w:rPr>
                            <w:lang w:val="en-US"/>
                            <w:rPrChange w:id="1353" w:author="Rodrigo" w:date="2018-06-25T16:03:00Z">
                              <w:rPr>
                                <w:lang w:val="pt-PT"/>
                              </w:rPr>
                            </w:rPrChange>
                          </w:rPr>
                          <w:tab/>
                          <w:t>0</w:t>
                        </w:r>
                        <w:r w:rsidRPr="002178F3">
                          <w:rPr>
                            <w:lang w:val="en-US"/>
                            <w:rPrChange w:id="1354" w:author="Rodrigo" w:date="2018-06-25T16:03:00Z">
                              <w:rPr>
                                <w:lang w:val="pt-PT"/>
                              </w:rPr>
                            </w:rPrChange>
                          </w:rPr>
                          <w:tab/>
                          <w:t>1</w:t>
                        </w:r>
                        <w:r w:rsidRPr="002178F3">
                          <w:rPr>
                            <w:lang w:val="en-US"/>
                            <w:rPrChange w:id="1355" w:author="Rodrigo" w:date="2018-06-25T16:03:00Z">
                              <w:rPr>
                                <w:lang w:val="pt-PT"/>
                              </w:rPr>
                            </w:rPrChange>
                          </w:rPr>
                          <w:tab/>
                          <w:t>1</w:t>
                        </w:r>
                        <w:r w:rsidRPr="002178F3">
                          <w:rPr>
                            <w:lang w:val="en-US"/>
                            <w:rPrChange w:id="1356" w:author="Rodrigo" w:date="2018-06-25T16:03:00Z">
                              <w:rPr>
                                <w:lang w:val="pt-PT"/>
                              </w:rPr>
                            </w:rPrChange>
                          </w:rPr>
                          <w:tab/>
                          <w:t>1</w:t>
                        </w:r>
                        <w:r w:rsidRPr="002178F3">
                          <w:rPr>
                            <w:lang w:val="en-US"/>
                            <w:rPrChange w:id="1357" w:author="Rodrigo" w:date="2018-06-25T16:03:00Z">
                              <w:rPr>
                                <w:lang w:val="pt-PT"/>
                              </w:rPr>
                            </w:rPrChange>
                          </w:rPr>
                          <w:tab/>
                          <w:t>0</w:t>
                        </w:r>
                      </w:p>
                      <w:p w14:paraId="2FFADEFF" w14:textId="77777777" w:rsidR="00D5641C" w:rsidRPr="002178F3" w:rsidRDefault="00D5641C" w:rsidP="00AC314D">
                        <w:pPr>
                          <w:rPr>
                            <w:lang w:val="en-US"/>
                            <w:rPrChange w:id="1358" w:author="Rodrigo" w:date="2018-06-25T16:03:00Z">
                              <w:rPr>
                                <w:lang w:val="pt-PT"/>
                              </w:rPr>
                            </w:rPrChange>
                          </w:rPr>
                        </w:pPr>
                        <w:r w:rsidRPr="002178F3">
                          <w:rPr>
                            <w:lang w:val="en-US"/>
                            <w:rPrChange w:id="1359" w:author="Rodrigo" w:date="2018-06-25T16:03:00Z">
                              <w:rPr>
                                <w:lang w:val="pt-PT"/>
                              </w:rPr>
                            </w:rPrChange>
                          </w:rPr>
                          <w:t>0</w:t>
                        </w:r>
                        <w:r w:rsidRPr="002178F3">
                          <w:rPr>
                            <w:lang w:val="en-US"/>
                            <w:rPrChange w:id="1360" w:author="Rodrigo" w:date="2018-06-25T16:03:00Z">
                              <w:rPr>
                                <w:lang w:val="pt-PT"/>
                              </w:rPr>
                            </w:rPrChange>
                          </w:rPr>
                          <w:tab/>
                          <w:t>0</w:t>
                        </w:r>
                        <w:r w:rsidRPr="002178F3">
                          <w:rPr>
                            <w:lang w:val="en-US"/>
                            <w:rPrChange w:id="1361" w:author="Rodrigo" w:date="2018-06-25T16:03:00Z">
                              <w:rPr>
                                <w:lang w:val="pt-PT"/>
                              </w:rPr>
                            </w:rPrChange>
                          </w:rPr>
                          <w:tab/>
                          <w:t>0</w:t>
                        </w:r>
                        <w:r w:rsidRPr="002178F3">
                          <w:rPr>
                            <w:lang w:val="en-US"/>
                            <w:rPrChange w:id="1362" w:author="Rodrigo" w:date="2018-06-25T16:03:00Z">
                              <w:rPr>
                                <w:lang w:val="pt-PT"/>
                              </w:rPr>
                            </w:rPrChange>
                          </w:rPr>
                          <w:tab/>
                          <w:t>1</w:t>
                        </w:r>
                        <w:r w:rsidRPr="002178F3">
                          <w:rPr>
                            <w:lang w:val="en-US"/>
                            <w:rPrChange w:id="1363" w:author="Rodrigo" w:date="2018-06-25T16:03:00Z">
                              <w:rPr>
                                <w:lang w:val="pt-PT"/>
                              </w:rPr>
                            </w:rPrChange>
                          </w:rPr>
                          <w:tab/>
                          <w:t>0</w:t>
                        </w:r>
                        <w:r w:rsidRPr="002178F3">
                          <w:rPr>
                            <w:lang w:val="en-US"/>
                            <w:rPrChange w:id="1364" w:author="Rodrigo" w:date="2018-06-25T16:03:00Z">
                              <w:rPr>
                                <w:lang w:val="pt-PT"/>
                              </w:rPr>
                            </w:rPrChange>
                          </w:rPr>
                          <w:tab/>
                          <w:t>0</w:t>
                        </w:r>
                        <w:r w:rsidRPr="002178F3">
                          <w:rPr>
                            <w:lang w:val="en-US"/>
                            <w:rPrChange w:id="1365" w:author="Rodrigo" w:date="2018-06-25T16:03:00Z">
                              <w:rPr>
                                <w:lang w:val="pt-PT"/>
                              </w:rPr>
                            </w:rPrChange>
                          </w:rPr>
                          <w:tab/>
                          <w:t>1</w:t>
                        </w:r>
                      </w:p>
                      <w:p w14:paraId="46499AE7" w14:textId="6C008EB4" w:rsidR="00D5641C" w:rsidRPr="002178F3" w:rsidDel="00604359" w:rsidRDefault="00D5641C" w:rsidP="00AC314D">
                        <w:pPr>
                          <w:rPr>
                            <w:del w:id="1366" w:author="The Law" w:date="2018-06-25T13:34:00Z"/>
                            <w:lang w:val="en-US"/>
                            <w:rPrChange w:id="1367" w:author="Rodrigo" w:date="2018-06-25T16:03:00Z">
                              <w:rPr>
                                <w:del w:id="1368" w:author="The Law" w:date="2018-06-25T13:34:00Z"/>
                                <w:lang w:val="pt-PT"/>
                              </w:rPr>
                            </w:rPrChange>
                          </w:rPr>
                        </w:pPr>
                        <w:ins w:id="1369" w:author="The Law" w:date="2018-06-25T13:34:00Z">
                          <w:r w:rsidRPr="002178F3">
                            <w:rPr>
                              <w:lang w:val="en-US"/>
                              <w:rPrChange w:id="1370" w:author="Rodrigo" w:date="2018-06-25T16:03:00Z">
                                <w:rPr>
                                  <w:lang w:val="pt-PT"/>
                                </w:rPr>
                              </w:rPrChange>
                            </w:rPr>
                            <w:t>NDC Pairs</w:t>
                          </w:r>
                        </w:ins>
                        <w:del w:id="1371" w:author="The Law" w:date="2018-06-25T13:34:00Z">
                          <w:r w:rsidRPr="002178F3" w:rsidDel="00604359">
                            <w:rPr>
                              <w:lang w:val="en-US"/>
                              <w:rPrChange w:id="1372" w:author="Rodrigo" w:date="2018-06-25T16:03:00Z">
                                <w:rPr>
                                  <w:lang w:val="pt-PT"/>
                                </w:rPr>
                              </w:rPrChange>
                            </w:rPr>
                            <w:delText>UnPairedArc=</w:delText>
                          </w:r>
                        </w:del>
                      </w:p>
                      <w:p w14:paraId="6C6F72E5" w14:textId="77777777" w:rsidR="00D5641C" w:rsidRPr="002178F3" w:rsidRDefault="00D5641C" w:rsidP="00AC314D">
                        <w:pPr>
                          <w:rPr>
                            <w:ins w:id="1373" w:author="The Law" w:date="2018-06-25T13:34:00Z"/>
                            <w:lang w:val="en-US"/>
                            <w:rPrChange w:id="1374" w:author="Rodrigo" w:date="2018-06-25T16:03:00Z">
                              <w:rPr>
                                <w:ins w:id="1375" w:author="The Law" w:date="2018-06-25T13:34:00Z"/>
                                <w:lang w:val="pt-PT"/>
                              </w:rPr>
                            </w:rPrChange>
                          </w:rPr>
                        </w:pPr>
                      </w:p>
                      <w:p w14:paraId="10C86796" w14:textId="27A8ABC8" w:rsidR="00D5641C" w:rsidRDefault="00D5641C" w:rsidP="00AC314D">
                        <w:pPr>
                          <w:rPr>
                            <w:lang w:val="pt-PT"/>
                          </w:rPr>
                        </w:pPr>
                        <w:ins w:id="1376" w:author="The Law" w:date="2018-06-25T13:34:00Z">
                          <w:r>
                            <w:rPr>
                              <w:lang w:val="pt-PT"/>
                            </w:rPr>
                            <w:t>&lt;</w:t>
                          </w:r>
                        </w:ins>
                        <w:r>
                          <w:rPr>
                            <w:lang w:val="pt-PT"/>
                          </w:rPr>
                          <w:t>1</w:t>
                        </w:r>
                        <w:ins w:id="1377" w:author="The Law" w:date="2018-06-25T13:34:00Z">
                          <w:r>
                            <w:rPr>
                              <w:lang w:val="pt-PT"/>
                            </w:rPr>
                            <w:tab/>
                          </w:r>
                        </w:ins>
                        <w:del w:id="1378" w:author="The Law" w:date="2018-06-25T13:34:00Z">
                          <w:r w:rsidDel="00604359">
                            <w:rPr>
                              <w:lang w:val="pt-PT"/>
                            </w:rPr>
                            <w:delText xml:space="preserve"> </w:delText>
                          </w:r>
                        </w:del>
                        <w:r>
                          <w:rPr>
                            <w:lang w:val="pt-PT"/>
                          </w:rPr>
                          <w:t>2</w:t>
                        </w:r>
                        <w:ins w:id="1379" w:author="The Law" w:date="2018-06-25T13:34:00Z">
                          <w:r>
                            <w:rPr>
                              <w:lang w:val="pt-PT"/>
                            </w:rPr>
                            <w:t>&gt;</w:t>
                          </w:r>
                        </w:ins>
                      </w:p>
                      <w:p w14:paraId="733AACE5" w14:textId="52F20AA3" w:rsidR="00D5641C" w:rsidRDefault="00D5641C" w:rsidP="00AC314D">
                        <w:pPr>
                          <w:rPr>
                            <w:lang w:val="pt-PT"/>
                          </w:rPr>
                        </w:pPr>
                        <w:ins w:id="1380" w:author="The Law" w:date="2018-06-25T13:34:00Z">
                          <w:r>
                            <w:rPr>
                              <w:lang w:val="pt-PT"/>
                            </w:rPr>
                            <w:t>&lt;</w:t>
                          </w:r>
                        </w:ins>
                        <w:r>
                          <w:rPr>
                            <w:lang w:val="pt-PT"/>
                          </w:rPr>
                          <w:t>1</w:t>
                        </w:r>
                        <w:del w:id="1381" w:author="The Law" w:date="2018-06-25T13:34:00Z">
                          <w:r w:rsidDel="00604359">
                            <w:rPr>
                              <w:lang w:val="pt-PT"/>
                            </w:rPr>
                            <w:delText xml:space="preserve"> </w:delText>
                          </w:r>
                        </w:del>
                        <w:ins w:id="1382" w:author="The Law" w:date="2018-06-25T13:34:00Z">
                          <w:r>
                            <w:rPr>
                              <w:lang w:val="pt-PT"/>
                            </w:rPr>
                            <w:tab/>
                          </w:r>
                        </w:ins>
                        <w:r>
                          <w:rPr>
                            <w:lang w:val="pt-PT"/>
                          </w:rPr>
                          <w:t>4</w:t>
                        </w:r>
                        <w:ins w:id="1383" w:author="The Law" w:date="2018-06-25T13:34:00Z">
                          <w:r>
                            <w:rPr>
                              <w:lang w:val="pt-PT"/>
                            </w:rPr>
                            <w:t>&gt;</w:t>
                          </w:r>
                        </w:ins>
                      </w:p>
                      <w:p w14:paraId="2D07D15E" w14:textId="0EA6B4F0" w:rsidR="00D5641C" w:rsidRDefault="00D5641C" w:rsidP="00AC314D">
                        <w:pPr>
                          <w:rPr>
                            <w:lang w:val="pt-PT"/>
                          </w:rPr>
                        </w:pPr>
                        <w:ins w:id="1384" w:author="The Law" w:date="2018-06-25T13:34:00Z">
                          <w:r>
                            <w:rPr>
                              <w:lang w:val="pt-PT"/>
                            </w:rPr>
                            <w:t>&lt;</w:t>
                          </w:r>
                        </w:ins>
                        <w:r>
                          <w:rPr>
                            <w:lang w:val="pt-PT"/>
                          </w:rPr>
                          <w:t>1</w:t>
                        </w:r>
                        <w:ins w:id="1385" w:author="The Law" w:date="2018-06-25T13:34:00Z">
                          <w:r>
                            <w:rPr>
                              <w:lang w:val="pt-PT"/>
                            </w:rPr>
                            <w:tab/>
                          </w:r>
                        </w:ins>
                        <w:del w:id="1386" w:author="The Law" w:date="2018-06-25T13:34:00Z">
                          <w:r w:rsidDel="00604359">
                            <w:rPr>
                              <w:lang w:val="pt-PT"/>
                            </w:rPr>
                            <w:delText xml:space="preserve"> </w:delText>
                          </w:r>
                        </w:del>
                        <w:r>
                          <w:rPr>
                            <w:lang w:val="pt-PT"/>
                          </w:rPr>
                          <w:t>5</w:t>
                        </w:r>
                        <w:ins w:id="1387" w:author="The Law" w:date="2018-06-25T13:34:00Z">
                          <w:r>
                            <w:rPr>
                              <w:lang w:val="pt-PT"/>
                            </w:rPr>
                            <w:t>&gt;</w:t>
                          </w:r>
                        </w:ins>
                      </w:p>
                      <w:p w14:paraId="1FF7C683" w14:textId="06B443F3" w:rsidR="00D5641C" w:rsidRDefault="00D5641C" w:rsidP="00AC314D">
                        <w:pPr>
                          <w:rPr>
                            <w:lang w:val="pt-PT"/>
                          </w:rPr>
                        </w:pPr>
                        <w:ins w:id="1388" w:author="The Law" w:date="2018-06-25T13:34:00Z">
                          <w:r>
                            <w:rPr>
                              <w:lang w:val="pt-PT"/>
                            </w:rPr>
                            <w:t>&lt;</w:t>
                          </w:r>
                        </w:ins>
                        <w:r>
                          <w:rPr>
                            <w:lang w:val="pt-PT"/>
                          </w:rPr>
                          <w:t>2</w:t>
                        </w:r>
                        <w:ins w:id="1389" w:author="The Law" w:date="2018-06-25T13:34:00Z">
                          <w:r>
                            <w:rPr>
                              <w:lang w:val="pt-PT"/>
                            </w:rPr>
                            <w:tab/>
                          </w:r>
                        </w:ins>
                        <w:del w:id="1390" w:author="The Law" w:date="2018-06-25T13:34:00Z">
                          <w:r w:rsidDel="00604359">
                            <w:rPr>
                              <w:lang w:val="pt-PT"/>
                            </w:rPr>
                            <w:delText xml:space="preserve"> </w:delText>
                          </w:r>
                        </w:del>
                        <w:r>
                          <w:rPr>
                            <w:lang w:val="pt-PT"/>
                          </w:rPr>
                          <w:t>3</w:t>
                        </w:r>
                        <w:ins w:id="1391" w:author="The Law" w:date="2018-06-25T13:34:00Z">
                          <w:r>
                            <w:rPr>
                              <w:lang w:val="pt-PT"/>
                            </w:rPr>
                            <w:t>&gt;</w:t>
                          </w:r>
                        </w:ins>
                      </w:p>
                      <w:p w14:paraId="7F874E60" w14:textId="708AC467" w:rsidR="00D5641C" w:rsidRDefault="00D5641C" w:rsidP="00AC314D">
                        <w:pPr>
                          <w:rPr>
                            <w:lang w:val="pt-PT"/>
                          </w:rPr>
                        </w:pPr>
                        <w:ins w:id="1392" w:author="The Law" w:date="2018-06-25T13:34:00Z">
                          <w:r>
                            <w:rPr>
                              <w:lang w:val="pt-PT"/>
                            </w:rPr>
                            <w:t>&lt;</w:t>
                          </w:r>
                        </w:ins>
                        <w:r>
                          <w:rPr>
                            <w:lang w:val="pt-PT"/>
                          </w:rPr>
                          <w:t>3</w:t>
                        </w:r>
                        <w:ins w:id="1393" w:author="The Law" w:date="2018-06-25T13:34:00Z">
                          <w:r>
                            <w:rPr>
                              <w:lang w:val="pt-PT"/>
                            </w:rPr>
                            <w:tab/>
                          </w:r>
                        </w:ins>
                        <w:del w:id="1394" w:author="The Law" w:date="2018-06-25T13:34:00Z">
                          <w:r w:rsidDel="00604359">
                            <w:rPr>
                              <w:lang w:val="pt-PT"/>
                            </w:rPr>
                            <w:delText xml:space="preserve"> </w:delText>
                          </w:r>
                        </w:del>
                        <w:r>
                          <w:rPr>
                            <w:lang w:val="pt-PT"/>
                          </w:rPr>
                          <w:t>5</w:t>
                        </w:r>
                        <w:ins w:id="1395" w:author="The Law" w:date="2018-06-25T13:34:00Z">
                          <w:r>
                            <w:rPr>
                              <w:lang w:val="pt-PT"/>
                            </w:rPr>
                            <w:t>&gt;</w:t>
                          </w:r>
                        </w:ins>
                      </w:p>
                      <w:p w14:paraId="04D6C153" w14:textId="52F2BF81" w:rsidR="00D5641C" w:rsidRDefault="00D5641C" w:rsidP="00AC314D">
                        <w:pPr>
                          <w:rPr>
                            <w:lang w:val="pt-PT"/>
                          </w:rPr>
                        </w:pPr>
                        <w:ins w:id="1396" w:author="The Law" w:date="2018-06-25T13:34:00Z">
                          <w:r>
                            <w:rPr>
                              <w:lang w:val="pt-PT"/>
                            </w:rPr>
                            <w:t>&lt;</w:t>
                          </w:r>
                        </w:ins>
                        <w:r>
                          <w:rPr>
                            <w:lang w:val="pt-PT"/>
                          </w:rPr>
                          <w:t>4</w:t>
                        </w:r>
                        <w:ins w:id="1397" w:author="The Law" w:date="2018-06-25T13:34:00Z">
                          <w:r>
                            <w:rPr>
                              <w:lang w:val="pt-PT"/>
                            </w:rPr>
                            <w:tab/>
                          </w:r>
                        </w:ins>
                        <w:del w:id="1398" w:author="The Law" w:date="2018-06-25T13:34:00Z">
                          <w:r w:rsidDel="00604359">
                            <w:rPr>
                              <w:lang w:val="pt-PT"/>
                            </w:rPr>
                            <w:delText xml:space="preserve"> </w:delText>
                          </w:r>
                        </w:del>
                        <w:r>
                          <w:rPr>
                            <w:lang w:val="pt-PT"/>
                          </w:rPr>
                          <w:t>6</w:t>
                        </w:r>
                        <w:ins w:id="1399" w:author="The Law" w:date="2018-06-25T13:34:00Z">
                          <w:r>
                            <w:rPr>
                              <w:lang w:val="pt-PT"/>
                            </w:rPr>
                            <w:t>&gt;</w:t>
                          </w:r>
                        </w:ins>
                      </w:p>
                      <w:p w14:paraId="3DC337C9" w14:textId="6AF69BD5" w:rsidR="00D5641C" w:rsidRDefault="00D5641C" w:rsidP="00AC314D">
                        <w:pPr>
                          <w:rPr>
                            <w:lang w:val="pt-PT"/>
                          </w:rPr>
                        </w:pPr>
                        <w:ins w:id="1400" w:author="The Law" w:date="2018-06-25T13:34:00Z">
                          <w:r>
                            <w:rPr>
                              <w:lang w:val="pt-PT"/>
                            </w:rPr>
                            <w:t>&lt;</w:t>
                          </w:r>
                        </w:ins>
                        <w:r>
                          <w:rPr>
                            <w:lang w:val="pt-PT"/>
                          </w:rPr>
                          <w:t>4</w:t>
                        </w:r>
                        <w:ins w:id="1401" w:author="The Law" w:date="2018-06-25T13:34:00Z">
                          <w:r>
                            <w:rPr>
                              <w:lang w:val="pt-PT"/>
                            </w:rPr>
                            <w:tab/>
                          </w:r>
                        </w:ins>
                        <w:del w:id="1402" w:author="The Law" w:date="2018-06-25T13:34:00Z">
                          <w:r w:rsidDel="00604359">
                            <w:rPr>
                              <w:lang w:val="pt-PT"/>
                            </w:rPr>
                            <w:delText xml:space="preserve"> </w:delText>
                          </w:r>
                        </w:del>
                        <w:r>
                          <w:rPr>
                            <w:lang w:val="pt-PT"/>
                          </w:rPr>
                          <w:t>7</w:t>
                        </w:r>
                        <w:ins w:id="1403" w:author="The Law" w:date="2018-06-25T13:34:00Z">
                          <w:r>
                            <w:rPr>
                              <w:lang w:val="pt-PT"/>
                            </w:rPr>
                            <w:t>&gt;</w:t>
                          </w:r>
                        </w:ins>
                      </w:p>
                      <w:p w14:paraId="0540016D" w14:textId="26C3DC12" w:rsidR="00D5641C" w:rsidRDefault="00D5641C" w:rsidP="00AC314D">
                        <w:pPr>
                          <w:rPr>
                            <w:lang w:val="pt-PT"/>
                          </w:rPr>
                        </w:pPr>
                        <w:ins w:id="1404" w:author="The Law" w:date="2018-06-25T13:34:00Z">
                          <w:r>
                            <w:rPr>
                              <w:lang w:val="pt-PT"/>
                            </w:rPr>
                            <w:t>&lt;</w:t>
                          </w:r>
                        </w:ins>
                        <w:r>
                          <w:rPr>
                            <w:lang w:val="pt-PT"/>
                          </w:rPr>
                          <w:t>5</w:t>
                        </w:r>
                        <w:del w:id="1405" w:author="The Law" w:date="2018-06-25T13:34:00Z">
                          <w:r w:rsidDel="00604359">
                            <w:rPr>
                              <w:lang w:val="pt-PT"/>
                            </w:rPr>
                            <w:delText xml:space="preserve"> </w:delText>
                          </w:r>
                        </w:del>
                        <w:ins w:id="1406" w:author="The Law" w:date="2018-06-25T13:34:00Z">
                          <w:r>
                            <w:rPr>
                              <w:lang w:val="pt-PT"/>
                            </w:rPr>
                            <w:tab/>
                          </w:r>
                        </w:ins>
                        <w:r>
                          <w:rPr>
                            <w:lang w:val="pt-PT"/>
                          </w:rPr>
                          <w:t>6</w:t>
                        </w:r>
                        <w:ins w:id="1407" w:author="The Law" w:date="2018-06-25T13:34:00Z">
                          <w:r>
                            <w:rPr>
                              <w:lang w:val="pt-PT"/>
                            </w:rPr>
                            <w:t>&gt;</w:t>
                          </w:r>
                        </w:ins>
                      </w:p>
                      <w:p w14:paraId="03835931" w14:textId="77777777" w:rsidR="00D5641C" w:rsidRPr="0058194D" w:rsidRDefault="00D5641C" w:rsidP="00AC314D">
                        <w:pPr>
                          <w:rPr>
                            <w:lang w:val="pt-PT"/>
                          </w:rPr>
                        </w:pPr>
                      </w:p>
                    </w:txbxContent>
                  </v:textbox>
                  <w10:anchorlock/>
                </v:shape>
              </w:pict>
            </mc:Fallback>
          </mc:AlternateContent>
        </w:r>
      </w:ins>
    </w:p>
    <w:p w14:paraId="498B6CEE" w14:textId="67C99D40" w:rsidR="00AC314D" w:rsidRPr="00484455" w:rsidRDefault="00AC314D" w:rsidP="00AC314D">
      <w:pPr>
        <w:pStyle w:val="Legenda"/>
        <w:jc w:val="center"/>
        <w:rPr>
          <w:ins w:id="1249" w:author="Maninhas" w:date="2018-06-25T08:48:00Z"/>
          <w:lang w:val="pt-PT"/>
        </w:rPr>
      </w:pPr>
      <w:bookmarkStart w:id="1250" w:name="_Toc517701412"/>
      <w:ins w:id="1251" w:author="Maninhas" w:date="2018-06-25T08:48:00Z">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ns w:id="1252" w:author="The Law" w:date="2018-06-25T14:46:00Z">
        <w:r w:rsidR="002F38F4">
          <w:rPr>
            <w:noProof/>
            <w:lang w:val="pt-PT"/>
          </w:rPr>
          <w:t>2</w:t>
        </w:r>
      </w:ins>
      <w:ins w:id="1253" w:author="Maninhas" w:date="2018-06-25T08:48:00Z">
        <w:r w:rsidRPr="00484455">
          <w:rPr>
            <w:lang w:val="pt-PT"/>
          </w:rPr>
          <w:fldChar w:fldCharType="end"/>
        </w:r>
        <w:r w:rsidRPr="00484455">
          <w:rPr>
            <w:lang w:val="pt-PT"/>
          </w:rPr>
          <w:t xml:space="preserve"> - Ficheiro de texto do problema exemplo</w:t>
        </w:r>
        <w:bookmarkEnd w:id="1250"/>
      </w:ins>
    </w:p>
    <w:p w14:paraId="4781A3A2" w14:textId="14D09BA5" w:rsidR="00635C55" w:rsidRPr="00A961ED" w:rsidRDefault="00635C55" w:rsidP="00AC314D">
      <w:pPr>
        <w:pStyle w:val="ThesisBodyText"/>
        <w:rPr>
          <w:ins w:id="1254" w:author="The Law" w:date="2018-06-25T13:40:00Z"/>
          <w:lang w:val="pt-PT"/>
          <w:rPrChange w:id="1255" w:author="The Law" w:date="2018-06-25T14:01:00Z">
            <w:rPr>
              <w:ins w:id="1256" w:author="The Law" w:date="2018-06-25T13:40:00Z"/>
              <w:highlight w:val="yellow"/>
              <w:lang w:val="pt-PT"/>
            </w:rPr>
          </w:rPrChange>
        </w:rPr>
      </w:pPr>
      <w:ins w:id="1257" w:author="The Law" w:date="2018-06-25T13:39:00Z">
        <w:r w:rsidRPr="00A961ED">
          <w:rPr>
            <w:lang w:val="pt-PT"/>
            <w:rPrChange w:id="1258" w:author="The Law" w:date="2018-06-25T14:01:00Z">
              <w:rPr>
                <w:highlight w:val="yellow"/>
                <w:lang w:val="pt-PT"/>
              </w:rPr>
            </w:rPrChange>
          </w:rPr>
          <w:lastRenderedPageBreak/>
          <w:t>O vetor de pesos d</w:t>
        </w:r>
      </w:ins>
      <w:ins w:id="1259" w:author="The Law" w:date="2018-06-25T13:40:00Z">
        <w:r w:rsidRPr="00A961ED">
          <w:rPr>
            <w:lang w:val="pt-PT"/>
            <w:rPrChange w:id="1260" w:author="The Law" w:date="2018-06-25T14:01:00Z">
              <w:rPr>
                <w:highlight w:val="yellow"/>
                <w:lang w:val="pt-PT"/>
              </w:rPr>
            </w:rPrChange>
          </w:rPr>
          <w:t>o problema é o seguinte:</w:t>
        </w:r>
      </w:ins>
    </w:p>
    <w:tbl>
      <w:tblPr>
        <w:tblW w:w="5460" w:type="dxa"/>
        <w:jc w:val="center"/>
        <w:tblLook w:val="04A0" w:firstRow="1" w:lastRow="0" w:firstColumn="1" w:lastColumn="0" w:noHBand="0" w:noVBand="1"/>
        <w:tblPrChange w:id="1261" w:author="The Law" w:date="2018-06-25T13:41:00Z">
          <w:tblPr>
            <w:tblW w:w="5460" w:type="dxa"/>
            <w:tblInd w:w="-5" w:type="dxa"/>
            <w:tblLook w:val="04A0" w:firstRow="1" w:lastRow="0" w:firstColumn="1" w:lastColumn="0" w:noHBand="0" w:noVBand="1"/>
          </w:tblPr>
        </w:tblPrChange>
      </w:tblPr>
      <w:tblGrid>
        <w:gridCol w:w="700"/>
        <w:gridCol w:w="660"/>
        <w:gridCol w:w="700"/>
        <w:gridCol w:w="700"/>
        <w:gridCol w:w="700"/>
        <w:gridCol w:w="640"/>
        <w:gridCol w:w="700"/>
        <w:gridCol w:w="660"/>
        <w:tblGridChange w:id="1262">
          <w:tblGrid>
            <w:gridCol w:w="700"/>
            <w:gridCol w:w="660"/>
            <w:gridCol w:w="700"/>
            <w:gridCol w:w="700"/>
            <w:gridCol w:w="700"/>
            <w:gridCol w:w="640"/>
            <w:gridCol w:w="700"/>
            <w:gridCol w:w="660"/>
          </w:tblGrid>
        </w:tblGridChange>
      </w:tblGrid>
      <w:tr w:rsidR="00635C55" w:rsidRPr="00635C55" w14:paraId="076D9885" w14:textId="77777777" w:rsidTr="00635C55">
        <w:trPr>
          <w:trHeight w:val="300"/>
          <w:jc w:val="center"/>
          <w:ins w:id="1263" w:author="The Law" w:date="2018-06-25T13:41:00Z"/>
          <w:trPrChange w:id="1264" w:author="The Law" w:date="2018-06-25T13:41:00Z">
            <w:trPr>
              <w:trHeight w:val="300"/>
            </w:trPr>
          </w:trPrChange>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265" w:author="The Law" w:date="2018-06-25T13:41:00Z">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3EE9A46B" w14:textId="77777777" w:rsidR="00635C55" w:rsidRPr="00635C55" w:rsidRDefault="00635C55" w:rsidP="00635C55">
            <w:pPr>
              <w:spacing w:after="0" w:line="240" w:lineRule="auto"/>
              <w:jc w:val="center"/>
              <w:rPr>
                <w:ins w:id="1266" w:author="The Law" w:date="2018-06-25T13:41:00Z"/>
                <w:rFonts w:ascii="Calibri" w:eastAsia="Times New Roman" w:hAnsi="Calibri" w:cs="Calibri"/>
                <w:color w:val="000000"/>
                <w:lang w:val="en-US" w:eastAsia="en-US"/>
              </w:rPr>
            </w:pPr>
            <w:ins w:id="1267" w:author="The Law" w:date="2018-06-25T13:41:00Z">
              <w:r w:rsidRPr="00635C55">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268"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45572AB" w14:textId="77777777" w:rsidR="00635C55" w:rsidRPr="00635C55" w:rsidRDefault="00635C55" w:rsidP="00635C55">
            <w:pPr>
              <w:spacing w:after="0" w:line="240" w:lineRule="auto"/>
              <w:jc w:val="center"/>
              <w:rPr>
                <w:ins w:id="1269" w:author="The Law" w:date="2018-06-25T13:41:00Z"/>
                <w:rFonts w:ascii="Calibri" w:eastAsia="Times New Roman" w:hAnsi="Calibri" w:cs="Calibri"/>
                <w:color w:val="000000"/>
                <w:lang w:val="en-US" w:eastAsia="en-US"/>
              </w:rPr>
            </w:pPr>
            <w:ins w:id="1270" w:author="The Law" w:date="2018-06-25T13:41:00Z">
              <w:r w:rsidRPr="00635C55">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271"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1CD3C6" w14:textId="77777777" w:rsidR="00635C55" w:rsidRPr="00635C55" w:rsidRDefault="00635C55" w:rsidP="00635C55">
            <w:pPr>
              <w:spacing w:after="0" w:line="240" w:lineRule="auto"/>
              <w:jc w:val="center"/>
              <w:rPr>
                <w:ins w:id="1272" w:author="The Law" w:date="2018-06-25T13:41:00Z"/>
                <w:rFonts w:ascii="Calibri" w:eastAsia="Times New Roman" w:hAnsi="Calibri" w:cs="Calibri"/>
                <w:color w:val="000000"/>
                <w:lang w:val="en-US" w:eastAsia="en-US"/>
              </w:rPr>
            </w:pPr>
            <w:ins w:id="1273" w:author="The Law" w:date="2018-06-25T13:41:00Z">
              <w:r w:rsidRPr="00635C55">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274"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5F541F9" w14:textId="77777777" w:rsidR="00635C55" w:rsidRPr="00635C55" w:rsidRDefault="00635C55" w:rsidP="00635C55">
            <w:pPr>
              <w:spacing w:after="0" w:line="240" w:lineRule="auto"/>
              <w:jc w:val="center"/>
              <w:rPr>
                <w:ins w:id="1275" w:author="The Law" w:date="2018-06-25T13:41:00Z"/>
                <w:rFonts w:ascii="Calibri" w:eastAsia="Times New Roman" w:hAnsi="Calibri" w:cs="Calibri"/>
                <w:color w:val="000000"/>
                <w:lang w:val="en-US" w:eastAsia="en-US"/>
              </w:rPr>
            </w:pPr>
            <w:ins w:id="1276" w:author="The Law" w:date="2018-06-25T13:41:00Z">
              <w:r w:rsidRPr="00635C55">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277"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CF0CECA" w14:textId="77777777" w:rsidR="00635C55" w:rsidRPr="00635C55" w:rsidRDefault="00635C55" w:rsidP="00635C55">
            <w:pPr>
              <w:spacing w:after="0" w:line="240" w:lineRule="auto"/>
              <w:jc w:val="center"/>
              <w:rPr>
                <w:ins w:id="1278" w:author="The Law" w:date="2018-06-25T13:41:00Z"/>
                <w:rFonts w:ascii="Calibri" w:eastAsia="Times New Roman" w:hAnsi="Calibri" w:cs="Calibri"/>
                <w:color w:val="000000"/>
                <w:lang w:val="en-US" w:eastAsia="en-US"/>
              </w:rPr>
            </w:pPr>
            <w:ins w:id="1279" w:author="The Law" w:date="2018-06-25T13:41:00Z">
              <w:r w:rsidRPr="00635C55">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280" w:author="The Law" w:date="2018-06-25T13:41: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D39F358" w14:textId="77777777" w:rsidR="00635C55" w:rsidRPr="00635C55" w:rsidRDefault="00635C55" w:rsidP="00635C55">
            <w:pPr>
              <w:spacing w:after="0" w:line="240" w:lineRule="auto"/>
              <w:jc w:val="center"/>
              <w:rPr>
                <w:ins w:id="1281" w:author="The Law" w:date="2018-06-25T13:41:00Z"/>
                <w:rFonts w:ascii="Calibri" w:eastAsia="Times New Roman" w:hAnsi="Calibri" w:cs="Calibri"/>
                <w:color w:val="000000"/>
                <w:lang w:val="en-US" w:eastAsia="en-US"/>
              </w:rPr>
            </w:pPr>
            <w:ins w:id="1282" w:author="The Law" w:date="2018-06-25T13:41:00Z">
              <w:r w:rsidRPr="00635C55">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283" w:author="The Law" w:date="2018-06-25T13:41: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339809D" w14:textId="77777777" w:rsidR="00635C55" w:rsidRPr="00635C55" w:rsidRDefault="00635C55" w:rsidP="00635C55">
            <w:pPr>
              <w:spacing w:after="0" w:line="240" w:lineRule="auto"/>
              <w:jc w:val="center"/>
              <w:rPr>
                <w:ins w:id="1284" w:author="The Law" w:date="2018-06-25T13:41:00Z"/>
                <w:rFonts w:ascii="Calibri" w:eastAsia="Times New Roman" w:hAnsi="Calibri" w:cs="Calibri"/>
                <w:color w:val="000000"/>
                <w:lang w:val="en-US" w:eastAsia="en-US"/>
              </w:rPr>
            </w:pPr>
            <w:ins w:id="1285" w:author="The Law" w:date="2018-06-25T13:41:00Z">
              <w:r w:rsidRPr="00635C55">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286" w:author="The Law" w:date="2018-06-25T13:41: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007D470" w14:textId="77777777" w:rsidR="00635C55" w:rsidRPr="00635C55" w:rsidRDefault="00635C55" w:rsidP="00635C55">
            <w:pPr>
              <w:spacing w:after="0" w:line="240" w:lineRule="auto"/>
              <w:jc w:val="center"/>
              <w:rPr>
                <w:ins w:id="1287" w:author="The Law" w:date="2018-06-25T13:41:00Z"/>
                <w:rFonts w:ascii="Calibri" w:eastAsia="Times New Roman" w:hAnsi="Calibri" w:cs="Calibri"/>
                <w:color w:val="000000"/>
                <w:lang w:val="en-US" w:eastAsia="en-US"/>
              </w:rPr>
            </w:pPr>
            <w:ins w:id="1288" w:author="The Law" w:date="2018-06-25T13:41:00Z">
              <w:r w:rsidRPr="00635C55">
                <w:rPr>
                  <w:rFonts w:ascii="Calibri" w:eastAsia="Times New Roman" w:hAnsi="Calibri" w:cs="Calibri"/>
                  <w:color w:val="000000"/>
                  <w:lang w:val="pt-PT" w:eastAsia="en-US"/>
                </w:rPr>
                <w:t>7</w:t>
              </w:r>
            </w:ins>
          </w:p>
        </w:tc>
      </w:tr>
      <w:tr w:rsidR="00635C55" w:rsidRPr="00635C55" w14:paraId="1C6DB29A" w14:textId="77777777" w:rsidTr="00635C55">
        <w:trPr>
          <w:trHeight w:val="300"/>
          <w:jc w:val="center"/>
          <w:ins w:id="1289" w:author="The Law" w:date="2018-06-25T13:41:00Z"/>
          <w:trPrChange w:id="1290" w:author="The Law" w:date="2018-06-25T13:41:00Z">
            <w:trPr>
              <w:trHeight w:val="300"/>
            </w:trPr>
          </w:trPrChange>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Change w:id="1291" w:author="The Law" w:date="2018-06-25T13:41:00Z">
              <w:tcPr>
                <w:tcW w:w="70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1280D2E7" w14:textId="77777777" w:rsidR="00635C55" w:rsidRPr="00635C55" w:rsidRDefault="00635C55" w:rsidP="00635C55">
            <w:pPr>
              <w:spacing w:after="0" w:line="240" w:lineRule="auto"/>
              <w:jc w:val="center"/>
              <w:rPr>
                <w:ins w:id="1292" w:author="The Law" w:date="2018-06-25T13:41:00Z"/>
                <w:rFonts w:ascii="Calibri" w:eastAsia="Times New Roman" w:hAnsi="Calibri" w:cs="Calibri"/>
                <w:color w:val="000000"/>
                <w:lang w:val="en-US" w:eastAsia="en-US"/>
              </w:rPr>
            </w:pPr>
            <w:ins w:id="1293" w:author="The Law" w:date="2018-06-25T13:41:00Z">
              <w:r w:rsidRPr="00635C55">
                <w:rPr>
                  <w:rFonts w:ascii="Calibri" w:eastAsia="Times New Roman" w:hAnsi="Calibri" w:cs="Calibri"/>
                  <w:color w:val="000000"/>
                  <w:lang w:val="pt-PT" w:eastAsia="en-US"/>
                </w:rPr>
                <w:t>Peso</w:t>
              </w:r>
            </w:ins>
          </w:p>
        </w:tc>
        <w:tc>
          <w:tcPr>
            <w:tcW w:w="660" w:type="dxa"/>
            <w:tcBorders>
              <w:top w:val="nil"/>
              <w:left w:val="nil"/>
              <w:bottom w:val="single" w:sz="4" w:space="0" w:color="auto"/>
              <w:right w:val="single" w:sz="4" w:space="0" w:color="auto"/>
            </w:tcBorders>
            <w:shd w:val="clear" w:color="auto" w:fill="auto"/>
            <w:noWrap/>
            <w:vAlign w:val="center"/>
            <w:hideMark/>
            <w:tcPrChange w:id="1294"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73279E50" w14:textId="77777777" w:rsidR="00635C55" w:rsidRPr="00635C55" w:rsidRDefault="00635C55" w:rsidP="00635C55">
            <w:pPr>
              <w:spacing w:after="0" w:line="240" w:lineRule="auto"/>
              <w:jc w:val="center"/>
              <w:rPr>
                <w:ins w:id="1295" w:author="The Law" w:date="2018-06-25T13:41:00Z"/>
                <w:rFonts w:ascii="Calibri" w:eastAsia="Times New Roman" w:hAnsi="Calibri" w:cs="Calibri"/>
                <w:color w:val="000000"/>
                <w:lang w:val="en-US" w:eastAsia="en-US"/>
              </w:rPr>
            </w:pPr>
            <w:ins w:id="1296"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297"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1F15E52" w14:textId="77777777" w:rsidR="00635C55" w:rsidRPr="00635C55" w:rsidRDefault="00635C55" w:rsidP="00635C55">
            <w:pPr>
              <w:spacing w:after="0" w:line="240" w:lineRule="auto"/>
              <w:jc w:val="center"/>
              <w:rPr>
                <w:ins w:id="1298" w:author="The Law" w:date="2018-06-25T13:41:00Z"/>
                <w:rFonts w:ascii="Calibri" w:eastAsia="Times New Roman" w:hAnsi="Calibri" w:cs="Calibri"/>
                <w:color w:val="000000"/>
                <w:lang w:val="en-US" w:eastAsia="en-US"/>
              </w:rPr>
            </w:pPr>
            <w:ins w:id="1299"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300"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33BC41FD" w14:textId="77777777" w:rsidR="00635C55" w:rsidRPr="00635C55" w:rsidRDefault="00635C55" w:rsidP="00635C55">
            <w:pPr>
              <w:spacing w:after="0" w:line="240" w:lineRule="auto"/>
              <w:jc w:val="center"/>
              <w:rPr>
                <w:ins w:id="1301" w:author="The Law" w:date="2018-06-25T13:41:00Z"/>
                <w:rFonts w:ascii="Calibri" w:eastAsia="Times New Roman" w:hAnsi="Calibri" w:cs="Calibri"/>
                <w:color w:val="000000"/>
                <w:lang w:val="en-US" w:eastAsia="en-US"/>
              </w:rPr>
            </w:pPr>
            <w:ins w:id="1302" w:author="The Law" w:date="2018-06-25T13:41:00Z">
              <w:r w:rsidRPr="00635C55">
                <w:rPr>
                  <w:rFonts w:ascii="Calibri" w:eastAsia="Times New Roman" w:hAnsi="Calibri" w:cs="Calibri"/>
                  <w:color w:val="000000"/>
                  <w:lang w:val="pt-PT" w:eastAsia="en-US"/>
                </w:rPr>
                <w:t>3</w:t>
              </w:r>
            </w:ins>
          </w:p>
        </w:tc>
        <w:tc>
          <w:tcPr>
            <w:tcW w:w="700" w:type="dxa"/>
            <w:tcBorders>
              <w:top w:val="nil"/>
              <w:left w:val="nil"/>
              <w:bottom w:val="single" w:sz="4" w:space="0" w:color="auto"/>
              <w:right w:val="single" w:sz="4" w:space="0" w:color="auto"/>
            </w:tcBorders>
            <w:shd w:val="clear" w:color="auto" w:fill="auto"/>
            <w:noWrap/>
            <w:vAlign w:val="center"/>
            <w:hideMark/>
            <w:tcPrChange w:id="1303"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83C445A" w14:textId="77777777" w:rsidR="00635C55" w:rsidRPr="00635C55" w:rsidRDefault="00635C55" w:rsidP="00635C55">
            <w:pPr>
              <w:spacing w:after="0" w:line="240" w:lineRule="auto"/>
              <w:jc w:val="center"/>
              <w:rPr>
                <w:ins w:id="1304" w:author="The Law" w:date="2018-06-25T13:41:00Z"/>
                <w:rFonts w:ascii="Calibri" w:eastAsia="Times New Roman" w:hAnsi="Calibri" w:cs="Calibri"/>
                <w:color w:val="000000"/>
                <w:lang w:val="en-US" w:eastAsia="en-US"/>
              </w:rPr>
            </w:pPr>
            <w:ins w:id="1305" w:author="The Law" w:date="2018-06-25T13:41:00Z">
              <w:r w:rsidRPr="00635C55">
                <w:rPr>
                  <w:rFonts w:ascii="Calibri" w:eastAsia="Times New Roman" w:hAnsi="Calibri" w:cs="Calibri"/>
                  <w:color w:val="000000"/>
                  <w:lang w:val="pt-PT" w:eastAsia="en-US"/>
                </w:rPr>
                <w:t>4</w:t>
              </w:r>
            </w:ins>
          </w:p>
        </w:tc>
        <w:tc>
          <w:tcPr>
            <w:tcW w:w="640" w:type="dxa"/>
            <w:tcBorders>
              <w:top w:val="nil"/>
              <w:left w:val="nil"/>
              <w:bottom w:val="single" w:sz="4" w:space="0" w:color="auto"/>
              <w:right w:val="single" w:sz="4" w:space="0" w:color="auto"/>
            </w:tcBorders>
            <w:shd w:val="clear" w:color="auto" w:fill="auto"/>
            <w:noWrap/>
            <w:vAlign w:val="center"/>
            <w:hideMark/>
            <w:tcPrChange w:id="1306" w:author="The Law" w:date="2018-06-25T13:41:00Z">
              <w:tcPr>
                <w:tcW w:w="640" w:type="dxa"/>
                <w:tcBorders>
                  <w:top w:val="nil"/>
                  <w:left w:val="nil"/>
                  <w:bottom w:val="single" w:sz="4" w:space="0" w:color="auto"/>
                  <w:right w:val="single" w:sz="4" w:space="0" w:color="auto"/>
                </w:tcBorders>
                <w:shd w:val="clear" w:color="auto" w:fill="auto"/>
                <w:noWrap/>
                <w:vAlign w:val="center"/>
                <w:hideMark/>
              </w:tcPr>
            </w:tcPrChange>
          </w:tcPr>
          <w:p w14:paraId="1B170870" w14:textId="77777777" w:rsidR="00635C55" w:rsidRPr="00635C55" w:rsidRDefault="00635C55" w:rsidP="00635C55">
            <w:pPr>
              <w:spacing w:after="0" w:line="240" w:lineRule="auto"/>
              <w:jc w:val="center"/>
              <w:rPr>
                <w:ins w:id="1307" w:author="The Law" w:date="2018-06-25T13:41:00Z"/>
                <w:rFonts w:ascii="Calibri" w:eastAsia="Times New Roman" w:hAnsi="Calibri" w:cs="Calibri"/>
                <w:color w:val="000000"/>
                <w:lang w:val="en-US" w:eastAsia="en-US"/>
              </w:rPr>
            </w:pPr>
            <w:ins w:id="1308" w:author="The Law" w:date="2018-06-25T13:41:00Z">
              <w:r w:rsidRPr="00635C55">
                <w:rPr>
                  <w:rFonts w:ascii="Calibri" w:eastAsia="Times New Roman" w:hAnsi="Calibri" w:cs="Calibri"/>
                  <w:color w:val="000000"/>
                  <w:lang w:val="pt-PT" w:eastAsia="en-US"/>
                </w:rPr>
                <w:t>2</w:t>
              </w:r>
            </w:ins>
          </w:p>
        </w:tc>
        <w:tc>
          <w:tcPr>
            <w:tcW w:w="700" w:type="dxa"/>
            <w:tcBorders>
              <w:top w:val="nil"/>
              <w:left w:val="nil"/>
              <w:bottom w:val="single" w:sz="4" w:space="0" w:color="auto"/>
              <w:right w:val="single" w:sz="4" w:space="0" w:color="auto"/>
            </w:tcBorders>
            <w:shd w:val="clear" w:color="auto" w:fill="auto"/>
            <w:noWrap/>
            <w:vAlign w:val="center"/>
            <w:hideMark/>
            <w:tcPrChange w:id="1309" w:author="The Law" w:date="2018-06-25T13:41:00Z">
              <w:tcPr>
                <w:tcW w:w="700" w:type="dxa"/>
                <w:tcBorders>
                  <w:top w:val="nil"/>
                  <w:left w:val="nil"/>
                  <w:bottom w:val="single" w:sz="4" w:space="0" w:color="auto"/>
                  <w:right w:val="single" w:sz="4" w:space="0" w:color="auto"/>
                </w:tcBorders>
                <w:shd w:val="clear" w:color="auto" w:fill="auto"/>
                <w:noWrap/>
                <w:vAlign w:val="center"/>
                <w:hideMark/>
              </w:tcPr>
            </w:tcPrChange>
          </w:tcPr>
          <w:p w14:paraId="5DAB7F10" w14:textId="77777777" w:rsidR="00635C55" w:rsidRPr="00635C55" w:rsidRDefault="00635C55" w:rsidP="00635C55">
            <w:pPr>
              <w:spacing w:after="0" w:line="240" w:lineRule="auto"/>
              <w:jc w:val="center"/>
              <w:rPr>
                <w:ins w:id="1310" w:author="The Law" w:date="2018-06-25T13:41:00Z"/>
                <w:rFonts w:ascii="Calibri" w:eastAsia="Times New Roman" w:hAnsi="Calibri" w:cs="Calibri"/>
                <w:color w:val="000000"/>
                <w:lang w:val="en-US" w:eastAsia="en-US"/>
              </w:rPr>
            </w:pPr>
            <w:ins w:id="1311" w:author="The Law" w:date="2018-06-25T13:41:00Z">
              <w:r w:rsidRPr="00635C55">
                <w:rPr>
                  <w:rFonts w:ascii="Calibri" w:eastAsia="Times New Roman" w:hAnsi="Calibri" w:cs="Calibri"/>
                  <w:color w:val="000000"/>
                  <w:lang w:val="pt-PT" w:eastAsia="en-US"/>
                </w:rPr>
                <w:t>3</w:t>
              </w:r>
            </w:ins>
          </w:p>
        </w:tc>
        <w:tc>
          <w:tcPr>
            <w:tcW w:w="660" w:type="dxa"/>
            <w:tcBorders>
              <w:top w:val="nil"/>
              <w:left w:val="nil"/>
              <w:bottom w:val="single" w:sz="4" w:space="0" w:color="auto"/>
              <w:right w:val="single" w:sz="4" w:space="0" w:color="auto"/>
            </w:tcBorders>
            <w:shd w:val="clear" w:color="auto" w:fill="auto"/>
            <w:noWrap/>
            <w:vAlign w:val="center"/>
            <w:hideMark/>
            <w:tcPrChange w:id="1312" w:author="The Law" w:date="2018-06-25T13:41:00Z">
              <w:tcPr>
                <w:tcW w:w="660" w:type="dxa"/>
                <w:tcBorders>
                  <w:top w:val="nil"/>
                  <w:left w:val="nil"/>
                  <w:bottom w:val="single" w:sz="4" w:space="0" w:color="auto"/>
                  <w:right w:val="single" w:sz="4" w:space="0" w:color="auto"/>
                </w:tcBorders>
                <w:shd w:val="clear" w:color="auto" w:fill="auto"/>
                <w:noWrap/>
                <w:vAlign w:val="center"/>
                <w:hideMark/>
              </w:tcPr>
            </w:tcPrChange>
          </w:tcPr>
          <w:p w14:paraId="17366281" w14:textId="4C497700" w:rsidR="00635C55" w:rsidRPr="00635C55" w:rsidRDefault="008A091D">
            <w:pPr>
              <w:keepNext/>
              <w:spacing w:after="0" w:line="240" w:lineRule="auto"/>
              <w:jc w:val="center"/>
              <w:rPr>
                <w:ins w:id="1313" w:author="The Law" w:date="2018-06-25T13:41:00Z"/>
                <w:rFonts w:ascii="Calibri" w:eastAsia="Times New Roman" w:hAnsi="Calibri" w:cs="Calibri"/>
                <w:color w:val="000000"/>
                <w:lang w:val="en-US" w:eastAsia="en-US"/>
              </w:rPr>
              <w:pPrChange w:id="1314" w:author="The Law" w:date="2018-06-25T13:42:00Z">
                <w:pPr>
                  <w:spacing w:after="0" w:line="240" w:lineRule="auto"/>
                  <w:jc w:val="center"/>
                </w:pPr>
              </w:pPrChange>
            </w:pPr>
            <w:ins w:id="1315" w:author="The Law" w:date="2018-06-25T13:45:00Z">
              <w:r>
                <w:rPr>
                  <w:rFonts w:ascii="Calibri" w:eastAsia="Times New Roman" w:hAnsi="Calibri" w:cs="Calibri"/>
                  <w:color w:val="000000"/>
                  <w:lang w:val="en-US" w:eastAsia="en-US"/>
                </w:rPr>
                <w:t>4</w:t>
              </w:r>
            </w:ins>
          </w:p>
        </w:tc>
      </w:tr>
    </w:tbl>
    <w:p w14:paraId="21EFC26A" w14:textId="78D81AEA" w:rsidR="00635C55" w:rsidRPr="00635C55" w:rsidRDefault="00635C55">
      <w:pPr>
        <w:pStyle w:val="Legenda"/>
        <w:jc w:val="center"/>
        <w:rPr>
          <w:ins w:id="1316" w:author="The Law" w:date="2018-06-25T13:39:00Z"/>
          <w:highlight w:val="yellow"/>
          <w:lang w:val="pt-PT"/>
          <w:rPrChange w:id="1317" w:author="The Law" w:date="2018-06-25T13:42:00Z">
            <w:rPr>
              <w:ins w:id="1318" w:author="The Law" w:date="2018-06-25T13:39:00Z"/>
              <w:highlight w:val="yellow"/>
              <w:lang w:val="pt-PT"/>
            </w:rPr>
          </w:rPrChange>
        </w:rPr>
        <w:pPrChange w:id="1319" w:author="The Law" w:date="2018-06-25T13:42:00Z">
          <w:pPr>
            <w:pStyle w:val="ThesisBodyText"/>
          </w:pPr>
        </w:pPrChange>
      </w:pPr>
      <w:bookmarkStart w:id="1320" w:name="_Toc517701413"/>
      <w:ins w:id="1321" w:author="The Law" w:date="2018-06-25T13:42:00Z">
        <w:r w:rsidRPr="00635C55">
          <w:rPr>
            <w:lang w:val="pt-PT"/>
            <w:rPrChange w:id="1322" w:author="The Law" w:date="2018-06-25T13:42:00Z">
              <w:rPr/>
            </w:rPrChange>
          </w:rPr>
          <w:t xml:space="preserve">Figura </w:t>
        </w:r>
        <w:r>
          <w:fldChar w:fldCharType="begin"/>
        </w:r>
        <w:r w:rsidRPr="00635C55">
          <w:rPr>
            <w:lang w:val="pt-PT"/>
            <w:rPrChange w:id="1323" w:author="The Law" w:date="2018-06-25T13:42:00Z">
              <w:rPr/>
            </w:rPrChange>
          </w:rPr>
          <w:instrText xml:space="preserve"> SEQ Figura \* ARABIC </w:instrText>
        </w:r>
      </w:ins>
      <w:r>
        <w:fldChar w:fldCharType="separate"/>
      </w:r>
      <w:ins w:id="1324" w:author="The Law" w:date="2018-06-25T14:46:00Z">
        <w:r w:rsidR="002F38F4">
          <w:rPr>
            <w:noProof/>
            <w:lang w:val="pt-PT"/>
          </w:rPr>
          <w:t>3</w:t>
        </w:r>
      </w:ins>
      <w:ins w:id="1325" w:author="The Law" w:date="2018-06-25T13:42:00Z">
        <w:r>
          <w:fldChar w:fldCharType="end"/>
        </w:r>
        <w:r w:rsidRPr="00635C55">
          <w:rPr>
            <w:lang w:val="pt-PT"/>
            <w:rPrChange w:id="1326" w:author="The Law" w:date="2018-06-25T13:42:00Z">
              <w:rPr/>
            </w:rPrChange>
          </w:rPr>
          <w:t xml:space="preserve"> - </w:t>
        </w:r>
      </w:ins>
      <w:ins w:id="1327" w:author="The Law" w:date="2018-06-25T13:57:00Z">
        <w:r w:rsidR="00A961ED">
          <w:rPr>
            <w:lang w:val="pt-PT"/>
          </w:rPr>
          <w:t>Vetor</w:t>
        </w:r>
      </w:ins>
      <w:ins w:id="1328" w:author="The Law" w:date="2018-06-25T13:42:00Z">
        <w:r w:rsidRPr="00635C55">
          <w:rPr>
            <w:lang w:val="pt-PT"/>
            <w:rPrChange w:id="1329" w:author="The Law" w:date="2018-06-25T13:42:00Z">
              <w:rPr/>
            </w:rPrChange>
          </w:rPr>
          <w:t xml:space="preserve"> de pesos do problema exemplo</w:t>
        </w:r>
      </w:ins>
      <w:bookmarkEnd w:id="1320"/>
    </w:p>
    <w:p w14:paraId="04DEB298" w14:textId="4838D64A" w:rsidR="00AC314D" w:rsidRDefault="00AC314D" w:rsidP="00AC314D">
      <w:pPr>
        <w:pStyle w:val="ThesisBodyText"/>
        <w:rPr>
          <w:ins w:id="1330" w:author="Maninhas" w:date="2018-06-25T08:48:00Z"/>
          <w:lang w:val="pt-PT"/>
        </w:rPr>
      </w:pPr>
      <w:ins w:id="1331" w:author="Maninhas" w:date="2018-06-25T08:48:00Z">
        <w:r w:rsidRPr="00A961ED">
          <w:rPr>
            <w:lang w:val="pt-PT"/>
            <w:rPrChange w:id="1332" w:author="The Law" w:date="2018-06-25T14:01:00Z">
              <w:rPr>
                <w:highlight w:val="yellow"/>
                <w:lang w:val="pt-PT"/>
              </w:rPr>
            </w:rPrChange>
          </w:rPr>
          <w:t xml:space="preserve">Todos os nós devem estar conectados a um regenerador. O regenerador pode </w:t>
        </w:r>
        <w:del w:id="1333" w:author="Rodrigo" w:date="2018-06-25T12:10:00Z">
          <w:r w:rsidRPr="00A961ED" w:rsidDel="003B294E">
            <w:rPr>
              <w:lang w:val="pt-PT"/>
              <w:rPrChange w:id="1334" w:author="The Law" w:date="2018-06-25T14:01:00Z">
                <w:rPr>
                  <w:highlight w:val="yellow"/>
                  <w:lang w:val="pt-PT"/>
                </w:rPr>
              </w:rPrChange>
            </w:rPr>
            <w:delText>estar  no</w:delText>
          </w:r>
        </w:del>
      </w:ins>
      <w:ins w:id="1335" w:author="Rodrigo" w:date="2018-06-25T12:10:00Z">
        <w:r w:rsidR="003B294E" w:rsidRPr="00A961ED">
          <w:rPr>
            <w:lang w:val="pt-PT"/>
            <w:rPrChange w:id="1336" w:author="The Law" w:date="2018-06-25T14:01:00Z">
              <w:rPr>
                <w:highlight w:val="yellow"/>
                <w:lang w:val="pt-PT"/>
              </w:rPr>
            </w:rPrChange>
          </w:rPr>
          <w:t>estar no</w:t>
        </w:r>
      </w:ins>
      <w:ins w:id="1337" w:author="Maninhas" w:date="2018-06-25T08:48:00Z">
        <w:r w:rsidRPr="00A961ED">
          <w:rPr>
            <w:lang w:val="pt-PT"/>
            <w:rPrChange w:id="1338" w:author="The Law" w:date="2018-06-25T14:01:00Z">
              <w:rPr>
                <w:highlight w:val="yellow"/>
                <w:lang w:val="pt-PT"/>
              </w:rPr>
            </w:rPrChange>
          </w:rPr>
          <w:t xml:space="preserve"> próprio nó ou num dos nós adjacentes, isto é, num dos nós ligados a esse nó.</w:t>
        </w:r>
      </w:ins>
    </w:p>
    <w:p w14:paraId="6E76134F" w14:textId="77777777" w:rsidR="00AC314D" w:rsidRPr="003C07BF" w:rsidRDefault="00AC314D" w:rsidP="00AC314D">
      <w:pPr>
        <w:pStyle w:val="ThesisBodyText"/>
        <w:rPr>
          <w:ins w:id="1339" w:author="Maninhas" w:date="2018-06-25T08:48:00Z"/>
          <w:lang w:val="pt-PT"/>
        </w:rPr>
      </w:pPr>
      <w:ins w:id="1340" w:author="Maninhas" w:date="2018-06-25T08:48:00Z">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_Ref517679395 \h </w:instrText>
        </w:r>
      </w:ins>
      <w:r>
        <w:rPr>
          <w:lang w:val="pt-PT"/>
        </w:rPr>
      </w:r>
      <w:ins w:id="1341" w:author="Maninhas" w:date="2018-06-25T08:48:00Z">
        <w:del w:id="1342"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3</w:delText>
          </w:r>
        </w:del>
        <w:r>
          <w:rPr>
            <w:lang w:val="pt-PT"/>
          </w:rPr>
          <w:fldChar w:fldCharType="end"/>
        </w:r>
        <w:r w:rsidRPr="0039665E">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03F26509" w14:textId="77777777" w:rsidTr="003B294E">
        <w:trPr>
          <w:trHeight w:val="300"/>
          <w:jc w:val="center"/>
          <w:ins w:id="1343"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2CFB057" w14:textId="77777777" w:rsidR="00AC314D" w:rsidRPr="00484455" w:rsidRDefault="00AC314D" w:rsidP="003B294E">
            <w:pPr>
              <w:spacing w:after="0" w:line="240" w:lineRule="auto"/>
              <w:jc w:val="center"/>
              <w:rPr>
                <w:ins w:id="1344" w:author="Maninhas" w:date="2018-06-25T08:48:00Z"/>
                <w:rFonts w:ascii="Calibri" w:eastAsia="Times New Roman" w:hAnsi="Calibri" w:cs="Calibri"/>
                <w:color w:val="000000"/>
                <w:lang w:val="pt-PT" w:eastAsia="en-US"/>
              </w:rPr>
            </w:pPr>
            <w:ins w:id="1345"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4ACD026" w14:textId="77777777" w:rsidR="00AC314D" w:rsidRPr="00484455" w:rsidRDefault="00AC314D" w:rsidP="003B294E">
            <w:pPr>
              <w:spacing w:after="0" w:line="240" w:lineRule="auto"/>
              <w:jc w:val="center"/>
              <w:rPr>
                <w:ins w:id="1346" w:author="Maninhas" w:date="2018-06-25T08:48:00Z"/>
                <w:rFonts w:ascii="Calibri" w:eastAsia="Times New Roman" w:hAnsi="Calibri" w:cs="Calibri"/>
                <w:color w:val="000000"/>
                <w:lang w:val="pt-PT" w:eastAsia="en-US"/>
              </w:rPr>
            </w:pPr>
            <w:ins w:id="1347"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4BA13C6" w14:textId="77777777" w:rsidR="00AC314D" w:rsidRPr="00484455" w:rsidRDefault="00AC314D" w:rsidP="003B294E">
            <w:pPr>
              <w:spacing w:after="0" w:line="240" w:lineRule="auto"/>
              <w:jc w:val="center"/>
              <w:rPr>
                <w:ins w:id="1348" w:author="Maninhas" w:date="2018-06-25T08:48:00Z"/>
                <w:rFonts w:ascii="Calibri" w:eastAsia="Times New Roman" w:hAnsi="Calibri" w:cs="Calibri"/>
                <w:color w:val="000000"/>
                <w:lang w:val="pt-PT" w:eastAsia="en-US"/>
              </w:rPr>
            </w:pPr>
            <w:ins w:id="1349"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1958831" w14:textId="77777777" w:rsidR="00AC314D" w:rsidRPr="00484455" w:rsidRDefault="00AC314D" w:rsidP="003B294E">
            <w:pPr>
              <w:spacing w:after="0" w:line="240" w:lineRule="auto"/>
              <w:jc w:val="center"/>
              <w:rPr>
                <w:ins w:id="1350" w:author="Maninhas" w:date="2018-06-25T08:48:00Z"/>
                <w:rFonts w:ascii="Calibri" w:eastAsia="Times New Roman" w:hAnsi="Calibri" w:cs="Calibri"/>
                <w:color w:val="000000"/>
                <w:lang w:val="pt-PT" w:eastAsia="en-US"/>
              </w:rPr>
            </w:pPr>
            <w:ins w:id="1351"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096A3E7" w14:textId="77777777" w:rsidR="00AC314D" w:rsidRPr="00484455" w:rsidRDefault="00AC314D" w:rsidP="003B294E">
            <w:pPr>
              <w:spacing w:after="0" w:line="240" w:lineRule="auto"/>
              <w:jc w:val="center"/>
              <w:rPr>
                <w:ins w:id="1352" w:author="Maninhas" w:date="2018-06-25T08:48:00Z"/>
                <w:rFonts w:ascii="Calibri" w:eastAsia="Times New Roman" w:hAnsi="Calibri" w:cs="Calibri"/>
                <w:color w:val="000000"/>
                <w:lang w:val="pt-PT" w:eastAsia="en-US"/>
              </w:rPr>
            </w:pPr>
            <w:ins w:id="1353"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E1AC888" w14:textId="77777777" w:rsidR="00AC314D" w:rsidRPr="00484455" w:rsidRDefault="00AC314D" w:rsidP="003B294E">
            <w:pPr>
              <w:spacing w:after="0" w:line="240" w:lineRule="auto"/>
              <w:jc w:val="center"/>
              <w:rPr>
                <w:ins w:id="1354" w:author="Maninhas" w:date="2018-06-25T08:48:00Z"/>
                <w:rFonts w:ascii="Calibri" w:eastAsia="Times New Roman" w:hAnsi="Calibri" w:cs="Calibri"/>
                <w:color w:val="000000"/>
                <w:lang w:val="pt-PT" w:eastAsia="en-US"/>
              </w:rPr>
            </w:pPr>
            <w:ins w:id="1355"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48BEDBC" w14:textId="77777777" w:rsidR="00AC314D" w:rsidRPr="00484455" w:rsidRDefault="00AC314D" w:rsidP="003B294E">
            <w:pPr>
              <w:spacing w:after="0" w:line="240" w:lineRule="auto"/>
              <w:jc w:val="center"/>
              <w:rPr>
                <w:ins w:id="1356" w:author="Maninhas" w:date="2018-06-25T08:48:00Z"/>
                <w:rFonts w:ascii="Calibri" w:eastAsia="Times New Roman" w:hAnsi="Calibri" w:cs="Calibri"/>
                <w:color w:val="000000"/>
                <w:lang w:val="pt-PT" w:eastAsia="en-US"/>
              </w:rPr>
            </w:pPr>
            <w:ins w:id="1357"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72C2774" w14:textId="77777777" w:rsidR="00AC314D" w:rsidRPr="00484455" w:rsidRDefault="00AC314D" w:rsidP="003B294E">
            <w:pPr>
              <w:spacing w:after="0" w:line="240" w:lineRule="auto"/>
              <w:jc w:val="center"/>
              <w:rPr>
                <w:ins w:id="1358" w:author="Maninhas" w:date="2018-06-25T08:48:00Z"/>
                <w:rFonts w:ascii="Calibri" w:eastAsia="Times New Roman" w:hAnsi="Calibri" w:cs="Calibri"/>
                <w:color w:val="000000"/>
                <w:lang w:val="pt-PT" w:eastAsia="en-US"/>
              </w:rPr>
            </w:pPr>
            <w:ins w:id="1359" w:author="Maninhas" w:date="2018-06-25T08:48:00Z">
              <w:r w:rsidRPr="00484455">
                <w:rPr>
                  <w:rFonts w:ascii="Calibri" w:eastAsia="Times New Roman" w:hAnsi="Calibri" w:cs="Calibri"/>
                  <w:color w:val="000000"/>
                  <w:lang w:val="pt-PT" w:eastAsia="en-US"/>
                </w:rPr>
                <w:t>7</w:t>
              </w:r>
            </w:ins>
          </w:p>
        </w:tc>
      </w:tr>
      <w:tr w:rsidR="00AC314D" w:rsidRPr="00484455" w14:paraId="012266B1" w14:textId="77777777" w:rsidTr="003B294E">
        <w:trPr>
          <w:trHeight w:val="300"/>
          <w:jc w:val="center"/>
          <w:ins w:id="1360"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051AC039" w14:textId="77777777" w:rsidR="00AC314D" w:rsidRPr="00484455" w:rsidRDefault="00AC314D" w:rsidP="003B294E">
            <w:pPr>
              <w:spacing w:after="0" w:line="240" w:lineRule="auto"/>
              <w:jc w:val="center"/>
              <w:rPr>
                <w:ins w:id="1361" w:author="Maninhas" w:date="2018-06-25T08:48:00Z"/>
                <w:rFonts w:ascii="Calibri" w:eastAsia="Times New Roman" w:hAnsi="Calibri" w:cs="Calibri"/>
                <w:color w:val="000000"/>
                <w:lang w:val="pt-PT" w:eastAsia="en-US"/>
              </w:rPr>
            </w:pPr>
            <w:ins w:id="1362"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6E4CF5CA" w14:textId="77777777" w:rsidR="00AC314D" w:rsidRPr="00484455" w:rsidRDefault="00AC314D" w:rsidP="003B294E">
            <w:pPr>
              <w:spacing w:after="0" w:line="240" w:lineRule="auto"/>
              <w:jc w:val="center"/>
              <w:rPr>
                <w:ins w:id="1363" w:author="Maninhas" w:date="2018-06-25T08:48:00Z"/>
                <w:rFonts w:ascii="Calibri" w:eastAsia="Times New Roman" w:hAnsi="Calibri" w:cs="Calibri"/>
                <w:color w:val="000000"/>
                <w:lang w:val="pt-PT" w:eastAsia="en-US"/>
              </w:rPr>
            </w:pPr>
            <w:ins w:id="1364"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97E313C" w14:textId="77777777" w:rsidR="00AC314D" w:rsidRPr="00484455" w:rsidRDefault="00AC314D" w:rsidP="003B294E">
            <w:pPr>
              <w:spacing w:after="0" w:line="240" w:lineRule="auto"/>
              <w:jc w:val="center"/>
              <w:rPr>
                <w:ins w:id="1365" w:author="Maninhas" w:date="2018-06-25T08:48:00Z"/>
                <w:rFonts w:ascii="Calibri" w:eastAsia="Times New Roman" w:hAnsi="Calibri" w:cs="Calibri"/>
                <w:color w:val="000000"/>
                <w:lang w:val="pt-PT" w:eastAsia="en-US"/>
              </w:rPr>
            </w:pPr>
            <w:ins w:id="1366"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19337F2D" w14:textId="77777777" w:rsidR="00AC314D" w:rsidRPr="00484455" w:rsidRDefault="00AC314D" w:rsidP="003B294E">
            <w:pPr>
              <w:spacing w:after="0" w:line="240" w:lineRule="auto"/>
              <w:jc w:val="center"/>
              <w:rPr>
                <w:ins w:id="1367" w:author="Maninhas" w:date="2018-06-25T08:48:00Z"/>
                <w:rFonts w:ascii="Calibri" w:eastAsia="Times New Roman" w:hAnsi="Calibri" w:cs="Calibri"/>
                <w:color w:val="000000"/>
                <w:lang w:val="pt-PT" w:eastAsia="en-US"/>
              </w:rPr>
            </w:pPr>
            <w:ins w:id="1368"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67A2938C" w14:textId="77777777" w:rsidR="00AC314D" w:rsidRPr="00484455" w:rsidRDefault="00AC314D" w:rsidP="003B294E">
            <w:pPr>
              <w:spacing w:after="0" w:line="240" w:lineRule="auto"/>
              <w:jc w:val="center"/>
              <w:rPr>
                <w:ins w:id="1369" w:author="Maninhas" w:date="2018-06-25T08:48:00Z"/>
                <w:rFonts w:ascii="Calibri" w:eastAsia="Times New Roman" w:hAnsi="Calibri" w:cs="Calibri"/>
                <w:color w:val="000000"/>
                <w:lang w:val="pt-PT" w:eastAsia="en-US"/>
              </w:rPr>
            </w:pPr>
            <w:ins w:id="1370" w:author="Maninhas" w:date="2018-06-25T08:48:00Z">
              <w:r w:rsidRPr="00484455">
                <w:rPr>
                  <w:rFonts w:ascii="Calibri" w:eastAsia="Times New Roman" w:hAnsi="Calibri" w:cs="Calibri"/>
                  <w:color w:val="000000"/>
                  <w:lang w:val="pt-PT" w:eastAsia="en-US"/>
                </w:rPr>
                <w:t>0</w:t>
              </w:r>
            </w:ins>
          </w:p>
        </w:tc>
        <w:tc>
          <w:tcPr>
            <w:tcW w:w="560" w:type="dxa"/>
            <w:tcBorders>
              <w:top w:val="nil"/>
              <w:left w:val="nil"/>
              <w:bottom w:val="single" w:sz="4" w:space="0" w:color="auto"/>
              <w:right w:val="single" w:sz="4" w:space="0" w:color="auto"/>
            </w:tcBorders>
            <w:shd w:val="clear" w:color="auto" w:fill="auto"/>
            <w:noWrap/>
            <w:vAlign w:val="bottom"/>
            <w:hideMark/>
          </w:tcPr>
          <w:p w14:paraId="63035685" w14:textId="77777777" w:rsidR="00AC314D" w:rsidRPr="00484455" w:rsidRDefault="00AC314D" w:rsidP="003B294E">
            <w:pPr>
              <w:spacing w:after="0" w:line="240" w:lineRule="auto"/>
              <w:jc w:val="center"/>
              <w:rPr>
                <w:ins w:id="1371" w:author="Maninhas" w:date="2018-06-25T08:48:00Z"/>
                <w:rFonts w:ascii="Calibri" w:eastAsia="Times New Roman" w:hAnsi="Calibri" w:cs="Calibri"/>
                <w:color w:val="000000"/>
                <w:lang w:val="pt-PT" w:eastAsia="en-US"/>
              </w:rPr>
            </w:pPr>
            <w:ins w:id="1372" w:author="Maninhas" w:date="2018-06-25T08:48:00Z">
              <w:r w:rsidRPr="00484455">
                <w:rPr>
                  <w:rFonts w:ascii="Calibri" w:eastAsia="Times New Roman" w:hAnsi="Calibri" w:cs="Calibri"/>
                  <w:color w:val="000000"/>
                  <w:lang w:val="pt-PT" w:eastAsia="en-US"/>
                </w:rPr>
                <w:t>1</w:t>
              </w:r>
            </w:ins>
          </w:p>
        </w:tc>
        <w:tc>
          <w:tcPr>
            <w:tcW w:w="520" w:type="dxa"/>
            <w:tcBorders>
              <w:top w:val="nil"/>
              <w:left w:val="nil"/>
              <w:bottom w:val="single" w:sz="4" w:space="0" w:color="auto"/>
              <w:right w:val="single" w:sz="4" w:space="0" w:color="auto"/>
            </w:tcBorders>
            <w:shd w:val="clear" w:color="auto" w:fill="auto"/>
            <w:noWrap/>
            <w:vAlign w:val="bottom"/>
            <w:hideMark/>
          </w:tcPr>
          <w:p w14:paraId="121B2567" w14:textId="77777777" w:rsidR="00AC314D" w:rsidRPr="00484455" w:rsidRDefault="00AC314D" w:rsidP="003B294E">
            <w:pPr>
              <w:spacing w:after="0" w:line="240" w:lineRule="auto"/>
              <w:jc w:val="center"/>
              <w:rPr>
                <w:ins w:id="1373" w:author="Maninhas" w:date="2018-06-25T08:48:00Z"/>
                <w:rFonts w:ascii="Calibri" w:eastAsia="Times New Roman" w:hAnsi="Calibri" w:cs="Calibri"/>
                <w:color w:val="000000"/>
                <w:lang w:val="pt-PT" w:eastAsia="en-US"/>
              </w:rPr>
            </w:pPr>
            <w:ins w:id="1374"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676A846" w14:textId="77777777" w:rsidR="00AC314D" w:rsidRPr="00484455" w:rsidRDefault="00AC314D">
            <w:pPr>
              <w:keepNext/>
              <w:spacing w:after="0" w:line="240" w:lineRule="auto"/>
              <w:jc w:val="center"/>
              <w:rPr>
                <w:ins w:id="1375" w:author="Maninhas" w:date="2018-06-25T08:48:00Z"/>
                <w:rFonts w:ascii="Calibri" w:eastAsia="Times New Roman" w:hAnsi="Calibri" w:cs="Calibri"/>
                <w:color w:val="000000"/>
                <w:lang w:val="pt-PT" w:eastAsia="en-US"/>
              </w:rPr>
            </w:pPr>
            <w:ins w:id="1376" w:author="Maninhas" w:date="2018-06-25T08:48:00Z">
              <w:r w:rsidRPr="00484455">
                <w:rPr>
                  <w:rFonts w:ascii="Calibri" w:eastAsia="Times New Roman" w:hAnsi="Calibri" w:cs="Calibri"/>
                  <w:color w:val="000000"/>
                  <w:lang w:val="pt-PT" w:eastAsia="en-US"/>
                </w:rPr>
                <w:t>0</w:t>
              </w:r>
            </w:ins>
          </w:p>
        </w:tc>
      </w:tr>
    </w:tbl>
    <w:p w14:paraId="406B6265" w14:textId="0CB9BE42" w:rsidR="00A961ED" w:rsidRPr="00A961ED" w:rsidRDefault="00A961ED">
      <w:pPr>
        <w:pStyle w:val="Legenda"/>
        <w:jc w:val="center"/>
        <w:rPr>
          <w:ins w:id="1377" w:author="The Law" w:date="2018-06-25T13:59:00Z"/>
          <w:lang w:val="pt-PT"/>
          <w:rPrChange w:id="1378" w:author="The Law" w:date="2018-06-25T13:59:00Z">
            <w:rPr>
              <w:ins w:id="1379" w:author="The Law" w:date="2018-06-25T13:59:00Z"/>
            </w:rPr>
          </w:rPrChange>
        </w:rPr>
        <w:pPrChange w:id="1380" w:author="The Law" w:date="2018-06-25T13:59:00Z">
          <w:pPr>
            <w:pStyle w:val="Legenda"/>
          </w:pPr>
        </w:pPrChange>
      </w:pPr>
      <w:bookmarkStart w:id="1381" w:name="_Toc517701414"/>
      <w:ins w:id="1382" w:author="The Law" w:date="2018-06-25T13:59:00Z">
        <w:r w:rsidRPr="00A961ED">
          <w:rPr>
            <w:lang w:val="pt-PT"/>
            <w:rPrChange w:id="1383" w:author="The Law" w:date="2018-06-25T13:59:00Z">
              <w:rPr/>
            </w:rPrChange>
          </w:rPr>
          <w:t xml:space="preserve">Figura </w:t>
        </w:r>
        <w:r>
          <w:fldChar w:fldCharType="begin"/>
        </w:r>
        <w:r w:rsidRPr="00A961ED">
          <w:rPr>
            <w:lang w:val="pt-PT"/>
            <w:rPrChange w:id="1384" w:author="The Law" w:date="2018-06-25T13:59:00Z">
              <w:rPr/>
            </w:rPrChange>
          </w:rPr>
          <w:instrText xml:space="preserve"> SEQ Figura \* ARABIC </w:instrText>
        </w:r>
      </w:ins>
      <w:r>
        <w:fldChar w:fldCharType="separate"/>
      </w:r>
      <w:ins w:id="1385" w:author="The Law" w:date="2018-06-25T14:46:00Z">
        <w:r w:rsidR="002F38F4">
          <w:rPr>
            <w:noProof/>
            <w:lang w:val="pt-PT"/>
          </w:rPr>
          <w:t>4</w:t>
        </w:r>
      </w:ins>
      <w:ins w:id="1386" w:author="The Law" w:date="2018-06-25T13:59:00Z">
        <w:r>
          <w:fldChar w:fldCharType="end"/>
        </w:r>
        <w:r w:rsidRPr="00A961ED">
          <w:rPr>
            <w:lang w:val="pt-PT"/>
            <w:rPrChange w:id="1387" w:author="The Law" w:date="2018-06-25T13:59:00Z">
              <w:rPr/>
            </w:rPrChange>
          </w:rPr>
          <w:t xml:space="preserve"> - Exemplo de uma solução inviável</w:t>
        </w:r>
        <w:bookmarkEnd w:id="1381"/>
      </w:ins>
    </w:p>
    <w:p w14:paraId="1FCA3EF0" w14:textId="3044BBF0" w:rsidR="00AC314D" w:rsidRPr="00484455" w:rsidDel="00635C55" w:rsidRDefault="00AC314D">
      <w:pPr>
        <w:pStyle w:val="Legenda"/>
        <w:spacing w:before="120"/>
        <w:rPr>
          <w:ins w:id="1388" w:author="Maninhas" w:date="2018-06-25T08:48:00Z"/>
          <w:del w:id="1389" w:author="The Law" w:date="2018-06-25T13:35:00Z"/>
          <w:lang w:val="pt-PT"/>
        </w:rPr>
        <w:pPrChange w:id="1390" w:author="The Law" w:date="2018-06-25T13:59:00Z">
          <w:pPr>
            <w:pStyle w:val="Legenda"/>
            <w:spacing w:before="120"/>
            <w:jc w:val="center"/>
          </w:pPr>
        </w:pPrChange>
      </w:pPr>
      <w:ins w:id="1391" w:author="Maninhas" w:date="2018-06-25T08:48:00Z">
        <w:del w:id="1392" w:author="The Law" w:date="2018-06-25T13:59:00Z">
          <w:r w:rsidRPr="00484455" w:rsidDel="00A961ED">
            <w:rPr>
              <w:lang w:val="pt-PT"/>
            </w:rPr>
            <w:delText xml:space="preserve">Figura </w:delText>
          </w:r>
        </w:del>
        <w:del w:id="1393" w:author="The Law" w:date="2018-06-25T13:48:00Z">
          <w:r w:rsidRPr="00484455" w:rsidDel="008A091D">
            <w:rPr>
              <w:lang w:val="pt-PT"/>
            </w:rPr>
            <w:fldChar w:fldCharType="begin"/>
          </w:r>
          <w:r w:rsidRPr="00484455" w:rsidDel="008A091D">
            <w:rPr>
              <w:lang w:val="pt-PT"/>
            </w:rPr>
            <w:delInstrText xml:space="preserve"> SEQ Figura \* ARABIC </w:delInstrText>
          </w:r>
          <w:r w:rsidRPr="00484455" w:rsidDel="008A091D">
            <w:rPr>
              <w:lang w:val="pt-PT"/>
            </w:rPr>
            <w:fldChar w:fldCharType="separate"/>
          </w:r>
          <w:r w:rsidRPr="00484455" w:rsidDel="008A091D">
            <w:rPr>
              <w:noProof/>
              <w:lang w:val="pt-PT"/>
            </w:rPr>
            <w:delText>3</w:delText>
          </w:r>
          <w:r w:rsidRPr="00484455" w:rsidDel="008A091D">
            <w:rPr>
              <w:lang w:val="pt-PT"/>
            </w:rPr>
            <w:fldChar w:fldCharType="end"/>
          </w:r>
        </w:del>
        <w:del w:id="1394" w:author="The Law" w:date="2018-06-25T13:59:00Z">
          <w:r w:rsidRPr="00484455" w:rsidDel="00A961ED">
            <w:rPr>
              <w:lang w:val="pt-PT"/>
            </w:rPr>
            <w:delText xml:space="preserve"> - Exemplo de </w:delText>
          </w:r>
          <w:r w:rsidDel="00A961ED">
            <w:rPr>
              <w:lang w:val="pt-PT"/>
            </w:rPr>
            <w:delText xml:space="preserve">uma </w:delText>
          </w:r>
          <w:r w:rsidRPr="00484455" w:rsidDel="00A961ED">
            <w:rPr>
              <w:lang w:val="pt-PT"/>
            </w:rPr>
            <w:delText>solução</w:delText>
          </w:r>
          <w:r w:rsidDel="00A961ED">
            <w:rPr>
              <w:lang w:val="pt-PT"/>
            </w:rPr>
            <w:delText xml:space="preserve"> inviável</w:delText>
          </w:r>
        </w:del>
      </w:ins>
    </w:p>
    <w:p w14:paraId="2CDD3E3A" w14:textId="77777777" w:rsidR="00AC314D" w:rsidRPr="00484455" w:rsidDel="00635C55" w:rsidRDefault="00AC314D">
      <w:pPr>
        <w:rPr>
          <w:ins w:id="1395" w:author="Maninhas" w:date="2018-06-25T08:48:00Z"/>
          <w:del w:id="1396" w:author="The Law" w:date="2018-06-25T13:35:00Z"/>
          <w:lang w:val="pt-PT"/>
        </w:rPr>
      </w:pPr>
    </w:p>
    <w:p w14:paraId="3EA90F86" w14:textId="77777777" w:rsidR="00AC314D" w:rsidRPr="00484455" w:rsidDel="00635C55" w:rsidRDefault="00AC314D">
      <w:pPr>
        <w:rPr>
          <w:ins w:id="1397" w:author="Maninhas" w:date="2018-06-25T08:48:00Z"/>
          <w:del w:id="1398" w:author="The Law" w:date="2018-06-25T13:35:00Z"/>
          <w:lang w:val="pt-PT"/>
        </w:rPr>
      </w:pPr>
    </w:p>
    <w:p w14:paraId="76C55EB5" w14:textId="77777777" w:rsidR="00AC314D" w:rsidRPr="00484455" w:rsidDel="00635C55" w:rsidRDefault="00AC314D">
      <w:pPr>
        <w:rPr>
          <w:ins w:id="1399" w:author="Maninhas" w:date="2018-06-25T08:48:00Z"/>
          <w:del w:id="1400" w:author="The Law" w:date="2018-06-25T13:35:00Z"/>
          <w:lang w:val="pt-PT"/>
        </w:rPr>
      </w:pPr>
    </w:p>
    <w:p w14:paraId="0CCF31CE" w14:textId="57EAC066" w:rsidR="00AC314D" w:rsidRPr="00484455" w:rsidDel="00A961ED" w:rsidRDefault="00AC314D">
      <w:pPr>
        <w:pStyle w:val="Legenda"/>
        <w:spacing w:before="120"/>
        <w:rPr>
          <w:ins w:id="1401" w:author="Maninhas" w:date="2018-06-25T08:48:00Z"/>
          <w:del w:id="1402" w:author="The Law" w:date="2018-06-25T13:59:00Z"/>
          <w:lang w:val="pt-PT"/>
        </w:rPr>
        <w:pPrChange w:id="1403" w:author="The Law" w:date="2018-06-25T13:59:00Z">
          <w:pPr/>
        </w:pPrChange>
      </w:pPr>
    </w:p>
    <w:p w14:paraId="03B65C9E" w14:textId="77777777" w:rsidR="00AC314D" w:rsidRPr="003C07BF" w:rsidRDefault="00AC314D" w:rsidP="00AC314D">
      <w:pPr>
        <w:pStyle w:val="ThesisBodyText"/>
        <w:rPr>
          <w:ins w:id="1404" w:author="Maninhas" w:date="2018-06-25T08:48:00Z"/>
          <w:lang w:val="pt-PT"/>
        </w:rPr>
      </w:pPr>
      <w:ins w:id="1405" w:author="Maninhas" w:date="2018-06-25T08:48:00Z">
        <w:r>
          <w:rPr>
            <w:lang w:val="pt-PT"/>
          </w:rPr>
          <w:t xml:space="preserve">A </w:t>
        </w:r>
        <w:r>
          <w:rPr>
            <w:lang w:val="pt-PT"/>
          </w:rPr>
          <w:fldChar w:fldCharType="begin"/>
        </w:r>
        <w:r>
          <w:rPr>
            <w:lang w:val="pt-PT"/>
          </w:rPr>
          <w:instrText xml:space="preserve"> REF _Ref517679411 \h </w:instrText>
        </w:r>
      </w:ins>
      <w:r>
        <w:rPr>
          <w:lang w:val="pt-PT"/>
        </w:rPr>
      </w:r>
      <w:ins w:id="1406" w:author="Maninhas" w:date="2018-06-25T08:48:00Z">
        <w:del w:id="1407"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4</w:delText>
          </w:r>
        </w:del>
        <w:r>
          <w:rPr>
            <w:lang w:val="pt-PT"/>
          </w:rPr>
          <w:fldChar w:fldCharType="end"/>
        </w:r>
        <w:r>
          <w:rPr>
            <w:lang w:val="pt-PT"/>
          </w:rPr>
          <w:t xml:space="preserve"> ilustra a r</w:t>
        </w:r>
        <w:r w:rsidRPr="003C07BF">
          <w:rPr>
            <w:lang w:val="pt-PT"/>
          </w:rPr>
          <w:t>epresentação da solução obtida</w:t>
        </w:r>
        <w:r>
          <w:rPr>
            <w:lang w:val="pt-PT"/>
          </w:rPr>
          <w:t>.</w:t>
        </w:r>
      </w:ins>
    </w:p>
    <w:p w14:paraId="741C5153" w14:textId="77777777" w:rsidR="006862B7" w:rsidRDefault="00AC314D">
      <w:pPr>
        <w:pStyle w:val="ThesisBodyText"/>
        <w:keepNext/>
        <w:jc w:val="center"/>
        <w:rPr>
          <w:ins w:id="1408" w:author="The Law" w:date="2018-06-25T14:04:00Z"/>
        </w:rPr>
      </w:pPr>
      <w:ins w:id="1409" w:author="Maninhas" w:date="2018-06-25T08:48:00Z">
        <w:r w:rsidRPr="00484455">
          <w:rPr>
            <w:noProof/>
            <w:lang w:val="pt-PT" w:eastAsia="pt-PT"/>
          </w:rPr>
          <w:drawing>
            <wp:inline distT="0" distB="0" distL="0" distR="0" wp14:anchorId="5A54F92B" wp14:editId="08E7C928">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ins>
    </w:p>
    <w:p w14:paraId="060BD665" w14:textId="0A3B754C" w:rsidR="00AC314D" w:rsidRPr="006862B7" w:rsidDel="00A961ED" w:rsidRDefault="006862B7">
      <w:pPr>
        <w:pStyle w:val="Legenda"/>
        <w:jc w:val="center"/>
        <w:rPr>
          <w:ins w:id="1410" w:author="Maninhas" w:date="2018-06-25T08:48:00Z"/>
          <w:del w:id="1411" w:author="The Law" w:date="2018-06-25T13:59:00Z"/>
          <w:lang w:val="pt-PT"/>
          <w:rPrChange w:id="1412" w:author="The Law" w:date="2018-06-25T14:08:00Z">
            <w:rPr>
              <w:ins w:id="1413" w:author="Maninhas" w:date="2018-06-25T08:48:00Z"/>
              <w:del w:id="1414" w:author="The Law" w:date="2018-06-25T13:59:00Z"/>
              <w:lang w:val="pt-PT"/>
            </w:rPr>
          </w:rPrChange>
        </w:rPr>
        <w:pPrChange w:id="1415" w:author="The Law" w:date="2018-06-25T14:04:00Z">
          <w:pPr>
            <w:keepNext/>
            <w:jc w:val="center"/>
          </w:pPr>
        </w:pPrChange>
      </w:pPr>
      <w:bookmarkStart w:id="1416" w:name="_Toc517701415"/>
      <w:ins w:id="1417" w:author="The Law" w:date="2018-06-25T14:04:00Z">
        <w:r w:rsidRPr="006862B7">
          <w:rPr>
            <w:lang w:val="pt-PT"/>
            <w:rPrChange w:id="1418" w:author="The Law" w:date="2018-06-25T14:08:00Z">
              <w:rPr/>
            </w:rPrChange>
          </w:rPr>
          <w:t xml:space="preserve">Figura </w:t>
        </w:r>
        <w:r>
          <w:fldChar w:fldCharType="begin"/>
        </w:r>
        <w:r w:rsidRPr="006862B7">
          <w:rPr>
            <w:lang w:val="pt-PT"/>
            <w:rPrChange w:id="1419" w:author="The Law" w:date="2018-06-25T14:08:00Z">
              <w:rPr/>
            </w:rPrChange>
          </w:rPr>
          <w:instrText xml:space="preserve"> SEQ Figura \* ARABIC </w:instrText>
        </w:r>
      </w:ins>
      <w:r>
        <w:fldChar w:fldCharType="separate"/>
      </w:r>
      <w:ins w:id="1420" w:author="The Law" w:date="2018-06-25T14:46:00Z">
        <w:r w:rsidR="002F38F4">
          <w:rPr>
            <w:noProof/>
            <w:lang w:val="pt-PT"/>
          </w:rPr>
          <w:t>5</w:t>
        </w:r>
      </w:ins>
      <w:ins w:id="1421" w:author="The Law" w:date="2018-06-25T14:04:00Z">
        <w:r>
          <w:fldChar w:fldCharType="end"/>
        </w:r>
        <w:r w:rsidRPr="006862B7">
          <w:rPr>
            <w:lang w:val="pt-PT"/>
            <w:rPrChange w:id="1422" w:author="The Law" w:date="2018-06-25T14:08:00Z">
              <w:rPr/>
            </w:rPrChange>
          </w:rPr>
          <w:t xml:space="preserve"> - Representação da solução inviável</w:t>
        </w:r>
      </w:ins>
      <w:bookmarkEnd w:id="1416"/>
    </w:p>
    <w:p w14:paraId="0F2C8EA0" w14:textId="5813F80D" w:rsidR="00AC314D" w:rsidDel="00635C55" w:rsidRDefault="00AC314D">
      <w:pPr>
        <w:pStyle w:val="Legenda"/>
        <w:jc w:val="center"/>
        <w:rPr>
          <w:ins w:id="1423" w:author="Maninhas" w:date="2018-06-25T08:48:00Z"/>
          <w:del w:id="1424" w:author="The Law" w:date="2018-06-25T13:36:00Z"/>
          <w:lang w:val="pt-PT"/>
        </w:rPr>
      </w:pPr>
      <w:ins w:id="1425" w:author="Maninhas" w:date="2018-06-25T08:48:00Z">
        <w:del w:id="1426" w:author="The Law" w:date="2018-06-25T13:59:00Z">
          <w:r w:rsidRPr="00484455" w:rsidDel="00A961ED">
            <w:rPr>
              <w:lang w:val="pt-PT"/>
            </w:rPr>
            <w:delText xml:space="preserve">Figura </w:delText>
          </w:r>
        </w:del>
        <w:del w:id="1427" w:author="The Law" w:date="2018-06-25T13:58:00Z">
          <w:r w:rsidRPr="00484455" w:rsidDel="00A961ED">
            <w:rPr>
              <w:lang w:val="pt-PT"/>
            </w:rPr>
            <w:fldChar w:fldCharType="begin"/>
          </w:r>
          <w:r w:rsidRPr="00484455" w:rsidDel="00A961ED">
            <w:rPr>
              <w:lang w:val="pt-PT"/>
            </w:rPr>
            <w:delInstrText xml:space="preserve"> SEQ Figura \* ARABIC </w:delInstrText>
          </w:r>
          <w:r w:rsidRPr="00484455" w:rsidDel="00A961ED">
            <w:rPr>
              <w:lang w:val="pt-PT"/>
            </w:rPr>
            <w:fldChar w:fldCharType="separate"/>
          </w:r>
          <w:r w:rsidRPr="00484455" w:rsidDel="00A961ED">
            <w:rPr>
              <w:noProof/>
              <w:lang w:val="pt-PT"/>
            </w:rPr>
            <w:delText>4</w:delText>
          </w:r>
          <w:r w:rsidRPr="00484455" w:rsidDel="00A961ED">
            <w:rPr>
              <w:lang w:val="pt-PT"/>
            </w:rPr>
            <w:fldChar w:fldCharType="end"/>
          </w:r>
        </w:del>
        <w:del w:id="1428" w:author="The Law" w:date="2018-06-25T13:59:00Z">
          <w:r w:rsidRPr="00484455" w:rsidDel="00A961ED">
            <w:rPr>
              <w:lang w:val="pt-PT"/>
            </w:rPr>
            <w:delText xml:space="preserve"> - Representação da </w:delText>
          </w:r>
          <w:r w:rsidDel="00A961ED">
            <w:rPr>
              <w:lang w:val="pt-PT"/>
            </w:rPr>
            <w:delText>solução inviável</w:delText>
          </w:r>
        </w:del>
      </w:ins>
    </w:p>
    <w:p w14:paraId="3B6850DD" w14:textId="77777777" w:rsidR="00AC314D" w:rsidRDefault="00AC314D">
      <w:pPr>
        <w:pStyle w:val="Legenda"/>
        <w:jc w:val="center"/>
        <w:rPr>
          <w:ins w:id="1429" w:author="Maninhas" w:date="2018-06-25T08:48:00Z"/>
          <w:lang w:val="pt-PT"/>
        </w:rPr>
        <w:pPrChange w:id="1430" w:author="The Law" w:date="2018-06-25T14:04:00Z">
          <w:pPr/>
        </w:pPrChange>
      </w:pPr>
    </w:p>
    <w:p w14:paraId="2BF305BA" w14:textId="77777777" w:rsidR="00AC314D" w:rsidRPr="00A961ED" w:rsidRDefault="00AC314D">
      <w:pPr>
        <w:pStyle w:val="ThesisBodyText"/>
        <w:rPr>
          <w:ins w:id="1431" w:author="Maninhas" w:date="2018-06-25T08:48:00Z"/>
          <w:lang w:val="pt-PT"/>
          <w:rPrChange w:id="1432" w:author="The Law" w:date="2018-06-25T14:00:00Z">
            <w:rPr>
              <w:ins w:id="1433" w:author="Maninhas" w:date="2018-06-25T08:48:00Z"/>
              <w:rFonts w:ascii="Times New Roman" w:hAnsi="Times New Roman"/>
              <w:sz w:val="24"/>
              <w:highlight w:val="yellow"/>
              <w:lang w:val="pt-PT"/>
            </w:rPr>
          </w:rPrChange>
        </w:rPr>
        <w:pPrChange w:id="1434" w:author="The Law" w:date="2018-06-25T14:01:00Z">
          <w:pPr>
            <w:jc w:val="both"/>
          </w:pPr>
        </w:pPrChange>
      </w:pPr>
      <w:ins w:id="1435" w:author="Maninhas" w:date="2018-06-25T08:48:00Z">
        <w:r w:rsidRPr="00A961ED">
          <w:rPr>
            <w:lang w:val="pt-PT"/>
            <w:rPrChange w:id="1436" w:author="The Law" w:date="2018-06-25T14:00:00Z">
              <w:rPr>
                <w:highlight w:val="yellow"/>
                <w:lang w:val="pt-PT"/>
              </w:rPr>
            </w:rPrChange>
          </w:rPr>
          <w:t>Como se pode verificar no exemplo anterior o nó 7 não está ligado a nenhum regenerador, logo esta solução é inviável.</w:t>
        </w:r>
      </w:ins>
    </w:p>
    <w:p w14:paraId="252F8970" w14:textId="77777777" w:rsidR="00AC314D" w:rsidRPr="00A961ED" w:rsidRDefault="00AC314D">
      <w:pPr>
        <w:pStyle w:val="ThesisBodyText"/>
        <w:rPr>
          <w:ins w:id="1437" w:author="Maninhas" w:date="2018-06-25T08:48:00Z"/>
          <w:lang w:val="pt-PT"/>
          <w:rPrChange w:id="1438" w:author="The Law" w:date="2018-06-25T14:00:00Z">
            <w:rPr>
              <w:ins w:id="1439" w:author="Maninhas" w:date="2018-06-25T08:48:00Z"/>
              <w:rFonts w:ascii="Times New Roman" w:hAnsi="Times New Roman"/>
              <w:sz w:val="24"/>
              <w:highlight w:val="yellow"/>
              <w:lang w:val="pt-PT"/>
            </w:rPr>
          </w:rPrChange>
        </w:rPr>
        <w:pPrChange w:id="1440" w:author="The Law" w:date="2018-06-25T14:01:00Z">
          <w:pPr>
            <w:jc w:val="both"/>
          </w:pPr>
        </w:pPrChange>
      </w:pPr>
      <w:ins w:id="1441" w:author="Maninhas" w:date="2018-06-25T08:48:00Z">
        <w:r w:rsidRPr="00A961ED">
          <w:rPr>
            <w:lang w:val="pt-PT"/>
            <w:rPrChange w:id="1442" w:author="The Law" w:date="2018-06-25T14:00:00Z">
              <w:rPr>
                <w:highlight w:val="yellow"/>
                <w:lang w:val="pt-PT"/>
              </w:rPr>
            </w:rPrChange>
          </w:rPr>
          <w:t>Para determinar a qualidade da solução é calculado um valor de fitness utilizando a seguinte fórmula:</w:t>
        </w:r>
      </w:ins>
    </w:p>
    <w:p w14:paraId="2BB85180" w14:textId="05C401DF" w:rsidR="00AC314D" w:rsidRPr="00B641FB" w:rsidRDefault="00AC314D" w:rsidP="00AC314D">
      <w:pPr>
        <w:pStyle w:val="ThesisBodyText"/>
        <w:jc w:val="center"/>
        <w:rPr>
          <w:ins w:id="1443" w:author="Maninhas" w:date="2018-06-25T08:48:00Z"/>
          <w:i/>
          <w:lang w:val="pt-PT"/>
        </w:rPr>
      </w:pPr>
      <w:ins w:id="1444" w:author="Maninhas" w:date="2018-06-25T08:48:00Z">
        <w:r w:rsidRPr="00B641FB">
          <w:rPr>
            <w:i/>
            <w:lang w:val="pt-PT"/>
          </w:rPr>
          <w:t xml:space="preserve">fitness = ND * 500 + </w:t>
        </w:r>
      </w:ins>
      <w:ins w:id="1445" w:author="The Law" w:date="2018-06-25T13:36:00Z">
        <w:r w:rsidR="00635C55">
          <w:rPr>
            <w:rFonts w:cs="Times New Roman"/>
            <w:i/>
            <w:lang w:val="pt-PT"/>
          </w:rPr>
          <w:t>∑</w:t>
        </w:r>
      </w:ins>
      <w:ins w:id="1446" w:author="The Law" w:date="2018-06-25T13:37:00Z">
        <w:r w:rsidR="00635C55" w:rsidRPr="00635C55">
          <w:rPr>
            <w:rFonts w:cs="Times New Roman"/>
            <w:i/>
            <w:vertAlign w:val="subscript"/>
            <w:lang w:val="pt-PT"/>
          </w:rPr>
          <w:t>R</w:t>
        </w:r>
      </w:ins>
      <w:ins w:id="1447" w:author="The Law" w:date="2018-06-25T13:38:00Z">
        <w:r w:rsidR="00635C55" w:rsidRPr="00635C55">
          <w:rPr>
            <w:rFonts w:cs="Times New Roman"/>
            <w:i/>
            <w:vertAlign w:val="subscript"/>
            <w:lang w:val="pt-PT"/>
          </w:rPr>
          <w:t>U</w:t>
        </w:r>
      </w:ins>
      <w:ins w:id="1448" w:author="The Law" w:date="2018-06-25T13:39:00Z">
        <w:r w:rsidR="00635C55">
          <w:rPr>
            <w:rFonts w:cs="Times New Roman"/>
            <w:i/>
            <w:vertAlign w:val="subscript"/>
            <w:lang w:val="pt-PT"/>
          </w:rPr>
          <w:t xml:space="preserve"> </w:t>
        </w:r>
      </w:ins>
      <w:ins w:id="1449" w:author="The Law" w:date="2018-06-25T13:36:00Z">
        <w:r w:rsidR="00635C55" w:rsidRPr="00635C55">
          <w:rPr>
            <w:i/>
            <w:lang w:val="pt-PT"/>
          </w:rPr>
          <w:t>W</w:t>
        </w:r>
      </w:ins>
      <w:ins w:id="1450" w:author="The Law" w:date="2018-06-25T13:39:00Z">
        <w:r w:rsidR="00635C55">
          <w:rPr>
            <w:i/>
            <w:vertAlign w:val="subscript"/>
            <w:lang w:val="pt-PT"/>
          </w:rPr>
          <w:t>i</w:t>
        </w:r>
      </w:ins>
      <w:ins w:id="1451" w:author="Maninhas" w:date="2018-06-25T08:48:00Z">
        <w:del w:id="1452" w:author="The Law" w:date="2018-06-25T13:36:00Z">
          <w:r w:rsidRPr="00635C55" w:rsidDel="00635C55">
            <w:rPr>
              <w:i/>
              <w:vertAlign w:val="subscript"/>
              <w:lang w:val="pt-PT"/>
              <w:rPrChange w:id="1453" w:author="The Law" w:date="2018-06-25T13:39:00Z">
                <w:rPr>
                  <w:i/>
                  <w:lang w:val="pt-PT"/>
                </w:rPr>
              </w:rPrChange>
            </w:rPr>
            <w:delText>RU</w:delText>
          </w:r>
        </w:del>
        <w:r w:rsidRPr="00B641FB">
          <w:rPr>
            <w:i/>
            <w:lang w:val="pt-PT"/>
          </w:rPr>
          <w:t xml:space="preserve"> * 100</w:t>
        </w:r>
      </w:ins>
    </w:p>
    <w:p w14:paraId="591B5DBC" w14:textId="2A5298BF" w:rsidR="00AC314D" w:rsidRDefault="00AC314D" w:rsidP="00AC314D">
      <w:pPr>
        <w:pStyle w:val="ThesisBodyText"/>
        <w:rPr>
          <w:ins w:id="1454" w:author="Maninhas" w:date="2018-06-25T08:48:00Z"/>
          <w:lang w:val="pt-PT"/>
        </w:rPr>
      </w:pPr>
      <w:ins w:id="1455" w:author="Maninhas" w:date="2018-06-25T08:48:00Z">
        <w:r w:rsidRPr="00B641FB">
          <w:rPr>
            <w:i/>
            <w:lang w:val="pt-PT"/>
          </w:rPr>
          <w:t>ND</w:t>
        </w:r>
        <w:r>
          <w:rPr>
            <w:lang w:val="pt-PT"/>
          </w:rPr>
          <w:t xml:space="preserve"> corresponde ao número de nós desligados</w:t>
        </w:r>
      </w:ins>
      <w:ins w:id="1456" w:author="The Law" w:date="2018-06-25T13:38:00Z">
        <w:r w:rsidR="00635C55">
          <w:rPr>
            <w:lang w:val="pt-PT"/>
          </w:rPr>
          <w:t>,</w:t>
        </w:r>
      </w:ins>
      <w:ins w:id="1457" w:author="Maninhas" w:date="2018-06-25T08:48:00Z">
        <w:del w:id="1458" w:author="The Law" w:date="2018-06-25T13:38:00Z">
          <w:r w:rsidDel="00635C55">
            <w:rPr>
              <w:lang w:val="pt-PT"/>
            </w:rPr>
            <w:delText xml:space="preserve"> e</w:delText>
          </w:r>
        </w:del>
        <w:r>
          <w:rPr>
            <w:lang w:val="pt-PT"/>
          </w:rPr>
          <w:t xml:space="preserve"> </w:t>
        </w:r>
        <w:r w:rsidRPr="00B641FB">
          <w:rPr>
            <w:i/>
            <w:lang w:val="pt-PT"/>
          </w:rPr>
          <w:t>RU</w:t>
        </w:r>
        <w:r>
          <w:rPr>
            <w:lang w:val="pt-PT"/>
          </w:rPr>
          <w:t xml:space="preserve"> ao número de regen</w:t>
        </w:r>
      </w:ins>
      <w:ins w:id="1459" w:author="The Law" w:date="2018-06-25T13:37:00Z">
        <w:r w:rsidR="00635C55">
          <w:rPr>
            <w:lang w:val="pt-PT"/>
          </w:rPr>
          <w:t>er</w:t>
        </w:r>
      </w:ins>
      <w:ins w:id="1460" w:author="Maninhas" w:date="2018-06-25T08:48:00Z">
        <w:r>
          <w:rPr>
            <w:lang w:val="pt-PT"/>
          </w:rPr>
          <w:t>adores utilizados</w:t>
        </w:r>
      </w:ins>
      <w:ins w:id="1461" w:author="The Law" w:date="2018-06-25T13:38:00Z">
        <w:r w:rsidR="00635C55">
          <w:rPr>
            <w:lang w:val="pt-PT"/>
          </w:rPr>
          <w:t xml:space="preserve"> e </w:t>
        </w:r>
        <w:r w:rsidR="00635C55" w:rsidRPr="00635C55">
          <w:rPr>
            <w:i/>
            <w:lang w:val="pt-PT"/>
            <w:rPrChange w:id="1462" w:author="The Law" w:date="2018-06-25T13:39:00Z">
              <w:rPr>
                <w:lang w:val="pt-PT"/>
              </w:rPr>
            </w:rPrChange>
          </w:rPr>
          <w:t>W</w:t>
        </w:r>
      </w:ins>
      <w:ins w:id="1463" w:author="The Law" w:date="2018-06-25T13:57:00Z">
        <w:r w:rsidR="00A961ED">
          <w:rPr>
            <w:i/>
            <w:vertAlign w:val="subscript"/>
            <w:lang w:val="pt-PT"/>
          </w:rPr>
          <w:t>i</w:t>
        </w:r>
      </w:ins>
      <w:ins w:id="1464" w:author="The Law" w:date="2018-06-25T13:38:00Z">
        <w:r w:rsidR="00635C55">
          <w:rPr>
            <w:lang w:val="pt-PT"/>
          </w:rPr>
          <w:t xml:space="preserve"> corresponde ao peso do regenerador </w:t>
        </w:r>
      </w:ins>
      <w:ins w:id="1465" w:author="The Law" w:date="2018-06-25T13:57:00Z">
        <w:r w:rsidR="00A961ED" w:rsidRPr="00A961ED">
          <w:rPr>
            <w:i/>
            <w:lang w:val="pt-PT"/>
            <w:rPrChange w:id="1466" w:author="The Law" w:date="2018-06-25T13:57:00Z">
              <w:rPr>
                <w:lang w:val="pt-PT"/>
              </w:rPr>
            </w:rPrChange>
          </w:rPr>
          <w:t>i</w:t>
        </w:r>
      </w:ins>
      <w:ins w:id="1467" w:author="Maninhas" w:date="2018-06-25T08:48:00Z">
        <w:r>
          <w:rPr>
            <w:lang w:val="pt-PT"/>
          </w:rPr>
          <w:t>.</w:t>
        </w:r>
      </w:ins>
    </w:p>
    <w:p w14:paraId="09E7E505" w14:textId="685DF050" w:rsidR="00AC314D" w:rsidRDefault="00AC314D" w:rsidP="00AC314D">
      <w:pPr>
        <w:pStyle w:val="ThesisBodyText"/>
        <w:rPr>
          <w:ins w:id="1468" w:author="The Law" w:date="2018-06-25T13:43:00Z"/>
          <w:lang w:val="pt-PT"/>
        </w:rPr>
      </w:pPr>
      <w:ins w:id="1469" w:author="Maninhas" w:date="2018-06-25T08:48:00Z">
        <w:r>
          <w:rPr>
            <w:lang w:val="pt-PT"/>
          </w:rPr>
          <w:t xml:space="preserve">De acordo com a solução em cima o </w:t>
        </w:r>
        <w:r w:rsidRPr="00B641FB">
          <w:rPr>
            <w:i/>
            <w:lang w:val="pt-PT"/>
          </w:rPr>
          <w:t>fitness</w:t>
        </w:r>
        <w:r>
          <w:rPr>
            <w:lang w:val="pt-PT"/>
          </w:rPr>
          <w:t xml:space="preserve"> da solução é calculado da seguinte forma:</w:t>
        </w:r>
      </w:ins>
    </w:p>
    <w:p w14:paraId="76D909E5" w14:textId="77777777" w:rsidR="00B948DB" w:rsidRDefault="00B948DB" w:rsidP="00AC314D">
      <w:pPr>
        <w:pStyle w:val="ThesisBodyText"/>
        <w:rPr>
          <w:ins w:id="1470" w:author="Maninhas" w:date="2018-06-25T08:48:00Z"/>
          <w:lang w:val="pt-PT"/>
        </w:rPr>
      </w:pPr>
    </w:p>
    <w:tbl>
      <w:tblPr>
        <w:tblStyle w:val="TabelacomGrelha"/>
        <w:tblW w:w="8005" w:type="dxa"/>
        <w:tblLook w:val="04A0" w:firstRow="1" w:lastRow="0" w:firstColumn="1" w:lastColumn="0" w:noHBand="0" w:noVBand="1"/>
        <w:tblPrChange w:id="1471" w:author="The Law" w:date="2018-06-25T13:43:00Z">
          <w:tblPr>
            <w:tblStyle w:val="TabelacomGrelha"/>
            <w:tblW w:w="0" w:type="auto"/>
            <w:tblLook w:val="04A0" w:firstRow="1" w:lastRow="0" w:firstColumn="1" w:lastColumn="0" w:noHBand="0" w:noVBand="1"/>
          </w:tblPr>
        </w:tblPrChange>
      </w:tblPr>
      <w:tblGrid>
        <w:gridCol w:w="3964"/>
        <w:gridCol w:w="4041"/>
        <w:tblGridChange w:id="1472">
          <w:tblGrid>
            <w:gridCol w:w="3964"/>
            <w:gridCol w:w="3964"/>
          </w:tblGrid>
        </w:tblGridChange>
      </w:tblGrid>
      <w:tr w:rsidR="00AC314D" w14:paraId="0682BD17" w14:textId="77777777" w:rsidTr="00B948DB">
        <w:trPr>
          <w:ins w:id="1473" w:author="Maninhas" w:date="2018-06-25T08:48:00Z"/>
        </w:trPr>
        <w:tc>
          <w:tcPr>
            <w:tcW w:w="3964" w:type="dxa"/>
            <w:tcPrChange w:id="1474" w:author="The Law" w:date="2018-06-25T13:43:00Z">
              <w:tcPr>
                <w:tcW w:w="3964" w:type="dxa"/>
              </w:tcPr>
            </w:tcPrChange>
          </w:tcPr>
          <w:p w14:paraId="20499DA0" w14:textId="77777777" w:rsidR="00AC314D" w:rsidRPr="00613E5F" w:rsidRDefault="00AC314D" w:rsidP="003B294E">
            <w:pPr>
              <w:pStyle w:val="ThesisBodyText"/>
              <w:rPr>
                <w:ins w:id="1475" w:author="Maninhas" w:date="2018-06-25T08:48:00Z"/>
                <w:lang w:val="pt-PT"/>
              </w:rPr>
            </w:pPr>
            <w:ins w:id="1476" w:author="Maninhas" w:date="2018-06-25T08:48:00Z">
              <w:r w:rsidRPr="00613E5F">
                <w:rPr>
                  <w:lang w:val="pt-PT"/>
                </w:rPr>
                <w:lastRenderedPageBreak/>
                <w:t>Nós desligados</w:t>
              </w:r>
              <w:r>
                <w:rPr>
                  <w:lang w:val="pt-PT"/>
                </w:rPr>
                <w:t xml:space="preserve"> (</w:t>
              </w:r>
              <w:r w:rsidRPr="00B641FB">
                <w:rPr>
                  <w:i/>
                  <w:lang w:val="pt-PT"/>
                </w:rPr>
                <w:t>ND</w:t>
              </w:r>
              <w:r>
                <w:rPr>
                  <w:lang w:val="pt-PT"/>
                </w:rPr>
                <w:t>)</w:t>
              </w:r>
              <w:r w:rsidRPr="00613E5F">
                <w:rPr>
                  <w:lang w:val="pt-PT"/>
                </w:rPr>
                <w:t>: 1</w:t>
              </w:r>
            </w:ins>
          </w:p>
          <w:p w14:paraId="3E421B7E" w14:textId="77777777" w:rsidR="00AC314D" w:rsidRDefault="00AC314D" w:rsidP="003B294E">
            <w:pPr>
              <w:pStyle w:val="ThesisBodyText"/>
              <w:rPr>
                <w:ins w:id="1477" w:author="The Law" w:date="2018-06-25T13:38:00Z"/>
                <w:lang w:val="pt-PT"/>
              </w:rPr>
            </w:pPr>
            <w:ins w:id="1478"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6C9B52A4" w14:textId="3E261E0A" w:rsidR="00635C55" w:rsidRPr="00635C55" w:rsidRDefault="00635C55" w:rsidP="003B294E">
            <w:pPr>
              <w:pStyle w:val="ThesisBodyText"/>
              <w:rPr>
                <w:ins w:id="1479" w:author="The Law" w:date="2018-06-25T13:39:00Z"/>
                <w:lang w:val="pt-PT"/>
                <w:rPrChange w:id="1480" w:author="The Law" w:date="2018-06-25T13:39:00Z">
                  <w:rPr>
                    <w:ins w:id="1481" w:author="The Law" w:date="2018-06-25T13:39:00Z"/>
                    <w:vertAlign w:val="subscript"/>
                    <w:lang w:val="pt-PT"/>
                  </w:rPr>
                </w:rPrChange>
              </w:rPr>
            </w:pPr>
            <w:ins w:id="1482" w:author="The Law" w:date="2018-06-25T13:38:00Z">
              <w:r>
                <w:rPr>
                  <w:lang w:val="pt-PT"/>
                </w:rPr>
                <w:t>W</w:t>
              </w:r>
            </w:ins>
            <w:ins w:id="1483" w:author="The Law" w:date="2018-06-25T13:39:00Z">
              <w:r>
                <w:rPr>
                  <w:vertAlign w:val="subscript"/>
                  <w:lang w:val="pt-PT"/>
                </w:rPr>
                <w:t>1</w:t>
              </w:r>
              <w:r>
                <w:rPr>
                  <w:lang w:val="pt-PT"/>
                </w:rPr>
                <w:t xml:space="preserve">: </w:t>
              </w:r>
            </w:ins>
            <w:ins w:id="1484" w:author="The Law" w:date="2018-06-25T13:43:00Z">
              <w:r w:rsidR="00B948DB">
                <w:rPr>
                  <w:lang w:val="pt-PT"/>
                </w:rPr>
                <w:t>3</w:t>
              </w:r>
            </w:ins>
          </w:p>
          <w:p w14:paraId="4330CE6E" w14:textId="126F69ED" w:rsidR="00635C55" w:rsidRPr="00B948DB" w:rsidRDefault="00635C55" w:rsidP="003B294E">
            <w:pPr>
              <w:pStyle w:val="ThesisBodyText"/>
              <w:rPr>
                <w:ins w:id="1485" w:author="Maninhas" w:date="2018-06-25T08:48:00Z"/>
                <w:lang w:val="pt-PT"/>
              </w:rPr>
            </w:pPr>
            <w:ins w:id="1486" w:author="The Law" w:date="2018-06-25T13:39:00Z">
              <w:r>
                <w:rPr>
                  <w:lang w:val="pt-PT"/>
                </w:rPr>
                <w:t>W</w:t>
              </w:r>
              <w:r>
                <w:rPr>
                  <w:vertAlign w:val="subscript"/>
                  <w:lang w:val="pt-PT"/>
                </w:rPr>
                <w:t>5</w:t>
              </w:r>
            </w:ins>
            <w:ins w:id="1487" w:author="The Law" w:date="2018-06-25T13:43:00Z">
              <w:r w:rsidR="00B948DB">
                <w:rPr>
                  <w:lang w:val="pt-PT"/>
                </w:rPr>
                <w:t>: 2</w:t>
              </w:r>
            </w:ins>
          </w:p>
        </w:tc>
        <w:tc>
          <w:tcPr>
            <w:tcW w:w="4041" w:type="dxa"/>
            <w:tcPrChange w:id="1488" w:author="The Law" w:date="2018-06-25T13:43:00Z">
              <w:tcPr>
                <w:tcW w:w="3964" w:type="dxa"/>
              </w:tcPr>
            </w:tcPrChange>
          </w:tcPr>
          <w:p w14:paraId="4DA75761" w14:textId="77777777" w:rsidR="00B948DB" w:rsidRDefault="00B948DB" w:rsidP="003B294E">
            <w:pPr>
              <w:rPr>
                <w:ins w:id="1489" w:author="The Law" w:date="2018-06-25T13:43:00Z"/>
                <w:rFonts w:ascii="Times New Roman" w:hAnsi="Times New Roman"/>
                <w:lang w:val="pt-PT"/>
              </w:rPr>
            </w:pPr>
          </w:p>
          <w:p w14:paraId="71C331E4" w14:textId="77777777" w:rsidR="00B948DB" w:rsidRPr="00B948DB" w:rsidRDefault="00B948DB" w:rsidP="003B294E">
            <w:pPr>
              <w:rPr>
                <w:ins w:id="1490" w:author="The Law" w:date="2018-06-25T13:43:00Z"/>
                <w:rFonts w:ascii="Times New Roman" w:hAnsi="Times New Roman"/>
                <w:lang w:val="pt-PT"/>
                <w:rPrChange w:id="1491" w:author="The Law" w:date="2018-06-25T13:43:00Z">
                  <w:rPr>
                    <w:ins w:id="1492" w:author="The Law" w:date="2018-06-25T13:43:00Z"/>
                    <w:rFonts w:ascii="Cambria Math" w:hAnsi="Cambria Math"/>
                    <w:i/>
                    <w:lang w:val="pt-PT"/>
                  </w:rPr>
                </w:rPrChange>
              </w:rPr>
            </w:pPr>
          </w:p>
          <w:p w14:paraId="426C1A7E" w14:textId="546A4E88" w:rsidR="00AC314D" w:rsidRPr="0039665E" w:rsidRDefault="00AC314D" w:rsidP="003B294E">
            <w:pPr>
              <w:rPr>
                <w:ins w:id="1493" w:author="Maninhas" w:date="2018-06-25T08:48:00Z"/>
                <w:lang w:val="pt-PT"/>
              </w:rPr>
            </w:pPr>
            <m:oMathPara>
              <m:oMath>
                <m:r>
                  <w:ins w:id="1494" w:author="Maninhas" w:date="2018-06-25T08:48:00Z">
                    <w:rPr>
                      <w:rFonts w:ascii="Cambria Math" w:hAnsi="Cambria Math"/>
                      <w:lang w:val="pt-PT"/>
                    </w:rPr>
                    <m:t>Fitness=1×500+</m:t>
                  </w:ins>
                </m:r>
                <m:r>
                  <w:ins w:id="1495" w:author="Maninhas" w:date="2018-06-25T08:48:00Z">
                    <w:del w:id="1496" w:author="The Law" w:date="2018-06-25T13:43:00Z">
                      <w:rPr>
                        <w:rFonts w:ascii="Cambria Math" w:hAnsi="Cambria Math"/>
                        <w:lang w:val="pt-PT"/>
                      </w:rPr>
                      <m:t>2</m:t>
                    </w:del>
                  </w:ins>
                </m:r>
                <m:r>
                  <w:ins w:id="1497" w:author="The Law" w:date="2018-06-25T13:43:00Z">
                    <w:rPr>
                      <w:rFonts w:ascii="Cambria Math" w:hAnsi="Cambria Math"/>
                      <w:lang w:val="pt-PT"/>
                    </w:rPr>
                    <m:t>3</m:t>
                  </w:ins>
                </m:r>
                <m:r>
                  <w:ins w:id="1498" w:author="Maninhas" w:date="2018-06-25T08:48:00Z">
                    <w:rPr>
                      <w:rFonts w:ascii="Cambria Math" w:hAnsi="Cambria Math"/>
                      <w:lang w:val="pt-PT"/>
                    </w:rPr>
                    <m:t>×100</m:t>
                  </w:ins>
                </m:r>
                <m:r>
                  <w:ins w:id="1499" w:author="The Law" w:date="2018-06-25T13:43:00Z">
                    <w:rPr>
                      <w:rFonts w:ascii="Cambria Math" w:hAnsi="Cambria Math"/>
                      <w:lang w:val="pt-PT"/>
                    </w:rPr>
                    <m:t xml:space="preserve"> + 2×100</m:t>
                  </w:ins>
                </m:r>
                <m:r>
                  <w:ins w:id="1500" w:author="Maninhas" w:date="2018-06-25T08:48:00Z">
                    <w:rPr>
                      <w:rFonts w:ascii="Cambria Math" w:hAnsi="Cambria Math"/>
                      <w:lang w:val="pt-PT"/>
                    </w:rPr>
                    <m:t>=</m:t>
                  </w:ins>
                </m:r>
                <m:r>
                  <w:ins w:id="1501" w:author="The Law" w:date="2018-06-25T13:44:00Z">
                    <w:rPr>
                      <w:rFonts w:ascii="Cambria Math" w:hAnsi="Cambria Math"/>
                      <w:lang w:val="pt-PT"/>
                    </w:rPr>
                    <m:t>1</m:t>
                  </w:ins>
                </m:r>
                <m:r>
                  <w:ins w:id="1502" w:author="Maninhas" w:date="2018-06-25T08:48:00Z">
                    <w:del w:id="1503" w:author="The Law" w:date="2018-06-25T13:44:00Z">
                      <w:rPr>
                        <w:rFonts w:ascii="Cambria Math" w:hAnsi="Cambria Math"/>
                        <w:lang w:val="pt-PT"/>
                      </w:rPr>
                      <m:t>7</m:t>
                    </w:del>
                  </w:ins>
                </m:r>
                <m:r>
                  <w:ins w:id="1504" w:author="The Law" w:date="2018-06-25T13:44:00Z">
                    <w:rPr>
                      <w:rFonts w:ascii="Cambria Math" w:hAnsi="Cambria Math"/>
                      <w:lang w:val="pt-PT"/>
                    </w:rPr>
                    <m:t>0</m:t>
                  </w:ins>
                </m:r>
                <m:r>
                  <w:ins w:id="1505" w:author="Maninhas" w:date="2018-06-25T08:48:00Z">
                    <w:rPr>
                      <w:rFonts w:ascii="Cambria Math" w:hAnsi="Cambria Math"/>
                      <w:lang w:val="pt-PT"/>
                    </w:rPr>
                    <m:t>00</m:t>
                  </w:ins>
                </m:r>
              </m:oMath>
            </m:oMathPara>
          </w:p>
          <w:p w14:paraId="48412705" w14:textId="77777777" w:rsidR="00AC314D" w:rsidRDefault="00AC314D">
            <w:pPr>
              <w:pStyle w:val="ThesisBodyText"/>
              <w:keepNext/>
              <w:rPr>
                <w:ins w:id="1506" w:author="Maninhas" w:date="2018-06-25T08:48:00Z"/>
                <w:lang w:val="pt-PT"/>
              </w:rPr>
              <w:pPrChange w:id="1507" w:author="The Law" w:date="2018-06-25T14:05:00Z">
                <w:pPr>
                  <w:pStyle w:val="ThesisBodyText"/>
                </w:pPr>
              </w:pPrChange>
            </w:pPr>
          </w:p>
        </w:tc>
      </w:tr>
    </w:tbl>
    <w:p w14:paraId="5564D4A5" w14:textId="540FC61D" w:rsidR="006862B7" w:rsidRPr="006862B7" w:rsidRDefault="006862B7">
      <w:pPr>
        <w:pStyle w:val="Legenda"/>
        <w:jc w:val="center"/>
        <w:rPr>
          <w:ins w:id="1508" w:author="The Law" w:date="2018-06-25T14:05:00Z"/>
          <w:lang w:val="pt-PT"/>
          <w:rPrChange w:id="1509" w:author="The Law" w:date="2018-06-25T14:05:00Z">
            <w:rPr>
              <w:ins w:id="1510" w:author="The Law" w:date="2018-06-25T14:05:00Z"/>
            </w:rPr>
          </w:rPrChange>
        </w:rPr>
        <w:pPrChange w:id="1511" w:author="The Law" w:date="2018-06-25T14:05:00Z">
          <w:pPr>
            <w:pStyle w:val="Legenda"/>
          </w:pPr>
        </w:pPrChange>
      </w:pPr>
      <w:bookmarkStart w:id="1512" w:name="_Toc517701416"/>
      <w:ins w:id="1513" w:author="The Law" w:date="2018-06-25T14:05:00Z">
        <w:r w:rsidRPr="006862B7">
          <w:rPr>
            <w:lang w:val="pt-PT"/>
            <w:rPrChange w:id="1514" w:author="The Law" w:date="2018-06-25T14:05:00Z">
              <w:rPr/>
            </w:rPrChange>
          </w:rPr>
          <w:t xml:space="preserve">Figura </w:t>
        </w:r>
        <w:r>
          <w:fldChar w:fldCharType="begin"/>
        </w:r>
        <w:r w:rsidRPr="006862B7">
          <w:rPr>
            <w:lang w:val="pt-PT"/>
            <w:rPrChange w:id="1515" w:author="The Law" w:date="2018-06-25T14:05:00Z">
              <w:rPr/>
            </w:rPrChange>
          </w:rPr>
          <w:instrText xml:space="preserve"> SEQ Figura \* ARABIC </w:instrText>
        </w:r>
      </w:ins>
      <w:r>
        <w:fldChar w:fldCharType="separate"/>
      </w:r>
      <w:ins w:id="1516" w:author="The Law" w:date="2018-06-25T14:46:00Z">
        <w:r w:rsidR="002F38F4">
          <w:rPr>
            <w:noProof/>
            <w:lang w:val="pt-PT"/>
          </w:rPr>
          <w:t>6</w:t>
        </w:r>
      </w:ins>
      <w:ins w:id="1517" w:author="The Law" w:date="2018-06-25T14:05:00Z">
        <w:r>
          <w:fldChar w:fldCharType="end"/>
        </w:r>
        <w:r w:rsidRPr="006862B7">
          <w:rPr>
            <w:lang w:val="pt-PT"/>
            <w:rPrChange w:id="1518" w:author="The Law" w:date="2018-06-25T14:05:00Z">
              <w:rPr/>
            </w:rPrChange>
          </w:rPr>
          <w:t xml:space="preserve"> - Cálculo do fitness da solução inviável</w:t>
        </w:r>
        <w:bookmarkEnd w:id="1512"/>
      </w:ins>
    </w:p>
    <w:p w14:paraId="51110FE0" w14:textId="5D02DAFB" w:rsidR="008A091D" w:rsidRDefault="008A091D" w:rsidP="008A091D">
      <w:pPr>
        <w:pStyle w:val="ThesisBodyText"/>
        <w:rPr>
          <w:ins w:id="1519" w:author="The Law" w:date="2018-06-25T13:46:00Z"/>
          <w:lang w:val="pt-PT"/>
        </w:rPr>
      </w:pPr>
      <w:ins w:id="1520" w:author="The Law" w:date="2018-06-25T13:46:00Z">
        <w:r w:rsidRPr="006862B7">
          <w:rPr>
            <w:lang w:val="pt-PT"/>
            <w:rPrChange w:id="1521" w:author="The Law" w:date="2018-06-25T14:04:00Z">
              <w:rPr>
                <w:highlight w:val="yellow"/>
                <w:lang w:val="pt-PT"/>
              </w:rPr>
            </w:rPrChange>
          </w:rPr>
          <w:t xml:space="preserve">Um exemplo de uma solução não otimizada </w:t>
        </w:r>
        <w:r>
          <w:rPr>
            <w:lang w:val="pt-PT"/>
          </w:rPr>
          <w:t>pode ser encontrad</w:t>
        </w:r>
      </w:ins>
      <w:ins w:id="1522" w:author="The Law" w:date="2018-06-25T13:54:00Z">
        <w:r w:rsidR="004A577E">
          <w:rPr>
            <w:lang w:val="pt-PT"/>
          </w:rPr>
          <w:t>o</w:t>
        </w:r>
      </w:ins>
      <w:ins w:id="1523" w:author="The Law" w:date="2018-06-25T13:46:00Z">
        <w:r>
          <w:rPr>
            <w:lang w:val="pt-PT"/>
          </w:rPr>
          <w:t xml:space="preserve"> na </w:t>
        </w:r>
        <w:r>
          <w:rPr>
            <w:lang w:val="pt-PT"/>
          </w:rPr>
          <w:fldChar w:fldCharType="begin"/>
        </w:r>
        <w:r>
          <w:rPr>
            <w:lang w:val="pt-PT"/>
          </w:rPr>
          <w:instrText xml:space="preserve"> REF _Ref517679531 \h </w:instrText>
        </w:r>
      </w:ins>
      <w:r>
        <w:rPr>
          <w:lang w:val="pt-PT"/>
        </w:rPr>
      </w:r>
      <w:ins w:id="1524" w:author="The Law" w:date="2018-06-25T13:46:00Z">
        <w:r>
          <w:rPr>
            <w:lang w:val="pt-PT"/>
          </w:rPr>
          <w:fldChar w:fldCharType="end"/>
        </w:r>
        <w:r>
          <w:rPr>
            <w:lang w:val="pt-PT"/>
          </w:rPr>
          <w:t>.</w:t>
        </w:r>
      </w:ins>
    </w:p>
    <w:tbl>
      <w:tblPr>
        <w:tblW w:w="6100" w:type="dxa"/>
        <w:jc w:val="center"/>
        <w:tblLook w:val="04A0" w:firstRow="1" w:lastRow="0" w:firstColumn="1" w:lastColumn="0" w:noHBand="0" w:noVBand="1"/>
        <w:tblPrChange w:id="1525" w:author="The Law" w:date="2018-06-25T13:47:00Z">
          <w:tblPr>
            <w:tblW w:w="6100" w:type="dxa"/>
            <w:tblInd w:w="-5" w:type="dxa"/>
            <w:tblLook w:val="04A0" w:firstRow="1" w:lastRow="0" w:firstColumn="1" w:lastColumn="0" w:noHBand="0" w:noVBand="1"/>
          </w:tblPr>
        </w:tblPrChange>
      </w:tblPr>
      <w:tblGrid>
        <w:gridCol w:w="1374"/>
        <w:gridCol w:w="660"/>
        <w:gridCol w:w="700"/>
        <w:gridCol w:w="700"/>
        <w:gridCol w:w="700"/>
        <w:gridCol w:w="640"/>
        <w:gridCol w:w="700"/>
        <w:gridCol w:w="660"/>
        <w:tblGridChange w:id="1526">
          <w:tblGrid>
            <w:gridCol w:w="1374"/>
            <w:gridCol w:w="660"/>
            <w:gridCol w:w="700"/>
            <w:gridCol w:w="700"/>
            <w:gridCol w:w="700"/>
            <w:gridCol w:w="640"/>
            <w:gridCol w:w="700"/>
            <w:gridCol w:w="660"/>
          </w:tblGrid>
        </w:tblGridChange>
      </w:tblGrid>
      <w:tr w:rsidR="008A091D" w:rsidRPr="008A091D" w14:paraId="4B3CCF12" w14:textId="77777777" w:rsidTr="008A091D">
        <w:trPr>
          <w:trHeight w:val="300"/>
          <w:jc w:val="center"/>
          <w:ins w:id="1527" w:author="The Law" w:date="2018-06-25T13:47:00Z"/>
          <w:trPrChange w:id="1528" w:author="The Law" w:date="2018-06-25T13:47:00Z">
            <w:trPr>
              <w:trHeight w:val="300"/>
            </w:trPr>
          </w:trPrChange>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Change w:id="1529" w:author="The Law" w:date="2018-06-25T13:47:00Z">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tcPrChange>
          </w:tcPr>
          <w:p w14:paraId="57EF9CAC" w14:textId="77777777" w:rsidR="008A091D" w:rsidRPr="008A091D" w:rsidRDefault="008A091D" w:rsidP="008A091D">
            <w:pPr>
              <w:spacing w:after="0" w:line="240" w:lineRule="auto"/>
              <w:jc w:val="center"/>
              <w:rPr>
                <w:ins w:id="1530" w:author="The Law" w:date="2018-06-25T13:47:00Z"/>
                <w:rFonts w:ascii="Calibri" w:eastAsia="Times New Roman" w:hAnsi="Calibri" w:cs="Calibri"/>
                <w:color w:val="000000"/>
                <w:lang w:val="en-US" w:eastAsia="en-US"/>
              </w:rPr>
            </w:pPr>
            <w:ins w:id="1531" w:author="The Law" w:date="2018-06-25T13:47:00Z">
              <w:r w:rsidRPr="008A091D">
                <w:rPr>
                  <w:rFonts w:ascii="Calibri" w:eastAsia="Times New Roman" w:hAnsi="Calibri" w:cs="Calibri"/>
                  <w:color w:val="000000"/>
                  <w:lang w:val="pt-PT" w:eastAsia="en-US"/>
                </w:rPr>
                <w:t>Nó</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532"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E5A60EE" w14:textId="77777777" w:rsidR="008A091D" w:rsidRPr="008A091D" w:rsidRDefault="008A091D" w:rsidP="008A091D">
            <w:pPr>
              <w:spacing w:after="0" w:line="240" w:lineRule="auto"/>
              <w:jc w:val="center"/>
              <w:rPr>
                <w:ins w:id="1533" w:author="The Law" w:date="2018-06-25T13:47:00Z"/>
                <w:rFonts w:ascii="Calibri" w:eastAsia="Times New Roman" w:hAnsi="Calibri" w:cs="Calibri"/>
                <w:color w:val="000000"/>
                <w:lang w:val="en-US" w:eastAsia="en-US"/>
              </w:rPr>
            </w:pPr>
            <w:ins w:id="1534" w:author="The Law" w:date="2018-06-25T13:47:00Z">
              <w:r w:rsidRPr="008A091D">
                <w:rPr>
                  <w:rFonts w:ascii="Calibri" w:eastAsia="Times New Roman" w:hAnsi="Calibri" w:cs="Calibri"/>
                  <w:color w:val="000000"/>
                  <w:lang w:val="pt-PT" w:eastAsia="en-US"/>
                </w:rPr>
                <w:t>1</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535"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C455A43" w14:textId="77777777" w:rsidR="008A091D" w:rsidRPr="008A091D" w:rsidRDefault="008A091D" w:rsidP="008A091D">
            <w:pPr>
              <w:spacing w:after="0" w:line="240" w:lineRule="auto"/>
              <w:jc w:val="center"/>
              <w:rPr>
                <w:ins w:id="1536" w:author="The Law" w:date="2018-06-25T13:47:00Z"/>
                <w:rFonts w:ascii="Calibri" w:eastAsia="Times New Roman" w:hAnsi="Calibri" w:cs="Calibri"/>
                <w:color w:val="000000"/>
                <w:lang w:val="en-US" w:eastAsia="en-US"/>
              </w:rPr>
            </w:pPr>
            <w:ins w:id="1537" w:author="The Law" w:date="2018-06-25T13:47:00Z">
              <w:r w:rsidRPr="008A091D">
                <w:rPr>
                  <w:rFonts w:ascii="Calibri" w:eastAsia="Times New Roman" w:hAnsi="Calibri" w:cs="Calibri"/>
                  <w:color w:val="000000"/>
                  <w:lang w:val="pt-PT" w:eastAsia="en-US"/>
                </w:rPr>
                <w:t>2</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538"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A480F9" w14:textId="77777777" w:rsidR="008A091D" w:rsidRPr="008A091D" w:rsidRDefault="008A091D" w:rsidP="008A091D">
            <w:pPr>
              <w:spacing w:after="0" w:line="240" w:lineRule="auto"/>
              <w:jc w:val="center"/>
              <w:rPr>
                <w:ins w:id="1539" w:author="The Law" w:date="2018-06-25T13:47:00Z"/>
                <w:rFonts w:ascii="Calibri" w:eastAsia="Times New Roman" w:hAnsi="Calibri" w:cs="Calibri"/>
                <w:color w:val="000000"/>
                <w:lang w:val="en-US" w:eastAsia="en-US"/>
              </w:rPr>
            </w:pPr>
            <w:ins w:id="1540" w:author="The Law" w:date="2018-06-25T13:47:00Z">
              <w:r w:rsidRPr="008A091D">
                <w:rPr>
                  <w:rFonts w:ascii="Calibri" w:eastAsia="Times New Roman" w:hAnsi="Calibri" w:cs="Calibri"/>
                  <w:color w:val="000000"/>
                  <w:lang w:val="pt-PT" w:eastAsia="en-US"/>
                </w:rPr>
                <w:t>3</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541"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0F4B8FB" w14:textId="77777777" w:rsidR="008A091D" w:rsidRPr="008A091D" w:rsidRDefault="008A091D" w:rsidP="008A091D">
            <w:pPr>
              <w:spacing w:after="0" w:line="240" w:lineRule="auto"/>
              <w:jc w:val="center"/>
              <w:rPr>
                <w:ins w:id="1542" w:author="The Law" w:date="2018-06-25T13:47:00Z"/>
                <w:rFonts w:ascii="Calibri" w:eastAsia="Times New Roman" w:hAnsi="Calibri" w:cs="Calibri"/>
                <w:color w:val="000000"/>
                <w:lang w:val="en-US" w:eastAsia="en-US"/>
              </w:rPr>
            </w:pPr>
            <w:ins w:id="1543" w:author="The Law" w:date="2018-06-25T13:47:00Z">
              <w:r w:rsidRPr="008A091D">
                <w:rPr>
                  <w:rFonts w:ascii="Calibri" w:eastAsia="Times New Roman" w:hAnsi="Calibri" w:cs="Calibri"/>
                  <w:color w:val="000000"/>
                  <w:lang w:val="pt-PT" w:eastAsia="en-US"/>
                </w:rPr>
                <w:t>4</w:t>
              </w:r>
            </w:ins>
          </w:p>
        </w:tc>
        <w:tc>
          <w:tcPr>
            <w:tcW w:w="640" w:type="dxa"/>
            <w:tcBorders>
              <w:top w:val="single" w:sz="4" w:space="0" w:color="auto"/>
              <w:left w:val="nil"/>
              <w:bottom w:val="single" w:sz="4" w:space="0" w:color="auto"/>
              <w:right w:val="single" w:sz="4" w:space="0" w:color="auto"/>
            </w:tcBorders>
            <w:shd w:val="clear" w:color="auto" w:fill="auto"/>
            <w:noWrap/>
            <w:vAlign w:val="center"/>
            <w:hideMark/>
            <w:tcPrChange w:id="1544" w:author="The Law" w:date="2018-06-25T13:47:00Z">
              <w:tcPr>
                <w:tcW w:w="6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7695DEF" w14:textId="77777777" w:rsidR="008A091D" w:rsidRPr="008A091D" w:rsidRDefault="008A091D" w:rsidP="008A091D">
            <w:pPr>
              <w:spacing w:after="0" w:line="240" w:lineRule="auto"/>
              <w:jc w:val="center"/>
              <w:rPr>
                <w:ins w:id="1545" w:author="The Law" w:date="2018-06-25T13:47:00Z"/>
                <w:rFonts w:ascii="Calibri" w:eastAsia="Times New Roman" w:hAnsi="Calibri" w:cs="Calibri"/>
                <w:color w:val="000000"/>
                <w:lang w:val="en-US" w:eastAsia="en-US"/>
              </w:rPr>
            </w:pPr>
            <w:ins w:id="1546" w:author="The Law" w:date="2018-06-25T13:47:00Z">
              <w:r w:rsidRPr="008A091D">
                <w:rPr>
                  <w:rFonts w:ascii="Calibri" w:eastAsia="Times New Roman" w:hAnsi="Calibri" w:cs="Calibri"/>
                  <w:color w:val="000000"/>
                  <w:lang w:val="pt-PT" w:eastAsia="en-US"/>
                </w:rPr>
                <w:t>5</w:t>
              </w:r>
            </w:ins>
          </w:p>
        </w:tc>
        <w:tc>
          <w:tcPr>
            <w:tcW w:w="700" w:type="dxa"/>
            <w:tcBorders>
              <w:top w:val="single" w:sz="4" w:space="0" w:color="auto"/>
              <w:left w:val="nil"/>
              <w:bottom w:val="single" w:sz="4" w:space="0" w:color="auto"/>
              <w:right w:val="single" w:sz="4" w:space="0" w:color="auto"/>
            </w:tcBorders>
            <w:shd w:val="clear" w:color="auto" w:fill="auto"/>
            <w:noWrap/>
            <w:vAlign w:val="center"/>
            <w:hideMark/>
            <w:tcPrChange w:id="1547" w:author="The Law" w:date="2018-06-25T13:47:00Z">
              <w:tcPr>
                <w:tcW w:w="7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045711F" w14:textId="77777777" w:rsidR="008A091D" w:rsidRPr="008A091D" w:rsidRDefault="008A091D" w:rsidP="008A091D">
            <w:pPr>
              <w:spacing w:after="0" w:line="240" w:lineRule="auto"/>
              <w:jc w:val="center"/>
              <w:rPr>
                <w:ins w:id="1548" w:author="The Law" w:date="2018-06-25T13:47:00Z"/>
                <w:rFonts w:ascii="Calibri" w:eastAsia="Times New Roman" w:hAnsi="Calibri" w:cs="Calibri"/>
                <w:color w:val="000000"/>
                <w:lang w:val="en-US" w:eastAsia="en-US"/>
              </w:rPr>
            </w:pPr>
            <w:ins w:id="1549" w:author="The Law" w:date="2018-06-25T13:47:00Z">
              <w:r w:rsidRPr="008A091D">
                <w:rPr>
                  <w:rFonts w:ascii="Calibri" w:eastAsia="Times New Roman" w:hAnsi="Calibri" w:cs="Calibri"/>
                  <w:color w:val="000000"/>
                  <w:lang w:val="pt-PT" w:eastAsia="en-US"/>
                </w:rPr>
                <w:t>6</w:t>
              </w:r>
            </w:ins>
          </w:p>
        </w:tc>
        <w:tc>
          <w:tcPr>
            <w:tcW w:w="660" w:type="dxa"/>
            <w:tcBorders>
              <w:top w:val="single" w:sz="4" w:space="0" w:color="auto"/>
              <w:left w:val="nil"/>
              <w:bottom w:val="single" w:sz="4" w:space="0" w:color="auto"/>
              <w:right w:val="single" w:sz="4" w:space="0" w:color="auto"/>
            </w:tcBorders>
            <w:shd w:val="clear" w:color="auto" w:fill="auto"/>
            <w:noWrap/>
            <w:vAlign w:val="center"/>
            <w:hideMark/>
            <w:tcPrChange w:id="1550" w:author="The Law" w:date="2018-06-25T13:47:00Z">
              <w:tcPr>
                <w:tcW w:w="6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31156D5" w14:textId="77777777" w:rsidR="008A091D" w:rsidRPr="008A091D" w:rsidRDefault="008A091D" w:rsidP="008A091D">
            <w:pPr>
              <w:spacing w:after="0" w:line="240" w:lineRule="auto"/>
              <w:jc w:val="center"/>
              <w:rPr>
                <w:ins w:id="1551" w:author="The Law" w:date="2018-06-25T13:47:00Z"/>
                <w:rFonts w:ascii="Calibri" w:eastAsia="Times New Roman" w:hAnsi="Calibri" w:cs="Calibri"/>
                <w:color w:val="000000"/>
                <w:lang w:val="en-US" w:eastAsia="en-US"/>
              </w:rPr>
            </w:pPr>
            <w:ins w:id="1552" w:author="The Law" w:date="2018-06-25T13:47:00Z">
              <w:r w:rsidRPr="008A091D">
                <w:rPr>
                  <w:rFonts w:ascii="Calibri" w:eastAsia="Times New Roman" w:hAnsi="Calibri" w:cs="Calibri"/>
                  <w:color w:val="000000"/>
                  <w:lang w:val="pt-PT" w:eastAsia="en-US"/>
                </w:rPr>
                <w:t>7</w:t>
              </w:r>
            </w:ins>
          </w:p>
        </w:tc>
      </w:tr>
      <w:tr w:rsidR="008A091D" w:rsidRPr="008A091D" w14:paraId="3F4CBB55" w14:textId="77777777" w:rsidTr="008A091D">
        <w:trPr>
          <w:trHeight w:val="300"/>
          <w:jc w:val="center"/>
          <w:ins w:id="1553" w:author="The Law" w:date="2018-06-25T13:47:00Z"/>
          <w:trPrChange w:id="1554" w:author="The Law" w:date="2018-06-25T13:47:00Z">
            <w:trPr>
              <w:trHeight w:val="300"/>
            </w:trPr>
          </w:trPrChange>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Change w:id="1555" w:author="The Law" w:date="2018-06-25T13:47:00Z">
              <w:tcPr>
                <w:tcW w:w="1340" w:type="dxa"/>
                <w:tcBorders>
                  <w:top w:val="nil"/>
                  <w:left w:val="single" w:sz="4" w:space="0" w:color="auto"/>
                  <w:bottom w:val="single" w:sz="4" w:space="0" w:color="auto"/>
                  <w:right w:val="single" w:sz="4" w:space="0" w:color="auto"/>
                </w:tcBorders>
                <w:shd w:val="clear" w:color="000000" w:fill="BFBFBF"/>
                <w:noWrap/>
                <w:vAlign w:val="center"/>
                <w:hideMark/>
              </w:tcPr>
            </w:tcPrChange>
          </w:tcPr>
          <w:p w14:paraId="76E0B566" w14:textId="77777777" w:rsidR="008A091D" w:rsidRPr="008A091D" w:rsidRDefault="008A091D" w:rsidP="008A091D">
            <w:pPr>
              <w:spacing w:after="0" w:line="240" w:lineRule="auto"/>
              <w:jc w:val="center"/>
              <w:rPr>
                <w:ins w:id="1556" w:author="The Law" w:date="2018-06-25T13:47:00Z"/>
                <w:rFonts w:ascii="Calibri" w:eastAsia="Times New Roman" w:hAnsi="Calibri" w:cs="Calibri"/>
                <w:color w:val="000000"/>
                <w:lang w:val="en-US" w:eastAsia="en-US"/>
              </w:rPr>
            </w:pPr>
            <w:ins w:id="1557" w:author="The Law" w:date="2018-06-25T13:47:00Z">
              <w:r w:rsidRPr="008A091D">
                <w:rPr>
                  <w:rFonts w:ascii="Calibri" w:eastAsia="Times New Roman" w:hAnsi="Calibri" w:cs="Calibri"/>
                  <w:color w:val="000000"/>
                  <w:lang w:val="pt-PT" w:eastAsia="en-US"/>
                </w:rPr>
                <w:t>Regenerador</w:t>
              </w:r>
            </w:ins>
          </w:p>
        </w:tc>
        <w:tc>
          <w:tcPr>
            <w:tcW w:w="660" w:type="dxa"/>
            <w:tcBorders>
              <w:top w:val="nil"/>
              <w:left w:val="nil"/>
              <w:bottom w:val="single" w:sz="4" w:space="0" w:color="auto"/>
              <w:right w:val="single" w:sz="4" w:space="0" w:color="auto"/>
            </w:tcBorders>
            <w:shd w:val="clear" w:color="auto" w:fill="auto"/>
            <w:noWrap/>
            <w:vAlign w:val="center"/>
            <w:hideMark/>
            <w:tcPrChange w:id="1558"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259BFC19" w14:textId="77777777" w:rsidR="008A091D" w:rsidRPr="008A091D" w:rsidRDefault="008A091D" w:rsidP="008A091D">
            <w:pPr>
              <w:spacing w:after="0" w:line="240" w:lineRule="auto"/>
              <w:jc w:val="center"/>
              <w:rPr>
                <w:ins w:id="1559" w:author="The Law" w:date="2018-06-25T13:47:00Z"/>
                <w:rFonts w:ascii="Calibri" w:eastAsia="Times New Roman" w:hAnsi="Calibri" w:cs="Calibri"/>
                <w:color w:val="000000"/>
                <w:lang w:val="en-US" w:eastAsia="en-US"/>
              </w:rPr>
            </w:pPr>
            <w:ins w:id="1560"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561"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6C23103D" w14:textId="77777777" w:rsidR="008A091D" w:rsidRPr="008A091D" w:rsidRDefault="008A091D" w:rsidP="008A091D">
            <w:pPr>
              <w:spacing w:after="0" w:line="240" w:lineRule="auto"/>
              <w:jc w:val="center"/>
              <w:rPr>
                <w:ins w:id="1562" w:author="The Law" w:date="2018-06-25T13:47:00Z"/>
                <w:rFonts w:ascii="Calibri" w:eastAsia="Times New Roman" w:hAnsi="Calibri" w:cs="Calibri"/>
                <w:color w:val="000000"/>
                <w:lang w:val="en-US" w:eastAsia="en-US"/>
              </w:rPr>
            </w:pPr>
            <w:ins w:id="1563"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564"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1832E71A" w14:textId="77777777" w:rsidR="008A091D" w:rsidRPr="008A091D" w:rsidRDefault="008A091D" w:rsidP="008A091D">
            <w:pPr>
              <w:spacing w:after="0" w:line="240" w:lineRule="auto"/>
              <w:jc w:val="center"/>
              <w:rPr>
                <w:ins w:id="1565" w:author="The Law" w:date="2018-06-25T13:47:00Z"/>
                <w:rFonts w:ascii="Calibri" w:eastAsia="Times New Roman" w:hAnsi="Calibri" w:cs="Calibri"/>
                <w:color w:val="000000"/>
                <w:lang w:val="en-US" w:eastAsia="en-US"/>
              </w:rPr>
            </w:pPr>
            <w:ins w:id="1566" w:author="The Law" w:date="2018-06-25T13:47:00Z">
              <w:r w:rsidRPr="008A091D">
                <w:rPr>
                  <w:rFonts w:ascii="Calibri" w:eastAsia="Times New Roman" w:hAnsi="Calibri" w:cs="Calibri"/>
                  <w:color w:val="000000"/>
                  <w:lang w:val="pt-PT" w:eastAsia="en-US"/>
                </w:rPr>
                <w:t>0</w:t>
              </w:r>
            </w:ins>
          </w:p>
        </w:tc>
        <w:tc>
          <w:tcPr>
            <w:tcW w:w="700" w:type="dxa"/>
            <w:tcBorders>
              <w:top w:val="nil"/>
              <w:left w:val="nil"/>
              <w:bottom w:val="single" w:sz="4" w:space="0" w:color="auto"/>
              <w:right w:val="single" w:sz="4" w:space="0" w:color="auto"/>
            </w:tcBorders>
            <w:shd w:val="clear" w:color="auto" w:fill="auto"/>
            <w:noWrap/>
            <w:vAlign w:val="center"/>
            <w:hideMark/>
            <w:tcPrChange w:id="1567"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3D89C7F" w14:textId="77777777" w:rsidR="008A091D" w:rsidRPr="008A091D" w:rsidRDefault="008A091D" w:rsidP="008A091D">
            <w:pPr>
              <w:spacing w:after="0" w:line="240" w:lineRule="auto"/>
              <w:jc w:val="center"/>
              <w:rPr>
                <w:ins w:id="1568" w:author="The Law" w:date="2018-06-25T13:47:00Z"/>
                <w:rFonts w:ascii="Calibri" w:eastAsia="Times New Roman" w:hAnsi="Calibri" w:cs="Calibri"/>
                <w:color w:val="000000"/>
                <w:lang w:val="en-US" w:eastAsia="en-US"/>
              </w:rPr>
            </w:pPr>
            <w:ins w:id="1569" w:author="The Law" w:date="2018-06-25T13:47:00Z">
              <w:r w:rsidRPr="008A091D">
                <w:rPr>
                  <w:rFonts w:ascii="Calibri" w:eastAsia="Times New Roman" w:hAnsi="Calibri" w:cs="Calibri"/>
                  <w:color w:val="000000"/>
                  <w:lang w:val="pt-PT" w:eastAsia="en-US"/>
                </w:rPr>
                <w:t>0</w:t>
              </w:r>
            </w:ins>
          </w:p>
        </w:tc>
        <w:tc>
          <w:tcPr>
            <w:tcW w:w="640" w:type="dxa"/>
            <w:tcBorders>
              <w:top w:val="nil"/>
              <w:left w:val="nil"/>
              <w:bottom w:val="single" w:sz="4" w:space="0" w:color="auto"/>
              <w:right w:val="single" w:sz="4" w:space="0" w:color="auto"/>
            </w:tcBorders>
            <w:shd w:val="clear" w:color="auto" w:fill="auto"/>
            <w:noWrap/>
            <w:vAlign w:val="center"/>
            <w:hideMark/>
            <w:tcPrChange w:id="1570" w:author="The Law" w:date="2018-06-25T13:47:00Z">
              <w:tcPr>
                <w:tcW w:w="640" w:type="dxa"/>
                <w:tcBorders>
                  <w:top w:val="nil"/>
                  <w:left w:val="nil"/>
                  <w:bottom w:val="single" w:sz="4" w:space="0" w:color="auto"/>
                  <w:right w:val="single" w:sz="4" w:space="0" w:color="auto"/>
                </w:tcBorders>
                <w:shd w:val="clear" w:color="auto" w:fill="auto"/>
                <w:noWrap/>
                <w:vAlign w:val="center"/>
                <w:hideMark/>
              </w:tcPr>
            </w:tcPrChange>
          </w:tcPr>
          <w:p w14:paraId="57F89BFC" w14:textId="77777777" w:rsidR="008A091D" w:rsidRPr="008A091D" w:rsidRDefault="008A091D" w:rsidP="008A091D">
            <w:pPr>
              <w:spacing w:after="0" w:line="240" w:lineRule="auto"/>
              <w:jc w:val="center"/>
              <w:rPr>
                <w:ins w:id="1571" w:author="The Law" w:date="2018-06-25T13:47:00Z"/>
                <w:rFonts w:ascii="Calibri" w:eastAsia="Times New Roman" w:hAnsi="Calibri" w:cs="Calibri"/>
                <w:color w:val="000000"/>
                <w:lang w:val="en-US" w:eastAsia="en-US"/>
              </w:rPr>
            </w:pPr>
            <w:ins w:id="1572" w:author="The Law" w:date="2018-06-25T13:47:00Z">
              <w:r w:rsidRPr="008A091D">
                <w:rPr>
                  <w:rFonts w:ascii="Calibri" w:eastAsia="Times New Roman" w:hAnsi="Calibri" w:cs="Calibri"/>
                  <w:color w:val="000000"/>
                  <w:lang w:val="pt-PT" w:eastAsia="en-US"/>
                </w:rPr>
                <w:t>1</w:t>
              </w:r>
            </w:ins>
          </w:p>
        </w:tc>
        <w:tc>
          <w:tcPr>
            <w:tcW w:w="700" w:type="dxa"/>
            <w:tcBorders>
              <w:top w:val="nil"/>
              <w:left w:val="nil"/>
              <w:bottom w:val="single" w:sz="4" w:space="0" w:color="auto"/>
              <w:right w:val="single" w:sz="4" w:space="0" w:color="auto"/>
            </w:tcBorders>
            <w:shd w:val="clear" w:color="auto" w:fill="auto"/>
            <w:noWrap/>
            <w:vAlign w:val="center"/>
            <w:hideMark/>
            <w:tcPrChange w:id="1573" w:author="The Law" w:date="2018-06-25T13:47:00Z">
              <w:tcPr>
                <w:tcW w:w="700" w:type="dxa"/>
                <w:tcBorders>
                  <w:top w:val="nil"/>
                  <w:left w:val="nil"/>
                  <w:bottom w:val="single" w:sz="4" w:space="0" w:color="auto"/>
                  <w:right w:val="single" w:sz="4" w:space="0" w:color="auto"/>
                </w:tcBorders>
                <w:shd w:val="clear" w:color="auto" w:fill="auto"/>
                <w:noWrap/>
                <w:vAlign w:val="center"/>
                <w:hideMark/>
              </w:tcPr>
            </w:tcPrChange>
          </w:tcPr>
          <w:p w14:paraId="77850974" w14:textId="77777777" w:rsidR="008A091D" w:rsidRPr="008A091D" w:rsidRDefault="008A091D" w:rsidP="008A091D">
            <w:pPr>
              <w:spacing w:after="0" w:line="240" w:lineRule="auto"/>
              <w:jc w:val="center"/>
              <w:rPr>
                <w:ins w:id="1574" w:author="The Law" w:date="2018-06-25T13:47:00Z"/>
                <w:rFonts w:ascii="Calibri" w:eastAsia="Times New Roman" w:hAnsi="Calibri" w:cs="Calibri"/>
                <w:color w:val="000000"/>
                <w:lang w:val="en-US" w:eastAsia="en-US"/>
              </w:rPr>
            </w:pPr>
            <w:ins w:id="1575" w:author="The Law" w:date="2018-06-25T13:47:00Z">
              <w:r w:rsidRPr="008A091D">
                <w:rPr>
                  <w:rFonts w:ascii="Calibri" w:eastAsia="Times New Roman" w:hAnsi="Calibri" w:cs="Calibri"/>
                  <w:color w:val="000000"/>
                  <w:lang w:val="pt-PT" w:eastAsia="en-US"/>
                </w:rPr>
                <w:t>0</w:t>
              </w:r>
            </w:ins>
          </w:p>
        </w:tc>
        <w:tc>
          <w:tcPr>
            <w:tcW w:w="660" w:type="dxa"/>
            <w:tcBorders>
              <w:top w:val="nil"/>
              <w:left w:val="nil"/>
              <w:bottom w:val="single" w:sz="4" w:space="0" w:color="auto"/>
              <w:right w:val="single" w:sz="4" w:space="0" w:color="auto"/>
            </w:tcBorders>
            <w:shd w:val="clear" w:color="auto" w:fill="auto"/>
            <w:noWrap/>
            <w:vAlign w:val="center"/>
            <w:hideMark/>
            <w:tcPrChange w:id="1576" w:author="The Law" w:date="2018-06-25T13:47:00Z">
              <w:tcPr>
                <w:tcW w:w="660" w:type="dxa"/>
                <w:tcBorders>
                  <w:top w:val="nil"/>
                  <w:left w:val="nil"/>
                  <w:bottom w:val="single" w:sz="4" w:space="0" w:color="auto"/>
                  <w:right w:val="single" w:sz="4" w:space="0" w:color="auto"/>
                </w:tcBorders>
                <w:shd w:val="clear" w:color="auto" w:fill="auto"/>
                <w:noWrap/>
                <w:vAlign w:val="center"/>
                <w:hideMark/>
              </w:tcPr>
            </w:tcPrChange>
          </w:tcPr>
          <w:p w14:paraId="45C8B175" w14:textId="77777777" w:rsidR="008A091D" w:rsidRPr="008A091D" w:rsidRDefault="008A091D">
            <w:pPr>
              <w:keepNext/>
              <w:spacing w:after="0" w:line="240" w:lineRule="auto"/>
              <w:jc w:val="center"/>
              <w:rPr>
                <w:ins w:id="1577" w:author="The Law" w:date="2018-06-25T13:47:00Z"/>
                <w:rFonts w:ascii="Calibri" w:eastAsia="Times New Roman" w:hAnsi="Calibri" w:cs="Calibri"/>
                <w:color w:val="000000"/>
                <w:lang w:val="en-US" w:eastAsia="en-US"/>
              </w:rPr>
              <w:pPrChange w:id="1578" w:author="The Law" w:date="2018-06-25T14:05:00Z">
                <w:pPr>
                  <w:spacing w:after="0" w:line="240" w:lineRule="auto"/>
                  <w:jc w:val="center"/>
                </w:pPr>
              </w:pPrChange>
            </w:pPr>
            <w:ins w:id="1579" w:author="The Law" w:date="2018-06-25T13:47:00Z">
              <w:r w:rsidRPr="008A091D">
                <w:rPr>
                  <w:rFonts w:ascii="Calibri" w:eastAsia="Times New Roman" w:hAnsi="Calibri" w:cs="Calibri"/>
                  <w:color w:val="000000"/>
                  <w:lang w:val="pt-PT" w:eastAsia="en-US"/>
                </w:rPr>
                <w:t>1</w:t>
              </w:r>
            </w:ins>
          </w:p>
        </w:tc>
      </w:tr>
    </w:tbl>
    <w:p w14:paraId="39869A3E" w14:textId="54960DC9" w:rsidR="006862B7" w:rsidRPr="006862B7" w:rsidRDefault="006862B7">
      <w:pPr>
        <w:pStyle w:val="Legenda"/>
        <w:jc w:val="center"/>
        <w:rPr>
          <w:ins w:id="1580" w:author="The Law" w:date="2018-06-25T14:05:00Z"/>
          <w:lang w:val="pt-PT"/>
          <w:rPrChange w:id="1581" w:author="The Law" w:date="2018-06-25T14:05:00Z">
            <w:rPr>
              <w:ins w:id="1582" w:author="The Law" w:date="2018-06-25T14:05:00Z"/>
            </w:rPr>
          </w:rPrChange>
        </w:rPr>
        <w:pPrChange w:id="1583" w:author="The Law" w:date="2018-06-25T14:05:00Z">
          <w:pPr>
            <w:pStyle w:val="Legenda"/>
          </w:pPr>
        </w:pPrChange>
      </w:pPr>
      <w:bookmarkStart w:id="1584" w:name="_Toc517701417"/>
      <w:ins w:id="1585" w:author="The Law" w:date="2018-06-25T14:05:00Z">
        <w:r w:rsidRPr="006862B7">
          <w:rPr>
            <w:lang w:val="pt-PT"/>
            <w:rPrChange w:id="1586" w:author="The Law" w:date="2018-06-25T14:05:00Z">
              <w:rPr/>
            </w:rPrChange>
          </w:rPr>
          <w:t xml:space="preserve">Figura </w:t>
        </w:r>
        <w:r>
          <w:fldChar w:fldCharType="begin"/>
        </w:r>
        <w:r w:rsidRPr="006862B7">
          <w:rPr>
            <w:lang w:val="pt-PT"/>
            <w:rPrChange w:id="1587" w:author="The Law" w:date="2018-06-25T14:05:00Z">
              <w:rPr/>
            </w:rPrChange>
          </w:rPr>
          <w:instrText xml:space="preserve"> SEQ Figura \* ARABIC </w:instrText>
        </w:r>
      </w:ins>
      <w:r>
        <w:fldChar w:fldCharType="separate"/>
      </w:r>
      <w:ins w:id="1588" w:author="The Law" w:date="2018-06-25T14:46:00Z">
        <w:r w:rsidR="002F38F4">
          <w:rPr>
            <w:noProof/>
            <w:lang w:val="pt-PT"/>
          </w:rPr>
          <w:t>7</w:t>
        </w:r>
      </w:ins>
      <w:ins w:id="1589" w:author="The Law" w:date="2018-06-25T14:05:00Z">
        <w:r>
          <w:fldChar w:fldCharType="end"/>
        </w:r>
        <w:r w:rsidRPr="006862B7">
          <w:rPr>
            <w:lang w:val="pt-PT"/>
            <w:rPrChange w:id="1590" w:author="The Law" w:date="2018-06-25T14:05:00Z">
              <w:rPr/>
            </w:rPrChange>
          </w:rPr>
          <w:t xml:space="preserve"> - Exemplo de uma solução não otimizad</w:t>
        </w:r>
        <w:r>
          <w:rPr>
            <w:lang w:val="pt-PT"/>
          </w:rPr>
          <w:t>a</w:t>
        </w:r>
        <w:bookmarkEnd w:id="1584"/>
      </w:ins>
    </w:p>
    <w:p w14:paraId="0BCEC555" w14:textId="1FEE420D" w:rsidR="008A091D" w:rsidRPr="00484455" w:rsidRDefault="008A091D" w:rsidP="008A091D">
      <w:pPr>
        <w:pStyle w:val="ThesisBodyText"/>
        <w:rPr>
          <w:ins w:id="1591" w:author="The Law" w:date="2018-06-25T13:48:00Z"/>
          <w:lang w:val="pt-PT"/>
        </w:rPr>
      </w:pPr>
      <w:ins w:id="1592" w:author="The Law" w:date="2018-06-25T13:48:00Z">
        <w:r>
          <w:rPr>
            <w:lang w:val="pt-PT"/>
          </w:rPr>
          <w:t xml:space="preserve">A </w:t>
        </w:r>
        <w:r>
          <w:rPr>
            <w:lang w:val="pt-PT"/>
          </w:rPr>
          <w:fldChar w:fldCharType="begin"/>
        </w:r>
        <w:r>
          <w:rPr>
            <w:lang w:val="pt-PT"/>
          </w:rPr>
          <w:instrText xml:space="preserve"> REF _Ref517679552 \h </w:instrText>
        </w:r>
      </w:ins>
      <w:r>
        <w:rPr>
          <w:lang w:val="pt-PT"/>
        </w:rPr>
      </w:r>
      <w:ins w:id="1593" w:author="The Law" w:date="2018-06-25T13:48:00Z">
        <w:r>
          <w:rPr>
            <w:lang w:val="pt-PT"/>
          </w:rPr>
          <w:fldChar w:fldCharType="end"/>
        </w:r>
        <w:r>
          <w:rPr>
            <w:lang w:val="pt-PT"/>
          </w:rPr>
          <w:t xml:space="preserve"> ilustra a r</w:t>
        </w:r>
        <w:r w:rsidRPr="00484455">
          <w:rPr>
            <w:lang w:val="pt-PT"/>
          </w:rPr>
          <w:t>epresentação da solução obtida</w:t>
        </w:r>
        <w:r>
          <w:rPr>
            <w:lang w:val="pt-PT"/>
          </w:rPr>
          <w:t>.</w:t>
        </w:r>
      </w:ins>
    </w:p>
    <w:p w14:paraId="1CCE089C" w14:textId="77777777" w:rsidR="006862B7" w:rsidRDefault="008A091D">
      <w:pPr>
        <w:keepNext/>
        <w:jc w:val="center"/>
        <w:rPr>
          <w:ins w:id="1594" w:author="The Law" w:date="2018-06-25T14:05:00Z"/>
        </w:rPr>
      </w:pPr>
      <w:ins w:id="1595" w:author="The Law" w:date="2018-06-25T13:51:00Z">
        <w:r>
          <w:rPr>
            <w:noProof/>
            <w:lang w:val="pt-PT"/>
          </w:rPr>
          <w:drawing>
            <wp:inline distT="0" distB="0" distL="0" distR="0" wp14:anchorId="3D2B2CE7" wp14:editId="455E0585">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7">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ins>
    </w:p>
    <w:p w14:paraId="1BD8BC79" w14:textId="3B026A17" w:rsidR="004A577E" w:rsidRPr="006862B7" w:rsidRDefault="006862B7">
      <w:pPr>
        <w:pStyle w:val="Legenda"/>
        <w:jc w:val="center"/>
        <w:rPr>
          <w:ins w:id="1596" w:author="The Law" w:date="2018-06-25T13:54:00Z"/>
          <w:lang w:val="pt-PT"/>
          <w:rPrChange w:id="1597" w:author="The Law" w:date="2018-06-25T14:05:00Z">
            <w:rPr>
              <w:ins w:id="1598" w:author="The Law" w:date="2018-06-25T13:54:00Z"/>
            </w:rPr>
          </w:rPrChange>
        </w:rPr>
        <w:pPrChange w:id="1599" w:author="The Law" w:date="2018-06-25T14:05:00Z">
          <w:pPr>
            <w:jc w:val="center"/>
          </w:pPr>
        </w:pPrChange>
      </w:pPr>
      <w:bookmarkStart w:id="1600" w:name="_Toc517701418"/>
      <w:ins w:id="1601" w:author="The Law" w:date="2018-06-25T14:05:00Z">
        <w:r w:rsidRPr="006862B7">
          <w:rPr>
            <w:lang w:val="pt-PT"/>
            <w:rPrChange w:id="1602" w:author="The Law" w:date="2018-06-25T14:05:00Z">
              <w:rPr/>
            </w:rPrChange>
          </w:rPr>
          <w:t xml:space="preserve">Figura </w:t>
        </w:r>
        <w:r>
          <w:fldChar w:fldCharType="begin"/>
        </w:r>
        <w:r w:rsidRPr="006862B7">
          <w:rPr>
            <w:lang w:val="pt-PT"/>
            <w:rPrChange w:id="1603" w:author="The Law" w:date="2018-06-25T14:05:00Z">
              <w:rPr/>
            </w:rPrChange>
          </w:rPr>
          <w:instrText xml:space="preserve"> SEQ Figura \* ARABIC </w:instrText>
        </w:r>
      </w:ins>
      <w:r>
        <w:fldChar w:fldCharType="separate"/>
      </w:r>
      <w:ins w:id="1604" w:author="The Law" w:date="2018-06-25T14:46:00Z">
        <w:r w:rsidR="002F38F4">
          <w:rPr>
            <w:noProof/>
            <w:lang w:val="pt-PT"/>
          </w:rPr>
          <w:t>8</w:t>
        </w:r>
      </w:ins>
      <w:ins w:id="1605" w:author="The Law" w:date="2018-06-25T14:05:00Z">
        <w:r>
          <w:fldChar w:fldCharType="end"/>
        </w:r>
        <w:r w:rsidRPr="006862B7">
          <w:rPr>
            <w:lang w:val="pt-PT"/>
            <w:rPrChange w:id="1606" w:author="The Law" w:date="2018-06-25T14:05:00Z">
              <w:rPr/>
            </w:rPrChange>
          </w:rPr>
          <w:t xml:space="preserve"> - Representação da solução não otimizada</w:t>
        </w:r>
      </w:ins>
      <w:bookmarkEnd w:id="1600"/>
    </w:p>
    <w:p w14:paraId="0B1B412D" w14:textId="77777777" w:rsidR="008A091D" w:rsidRDefault="008A091D" w:rsidP="008A091D">
      <w:pPr>
        <w:pStyle w:val="ThesisBodyText"/>
        <w:rPr>
          <w:ins w:id="1607" w:author="The Law" w:date="2018-06-25T13:52:00Z"/>
          <w:lang w:val="pt-PT"/>
        </w:rPr>
      </w:pPr>
      <w:ins w:id="1608" w:author="The Law" w:date="2018-06-25T13:52: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8A091D" w14:paraId="4BBCCDE2" w14:textId="77777777" w:rsidTr="006862B7">
        <w:trPr>
          <w:ins w:id="1609" w:author="The Law" w:date="2018-06-25T13:52:00Z"/>
        </w:trPr>
        <w:tc>
          <w:tcPr>
            <w:tcW w:w="3964" w:type="dxa"/>
          </w:tcPr>
          <w:p w14:paraId="2FA0096E" w14:textId="77777777" w:rsidR="008A091D" w:rsidRPr="00613E5F" w:rsidRDefault="008A091D" w:rsidP="006862B7">
            <w:pPr>
              <w:pStyle w:val="ThesisBodyText"/>
              <w:rPr>
                <w:ins w:id="1610" w:author="The Law" w:date="2018-06-25T13:52:00Z"/>
                <w:lang w:val="pt-PT"/>
              </w:rPr>
            </w:pPr>
            <w:ins w:id="1611" w:author="The Law" w:date="2018-06-25T13:52:00Z">
              <w:r w:rsidRPr="00613E5F">
                <w:rPr>
                  <w:lang w:val="pt-PT"/>
                </w:rPr>
                <w:t>Nós desligados</w:t>
              </w:r>
              <w:r>
                <w:rPr>
                  <w:lang w:val="pt-PT"/>
                </w:rPr>
                <w:t xml:space="preserve"> (</w:t>
              </w:r>
              <w:r w:rsidRPr="00B641FB">
                <w:rPr>
                  <w:i/>
                  <w:lang w:val="pt-PT"/>
                </w:rPr>
                <w:t>ND</w:t>
              </w:r>
              <w:r>
                <w:rPr>
                  <w:lang w:val="pt-PT"/>
                </w:rPr>
                <w:t>): 0</w:t>
              </w:r>
            </w:ins>
          </w:p>
          <w:p w14:paraId="29968FA3" w14:textId="77777777" w:rsidR="008A091D" w:rsidRDefault="008A091D" w:rsidP="006862B7">
            <w:pPr>
              <w:pStyle w:val="ThesisBodyText"/>
              <w:rPr>
                <w:ins w:id="1612" w:author="The Law" w:date="2018-06-25T13:52:00Z"/>
                <w:lang w:val="pt-PT"/>
              </w:rPr>
            </w:pPr>
            <w:ins w:id="1613" w:author="The Law" w:date="2018-06-25T13:52:00Z">
              <w:r w:rsidRPr="00613E5F">
                <w:rPr>
                  <w:lang w:val="pt-PT"/>
                </w:rPr>
                <w:t>Regeneradores utilizados</w:t>
              </w:r>
              <w:r>
                <w:rPr>
                  <w:lang w:val="pt-PT"/>
                </w:rPr>
                <w:t xml:space="preserve"> (</w:t>
              </w:r>
              <w:r w:rsidRPr="00B641FB">
                <w:rPr>
                  <w:i/>
                  <w:lang w:val="pt-PT"/>
                </w:rPr>
                <w:t>RU</w:t>
              </w:r>
              <w:r>
                <w:rPr>
                  <w:lang w:val="pt-PT"/>
                </w:rPr>
                <w:t>): 2</w:t>
              </w:r>
            </w:ins>
          </w:p>
          <w:p w14:paraId="10112F6B" w14:textId="35F0CCB9" w:rsidR="008A091D" w:rsidRDefault="008A091D" w:rsidP="006862B7">
            <w:pPr>
              <w:pStyle w:val="ThesisBodyText"/>
              <w:rPr>
                <w:ins w:id="1614" w:author="The Law" w:date="2018-06-25T13:52:00Z"/>
                <w:lang w:val="pt-PT"/>
              </w:rPr>
            </w:pPr>
            <w:ins w:id="1615" w:author="The Law" w:date="2018-06-25T13:52:00Z">
              <w:r>
                <w:rPr>
                  <w:lang w:val="pt-PT"/>
                </w:rPr>
                <w:t>W</w:t>
              </w:r>
            </w:ins>
            <w:ins w:id="1616" w:author="The Law" w:date="2018-06-25T13:55:00Z">
              <w:r w:rsidR="004A577E" w:rsidRPr="004A577E">
                <w:rPr>
                  <w:vertAlign w:val="subscript"/>
                  <w:lang w:val="pt-PT"/>
                  <w:rPrChange w:id="1617" w:author="The Law" w:date="2018-06-25T13:55:00Z">
                    <w:rPr>
                      <w:lang w:val="pt-PT"/>
                    </w:rPr>
                  </w:rPrChange>
                </w:rPr>
                <w:t>2</w:t>
              </w:r>
            </w:ins>
            <w:ins w:id="1618" w:author="The Law" w:date="2018-06-25T13:52:00Z">
              <w:r>
                <w:rPr>
                  <w:lang w:val="pt-PT"/>
                </w:rPr>
                <w:t xml:space="preserve">: </w:t>
              </w:r>
            </w:ins>
            <w:ins w:id="1619" w:author="The Law" w:date="2018-06-25T13:55:00Z">
              <w:r w:rsidR="004A577E">
                <w:rPr>
                  <w:lang w:val="pt-PT"/>
                </w:rPr>
                <w:t>2</w:t>
              </w:r>
            </w:ins>
          </w:p>
          <w:p w14:paraId="66EA9508" w14:textId="15CEEA98" w:rsidR="008A091D" w:rsidRDefault="008A091D" w:rsidP="006862B7">
            <w:pPr>
              <w:pStyle w:val="ThesisBodyText"/>
              <w:rPr>
                <w:ins w:id="1620" w:author="The Law" w:date="2018-06-25T13:55:00Z"/>
                <w:lang w:val="pt-PT"/>
              </w:rPr>
            </w:pPr>
            <w:ins w:id="1621" w:author="The Law" w:date="2018-06-25T13:52:00Z">
              <w:r>
                <w:rPr>
                  <w:lang w:val="pt-PT"/>
                </w:rPr>
                <w:t>W</w:t>
              </w:r>
            </w:ins>
            <w:ins w:id="1622" w:author="The Law" w:date="2018-06-25T13:55:00Z">
              <w:r w:rsidR="004A577E" w:rsidRPr="004A577E">
                <w:rPr>
                  <w:vertAlign w:val="subscript"/>
                  <w:lang w:val="pt-PT"/>
                  <w:rPrChange w:id="1623" w:author="The Law" w:date="2018-06-25T13:55:00Z">
                    <w:rPr>
                      <w:lang w:val="pt-PT"/>
                    </w:rPr>
                  </w:rPrChange>
                </w:rPr>
                <w:t>5</w:t>
              </w:r>
            </w:ins>
            <w:ins w:id="1624" w:author="The Law" w:date="2018-06-25T13:52:00Z">
              <w:r>
                <w:rPr>
                  <w:lang w:val="pt-PT"/>
                </w:rPr>
                <w:t xml:space="preserve">: </w:t>
              </w:r>
            </w:ins>
            <w:ins w:id="1625" w:author="The Law" w:date="2018-06-25T13:55:00Z">
              <w:r w:rsidR="004A577E">
                <w:rPr>
                  <w:lang w:val="pt-PT"/>
                </w:rPr>
                <w:t>2</w:t>
              </w:r>
            </w:ins>
          </w:p>
          <w:p w14:paraId="7E54CF1E" w14:textId="66A530D9" w:rsidR="004A577E" w:rsidRDefault="004A577E" w:rsidP="006862B7">
            <w:pPr>
              <w:pStyle w:val="ThesisBodyText"/>
              <w:rPr>
                <w:ins w:id="1626" w:author="The Law" w:date="2018-06-25T13:52:00Z"/>
                <w:lang w:val="pt-PT"/>
              </w:rPr>
            </w:pPr>
            <w:ins w:id="1627" w:author="The Law" w:date="2018-06-25T13:55:00Z">
              <w:r>
                <w:rPr>
                  <w:lang w:val="pt-PT"/>
                </w:rPr>
                <w:t>W</w:t>
              </w:r>
              <w:r w:rsidRPr="004A577E">
                <w:rPr>
                  <w:vertAlign w:val="subscript"/>
                  <w:lang w:val="pt-PT"/>
                  <w:rPrChange w:id="1628" w:author="The Law" w:date="2018-06-25T13:55:00Z">
                    <w:rPr>
                      <w:lang w:val="pt-PT"/>
                    </w:rPr>
                  </w:rPrChange>
                </w:rPr>
                <w:t>7</w:t>
              </w:r>
              <w:r>
                <w:rPr>
                  <w:lang w:val="pt-PT"/>
                </w:rPr>
                <w:t>: 4</w:t>
              </w:r>
            </w:ins>
          </w:p>
        </w:tc>
        <w:tc>
          <w:tcPr>
            <w:tcW w:w="3964" w:type="dxa"/>
          </w:tcPr>
          <w:p w14:paraId="169ABB65" w14:textId="77777777" w:rsidR="008A091D" w:rsidRDefault="008A091D" w:rsidP="006862B7">
            <w:pPr>
              <w:rPr>
                <w:ins w:id="1629" w:author="The Law" w:date="2018-06-25T13:52:00Z"/>
                <w:rFonts w:ascii="Times New Roman" w:hAnsi="Times New Roman"/>
                <w:lang w:val="pt-PT"/>
              </w:rPr>
            </w:pPr>
          </w:p>
          <w:p w14:paraId="4913D128" w14:textId="77777777" w:rsidR="008A091D" w:rsidRPr="00E925AC" w:rsidRDefault="008A091D" w:rsidP="006862B7">
            <w:pPr>
              <w:rPr>
                <w:ins w:id="1630" w:author="The Law" w:date="2018-06-25T13:52:00Z"/>
                <w:rFonts w:ascii="Times New Roman" w:hAnsi="Times New Roman"/>
                <w:lang w:val="pt-PT"/>
              </w:rPr>
            </w:pPr>
          </w:p>
          <w:p w14:paraId="184BBF9B" w14:textId="155BAB3F" w:rsidR="008A091D" w:rsidRPr="0039665E" w:rsidRDefault="008A091D" w:rsidP="006862B7">
            <w:pPr>
              <w:rPr>
                <w:ins w:id="1631" w:author="The Law" w:date="2018-06-25T13:52:00Z"/>
                <w:lang w:val="pt-PT"/>
              </w:rPr>
            </w:pPr>
            <m:oMathPara>
              <m:oMath>
                <m:r>
                  <w:ins w:id="1632" w:author="The Law" w:date="2018-06-25T13:52:00Z">
                    <w:rPr>
                      <w:rFonts w:ascii="Cambria Math" w:hAnsi="Cambria Math"/>
                      <w:lang w:val="pt-PT"/>
                    </w:rPr>
                    <m:t>Fitness=0×500+</m:t>
                  </w:ins>
                </m:r>
                <m:r>
                  <w:ins w:id="1633" w:author="The Law" w:date="2018-06-25T13:55:00Z">
                    <w:rPr>
                      <w:rFonts w:ascii="Cambria Math" w:hAnsi="Cambria Math"/>
                      <w:lang w:val="pt-PT"/>
                    </w:rPr>
                    <m:t>2</m:t>
                  </w:ins>
                </m:r>
                <m:r>
                  <w:ins w:id="1634" w:author="The Law" w:date="2018-06-25T13:52:00Z">
                    <w:rPr>
                      <w:rFonts w:ascii="Cambria Math" w:hAnsi="Cambria Math"/>
                      <w:lang w:val="pt-PT"/>
                    </w:rPr>
                    <m:t xml:space="preserve">×100 + </m:t>
                  </w:ins>
                </m:r>
                <m:r>
                  <w:ins w:id="1635" w:author="The Law" w:date="2018-06-25T13:55:00Z">
                    <w:rPr>
                      <w:rFonts w:ascii="Cambria Math" w:hAnsi="Cambria Math"/>
                      <w:lang w:val="pt-PT"/>
                    </w:rPr>
                    <m:t>2</m:t>
                  </w:ins>
                </m:r>
                <m:r>
                  <w:ins w:id="1636" w:author="The Law" w:date="2018-06-25T13:52:00Z">
                    <w:rPr>
                      <w:rFonts w:ascii="Cambria Math" w:hAnsi="Cambria Math"/>
                      <w:lang w:val="pt-PT"/>
                    </w:rPr>
                    <m:t>×100</m:t>
                  </w:ins>
                </m:r>
                <m:r>
                  <w:ins w:id="1637" w:author="The Law" w:date="2018-06-25T13:55:00Z">
                    <w:rPr>
                      <w:rFonts w:ascii="Cambria Math" w:hAnsi="Cambria Math"/>
                      <w:lang w:val="pt-PT"/>
                    </w:rPr>
                    <m:t>+4×100</m:t>
                  </w:ins>
                </m:r>
                <m:r>
                  <w:ins w:id="1638" w:author="The Law" w:date="2018-06-25T13:52:00Z">
                    <w:rPr>
                      <w:rFonts w:ascii="Cambria Math" w:hAnsi="Cambria Math"/>
                      <w:lang w:val="pt-PT"/>
                    </w:rPr>
                    <m:t>=</m:t>
                  </w:ins>
                </m:r>
                <m:r>
                  <w:ins w:id="1639" w:author="The Law" w:date="2018-06-25T13:55:00Z">
                    <w:rPr>
                      <w:rFonts w:ascii="Cambria Math" w:hAnsi="Cambria Math"/>
                      <w:lang w:val="pt-PT"/>
                    </w:rPr>
                    <m:t>8</m:t>
                  </w:ins>
                </m:r>
                <m:r>
                  <w:ins w:id="1640" w:author="The Law" w:date="2018-06-25T13:52:00Z">
                    <w:rPr>
                      <w:rFonts w:ascii="Cambria Math" w:hAnsi="Cambria Math"/>
                      <w:lang w:val="pt-PT"/>
                    </w:rPr>
                    <m:t>00</m:t>
                  </w:ins>
                </m:r>
              </m:oMath>
            </m:oMathPara>
          </w:p>
          <w:p w14:paraId="2D024925" w14:textId="77777777" w:rsidR="008A091D" w:rsidRDefault="008A091D">
            <w:pPr>
              <w:pStyle w:val="ThesisBodyText"/>
              <w:keepNext/>
              <w:rPr>
                <w:ins w:id="1641" w:author="The Law" w:date="2018-06-25T13:52:00Z"/>
                <w:lang w:val="pt-PT"/>
              </w:rPr>
              <w:pPrChange w:id="1642" w:author="The Law" w:date="2018-06-25T14:05:00Z">
                <w:pPr>
                  <w:pStyle w:val="ThesisBodyText"/>
                </w:pPr>
              </w:pPrChange>
            </w:pPr>
          </w:p>
        </w:tc>
      </w:tr>
    </w:tbl>
    <w:p w14:paraId="55DADFA1" w14:textId="7EF2A86F" w:rsidR="006862B7" w:rsidRPr="006862B7" w:rsidRDefault="006862B7">
      <w:pPr>
        <w:pStyle w:val="Legenda"/>
        <w:jc w:val="center"/>
        <w:rPr>
          <w:ins w:id="1643" w:author="The Law" w:date="2018-06-25T14:05:00Z"/>
          <w:lang w:val="pt-PT"/>
          <w:rPrChange w:id="1644" w:author="The Law" w:date="2018-06-25T14:05:00Z">
            <w:rPr>
              <w:ins w:id="1645" w:author="The Law" w:date="2018-06-25T14:05:00Z"/>
            </w:rPr>
          </w:rPrChange>
        </w:rPr>
        <w:pPrChange w:id="1646" w:author="The Law" w:date="2018-06-25T14:06:00Z">
          <w:pPr>
            <w:pStyle w:val="Legenda"/>
          </w:pPr>
        </w:pPrChange>
      </w:pPr>
      <w:bookmarkStart w:id="1647" w:name="_Toc517701419"/>
      <w:ins w:id="1648" w:author="The Law" w:date="2018-06-25T14:05:00Z">
        <w:r w:rsidRPr="006862B7">
          <w:rPr>
            <w:lang w:val="pt-PT"/>
            <w:rPrChange w:id="1649" w:author="The Law" w:date="2018-06-25T14:05:00Z">
              <w:rPr/>
            </w:rPrChange>
          </w:rPr>
          <w:t xml:space="preserve">Figura </w:t>
        </w:r>
        <w:r>
          <w:fldChar w:fldCharType="begin"/>
        </w:r>
        <w:r w:rsidRPr="006862B7">
          <w:rPr>
            <w:lang w:val="pt-PT"/>
            <w:rPrChange w:id="1650" w:author="The Law" w:date="2018-06-25T14:05:00Z">
              <w:rPr/>
            </w:rPrChange>
          </w:rPr>
          <w:instrText xml:space="preserve"> SEQ Figura \* ARABIC </w:instrText>
        </w:r>
      </w:ins>
      <w:r>
        <w:fldChar w:fldCharType="separate"/>
      </w:r>
      <w:ins w:id="1651" w:author="The Law" w:date="2018-06-25T14:46:00Z">
        <w:r w:rsidR="002F38F4">
          <w:rPr>
            <w:noProof/>
            <w:lang w:val="pt-PT"/>
          </w:rPr>
          <w:t>9</w:t>
        </w:r>
      </w:ins>
      <w:ins w:id="1652" w:author="The Law" w:date="2018-06-25T14:05:00Z">
        <w:r>
          <w:fldChar w:fldCharType="end"/>
        </w:r>
        <w:r w:rsidRPr="006862B7">
          <w:rPr>
            <w:lang w:val="pt-PT"/>
            <w:rPrChange w:id="1653" w:author="The Law" w:date="2018-06-25T14:05:00Z">
              <w:rPr/>
            </w:rPrChange>
          </w:rPr>
          <w:t xml:space="preserve"> - Cálculo do fitness da solução não otimizada</w:t>
        </w:r>
        <w:bookmarkEnd w:id="1647"/>
      </w:ins>
    </w:p>
    <w:p w14:paraId="17F0ED95" w14:textId="653A9ABA" w:rsidR="008A091D" w:rsidDel="00A961ED" w:rsidRDefault="008A091D">
      <w:pPr>
        <w:pStyle w:val="Legenda"/>
        <w:rPr>
          <w:del w:id="1654" w:author="The Law" w:date="2018-06-25T13:52:00Z"/>
          <w:rFonts w:cs="Times New Roman"/>
          <w:lang w:val="pt-PT"/>
        </w:rPr>
        <w:pPrChange w:id="1655" w:author="The Law" w:date="2018-06-25T14:05:00Z">
          <w:pPr>
            <w:jc w:val="center"/>
          </w:pPr>
        </w:pPrChange>
      </w:pPr>
    </w:p>
    <w:p w14:paraId="0A61D0DB" w14:textId="4A9D6762" w:rsidR="004A577E" w:rsidRPr="008A091D" w:rsidRDefault="00A961ED">
      <w:pPr>
        <w:pStyle w:val="ThesisBodyText"/>
        <w:rPr>
          <w:ins w:id="1656" w:author="The Law" w:date="2018-06-25T13:53:00Z"/>
          <w:lang w:val="pt-PT"/>
        </w:rPr>
      </w:pPr>
      <w:ins w:id="1657" w:author="The Law" w:date="2018-06-25T13:56:00Z">
        <w:r w:rsidRPr="00484455">
          <w:rPr>
            <w:lang w:val="pt-PT"/>
          </w:rPr>
          <w:t>Esta solução é válida</w:t>
        </w:r>
        <w:r>
          <w:rPr>
            <w:lang w:val="pt-PT"/>
          </w:rPr>
          <w:t>,</w:t>
        </w:r>
        <w:r w:rsidRPr="00484455">
          <w:rPr>
            <w:lang w:val="pt-PT"/>
          </w:rPr>
          <w:t xml:space="preserve"> pois todos os nós estão ligados a pelo menos um regenerador</w:t>
        </w:r>
        <w:r>
          <w:rPr>
            <w:lang w:val="pt-PT"/>
          </w:rPr>
          <w:t>, contudo pode ser obtida uma solução mais otimizada.</w:t>
        </w:r>
      </w:ins>
    </w:p>
    <w:p w14:paraId="7D4135D2" w14:textId="42094F26" w:rsidR="00AC314D" w:rsidRPr="003C07BF" w:rsidRDefault="00AC314D" w:rsidP="00AC314D">
      <w:pPr>
        <w:pStyle w:val="ThesisBodyText"/>
        <w:rPr>
          <w:ins w:id="1658" w:author="Maninhas" w:date="2018-06-25T08:48:00Z"/>
          <w:lang w:val="pt-PT"/>
        </w:rPr>
      </w:pPr>
      <w:ins w:id="1659" w:author="Maninhas" w:date="2018-06-25T08:48:00Z">
        <w:r w:rsidRPr="006862B7">
          <w:rPr>
            <w:lang w:val="pt-PT"/>
            <w:rPrChange w:id="1660" w:author="The Law" w:date="2018-06-25T14:06:00Z">
              <w:rPr>
                <w:highlight w:val="yellow"/>
                <w:lang w:val="pt-PT"/>
              </w:rPr>
            </w:rPrChange>
          </w:rPr>
          <w:t xml:space="preserve">Um exemplo de uma solução otimizada </w:t>
        </w:r>
        <w:r>
          <w:rPr>
            <w:lang w:val="pt-PT"/>
          </w:rPr>
          <w:t>pode ser encontrad</w:t>
        </w:r>
        <w:del w:id="1661" w:author="The Law" w:date="2018-06-25T13:54:00Z">
          <w:r w:rsidDel="004A577E">
            <w:rPr>
              <w:lang w:val="pt-PT"/>
            </w:rPr>
            <w:delText>a</w:delText>
          </w:r>
        </w:del>
      </w:ins>
      <w:ins w:id="1662" w:author="The Law" w:date="2018-06-25T13:54:00Z">
        <w:r w:rsidR="004A577E">
          <w:rPr>
            <w:lang w:val="pt-PT"/>
          </w:rPr>
          <w:t>o</w:t>
        </w:r>
      </w:ins>
      <w:ins w:id="1663" w:author="Maninhas" w:date="2018-06-25T08:48:00Z">
        <w:r>
          <w:rPr>
            <w:lang w:val="pt-PT"/>
          </w:rPr>
          <w:t xml:space="preserve"> na </w:t>
        </w:r>
        <w:r>
          <w:rPr>
            <w:lang w:val="pt-PT"/>
          </w:rPr>
          <w:fldChar w:fldCharType="begin"/>
        </w:r>
        <w:r>
          <w:rPr>
            <w:lang w:val="pt-PT"/>
          </w:rPr>
          <w:instrText xml:space="preserve"> REF _Ref517679531 \h </w:instrText>
        </w:r>
      </w:ins>
      <w:r>
        <w:rPr>
          <w:lang w:val="pt-PT"/>
        </w:rPr>
      </w:r>
      <w:ins w:id="1664" w:author="Maninhas" w:date="2018-06-25T08:48:00Z">
        <w:del w:id="1665"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5</w:delText>
          </w:r>
        </w:del>
        <w:r>
          <w:rPr>
            <w:lang w:val="pt-PT"/>
          </w:rPr>
          <w:fldChar w:fldCharType="end"/>
        </w:r>
        <w:r>
          <w:rPr>
            <w:lang w:val="pt-PT"/>
          </w:rPr>
          <w:t>.</w:t>
        </w:r>
      </w:ins>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AC314D" w:rsidRPr="00484455" w14:paraId="4D2A4F54" w14:textId="77777777" w:rsidTr="003B294E">
        <w:trPr>
          <w:trHeight w:val="300"/>
          <w:jc w:val="center"/>
          <w:ins w:id="1666" w:author="Maninhas" w:date="2018-06-25T08:48:00Z"/>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9BAAE67" w14:textId="77777777" w:rsidR="00AC314D" w:rsidRPr="00484455" w:rsidRDefault="00AC314D" w:rsidP="003B294E">
            <w:pPr>
              <w:spacing w:after="0" w:line="240" w:lineRule="auto"/>
              <w:jc w:val="center"/>
              <w:rPr>
                <w:ins w:id="1667" w:author="Maninhas" w:date="2018-06-25T08:48:00Z"/>
                <w:rFonts w:ascii="Calibri" w:eastAsia="Times New Roman" w:hAnsi="Calibri" w:cs="Calibri"/>
                <w:color w:val="000000"/>
                <w:lang w:val="pt-PT" w:eastAsia="en-US"/>
              </w:rPr>
            </w:pPr>
            <w:ins w:id="1668" w:author="Maninhas" w:date="2018-06-25T08:48:00Z">
              <w:r w:rsidRPr="00484455">
                <w:rPr>
                  <w:rFonts w:ascii="Calibri" w:eastAsia="Times New Roman" w:hAnsi="Calibri" w:cs="Calibri"/>
                  <w:color w:val="000000"/>
                  <w:lang w:val="pt-PT" w:eastAsia="en-US"/>
                </w:rPr>
                <w:t>Nó</w:t>
              </w:r>
            </w:ins>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9C17BAA" w14:textId="77777777" w:rsidR="00AC314D" w:rsidRPr="00484455" w:rsidRDefault="00AC314D" w:rsidP="003B294E">
            <w:pPr>
              <w:spacing w:after="0" w:line="240" w:lineRule="auto"/>
              <w:jc w:val="center"/>
              <w:rPr>
                <w:ins w:id="1669" w:author="Maninhas" w:date="2018-06-25T08:48:00Z"/>
                <w:rFonts w:ascii="Calibri" w:eastAsia="Times New Roman" w:hAnsi="Calibri" w:cs="Calibri"/>
                <w:color w:val="000000"/>
                <w:lang w:val="pt-PT" w:eastAsia="en-US"/>
              </w:rPr>
            </w:pPr>
            <w:ins w:id="1670" w:author="Maninhas" w:date="2018-06-25T08:48:00Z">
              <w:r w:rsidRPr="00484455">
                <w:rPr>
                  <w:rFonts w:ascii="Calibri" w:eastAsia="Times New Roman" w:hAnsi="Calibri" w:cs="Calibri"/>
                  <w:color w:val="000000"/>
                  <w:lang w:val="pt-PT" w:eastAsia="en-US"/>
                </w:rPr>
                <w:t>1</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EB1DEDC" w14:textId="77777777" w:rsidR="00AC314D" w:rsidRPr="00484455" w:rsidRDefault="00AC314D" w:rsidP="003B294E">
            <w:pPr>
              <w:spacing w:after="0" w:line="240" w:lineRule="auto"/>
              <w:jc w:val="center"/>
              <w:rPr>
                <w:ins w:id="1671" w:author="Maninhas" w:date="2018-06-25T08:48:00Z"/>
                <w:rFonts w:ascii="Calibri" w:eastAsia="Times New Roman" w:hAnsi="Calibri" w:cs="Calibri"/>
                <w:color w:val="000000"/>
                <w:lang w:val="pt-PT" w:eastAsia="en-US"/>
              </w:rPr>
            </w:pPr>
            <w:ins w:id="1672" w:author="Maninhas" w:date="2018-06-25T08:48:00Z">
              <w:r w:rsidRPr="00484455">
                <w:rPr>
                  <w:rFonts w:ascii="Calibri" w:eastAsia="Times New Roman" w:hAnsi="Calibri" w:cs="Calibri"/>
                  <w:color w:val="000000"/>
                  <w:lang w:val="pt-PT" w:eastAsia="en-US"/>
                </w:rPr>
                <w:t>2</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8BF56F0" w14:textId="77777777" w:rsidR="00AC314D" w:rsidRPr="00484455" w:rsidRDefault="00AC314D" w:rsidP="003B294E">
            <w:pPr>
              <w:spacing w:after="0" w:line="240" w:lineRule="auto"/>
              <w:jc w:val="center"/>
              <w:rPr>
                <w:ins w:id="1673" w:author="Maninhas" w:date="2018-06-25T08:48:00Z"/>
                <w:rFonts w:ascii="Calibri" w:eastAsia="Times New Roman" w:hAnsi="Calibri" w:cs="Calibri"/>
                <w:color w:val="000000"/>
                <w:lang w:val="pt-PT" w:eastAsia="en-US"/>
              </w:rPr>
            </w:pPr>
            <w:ins w:id="1674" w:author="Maninhas" w:date="2018-06-25T08:48:00Z">
              <w:r w:rsidRPr="00484455">
                <w:rPr>
                  <w:rFonts w:ascii="Calibri" w:eastAsia="Times New Roman" w:hAnsi="Calibri" w:cs="Calibri"/>
                  <w:color w:val="000000"/>
                  <w:lang w:val="pt-PT" w:eastAsia="en-US"/>
                </w:rPr>
                <w:t>3</w:t>
              </w:r>
            </w:ins>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F773E28" w14:textId="77777777" w:rsidR="00AC314D" w:rsidRPr="00484455" w:rsidRDefault="00AC314D" w:rsidP="003B294E">
            <w:pPr>
              <w:spacing w:after="0" w:line="240" w:lineRule="auto"/>
              <w:jc w:val="center"/>
              <w:rPr>
                <w:ins w:id="1675" w:author="Maninhas" w:date="2018-06-25T08:48:00Z"/>
                <w:rFonts w:ascii="Calibri" w:eastAsia="Times New Roman" w:hAnsi="Calibri" w:cs="Calibri"/>
                <w:color w:val="000000"/>
                <w:lang w:val="pt-PT" w:eastAsia="en-US"/>
              </w:rPr>
            </w:pPr>
            <w:ins w:id="1676" w:author="Maninhas" w:date="2018-06-25T08:48:00Z">
              <w:r w:rsidRPr="00484455">
                <w:rPr>
                  <w:rFonts w:ascii="Calibri" w:eastAsia="Times New Roman" w:hAnsi="Calibri" w:cs="Calibri"/>
                  <w:color w:val="000000"/>
                  <w:lang w:val="pt-PT" w:eastAsia="en-US"/>
                </w:rPr>
                <w:t>4</w:t>
              </w:r>
            </w:ins>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C985FDE" w14:textId="77777777" w:rsidR="00AC314D" w:rsidRPr="00484455" w:rsidRDefault="00AC314D" w:rsidP="003B294E">
            <w:pPr>
              <w:spacing w:after="0" w:line="240" w:lineRule="auto"/>
              <w:jc w:val="center"/>
              <w:rPr>
                <w:ins w:id="1677" w:author="Maninhas" w:date="2018-06-25T08:48:00Z"/>
                <w:rFonts w:ascii="Calibri" w:eastAsia="Times New Roman" w:hAnsi="Calibri" w:cs="Calibri"/>
                <w:color w:val="000000"/>
                <w:lang w:val="pt-PT" w:eastAsia="en-US"/>
              </w:rPr>
            </w:pPr>
            <w:ins w:id="1678" w:author="Maninhas" w:date="2018-06-25T08:48:00Z">
              <w:r w:rsidRPr="00484455">
                <w:rPr>
                  <w:rFonts w:ascii="Calibri" w:eastAsia="Times New Roman" w:hAnsi="Calibri" w:cs="Calibri"/>
                  <w:color w:val="000000"/>
                  <w:lang w:val="pt-PT" w:eastAsia="en-US"/>
                </w:rPr>
                <w:t>5</w:t>
              </w:r>
            </w:ins>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CA2B198" w14:textId="77777777" w:rsidR="00AC314D" w:rsidRPr="00484455" w:rsidRDefault="00AC314D" w:rsidP="003B294E">
            <w:pPr>
              <w:spacing w:after="0" w:line="240" w:lineRule="auto"/>
              <w:jc w:val="center"/>
              <w:rPr>
                <w:ins w:id="1679" w:author="Maninhas" w:date="2018-06-25T08:48:00Z"/>
                <w:rFonts w:ascii="Calibri" w:eastAsia="Times New Roman" w:hAnsi="Calibri" w:cs="Calibri"/>
                <w:color w:val="000000"/>
                <w:lang w:val="pt-PT" w:eastAsia="en-US"/>
              </w:rPr>
            </w:pPr>
            <w:ins w:id="1680" w:author="Maninhas" w:date="2018-06-25T08:48:00Z">
              <w:r w:rsidRPr="00484455">
                <w:rPr>
                  <w:rFonts w:ascii="Calibri" w:eastAsia="Times New Roman" w:hAnsi="Calibri" w:cs="Calibri"/>
                  <w:color w:val="000000"/>
                  <w:lang w:val="pt-PT" w:eastAsia="en-US"/>
                </w:rPr>
                <w:t>6</w:t>
              </w:r>
            </w:ins>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08840E6E" w14:textId="77777777" w:rsidR="00AC314D" w:rsidRPr="00484455" w:rsidRDefault="00AC314D" w:rsidP="003B294E">
            <w:pPr>
              <w:spacing w:after="0" w:line="240" w:lineRule="auto"/>
              <w:jc w:val="center"/>
              <w:rPr>
                <w:ins w:id="1681" w:author="Maninhas" w:date="2018-06-25T08:48:00Z"/>
                <w:rFonts w:ascii="Calibri" w:eastAsia="Times New Roman" w:hAnsi="Calibri" w:cs="Calibri"/>
                <w:color w:val="000000"/>
                <w:lang w:val="pt-PT" w:eastAsia="en-US"/>
              </w:rPr>
            </w:pPr>
            <w:ins w:id="1682" w:author="Maninhas" w:date="2018-06-25T08:48:00Z">
              <w:r w:rsidRPr="00484455">
                <w:rPr>
                  <w:rFonts w:ascii="Calibri" w:eastAsia="Times New Roman" w:hAnsi="Calibri" w:cs="Calibri"/>
                  <w:color w:val="000000"/>
                  <w:lang w:val="pt-PT" w:eastAsia="en-US"/>
                </w:rPr>
                <w:t>7</w:t>
              </w:r>
            </w:ins>
          </w:p>
        </w:tc>
      </w:tr>
      <w:tr w:rsidR="00AC314D" w:rsidRPr="00484455" w14:paraId="359D2E2E" w14:textId="77777777" w:rsidTr="003B294E">
        <w:trPr>
          <w:trHeight w:val="300"/>
          <w:jc w:val="center"/>
          <w:ins w:id="1683" w:author="Maninhas" w:date="2018-06-25T08:48:00Z"/>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B321A49" w14:textId="77777777" w:rsidR="00AC314D" w:rsidRPr="00484455" w:rsidRDefault="00AC314D" w:rsidP="003B294E">
            <w:pPr>
              <w:spacing w:after="0" w:line="240" w:lineRule="auto"/>
              <w:jc w:val="center"/>
              <w:rPr>
                <w:ins w:id="1684" w:author="Maninhas" w:date="2018-06-25T08:48:00Z"/>
                <w:rFonts w:ascii="Calibri" w:eastAsia="Times New Roman" w:hAnsi="Calibri" w:cs="Calibri"/>
                <w:color w:val="000000"/>
                <w:lang w:val="pt-PT" w:eastAsia="en-US"/>
              </w:rPr>
            </w:pPr>
            <w:ins w:id="1685" w:author="Maninhas" w:date="2018-06-25T08:48:00Z">
              <w:r w:rsidRPr="00484455">
                <w:rPr>
                  <w:rFonts w:ascii="Calibri" w:eastAsia="Times New Roman" w:hAnsi="Calibri" w:cs="Calibri"/>
                  <w:color w:val="000000"/>
                  <w:lang w:val="pt-PT" w:eastAsia="en-US"/>
                </w:rPr>
                <w:t>Regenerador</w:t>
              </w:r>
            </w:ins>
          </w:p>
        </w:tc>
        <w:tc>
          <w:tcPr>
            <w:tcW w:w="500" w:type="dxa"/>
            <w:tcBorders>
              <w:top w:val="nil"/>
              <w:left w:val="nil"/>
              <w:bottom w:val="single" w:sz="4" w:space="0" w:color="auto"/>
              <w:right w:val="single" w:sz="4" w:space="0" w:color="auto"/>
            </w:tcBorders>
            <w:shd w:val="clear" w:color="auto" w:fill="auto"/>
            <w:noWrap/>
            <w:vAlign w:val="bottom"/>
            <w:hideMark/>
          </w:tcPr>
          <w:p w14:paraId="7C275B60" w14:textId="77777777" w:rsidR="00AC314D" w:rsidRPr="00484455" w:rsidRDefault="00AC314D" w:rsidP="003B294E">
            <w:pPr>
              <w:spacing w:after="0" w:line="240" w:lineRule="auto"/>
              <w:jc w:val="center"/>
              <w:rPr>
                <w:ins w:id="1686" w:author="Maninhas" w:date="2018-06-25T08:48:00Z"/>
                <w:rFonts w:ascii="Calibri" w:eastAsia="Times New Roman" w:hAnsi="Calibri" w:cs="Calibri"/>
                <w:color w:val="000000"/>
                <w:lang w:val="pt-PT" w:eastAsia="en-US"/>
              </w:rPr>
            </w:pPr>
            <w:ins w:id="1687"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0CE971A2" w14:textId="77777777" w:rsidR="00AC314D" w:rsidRPr="00484455" w:rsidRDefault="00AC314D" w:rsidP="003B294E">
            <w:pPr>
              <w:spacing w:after="0" w:line="240" w:lineRule="auto"/>
              <w:jc w:val="center"/>
              <w:rPr>
                <w:ins w:id="1688" w:author="Maninhas" w:date="2018-06-25T08:48:00Z"/>
                <w:rFonts w:ascii="Calibri" w:eastAsia="Times New Roman" w:hAnsi="Calibri" w:cs="Calibri"/>
                <w:color w:val="000000"/>
                <w:lang w:val="pt-PT" w:eastAsia="en-US"/>
              </w:rPr>
            </w:pPr>
            <w:ins w:id="1689" w:author="Maninhas" w:date="2018-06-25T08:48:00Z">
              <w:r w:rsidRPr="00484455">
                <w:rPr>
                  <w:rFonts w:ascii="Calibri" w:eastAsia="Times New Roman" w:hAnsi="Calibri" w:cs="Calibri"/>
                  <w:color w:val="000000"/>
                  <w:lang w:val="pt-PT" w:eastAsia="en-US"/>
                </w:rPr>
                <w:t>0</w:t>
              </w:r>
            </w:ins>
          </w:p>
        </w:tc>
        <w:tc>
          <w:tcPr>
            <w:tcW w:w="540" w:type="dxa"/>
            <w:tcBorders>
              <w:top w:val="nil"/>
              <w:left w:val="nil"/>
              <w:bottom w:val="single" w:sz="4" w:space="0" w:color="auto"/>
              <w:right w:val="single" w:sz="4" w:space="0" w:color="auto"/>
            </w:tcBorders>
            <w:shd w:val="clear" w:color="auto" w:fill="auto"/>
            <w:noWrap/>
            <w:vAlign w:val="bottom"/>
            <w:hideMark/>
          </w:tcPr>
          <w:p w14:paraId="72B8FBC9" w14:textId="77777777" w:rsidR="00AC314D" w:rsidRPr="00484455" w:rsidRDefault="00AC314D" w:rsidP="003B294E">
            <w:pPr>
              <w:spacing w:after="0" w:line="240" w:lineRule="auto"/>
              <w:jc w:val="center"/>
              <w:rPr>
                <w:ins w:id="1690" w:author="Maninhas" w:date="2018-06-25T08:48:00Z"/>
                <w:rFonts w:ascii="Calibri" w:eastAsia="Times New Roman" w:hAnsi="Calibri" w:cs="Calibri"/>
                <w:color w:val="000000"/>
                <w:lang w:val="pt-PT" w:eastAsia="en-US"/>
              </w:rPr>
            </w:pPr>
            <w:ins w:id="1691" w:author="Maninhas" w:date="2018-06-25T08:48:00Z">
              <w:r w:rsidRPr="00484455">
                <w:rPr>
                  <w:rFonts w:ascii="Calibri" w:eastAsia="Times New Roman" w:hAnsi="Calibri" w:cs="Calibri"/>
                  <w:color w:val="000000"/>
                  <w:lang w:val="pt-PT" w:eastAsia="en-US"/>
                </w:rPr>
                <w:t>1</w:t>
              </w:r>
            </w:ins>
          </w:p>
        </w:tc>
        <w:tc>
          <w:tcPr>
            <w:tcW w:w="540" w:type="dxa"/>
            <w:tcBorders>
              <w:top w:val="nil"/>
              <w:left w:val="nil"/>
              <w:bottom w:val="single" w:sz="4" w:space="0" w:color="auto"/>
              <w:right w:val="single" w:sz="4" w:space="0" w:color="auto"/>
            </w:tcBorders>
            <w:shd w:val="clear" w:color="auto" w:fill="auto"/>
            <w:noWrap/>
            <w:vAlign w:val="bottom"/>
            <w:hideMark/>
          </w:tcPr>
          <w:p w14:paraId="3DA0471B" w14:textId="77777777" w:rsidR="00AC314D" w:rsidRPr="00484455" w:rsidRDefault="00AC314D" w:rsidP="003B294E">
            <w:pPr>
              <w:spacing w:after="0" w:line="240" w:lineRule="auto"/>
              <w:jc w:val="center"/>
              <w:rPr>
                <w:ins w:id="1692" w:author="Maninhas" w:date="2018-06-25T08:48:00Z"/>
                <w:rFonts w:ascii="Calibri" w:eastAsia="Times New Roman" w:hAnsi="Calibri" w:cs="Calibri"/>
                <w:color w:val="000000"/>
                <w:lang w:val="pt-PT" w:eastAsia="en-US"/>
              </w:rPr>
            </w:pPr>
            <w:ins w:id="1693" w:author="Maninhas" w:date="2018-06-25T08:48:00Z">
              <w:r w:rsidRPr="00484455">
                <w:rPr>
                  <w:rFonts w:ascii="Calibri" w:eastAsia="Times New Roman" w:hAnsi="Calibri" w:cs="Calibri"/>
                  <w:color w:val="000000"/>
                  <w:lang w:val="pt-PT" w:eastAsia="en-US"/>
                </w:rPr>
                <w:t>1</w:t>
              </w:r>
            </w:ins>
          </w:p>
        </w:tc>
        <w:tc>
          <w:tcPr>
            <w:tcW w:w="560" w:type="dxa"/>
            <w:tcBorders>
              <w:top w:val="nil"/>
              <w:left w:val="nil"/>
              <w:bottom w:val="single" w:sz="4" w:space="0" w:color="auto"/>
              <w:right w:val="single" w:sz="4" w:space="0" w:color="auto"/>
            </w:tcBorders>
            <w:shd w:val="clear" w:color="auto" w:fill="auto"/>
            <w:noWrap/>
            <w:vAlign w:val="bottom"/>
            <w:hideMark/>
          </w:tcPr>
          <w:p w14:paraId="48D49EAA" w14:textId="77777777" w:rsidR="00AC314D" w:rsidRPr="00484455" w:rsidRDefault="00AC314D" w:rsidP="003B294E">
            <w:pPr>
              <w:spacing w:after="0" w:line="240" w:lineRule="auto"/>
              <w:jc w:val="center"/>
              <w:rPr>
                <w:ins w:id="1694" w:author="Maninhas" w:date="2018-06-25T08:48:00Z"/>
                <w:rFonts w:ascii="Calibri" w:eastAsia="Times New Roman" w:hAnsi="Calibri" w:cs="Calibri"/>
                <w:color w:val="000000"/>
                <w:lang w:val="pt-PT" w:eastAsia="en-US"/>
              </w:rPr>
            </w:pPr>
            <w:ins w:id="1695" w:author="Maninhas" w:date="2018-06-25T08:48:00Z">
              <w:r w:rsidRPr="00484455">
                <w:rPr>
                  <w:rFonts w:ascii="Calibri" w:eastAsia="Times New Roman" w:hAnsi="Calibri" w:cs="Calibri"/>
                  <w:color w:val="000000"/>
                  <w:lang w:val="pt-PT" w:eastAsia="en-US"/>
                </w:rPr>
                <w:t>0</w:t>
              </w:r>
            </w:ins>
          </w:p>
        </w:tc>
        <w:tc>
          <w:tcPr>
            <w:tcW w:w="520" w:type="dxa"/>
            <w:tcBorders>
              <w:top w:val="nil"/>
              <w:left w:val="nil"/>
              <w:bottom w:val="single" w:sz="4" w:space="0" w:color="auto"/>
              <w:right w:val="single" w:sz="4" w:space="0" w:color="auto"/>
            </w:tcBorders>
            <w:shd w:val="clear" w:color="auto" w:fill="auto"/>
            <w:noWrap/>
            <w:vAlign w:val="bottom"/>
            <w:hideMark/>
          </w:tcPr>
          <w:p w14:paraId="1FD7C104" w14:textId="77777777" w:rsidR="00AC314D" w:rsidRPr="00484455" w:rsidRDefault="00AC314D" w:rsidP="003B294E">
            <w:pPr>
              <w:spacing w:after="0" w:line="240" w:lineRule="auto"/>
              <w:jc w:val="center"/>
              <w:rPr>
                <w:ins w:id="1696" w:author="Maninhas" w:date="2018-06-25T08:48:00Z"/>
                <w:rFonts w:ascii="Calibri" w:eastAsia="Times New Roman" w:hAnsi="Calibri" w:cs="Calibri"/>
                <w:color w:val="000000"/>
                <w:lang w:val="pt-PT" w:eastAsia="en-US"/>
              </w:rPr>
            </w:pPr>
            <w:ins w:id="1697" w:author="Maninhas" w:date="2018-06-25T08:48:00Z">
              <w:r w:rsidRPr="00484455">
                <w:rPr>
                  <w:rFonts w:ascii="Calibri" w:eastAsia="Times New Roman" w:hAnsi="Calibri" w:cs="Calibri"/>
                  <w:color w:val="000000"/>
                  <w:lang w:val="pt-PT" w:eastAsia="en-US"/>
                </w:rPr>
                <w:t>0</w:t>
              </w:r>
            </w:ins>
          </w:p>
        </w:tc>
        <w:tc>
          <w:tcPr>
            <w:tcW w:w="480" w:type="dxa"/>
            <w:tcBorders>
              <w:top w:val="nil"/>
              <w:left w:val="nil"/>
              <w:bottom w:val="single" w:sz="4" w:space="0" w:color="auto"/>
              <w:right w:val="single" w:sz="4" w:space="0" w:color="auto"/>
            </w:tcBorders>
            <w:shd w:val="clear" w:color="auto" w:fill="auto"/>
            <w:noWrap/>
            <w:vAlign w:val="bottom"/>
            <w:hideMark/>
          </w:tcPr>
          <w:p w14:paraId="33148774" w14:textId="77777777" w:rsidR="00AC314D" w:rsidRPr="00484455" w:rsidRDefault="00AC314D">
            <w:pPr>
              <w:keepNext/>
              <w:spacing w:after="0" w:line="240" w:lineRule="auto"/>
              <w:jc w:val="center"/>
              <w:rPr>
                <w:ins w:id="1698" w:author="Maninhas" w:date="2018-06-25T08:48:00Z"/>
                <w:rFonts w:ascii="Calibri" w:eastAsia="Times New Roman" w:hAnsi="Calibri" w:cs="Calibri"/>
                <w:color w:val="000000"/>
                <w:lang w:val="pt-PT" w:eastAsia="en-US"/>
              </w:rPr>
            </w:pPr>
            <w:ins w:id="1699" w:author="Maninhas" w:date="2018-06-25T08:48:00Z">
              <w:r w:rsidRPr="00484455">
                <w:rPr>
                  <w:rFonts w:ascii="Calibri" w:eastAsia="Times New Roman" w:hAnsi="Calibri" w:cs="Calibri"/>
                  <w:color w:val="000000"/>
                  <w:lang w:val="pt-PT" w:eastAsia="en-US"/>
                </w:rPr>
                <w:t>0</w:t>
              </w:r>
            </w:ins>
          </w:p>
        </w:tc>
      </w:tr>
    </w:tbl>
    <w:p w14:paraId="6A0167A9" w14:textId="48C95632" w:rsidR="00AC314D" w:rsidRPr="00484455" w:rsidDel="006862B7" w:rsidRDefault="006862B7">
      <w:pPr>
        <w:pStyle w:val="Legenda"/>
        <w:jc w:val="center"/>
        <w:rPr>
          <w:ins w:id="1700" w:author="Maninhas" w:date="2018-06-25T08:48:00Z"/>
          <w:del w:id="1701" w:author="The Law" w:date="2018-06-25T14:06:00Z"/>
          <w:lang w:val="pt-PT"/>
        </w:rPr>
        <w:pPrChange w:id="1702" w:author="The Law" w:date="2018-06-25T14:06:00Z">
          <w:pPr>
            <w:pStyle w:val="Legenda"/>
            <w:spacing w:before="120"/>
            <w:jc w:val="center"/>
          </w:pPr>
        </w:pPrChange>
      </w:pPr>
      <w:bookmarkStart w:id="1703" w:name="_Toc517701420"/>
      <w:ins w:id="1704" w:author="The Law" w:date="2018-06-25T14:06:00Z">
        <w:r w:rsidRPr="006862B7">
          <w:rPr>
            <w:lang w:val="pt-PT"/>
            <w:rPrChange w:id="1705" w:author="The Law" w:date="2018-06-25T14:06:00Z">
              <w:rPr/>
            </w:rPrChange>
          </w:rPr>
          <w:t xml:space="preserve">Figura </w:t>
        </w:r>
        <w:r>
          <w:fldChar w:fldCharType="begin"/>
        </w:r>
        <w:r w:rsidRPr="006862B7">
          <w:rPr>
            <w:lang w:val="pt-PT"/>
            <w:rPrChange w:id="1706" w:author="The Law" w:date="2018-06-25T14:06:00Z">
              <w:rPr/>
            </w:rPrChange>
          </w:rPr>
          <w:instrText xml:space="preserve"> SEQ Figura \* ARABIC </w:instrText>
        </w:r>
      </w:ins>
      <w:r>
        <w:fldChar w:fldCharType="separate"/>
      </w:r>
      <w:ins w:id="1707" w:author="The Law" w:date="2018-06-25T14:46:00Z">
        <w:r w:rsidR="002F38F4">
          <w:rPr>
            <w:noProof/>
            <w:lang w:val="pt-PT"/>
          </w:rPr>
          <w:t>10</w:t>
        </w:r>
      </w:ins>
      <w:ins w:id="1708" w:author="The Law" w:date="2018-06-25T14:06:00Z">
        <w:r>
          <w:fldChar w:fldCharType="end"/>
        </w:r>
        <w:r w:rsidRPr="006862B7">
          <w:rPr>
            <w:lang w:val="pt-PT"/>
            <w:rPrChange w:id="1709" w:author="The Law" w:date="2018-06-25T14:06:00Z">
              <w:rPr/>
            </w:rPrChange>
          </w:rPr>
          <w:t xml:space="preserve"> - Exemplo de uma solução otimizada</w:t>
        </w:r>
      </w:ins>
      <w:bookmarkEnd w:id="1703"/>
      <w:ins w:id="1710" w:author="Maninhas" w:date="2018-06-25T08:48:00Z">
        <w:del w:id="1711" w:author="The Law" w:date="2018-06-25T14:00:00Z">
          <w:r w:rsidR="00AC314D" w:rsidRPr="00484455" w:rsidDel="00A961ED">
            <w:rPr>
              <w:lang w:val="pt-PT"/>
            </w:rPr>
            <w:delText xml:space="preserve">Figura </w:delText>
          </w:r>
        </w:del>
        <w:del w:id="1712" w:author="The Law" w:date="2018-06-25T13:48:00Z">
          <w:r w:rsidR="00AC314D" w:rsidRPr="00484455" w:rsidDel="008A091D">
            <w:rPr>
              <w:lang w:val="pt-PT"/>
            </w:rPr>
            <w:fldChar w:fldCharType="begin"/>
          </w:r>
          <w:r w:rsidR="00AC314D" w:rsidRPr="00484455" w:rsidDel="008A091D">
            <w:rPr>
              <w:lang w:val="pt-PT"/>
            </w:rPr>
            <w:delInstrText xml:space="preserve"> SEQ Figura \* ARABIC </w:delInstrText>
          </w:r>
          <w:r w:rsidR="00AC314D" w:rsidRPr="00484455" w:rsidDel="008A091D">
            <w:rPr>
              <w:lang w:val="pt-PT"/>
            </w:rPr>
            <w:fldChar w:fldCharType="separate"/>
          </w:r>
          <w:r w:rsidR="00AC314D" w:rsidRPr="00484455" w:rsidDel="008A091D">
            <w:rPr>
              <w:noProof/>
              <w:lang w:val="pt-PT"/>
            </w:rPr>
            <w:delText>5</w:delText>
          </w:r>
          <w:r w:rsidR="00AC314D" w:rsidRPr="00484455" w:rsidDel="008A091D">
            <w:rPr>
              <w:lang w:val="pt-PT"/>
            </w:rPr>
            <w:fldChar w:fldCharType="end"/>
          </w:r>
        </w:del>
        <w:del w:id="1713" w:author="The Law" w:date="2018-06-25T14:00:00Z">
          <w:r w:rsidR="00AC314D" w:rsidRPr="00484455" w:rsidDel="00A961ED">
            <w:rPr>
              <w:lang w:val="pt-PT"/>
            </w:rPr>
            <w:delText xml:space="preserve"> - </w:delText>
          </w:r>
        </w:del>
        <w:del w:id="1714" w:author="The Law" w:date="2018-06-25T14:06:00Z">
          <w:r w:rsidR="00AC314D" w:rsidRPr="00484455" w:rsidDel="006862B7">
            <w:rPr>
              <w:lang w:val="pt-PT"/>
            </w:rPr>
            <w:delText xml:space="preserve">Exemplo de </w:delText>
          </w:r>
          <w:r w:rsidR="00AC314D" w:rsidDel="006862B7">
            <w:rPr>
              <w:lang w:val="pt-PT"/>
            </w:rPr>
            <w:delText xml:space="preserve">uma </w:delText>
          </w:r>
          <w:r w:rsidR="00AC314D" w:rsidRPr="00484455" w:rsidDel="006862B7">
            <w:rPr>
              <w:lang w:val="pt-PT"/>
            </w:rPr>
            <w:delText>solução</w:delText>
          </w:r>
          <w:r w:rsidR="00AC314D" w:rsidDel="006862B7">
            <w:rPr>
              <w:lang w:val="pt-PT"/>
            </w:rPr>
            <w:delText xml:space="preserve"> otimizada</w:delText>
          </w:r>
        </w:del>
      </w:ins>
    </w:p>
    <w:p w14:paraId="52F2AD23" w14:textId="77777777" w:rsidR="00AC314D" w:rsidRPr="00484455" w:rsidRDefault="00AC314D">
      <w:pPr>
        <w:pStyle w:val="Legenda"/>
        <w:jc w:val="center"/>
        <w:rPr>
          <w:ins w:id="1715" w:author="Maninhas" w:date="2018-06-25T08:48:00Z"/>
          <w:lang w:val="pt-PT"/>
        </w:rPr>
        <w:pPrChange w:id="1716" w:author="The Law" w:date="2018-06-25T14:06:00Z">
          <w:pPr/>
        </w:pPrChange>
      </w:pPr>
    </w:p>
    <w:p w14:paraId="42E90363" w14:textId="77777777" w:rsidR="00AC314D" w:rsidRPr="00484455" w:rsidRDefault="00AC314D" w:rsidP="00AC314D">
      <w:pPr>
        <w:pStyle w:val="ThesisBodyText"/>
        <w:rPr>
          <w:ins w:id="1717" w:author="Maninhas" w:date="2018-06-25T08:48:00Z"/>
          <w:lang w:val="pt-PT"/>
        </w:rPr>
      </w:pPr>
      <w:ins w:id="1718" w:author="Maninhas" w:date="2018-06-25T08:48:00Z">
        <w:r>
          <w:rPr>
            <w:lang w:val="pt-PT"/>
          </w:rPr>
          <w:t xml:space="preserve">A </w:t>
        </w:r>
        <w:r>
          <w:rPr>
            <w:lang w:val="pt-PT"/>
          </w:rPr>
          <w:fldChar w:fldCharType="begin"/>
        </w:r>
        <w:r>
          <w:rPr>
            <w:lang w:val="pt-PT"/>
          </w:rPr>
          <w:instrText xml:space="preserve"> REF _Ref517679552 \h </w:instrText>
        </w:r>
      </w:ins>
      <w:r>
        <w:rPr>
          <w:lang w:val="pt-PT"/>
        </w:rPr>
      </w:r>
      <w:ins w:id="1719" w:author="Maninhas" w:date="2018-06-25T08:48:00Z">
        <w:del w:id="1720" w:author="The Law" w:date="2018-06-25T14:08:00Z">
          <w:r>
            <w:rPr>
              <w:lang w:val="pt-PT"/>
            </w:rPr>
            <w:fldChar w:fldCharType="separate"/>
          </w:r>
          <w:r w:rsidRPr="00484455" w:rsidDel="006862B7">
            <w:rPr>
              <w:lang w:val="pt-PT"/>
            </w:rPr>
            <w:delText xml:space="preserve">Figura </w:delText>
          </w:r>
          <w:r w:rsidRPr="00484455" w:rsidDel="006862B7">
            <w:rPr>
              <w:noProof/>
              <w:lang w:val="pt-PT"/>
            </w:rPr>
            <w:delText>6</w:delText>
          </w:r>
        </w:del>
        <w:r>
          <w:rPr>
            <w:lang w:val="pt-PT"/>
          </w:rPr>
          <w:fldChar w:fldCharType="end"/>
        </w:r>
        <w:r>
          <w:rPr>
            <w:lang w:val="pt-PT"/>
          </w:rPr>
          <w:t xml:space="preserve"> ilustra a r</w:t>
        </w:r>
        <w:r w:rsidRPr="00484455">
          <w:rPr>
            <w:lang w:val="pt-PT"/>
          </w:rPr>
          <w:t>epresentação da solução obtida</w:t>
        </w:r>
        <w:r>
          <w:rPr>
            <w:lang w:val="pt-PT"/>
          </w:rPr>
          <w:t>.</w:t>
        </w:r>
      </w:ins>
    </w:p>
    <w:p w14:paraId="77DD9FAD" w14:textId="77777777" w:rsidR="006862B7" w:rsidRDefault="00AC314D">
      <w:pPr>
        <w:keepNext/>
        <w:jc w:val="center"/>
        <w:rPr>
          <w:ins w:id="1721" w:author="The Law" w:date="2018-06-25T14:06:00Z"/>
        </w:rPr>
      </w:pPr>
      <w:ins w:id="1722" w:author="Maninhas" w:date="2018-06-25T08:48:00Z">
        <w:r w:rsidRPr="00484455">
          <w:rPr>
            <w:noProof/>
            <w:lang w:val="pt-PT" w:eastAsia="pt-PT"/>
          </w:rPr>
          <w:drawing>
            <wp:inline distT="0" distB="0" distL="0" distR="0" wp14:anchorId="3F1CB18A" wp14:editId="4AD3C2D7">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1">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ins>
    </w:p>
    <w:p w14:paraId="0033C77C" w14:textId="38EF83C6" w:rsidR="00AC314D" w:rsidRPr="00484455" w:rsidRDefault="006862B7">
      <w:pPr>
        <w:pStyle w:val="Legenda"/>
        <w:jc w:val="center"/>
        <w:rPr>
          <w:ins w:id="1723" w:author="Maninhas" w:date="2018-06-25T08:48:00Z"/>
          <w:lang w:val="pt-PT"/>
        </w:rPr>
        <w:pPrChange w:id="1724" w:author="The Law" w:date="2018-06-25T14:06:00Z">
          <w:pPr>
            <w:keepNext/>
            <w:jc w:val="center"/>
          </w:pPr>
        </w:pPrChange>
      </w:pPr>
      <w:bookmarkStart w:id="1725" w:name="_Toc517701421"/>
      <w:ins w:id="1726" w:author="The Law" w:date="2018-06-25T14:06:00Z">
        <w:r>
          <w:t xml:space="preserve">Figura </w:t>
        </w:r>
        <w:r>
          <w:fldChar w:fldCharType="begin"/>
        </w:r>
        <w:r>
          <w:instrText xml:space="preserve"> SEQ Figura \* ARABIC </w:instrText>
        </w:r>
      </w:ins>
      <w:r>
        <w:fldChar w:fldCharType="separate"/>
      </w:r>
      <w:ins w:id="1727" w:author="The Law" w:date="2018-06-25T14:46:00Z">
        <w:r w:rsidR="002F38F4">
          <w:rPr>
            <w:noProof/>
          </w:rPr>
          <w:t>11</w:t>
        </w:r>
      </w:ins>
      <w:ins w:id="1728" w:author="The Law" w:date="2018-06-25T14:06:00Z">
        <w:r>
          <w:fldChar w:fldCharType="end"/>
        </w:r>
        <w:r>
          <w:t xml:space="preserve"> - </w:t>
        </w:r>
        <w:r w:rsidRPr="008A3F30">
          <w:t>Representação da solução otimizada</w:t>
        </w:r>
      </w:ins>
      <w:bookmarkEnd w:id="1725"/>
    </w:p>
    <w:p w14:paraId="5D787D58" w14:textId="2D3BC1EC" w:rsidR="00AC314D" w:rsidRPr="00484455" w:rsidDel="006862B7" w:rsidRDefault="00AC314D" w:rsidP="00AC314D">
      <w:pPr>
        <w:pStyle w:val="Legenda"/>
        <w:jc w:val="center"/>
        <w:rPr>
          <w:ins w:id="1729" w:author="Maninhas" w:date="2018-06-25T08:48:00Z"/>
          <w:del w:id="1730" w:author="The Law" w:date="2018-06-25T14:06:00Z"/>
          <w:lang w:val="pt-PT"/>
        </w:rPr>
      </w:pPr>
      <w:ins w:id="1731" w:author="Maninhas" w:date="2018-06-25T08:48:00Z">
        <w:del w:id="1732" w:author="The Law" w:date="2018-06-25T14:00:00Z">
          <w:r w:rsidRPr="00484455" w:rsidDel="00A961ED">
            <w:rPr>
              <w:lang w:val="pt-PT"/>
            </w:rPr>
            <w:delText xml:space="preserve">Figura </w:delText>
          </w:r>
        </w:del>
        <w:del w:id="1733" w:author="The Law" w:date="2018-06-25T13:58:00Z">
          <w:r w:rsidRPr="00484455" w:rsidDel="00A961ED">
            <w:rPr>
              <w:lang w:val="pt-PT"/>
            </w:rPr>
            <w:fldChar w:fldCharType="begin"/>
          </w:r>
          <w:r w:rsidRPr="00484455" w:rsidDel="00A961ED">
            <w:rPr>
              <w:lang w:val="pt-PT"/>
            </w:rPr>
            <w:delInstrText xml:space="preserve"> SEQ Figura \* ARABIC </w:delInstrText>
          </w:r>
          <w:r w:rsidRPr="00484455" w:rsidDel="00A961ED">
            <w:rPr>
              <w:lang w:val="pt-PT"/>
            </w:rPr>
            <w:fldChar w:fldCharType="separate"/>
          </w:r>
          <w:r w:rsidRPr="00484455" w:rsidDel="00A961ED">
            <w:rPr>
              <w:noProof/>
              <w:lang w:val="pt-PT"/>
            </w:rPr>
            <w:delText>6</w:delText>
          </w:r>
          <w:r w:rsidRPr="00484455" w:rsidDel="00A961ED">
            <w:rPr>
              <w:lang w:val="pt-PT"/>
            </w:rPr>
            <w:fldChar w:fldCharType="end"/>
          </w:r>
        </w:del>
        <w:del w:id="1734" w:author="The Law" w:date="2018-06-25T14:00:00Z">
          <w:r w:rsidRPr="00484455" w:rsidDel="00A961ED">
            <w:rPr>
              <w:lang w:val="pt-PT"/>
            </w:rPr>
            <w:delText xml:space="preserve"> - </w:delText>
          </w:r>
        </w:del>
        <w:del w:id="1735" w:author="The Law" w:date="2018-06-25T14:06:00Z">
          <w:r w:rsidRPr="00484455" w:rsidDel="006862B7">
            <w:rPr>
              <w:lang w:val="pt-PT"/>
            </w:rPr>
            <w:delText xml:space="preserve">Representação da solução </w:delText>
          </w:r>
          <w:r w:rsidDel="006862B7">
            <w:rPr>
              <w:lang w:val="pt-PT"/>
            </w:rPr>
            <w:delText>otimizada</w:delText>
          </w:r>
        </w:del>
      </w:ins>
    </w:p>
    <w:p w14:paraId="726D73A1" w14:textId="77777777" w:rsidR="00AC314D" w:rsidRDefault="00AC314D" w:rsidP="00AC314D">
      <w:pPr>
        <w:pStyle w:val="ThesisBodyText"/>
        <w:rPr>
          <w:ins w:id="1736" w:author="Maninhas" w:date="2018-06-25T08:48:00Z"/>
          <w:lang w:val="pt-PT"/>
        </w:rPr>
      </w:pPr>
      <w:ins w:id="1737" w:author="Maninhas" w:date="2018-06-25T08:48:00Z">
        <w:r w:rsidRPr="00484455">
          <w:rPr>
            <w:lang w:val="pt-PT"/>
          </w:rPr>
          <w:t xml:space="preserve">Cálculo do </w:t>
        </w:r>
        <w:r w:rsidRPr="00613E5F">
          <w:rPr>
            <w:i/>
            <w:lang w:val="pt-PT"/>
          </w:rPr>
          <w:t>fitness</w:t>
        </w:r>
        <w:r w:rsidRPr="00484455">
          <w:rPr>
            <w:lang w:val="pt-PT"/>
          </w:rPr>
          <w:t xml:space="preserve"> da solução:</w:t>
        </w:r>
      </w:ins>
    </w:p>
    <w:tbl>
      <w:tblPr>
        <w:tblStyle w:val="TabelacomGrelha"/>
        <w:tblW w:w="0" w:type="auto"/>
        <w:tblLook w:val="04A0" w:firstRow="1" w:lastRow="0" w:firstColumn="1" w:lastColumn="0" w:noHBand="0" w:noVBand="1"/>
      </w:tblPr>
      <w:tblGrid>
        <w:gridCol w:w="3964"/>
        <w:gridCol w:w="3964"/>
      </w:tblGrid>
      <w:tr w:rsidR="00AC314D" w14:paraId="4B4D436C" w14:textId="77777777" w:rsidTr="003B294E">
        <w:trPr>
          <w:ins w:id="1738" w:author="Maninhas" w:date="2018-06-25T08:48:00Z"/>
        </w:trPr>
        <w:tc>
          <w:tcPr>
            <w:tcW w:w="3964" w:type="dxa"/>
          </w:tcPr>
          <w:p w14:paraId="6BF9EDD5" w14:textId="77777777" w:rsidR="00AC314D" w:rsidRPr="00613E5F" w:rsidRDefault="00AC314D" w:rsidP="003B294E">
            <w:pPr>
              <w:pStyle w:val="ThesisBodyText"/>
              <w:rPr>
                <w:ins w:id="1739" w:author="Maninhas" w:date="2018-06-25T08:48:00Z"/>
                <w:lang w:val="pt-PT"/>
              </w:rPr>
            </w:pPr>
            <w:ins w:id="1740" w:author="Maninhas" w:date="2018-06-25T08:48:00Z">
              <w:r w:rsidRPr="00613E5F">
                <w:rPr>
                  <w:lang w:val="pt-PT"/>
                </w:rPr>
                <w:t>Nós desligados</w:t>
              </w:r>
              <w:r>
                <w:rPr>
                  <w:lang w:val="pt-PT"/>
                </w:rPr>
                <w:t xml:space="preserve"> (</w:t>
              </w:r>
              <w:r w:rsidRPr="00B641FB">
                <w:rPr>
                  <w:i/>
                  <w:lang w:val="pt-PT"/>
                </w:rPr>
                <w:t>ND</w:t>
              </w:r>
              <w:r>
                <w:rPr>
                  <w:lang w:val="pt-PT"/>
                </w:rPr>
                <w:t>): 0</w:t>
              </w:r>
            </w:ins>
          </w:p>
          <w:p w14:paraId="5882405F" w14:textId="77777777" w:rsidR="00AC314D" w:rsidRDefault="00AC314D" w:rsidP="003B294E">
            <w:pPr>
              <w:pStyle w:val="ThesisBodyText"/>
              <w:rPr>
                <w:ins w:id="1741" w:author="The Law" w:date="2018-06-25T13:44:00Z"/>
                <w:lang w:val="pt-PT"/>
              </w:rPr>
            </w:pPr>
            <w:ins w:id="1742" w:author="Maninhas" w:date="2018-06-25T08:48:00Z">
              <w:r w:rsidRPr="00613E5F">
                <w:rPr>
                  <w:lang w:val="pt-PT"/>
                </w:rPr>
                <w:t>Regeneradores utilizados</w:t>
              </w:r>
              <w:r>
                <w:rPr>
                  <w:lang w:val="pt-PT"/>
                </w:rPr>
                <w:t xml:space="preserve"> (</w:t>
              </w:r>
              <w:r w:rsidRPr="00B641FB">
                <w:rPr>
                  <w:i/>
                  <w:lang w:val="pt-PT"/>
                </w:rPr>
                <w:t>RU</w:t>
              </w:r>
              <w:r>
                <w:rPr>
                  <w:lang w:val="pt-PT"/>
                </w:rPr>
                <w:t>): 2</w:t>
              </w:r>
            </w:ins>
          </w:p>
          <w:p w14:paraId="0647B67F" w14:textId="7129CB9A" w:rsidR="00B948DB" w:rsidRDefault="00B948DB" w:rsidP="003B294E">
            <w:pPr>
              <w:pStyle w:val="ThesisBodyText"/>
              <w:rPr>
                <w:ins w:id="1743" w:author="The Law" w:date="2018-06-25T13:44:00Z"/>
                <w:lang w:val="pt-PT"/>
              </w:rPr>
            </w:pPr>
            <w:ins w:id="1744" w:author="The Law" w:date="2018-06-25T13:44:00Z">
              <w:r>
                <w:rPr>
                  <w:lang w:val="pt-PT"/>
                </w:rPr>
                <w:t>W3: 3</w:t>
              </w:r>
            </w:ins>
          </w:p>
          <w:p w14:paraId="6E25F871" w14:textId="6B74BCBE" w:rsidR="00B948DB" w:rsidRDefault="00B948DB" w:rsidP="003B294E">
            <w:pPr>
              <w:pStyle w:val="ThesisBodyText"/>
              <w:rPr>
                <w:ins w:id="1745" w:author="Maninhas" w:date="2018-06-25T08:48:00Z"/>
                <w:lang w:val="pt-PT"/>
              </w:rPr>
            </w:pPr>
            <w:ins w:id="1746" w:author="The Law" w:date="2018-06-25T13:44:00Z">
              <w:r>
                <w:rPr>
                  <w:lang w:val="pt-PT"/>
                </w:rPr>
                <w:t>W4: 4</w:t>
              </w:r>
            </w:ins>
          </w:p>
        </w:tc>
        <w:tc>
          <w:tcPr>
            <w:tcW w:w="3964" w:type="dxa"/>
          </w:tcPr>
          <w:p w14:paraId="779CA9DC" w14:textId="77777777" w:rsidR="008A091D" w:rsidRDefault="008A091D" w:rsidP="003B294E">
            <w:pPr>
              <w:rPr>
                <w:ins w:id="1747" w:author="The Law" w:date="2018-06-25T13:45:00Z"/>
                <w:rFonts w:ascii="Times New Roman" w:hAnsi="Times New Roman"/>
                <w:lang w:val="pt-PT"/>
              </w:rPr>
            </w:pPr>
          </w:p>
          <w:p w14:paraId="75E79720" w14:textId="77777777" w:rsidR="008A091D" w:rsidRPr="008A091D" w:rsidRDefault="008A091D" w:rsidP="003B294E">
            <w:pPr>
              <w:rPr>
                <w:ins w:id="1748" w:author="The Law" w:date="2018-06-25T13:45:00Z"/>
                <w:rFonts w:ascii="Times New Roman" w:hAnsi="Times New Roman"/>
                <w:lang w:val="pt-PT"/>
                <w:rPrChange w:id="1749" w:author="The Law" w:date="2018-06-25T13:45:00Z">
                  <w:rPr>
                    <w:ins w:id="1750" w:author="The Law" w:date="2018-06-25T13:45:00Z"/>
                    <w:rFonts w:ascii="Cambria Math" w:hAnsi="Cambria Math"/>
                    <w:i/>
                    <w:lang w:val="pt-PT"/>
                  </w:rPr>
                </w:rPrChange>
              </w:rPr>
            </w:pPr>
          </w:p>
          <w:p w14:paraId="41B8EED4" w14:textId="502D5375" w:rsidR="00AC314D" w:rsidRPr="0039665E" w:rsidRDefault="00AC314D" w:rsidP="003B294E">
            <w:pPr>
              <w:rPr>
                <w:ins w:id="1751" w:author="Maninhas" w:date="2018-06-25T08:48:00Z"/>
                <w:lang w:val="pt-PT"/>
              </w:rPr>
            </w:pPr>
            <m:oMathPara>
              <m:oMath>
                <m:r>
                  <w:ins w:id="1752" w:author="Maninhas" w:date="2018-06-25T08:48:00Z">
                    <w:rPr>
                      <w:rFonts w:ascii="Cambria Math" w:hAnsi="Cambria Math"/>
                      <w:lang w:val="pt-PT"/>
                    </w:rPr>
                    <m:t>Fitness=0×500+</m:t>
                  </w:ins>
                </m:r>
                <m:r>
                  <w:ins w:id="1753" w:author="The Law" w:date="2018-06-25T13:44:00Z">
                    <w:rPr>
                      <w:rFonts w:ascii="Cambria Math" w:hAnsi="Cambria Math"/>
                      <w:lang w:val="pt-PT"/>
                    </w:rPr>
                    <m:t>3</m:t>
                  </w:ins>
                </m:r>
                <m:r>
                  <w:ins w:id="1754" w:author="Maninhas" w:date="2018-06-25T08:48:00Z">
                    <w:del w:id="1755" w:author="The Law" w:date="2018-06-25T13:44:00Z">
                      <w:rPr>
                        <w:rFonts w:ascii="Cambria Math" w:hAnsi="Cambria Math"/>
                        <w:lang w:val="pt-PT"/>
                      </w:rPr>
                      <m:t>2</m:t>
                    </w:del>
                  </w:ins>
                </m:r>
                <m:r>
                  <w:ins w:id="1756" w:author="Maninhas" w:date="2018-06-25T08:48:00Z">
                    <w:rPr>
                      <w:rFonts w:ascii="Cambria Math" w:hAnsi="Cambria Math"/>
                      <w:lang w:val="pt-PT"/>
                    </w:rPr>
                    <m:t>×100</m:t>
                  </w:ins>
                </m:r>
                <m:r>
                  <w:ins w:id="1757" w:author="The Law" w:date="2018-06-25T13:44:00Z">
                    <w:rPr>
                      <w:rFonts w:ascii="Cambria Math" w:hAnsi="Cambria Math"/>
                      <w:lang w:val="pt-PT"/>
                    </w:rPr>
                    <m:t xml:space="preserve"> + 4×100</m:t>
                  </w:ins>
                </m:r>
                <m:r>
                  <w:ins w:id="1758" w:author="Maninhas" w:date="2018-06-25T08:48:00Z">
                    <w:rPr>
                      <w:rFonts w:ascii="Cambria Math" w:hAnsi="Cambria Math"/>
                      <w:lang w:val="pt-PT"/>
                    </w:rPr>
                    <m:t>=</m:t>
                  </w:ins>
                </m:r>
                <m:r>
                  <w:ins w:id="1759" w:author="Maninhas" w:date="2018-06-25T08:48:00Z">
                    <w:del w:id="1760" w:author="The Law" w:date="2018-06-25T13:44:00Z">
                      <w:rPr>
                        <w:rFonts w:ascii="Cambria Math" w:hAnsi="Cambria Math"/>
                        <w:lang w:val="pt-PT"/>
                      </w:rPr>
                      <m:t>200</m:t>
                    </w:del>
                  </w:ins>
                </m:r>
                <m:r>
                  <w:ins w:id="1761" w:author="The Law" w:date="2018-06-25T13:44:00Z">
                    <w:rPr>
                      <w:rFonts w:ascii="Cambria Math" w:hAnsi="Cambria Math"/>
                      <w:lang w:val="pt-PT"/>
                    </w:rPr>
                    <m:t>700</m:t>
                  </w:ins>
                </m:r>
              </m:oMath>
            </m:oMathPara>
          </w:p>
          <w:p w14:paraId="6EAF0485" w14:textId="77777777" w:rsidR="00AC314D" w:rsidRDefault="00AC314D">
            <w:pPr>
              <w:pStyle w:val="ThesisBodyText"/>
              <w:keepNext/>
              <w:rPr>
                <w:ins w:id="1762" w:author="Maninhas" w:date="2018-06-25T08:48:00Z"/>
                <w:lang w:val="pt-PT"/>
              </w:rPr>
              <w:pPrChange w:id="1763" w:author="The Law" w:date="2018-06-25T14:07:00Z">
                <w:pPr>
                  <w:pStyle w:val="ThesisBodyText"/>
                </w:pPr>
              </w:pPrChange>
            </w:pPr>
          </w:p>
        </w:tc>
      </w:tr>
    </w:tbl>
    <w:p w14:paraId="6E206FA8" w14:textId="4FF90468" w:rsidR="00AC314D" w:rsidRPr="006862B7" w:rsidRDefault="006862B7">
      <w:pPr>
        <w:pStyle w:val="Legenda"/>
        <w:jc w:val="center"/>
        <w:rPr>
          <w:ins w:id="1764" w:author="Maninhas" w:date="2018-06-25T08:48:00Z"/>
          <w:lang w:val="pt-PT"/>
          <w:rPrChange w:id="1765" w:author="The Law" w:date="2018-06-25T14:07:00Z">
            <w:rPr>
              <w:ins w:id="1766" w:author="Maninhas" w:date="2018-06-25T08:48:00Z"/>
              <w:lang w:val="pt-PT"/>
            </w:rPr>
          </w:rPrChange>
        </w:rPr>
        <w:pPrChange w:id="1767" w:author="The Law" w:date="2018-06-25T14:07:00Z">
          <w:pPr>
            <w:pStyle w:val="ThesisBodyText"/>
          </w:pPr>
        </w:pPrChange>
      </w:pPr>
      <w:bookmarkStart w:id="1768" w:name="_Toc517701422"/>
      <w:ins w:id="1769" w:author="The Law" w:date="2018-06-25T14:07:00Z">
        <w:r w:rsidRPr="006862B7">
          <w:rPr>
            <w:lang w:val="pt-PT"/>
            <w:rPrChange w:id="1770" w:author="The Law" w:date="2018-06-25T14:07:00Z">
              <w:rPr/>
            </w:rPrChange>
          </w:rPr>
          <w:t xml:space="preserve">Figura </w:t>
        </w:r>
        <w:r>
          <w:fldChar w:fldCharType="begin"/>
        </w:r>
        <w:r w:rsidRPr="006862B7">
          <w:rPr>
            <w:lang w:val="pt-PT"/>
            <w:rPrChange w:id="1771" w:author="The Law" w:date="2018-06-25T14:07:00Z">
              <w:rPr/>
            </w:rPrChange>
          </w:rPr>
          <w:instrText xml:space="preserve"> SEQ Figura \* ARABIC </w:instrText>
        </w:r>
      </w:ins>
      <w:r>
        <w:fldChar w:fldCharType="separate"/>
      </w:r>
      <w:ins w:id="1772" w:author="The Law" w:date="2018-06-25T14:46:00Z">
        <w:r w:rsidR="002F38F4">
          <w:rPr>
            <w:noProof/>
            <w:lang w:val="pt-PT"/>
          </w:rPr>
          <w:t>12</w:t>
        </w:r>
      </w:ins>
      <w:ins w:id="1773" w:author="The Law" w:date="2018-06-25T14:07:00Z">
        <w:r>
          <w:fldChar w:fldCharType="end"/>
        </w:r>
        <w:r w:rsidRPr="006862B7">
          <w:rPr>
            <w:lang w:val="pt-PT"/>
            <w:rPrChange w:id="1774" w:author="The Law" w:date="2018-06-25T14:07:00Z">
              <w:rPr/>
            </w:rPrChange>
          </w:rPr>
          <w:t xml:space="preserve"> - Cálculo do fitness da solução otimizada</w:t>
        </w:r>
      </w:ins>
      <w:bookmarkEnd w:id="1768"/>
    </w:p>
    <w:p w14:paraId="6D686FAC" w14:textId="77777777" w:rsidR="00AC314D" w:rsidRPr="00484455" w:rsidRDefault="00AC314D" w:rsidP="00AC314D">
      <w:pPr>
        <w:pStyle w:val="ThesisBodyText"/>
        <w:rPr>
          <w:ins w:id="1775" w:author="Maninhas" w:date="2018-06-25T08:48:00Z"/>
          <w:lang w:val="pt-PT"/>
        </w:rPr>
      </w:pPr>
      <w:ins w:id="1776" w:author="Maninhas" w:date="2018-06-25T08:48:00Z">
        <w:r w:rsidRPr="00484455">
          <w:rPr>
            <w:lang w:val="pt-PT"/>
          </w:rPr>
          <w:t>Esta solução é válida</w:t>
        </w:r>
        <w:r>
          <w:rPr>
            <w:lang w:val="pt-PT"/>
          </w:rPr>
          <w:t>,</w:t>
        </w:r>
        <w:r w:rsidRPr="00484455">
          <w:rPr>
            <w:lang w:val="pt-PT"/>
          </w:rPr>
          <w:t xml:space="preserve"> pois todos os nós estão ligados a pelo menos um regenerador.</w:t>
        </w:r>
      </w:ins>
    </w:p>
    <w:p w14:paraId="791FB9FC" w14:textId="2984ABEE" w:rsidR="00AC314D" w:rsidRPr="00484455" w:rsidDel="00725BA4" w:rsidRDefault="00AC314D" w:rsidP="007350D9">
      <w:pPr>
        <w:pStyle w:val="ThesisBodyText"/>
        <w:rPr>
          <w:del w:id="1777" w:author="Maninhas" w:date="2018-06-25T09:09:00Z"/>
          <w:rFonts w:cs="Times New Roman"/>
          <w:lang w:val="pt-PT"/>
        </w:rPr>
      </w:pPr>
      <w:bookmarkStart w:id="1778" w:name="_Toc517699137"/>
      <w:bookmarkStart w:id="1779" w:name="_Toc517701375"/>
      <w:bookmarkStart w:id="1780" w:name="_Toc517701544"/>
      <w:bookmarkEnd w:id="1778"/>
      <w:bookmarkEnd w:id="1779"/>
      <w:bookmarkEnd w:id="1780"/>
    </w:p>
    <w:p w14:paraId="2F65F843" w14:textId="6508BF7B" w:rsidR="007350D9" w:rsidRPr="00484455" w:rsidRDefault="007350D9" w:rsidP="007350D9">
      <w:pPr>
        <w:pStyle w:val="ThesisHeading2numbered"/>
        <w:numPr>
          <w:ilvl w:val="1"/>
          <w:numId w:val="9"/>
        </w:numPr>
        <w:rPr>
          <w:rFonts w:cs="Times New Roman"/>
          <w:lang w:val="pt-PT"/>
        </w:rPr>
      </w:pPr>
      <w:bookmarkStart w:id="1781" w:name="_Toc517701545"/>
      <w:bookmarkStart w:id="1782" w:name="_Toc516848794"/>
      <w:bookmarkStart w:id="1783" w:name="_Toc517466447"/>
      <w:r w:rsidRPr="00484455">
        <w:rPr>
          <w:rFonts w:cs="Times New Roman"/>
          <w:lang w:val="pt-PT"/>
        </w:rPr>
        <w:t xml:space="preserve">Problemas de Otimização </w:t>
      </w:r>
      <w:r w:rsidRPr="00AC314D">
        <w:rPr>
          <w:rFonts w:cs="Times New Roman"/>
          <w:i/>
          <w:lang w:val="pt-PT"/>
          <w:rPrChange w:id="1784" w:author="Maninhas" w:date="2018-06-25T08:58:00Z">
            <w:rPr>
              <w:rFonts w:cs="Times New Roman"/>
              <w:lang w:val="pt-PT"/>
            </w:rPr>
          </w:rPrChange>
        </w:rPr>
        <w:t>NP</w:t>
      </w:r>
      <w:ins w:id="1785" w:author="Maninhas" w:date="2018-06-25T08:58:00Z">
        <w:r w:rsidR="00AC314D" w:rsidRPr="00AC314D">
          <w:rPr>
            <w:rFonts w:cs="Times New Roman"/>
            <w:i/>
            <w:lang w:val="pt-PT"/>
            <w:rPrChange w:id="1786" w:author="Maninhas" w:date="2018-06-25T08:58:00Z">
              <w:rPr>
                <w:rFonts w:cs="Times New Roman"/>
                <w:lang w:val="pt-PT"/>
              </w:rPr>
            </w:rPrChange>
          </w:rPr>
          <w:t>-Complete</w:t>
        </w:r>
      </w:ins>
      <w:bookmarkEnd w:id="1781"/>
      <w:del w:id="1787" w:author="Maninhas" w:date="2018-06-25T08:57:00Z">
        <w:r w:rsidRPr="00484455" w:rsidDel="00AC314D">
          <w:rPr>
            <w:rFonts w:cs="Times New Roman"/>
            <w:lang w:val="pt-PT"/>
          </w:rPr>
          <w:delText xml:space="preserve"> Hard</w:delText>
        </w:r>
      </w:del>
      <w:bookmarkEnd w:id="1782"/>
      <w:bookmarkEnd w:id="1783"/>
    </w:p>
    <w:p w14:paraId="5E2DA90D" w14:textId="0BBB58B1" w:rsidR="00355AF3" w:rsidRDefault="007350D9" w:rsidP="00355AF3">
      <w:pPr>
        <w:pStyle w:val="ThesisBodyText"/>
        <w:rPr>
          <w:ins w:id="1788" w:author="Maninhas" w:date="2018-06-25T09:07:00Z"/>
          <w:lang w:val="pt-PT"/>
        </w:rPr>
      </w:pPr>
      <w:del w:id="1789" w:author="Maninhas" w:date="2018-06-25T08:59:00Z">
        <w:r w:rsidRPr="00484455" w:rsidDel="00355AF3">
          <w:rPr>
            <w:lang w:val="pt-PT"/>
          </w:rPr>
          <w:delText xml:space="preserve">Um </w:delText>
        </w:r>
      </w:del>
      <w:ins w:id="1790" w:author="Maninhas" w:date="2018-06-25T08:59:00Z">
        <w:r w:rsidR="00355AF3">
          <w:rPr>
            <w:lang w:val="pt-PT"/>
          </w:rPr>
          <w:t xml:space="preserve">O </w:t>
        </w:r>
      </w:ins>
      <w:r w:rsidRPr="00484455">
        <w:rPr>
          <w:lang w:val="pt-PT"/>
        </w:rPr>
        <w:t xml:space="preserve">problema </w:t>
      </w:r>
      <w:ins w:id="1791" w:author="Maninhas" w:date="2018-06-25T09:00:00Z">
        <w:r w:rsidR="00355AF3">
          <w:rPr>
            <w:lang w:val="pt-PT"/>
          </w:rPr>
          <w:t xml:space="preserve">estudado </w:t>
        </w:r>
      </w:ins>
      <w:r w:rsidRPr="00484455">
        <w:rPr>
          <w:lang w:val="pt-PT"/>
        </w:rPr>
        <w:t xml:space="preserve">é classificado como </w:t>
      </w:r>
      <w:r w:rsidRPr="00AC314D">
        <w:rPr>
          <w:i/>
          <w:lang w:val="pt-PT"/>
          <w:rPrChange w:id="1792" w:author="Maninhas" w:date="2018-06-25T08:58:00Z">
            <w:rPr>
              <w:lang w:val="pt-PT"/>
            </w:rPr>
          </w:rPrChange>
        </w:rPr>
        <w:t>NP-</w:t>
      </w:r>
      <w:del w:id="1793" w:author="Maninhas" w:date="2018-06-25T08:58:00Z">
        <w:r w:rsidRPr="00AC314D" w:rsidDel="00AC314D">
          <w:rPr>
            <w:i/>
            <w:lang w:val="pt-PT"/>
            <w:rPrChange w:id="1794" w:author="Maninhas" w:date="2018-06-25T08:58:00Z">
              <w:rPr>
                <w:lang w:val="pt-PT"/>
              </w:rPr>
            </w:rPrChange>
          </w:rPr>
          <w:delText xml:space="preserve">Hard </w:delText>
        </w:r>
      </w:del>
      <w:ins w:id="1795" w:author="Maninhas" w:date="2018-06-25T08:58:00Z">
        <w:r w:rsidR="00AC314D" w:rsidRPr="00AC314D">
          <w:rPr>
            <w:i/>
            <w:lang w:val="pt-PT"/>
            <w:rPrChange w:id="1796" w:author="Maninhas" w:date="2018-06-25T08:58:00Z">
              <w:rPr>
                <w:lang w:val="pt-PT"/>
              </w:rPr>
            </w:rPrChange>
          </w:rPr>
          <w:t>Complete</w:t>
        </w:r>
        <w:r w:rsidR="00AC314D" w:rsidRPr="00484455">
          <w:rPr>
            <w:lang w:val="pt-PT"/>
          </w:rPr>
          <w:t xml:space="preserve"> </w:t>
        </w:r>
      </w:ins>
      <w:r w:rsidRPr="00484455">
        <w:rPr>
          <w:lang w:val="pt-PT"/>
        </w:rPr>
        <w:t>(</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ins w:id="1797" w:author="Maninhas" w:date="2018-06-25T09:00:00Z">
        <w:r w:rsidR="00355AF3">
          <w:rPr>
            <w:lang w:val="pt-PT"/>
          </w:rPr>
          <w:t>.</w:t>
        </w:r>
      </w:ins>
      <w:ins w:id="1798" w:author="Maninhas" w:date="2018-06-25T09:14:00Z">
        <w:r w:rsidR="00725BA4">
          <w:rPr>
            <w:lang w:val="pt-PT"/>
          </w:rPr>
          <w:t xml:space="preserve"> Um problema é classificado </w:t>
        </w:r>
        <w:r w:rsidR="00725BA4" w:rsidRPr="00725BA4">
          <w:rPr>
            <w:i/>
            <w:lang w:val="pt-PT"/>
            <w:rPrChange w:id="1799" w:author="Maninhas" w:date="2018-06-25T09:14:00Z">
              <w:rPr>
                <w:lang w:val="pt-PT"/>
              </w:rPr>
            </w:rPrChange>
          </w:rPr>
          <w:t>NP-Complete</w:t>
        </w:r>
        <w:r w:rsidR="00725BA4">
          <w:rPr>
            <w:lang w:val="pt-PT"/>
          </w:rPr>
          <w:t xml:space="preserve"> se for considerado </w:t>
        </w:r>
        <w:r w:rsidR="00725BA4" w:rsidRPr="00725BA4">
          <w:rPr>
            <w:i/>
            <w:lang w:val="pt-PT"/>
            <w:rPrChange w:id="1800" w:author="Maninhas" w:date="2018-06-25T09:14:00Z">
              <w:rPr>
                <w:lang w:val="pt-PT"/>
              </w:rPr>
            </w:rPrChange>
          </w:rPr>
          <w:t>NP-Hard</w:t>
        </w:r>
        <w:r w:rsidR="00725BA4">
          <w:rPr>
            <w:lang w:val="pt-PT"/>
          </w:rPr>
          <w:t xml:space="preserve">. </w:t>
        </w:r>
      </w:ins>
      <w:ins w:id="1801" w:author="Maninhas" w:date="2018-06-25T09:13:00Z">
        <w:r w:rsidR="00725BA4">
          <w:rPr>
            <w:lang w:val="pt-PT"/>
          </w:rPr>
          <w:t xml:space="preserve">Um problema deste tipo </w:t>
        </w:r>
        <w:r w:rsidR="00725BA4" w:rsidRPr="00484455">
          <w:rPr>
            <w:lang w:val="pt-PT"/>
          </w:rPr>
          <w:t xml:space="preserve">pode ser considerado pelo menos tão difícil quanto o problema mais difícil do tipo </w:t>
        </w:r>
        <w:r w:rsidR="00725BA4" w:rsidRPr="00725BA4">
          <w:rPr>
            <w:i/>
            <w:lang w:val="pt-PT"/>
            <w:rPrChange w:id="1802" w:author="Maninhas" w:date="2018-06-25T09:13:00Z">
              <w:rPr>
                <w:lang w:val="pt-PT"/>
              </w:rPr>
            </w:rPrChange>
          </w:rPr>
          <w:t>NP-Hard</w:t>
        </w:r>
        <w:r w:rsidR="00725BA4" w:rsidRPr="00484455">
          <w:rPr>
            <w:lang w:val="pt-PT"/>
          </w:rPr>
          <w:t xml:space="preserve">. Por outras palavras, qualquer </w:t>
        </w:r>
        <w:r w:rsidR="00725BA4" w:rsidRPr="00484455">
          <w:rPr>
            <w:lang w:val="pt-PT"/>
          </w:rPr>
          <w:lastRenderedPageBreak/>
          <w:t xml:space="preserve">algoritmo utilizado para resolver um problema do tipo </w:t>
        </w:r>
        <w:r w:rsidR="00725BA4" w:rsidRPr="00725BA4">
          <w:rPr>
            <w:i/>
            <w:lang w:val="pt-PT"/>
            <w:rPrChange w:id="1803" w:author="Maninhas" w:date="2018-06-25T09:14:00Z">
              <w:rPr>
                <w:lang w:val="pt-PT"/>
              </w:rPr>
            </w:rPrChange>
          </w:rPr>
          <w:t>NP-Hard</w:t>
        </w:r>
        <w:r w:rsidR="00725BA4" w:rsidRPr="00484455">
          <w:rPr>
            <w:lang w:val="pt-PT"/>
          </w:rPr>
          <w:t xml:space="preserve"> em tempo polinomial pode ser posteriormente traduzido para resolver qualquer problema também </w:t>
        </w:r>
        <w:r w:rsidR="00725BA4" w:rsidRPr="00725BA4">
          <w:rPr>
            <w:i/>
            <w:lang w:val="pt-PT"/>
            <w:rPrChange w:id="1804" w:author="Maninhas" w:date="2018-06-25T09:15:00Z">
              <w:rPr>
                <w:lang w:val="pt-PT"/>
              </w:rPr>
            </w:rPrChange>
          </w:rPr>
          <w:t>NP-Hard</w:t>
        </w:r>
        <w:r w:rsidR="00725BA4" w:rsidRPr="00484455">
          <w:rPr>
            <w:lang w:val="pt-PT"/>
          </w:rPr>
          <w:t xml:space="preserve">. </w:t>
        </w:r>
      </w:ins>
      <w:ins w:id="1805" w:author="Maninhas" w:date="2018-06-25T09:07:00Z">
        <w:r w:rsidR="00355AF3">
          <w:rPr>
            <w:lang w:val="pt-PT"/>
          </w:rPr>
          <w:t>Os p</w:t>
        </w:r>
        <w:r w:rsidR="00355AF3" w:rsidRPr="00484455">
          <w:rPr>
            <w:lang w:val="pt-PT"/>
          </w:rPr>
          <w:t xml:space="preserve">roblemas do tipo </w:t>
        </w:r>
        <w:r w:rsidR="00355AF3" w:rsidRPr="00B641FB">
          <w:rPr>
            <w:i/>
            <w:lang w:val="pt-PT"/>
          </w:rPr>
          <w:t>NP-Complete</w:t>
        </w:r>
        <w:r w:rsidR="00355AF3" w:rsidRPr="00484455">
          <w:rPr>
            <w:lang w:val="pt-PT"/>
          </w:rPr>
          <w:t xml:space="preserve"> podem ser: problemas de decisão, problemas de pesquisa ou problemas de otimização.</w:t>
        </w:r>
        <w:r w:rsidR="00355AF3">
          <w:rPr>
            <w:lang w:val="pt-PT"/>
          </w:rPr>
          <w:t xml:space="preserve"> </w:t>
        </w:r>
      </w:ins>
    </w:p>
    <w:p w14:paraId="75F1DDFB" w14:textId="6058C22B" w:rsidR="007350D9" w:rsidRPr="00484455" w:rsidDel="00355AF3" w:rsidRDefault="00355AF3">
      <w:pPr>
        <w:pStyle w:val="ThesisBodyText"/>
        <w:rPr>
          <w:del w:id="1806" w:author="Maninhas" w:date="2018-06-25T09:08:00Z"/>
          <w:lang w:val="pt-PT"/>
        </w:rPr>
      </w:pPr>
      <w:ins w:id="1807" w:author="Maninhas" w:date="2018-06-25T09:04:00Z">
        <w:r>
          <w:rPr>
            <w:lang w:val="pt-PT"/>
          </w:rPr>
          <w:t xml:space="preserve">Para resolver este tipo de problemas podem ser utilizados algoritmos de aproximação </w:t>
        </w:r>
        <w:r w:rsidRPr="00725BA4">
          <w:rPr>
            <w:lang w:val="pt-PT"/>
            <w:rPrChange w:id="1808" w:author="Maninhas" w:date="2018-06-25T09:15:00Z">
              <w:rPr>
                <w:rFonts w:ascii="inherit" w:hAnsi="inherit" w:cs="Arial"/>
                <w:color w:val="242729"/>
                <w:sz w:val="23"/>
                <w:szCs w:val="23"/>
              </w:rPr>
            </w:rPrChange>
          </w:rPr>
          <w:t>que rapidamente encontra</w:t>
        </w:r>
        <w:r w:rsidRPr="00725BA4">
          <w:rPr>
            <w:lang w:val="pt-PT"/>
            <w:rPrChange w:id="1809" w:author="Maninhas" w:date="2018-06-25T09:15:00Z">
              <w:rPr>
                <w:rFonts w:ascii="inherit" w:hAnsi="inherit" w:cs="Arial"/>
                <w:color w:val="242729"/>
                <w:sz w:val="23"/>
                <w:szCs w:val="23"/>
                <w:lang w:val="pt-PT"/>
              </w:rPr>
            </w:rPrChange>
          </w:rPr>
          <w:t>m</w:t>
        </w:r>
        <w:r w:rsidRPr="00725BA4">
          <w:rPr>
            <w:lang w:val="pt-PT"/>
            <w:rPrChange w:id="1810" w:author="Maninhas" w:date="2018-06-25T09:15:00Z">
              <w:rPr>
                <w:rFonts w:ascii="inherit" w:hAnsi="inherit" w:cs="Arial"/>
                <w:color w:val="242729"/>
                <w:sz w:val="23"/>
                <w:szCs w:val="23"/>
              </w:rPr>
            </w:rPrChange>
          </w:rPr>
          <w:t xml:space="preserve"> uma solu</w:t>
        </w:r>
        <w:r w:rsidRPr="00725BA4">
          <w:rPr>
            <w:rFonts w:hint="eastAsia"/>
            <w:lang w:val="pt-PT"/>
            <w:rPrChange w:id="1811" w:author="Maninhas" w:date="2018-06-25T09:15:00Z">
              <w:rPr>
                <w:rFonts w:ascii="inherit" w:hAnsi="inherit" w:cs="Arial" w:hint="eastAsia"/>
                <w:color w:val="242729"/>
                <w:sz w:val="23"/>
                <w:szCs w:val="23"/>
              </w:rPr>
            </w:rPrChange>
          </w:rPr>
          <w:t>çã</w:t>
        </w:r>
        <w:r w:rsidRPr="00725BA4">
          <w:rPr>
            <w:lang w:val="pt-PT"/>
            <w:rPrChange w:id="1812" w:author="Maninhas" w:date="2018-06-25T09:15:00Z">
              <w:rPr>
                <w:rFonts w:ascii="inherit" w:hAnsi="inherit" w:cs="Arial"/>
                <w:color w:val="242729"/>
                <w:sz w:val="23"/>
                <w:szCs w:val="23"/>
              </w:rPr>
            </w:rPrChange>
          </w:rPr>
          <w:t>o n</w:t>
        </w:r>
        <w:r w:rsidRPr="00725BA4">
          <w:rPr>
            <w:rFonts w:hint="eastAsia"/>
            <w:lang w:val="pt-PT"/>
            <w:rPrChange w:id="1813" w:author="Maninhas" w:date="2018-06-25T09:15:00Z">
              <w:rPr>
                <w:rFonts w:ascii="inherit" w:hAnsi="inherit" w:cs="Arial" w:hint="eastAsia"/>
                <w:color w:val="242729"/>
                <w:sz w:val="23"/>
                <w:szCs w:val="23"/>
              </w:rPr>
            </w:rPrChange>
          </w:rPr>
          <w:t>ã</w:t>
        </w:r>
        <w:r w:rsidRPr="00725BA4">
          <w:rPr>
            <w:lang w:val="pt-PT"/>
            <w:rPrChange w:id="1814" w:author="Maninhas" w:date="2018-06-25T09:15:00Z">
              <w:rPr>
                <w:rFonts w:ascii="inherit" w:hAnsi="inherit" w:cs="Arial"/>
                <w:color w:val="242729"/>
                <w:sz w:val="23"/>
                <w:szCs w:val="23"/>
              </w:rPr>
            </w:rPrChange>
          </w:rPr>
          <w:t xml:space="preserve">o necessariamente </w:t>
        </w:r>
        <w:r w:rsidRPr="00725BA4">
          <w:rPr>
            <w:rFonts w:hint="eastAsia"/>
            <w:lang w:val="pt-PT"/>
            <w:rPrChange w:id="1815" w:author="Maninhas" w:date="2018-06-25T09:15:00Z">
              <w:rPr>
                <w:rFonts w:ascii="inherit" w:hAnsi="inherit" w:cs="Arial" w:hint="eastAsia"/>
                <w:color w:val="242729"/>
                <w:sz w:val="23"/>
                <w:szCs w:val="23"/>
              </w:rPr>
            </w:rPrChange>
          </w:rPr>
          <w:t>ó</w:t>
        </w:r>
        <w:r w:rsidRPr="00725BA4">
          <w:rPr>
            <w:lang w:val="pt-PT"/>
            <w:rPrChange w:id="1816" w:author="Maninhas" w:date="2018-06-25T09:15:00Z">
              <w:rPr>
                <w:rFonts w:ascii="inherit" w:hAnsi="inherit" w:cs="Arial"/>
                <w:color w:val="242729"/>
                <w:sz w:val="23"/>
                <w:szCs w:val="23"/>
              </w:rPr>
            </w:rPrChange>
          </w:rPr>
          <w:t>tima, contudo dentro de um certo intervalo de erro. Em alguns casos, encontrar uma boa aproxima</w:t>
        </w:r>
        <w:r w:rsidRPr="00725BA4">
          <w:rPr>
            <w:rFonts w:hint="eastAsia"/>
            <w:lang w:val="pt-PT"/>
            <w:rPrChange w:id="1817" w:author="Maninhas" w:date="2018-06-25T09:15:00Z">
              <w:rPr>
                <w:rFonts w:ascii="inherit" w:hAnsi="inherit" w:cs="Arial" w:hint="eastAsia"/>
                <w:color w:val="242729"/>
                <w:sz w:val="23"/>
                <w:szCs w:val="23"/>
              </w:rPr>
            </w:rPrChange>
          </w:rPr>
          <w:t>çã</w:t>
        </w:r>
        <w:r w:rsidRPr="00725BA4">
          <w:rPr>
            <w:lang w:val="pt-PT"/>
            <w:rPrChange w:id="1818" w:author="Maninhas" w:date="2018-06-25T09:15:00Z">
              <w:rPr>
                <w:rFonts w:ascii="inherit" w:hAnsi="inherit" w:cs="Arial"/>
                <w:color w:val="242729"/>
                <w:sz w:val="23"/>
                <w:szCs w:val="23"/>
              </w:rPr>
            </w:rPrChange>
          </w:rPr>
          <w:t xml:space="preserve">o </w:t>
        </w:r>
        <w:r w:rsidRPr="00725BA4">
          <w:rPr>
            <w:rFonts w:hint="eastAsia"/>
            <w:lang w:val="pt-PT"/>
            <w:rPrChange w:id="1819" w:author="Maninhas" w:date="2018-06-25T09:15:00Z">
              <w:rPr>
                <w:rFonts w:ascii="inherit" w:hAnsi="inherit" w:cs="Arial" w:hint="eastAsia"/>
                <w:color w:val="242729"/>
                <w:sz w:val="23"/>
                <w:szCs w:val="23"/>
              </w:rPr>
            </w:rPrChange>
          </w:rPr>
          <w:t>é</w:t>
        </w:r>
        <w:r w:rsidRPr="00725BA4">
          <w:rPr>
            <w:lang w:val="pt-PT"/>
            <w:rPrChange w:id="1820" w:author="Maninhas" w:date="2018-06-25T09:15:00Z">
              <w:rPr>
                <w:rFonts w:ascii="inherit" w:hAnsi="inherit" w:cs="Arial"/>
                <w:color w:val="242729"/>
                <w:sz w:val="23"/>
                <w:szCs w:val="23"/>
              </w:rPr>
            </w:rPrChange>
          </w:rPr>
          <w:t xml:space="preserve"> o suficiente para resolver o problema, por</w:t>
        </w:r>
        <w:r w:rsidRPr="00725BA4">
          <w:rPr>
            <w:rFonts w:hint="eastAsia"/>
            <w:lang w:val="pt-PT"/>
            <w:rPrChange w:id="1821" w:author="Maninhas" w:date="2018-06-25T09:15:00Z">
              <w:rPr>
                <w:rFonts w:ascii="inherit" w:hAnsi="inherit" w:cs="Arial" w:hint="eastAsia"/>
                <w:color w:val="242729"/>
                <w:sz w:val="23"/>
                <w:szCs w:val="23"/>
              </w:rPr>
            </w:rPrChange>
          </w:rPr>
          <w:t>é</w:t>
        </w:r>
        <w:r w:rsidRPr="00725BA4">
          <w:rPr>
            <w:lang w:val="pt-PT"/>
            <w:rPrChange w:id="1822" w:author="Maninhas" w:date="2018-06-25T09:15:00Z">
              <w:rPr>
                <w:rFonts w:ascii="inherit" w:hAnsi="inherit" w:cs="Arial"/>
                <w:color w:val="242729"/>
                <w:sz w:val="23"/>
                <w:szCs w:val="23"/>
              </w:rPr>
            </w:rPrChange>
          </w:rPr>
          <w:t xml:space="preserve">m nem todos os problemas </w:t>
        </w:r>
        <w:r w:rsidRPr="00725BA4">
          <w:rPr>
            <w:i/>
            <w:lang w:val="pt-PT"/>
            <w:rPrChange w:id="1823" w:author="Maninhas" w:date="2018-06-25T09:15:00Z">
              <w:rPr>
                <w:rFonts w:ascii="inherit" w:hAnsi="inherit" w:cs="Arial"/>
                <w:color w:val="242729"/>
                <w:sz w:val="23"/>
                <w:szCs w:val="23"/>
              </w:rPr>
            </w:rPrChange>
          </w:rPr>
          <w:t>NP-</w:t>
        </w:r>
      </w:ins>
      <w:ins w:id="1824" w:author="Maninhas" w:date="2018-06-25T09:07:00Z">
        <w:r w:rsidRPr="00725BA4">
          <w:rPr>
            <w:i/>
            <w:lang w:val="pt-PT"/>
            <w:rPrChange w:id="1825" w:author="Maninhas" w:date="2018-06-25T09:15:00Z">
              <w:rPr>
                <w:rFonts w:ascii="inherit" w:hAnsi="inherit" w:cs="Arial"/>
                <w:color w:val="242729"/>
                <w:sz w:val="23"/>
                <w:szCs w:val="23"/>
                <w:lang w:val="pt-PT"/>
              </w:rPr>
            </w:rPrChange>
          </w:rPr>
          <w:t>Complete</w:t>
        </w:r>
      </w:ins>
      <w:ins w:id="1826" w:author="Maninhas" w:date="2018-06-25T09:04:00Z">
        <w:r w:rsidRPr="00725BA4">
          <w:rPr>
            <w:lang w:val="pt-PT"/>
            <w:rPrChange w:id="1827" w:author="Maninhas" w:date="2018-06-25T09:15:00Z">
              <w:rPr>
                <w:rFonts w:ascii="inherit" w:hAnsi="inherit" w:cs="Arial"/>
                <w:color w:val="242729"/>
                <w:sz w:val="23"/>
                <w:szCs w:val="23"/>
              </w:rPr>
            </w:rPrChange>
          </w:rPr>
          <w:t xml:space="preserve"> t</w:t>
        </w:r>
      </w:ins>
      <w:ins w:id="1828" w:author="Maninhas" w:date="2018-06-25T09:05:00Z">
        <w:r w:rsidRPr="00725BA4">
          <w:rPr>
            <w:rFonts w:hint="eastAsia"/>
            <w:lang w:val="pt-PT"/>
            <w:rPrChange w:id="1829" w:author="Maninhas" w:date="2018-06-25T09:15:00Z">
              <w:rPr>
                <w:rFonts w:ascii="inherit" w:hAnsi="inherit" w:cs="Arial" w:hint="eastAsia"/>
                <w:color w:val="242729"/>
                <w:sz w:val="23"/>
                <w:szCs w:val="23"/>
                <w:lang w:val="pt-PT"/>
              </w:rPr>
            </w:rPrChange>
          </w:rPr>
          <w:t>ê</w:t>
        </w:r>
      </w:ins>
      <w:ins w:id="1830" w:author="Maninhas" w:date="2018-06-25T09:04:00Z">
        <w:r w:rsidRPr="00725BA4">
          <w:rPr>
            <w:lang w:val="pt-PT"/>
            <w:rPrChange w:id="1831" w:author="Maninhas" w:date="2018-06-25T09:15:00Z">
              <w:rPr>
                <w:rFonts w:ascii="inherit" w:hAnsi="inherit" w:cs="Arial"/>
                <w:color w:val="242729"/>
                <w:sz w:val="23"/>
                <w:szCs w:val="23"/>
              </w:rPr>
            </w:rPrChange>
          </w:rPr>
          <w:t>m bons algoritmos de aproxima</w:t>
        </w:r>
        <w:r w:rsidRPr="00725BA4">
          <w:rPr>
            <w:rFonts w:hint="eastAsia"/>
            <w:lang w:val="pt-PT"/>
            <w:rPrChange w:id="1832" w:author="Maninhas" w:date="2018-06-25T09:15:00Z">
              <w:rPr>
                <w:rFonts w:ascii="inherit" w:hAnsi="inherit" w:cs="Arial" w:hint="eastAsia"/>
                <w:color w:val="242729"/>
                <w:sz w:val="23"/>
                <w:szCs w:val="23"/>
              </w:rPr>
            </w:rPrChange>
          </w:rPr>
          <w:t>çã</w:t>
        </w:r>
        <w:r w:rsidRPr="00725BA4">
          <w:rPr>
            <w:lang w:val="pt-PT"/>
            <w:rPrChange w:id="1833" w:author="Maninhas" w:date="2018-06-25T09:15:00Z">
              <w:rPr>
                <w:rFonts w:ascii="inherit" w:hAnsi="inherit" w:cs="Arial"/>
                <w:color w:val="242729"/>
                <w:sz w:val="23"/>
                <w:szCs w:val="23"/>
              </w:rPr>
            </w:rPrChange>
          </w:rPr>
          <w:t>o.</w:t>
        </w:r>
      </w:ins>
      <w:ins w:id="1834" w:author="Maninhas" w:date="2018-06-25T09:05:00Z">
        <w:r w:rsidRPr="00725BA4">
          <w:rPr>
            <w:lang w:val="pt-PT"/>
            <w:rPrChange w:id="1835" w:author="Maninhas" w:date="2018-06-25T09:15:00Z">
              <w:rPr>
                <w:rFonts w:ascii="inherit" w:hAnsi="inherit" w:cs="Arial"/>
                <w:color w:val="242729"/>
                <w:sz w:val="23"/>
                <w:szCs w:val="23"/>
                <w:lang w:val="pt-PT"/>
              </w:rPr>
            </w:rPrChange>
          </w:rPr>
          <w:t xml:space="preserve"> Em muitos casos s</w:t>
        </w:r>
        <w:r w:rsidRPr="00725BA4">
          <w:rPr>
            <w:rFonts w:hint="eastAsia"/>
            <w:lang w:val="pt-PT"/>
            <w:rPrChange w:id="1836" w:author="Maninhas" w:date="2018-06-25T09:15:00Z">
              <w:rPr>
                <w:rFonts w:ascii="inherit" w:hAnsi="inherit" w:cs="Arial" w:hint="eastAsia"/>
                <w:color w:val="242729"/>
                <w:sz w:val="23"/>
                <w:szCs w:val="23"/>
                <w:lang w:val="pt-PT"/>
              </w:rPr>
            </w:rPrChange>
          </w:rPr>
          <w:t>ã</w:t>
        </w:r>
        <w:r w:rsidRPr="00725BA4">
          <w:rPr>
            <w:lang w:val="pt-PT"/>
            <w:rPrChange w:id="1837" w:author="Maninhas" w:date="2018-06-25T09:15:00Z">
              <w:rPr>
                <w:rFonts w:ascii="inherit" w:hAnsi="inherit" w:cs="Arial"/>
                <w:color w:val="242729"/>
                <w:sz w:val="23"/>
                <w:szCs w:val="23"/>
                <w:lang w:val="pt-PT"/>
              </w:rPr>
            </w:rPrChange>
          </w:rPr>
          <w:t xml:space="preserve">o utilizadas </w:t>
        </w:r>
      </w:ins>
      <w:ins w:id="1838" w:author="Maninhas" w:date="2018-06-25T09:06:00Z">
        <w:r w:rsidRPr="00725BA4">
          <w:rPr>
            <w:lang w:val="pt-PT"/>
            <w:rPrChange w:id="1839" w:author="Maninhas" w:date="2018-06-25T09:15:00Z">
              <w:rPr>
                <w:rFonts w:ascii="inherit" w:hAnsi="inherit" w:cs="Arial"/>
                <w:color w:val="242729"/>
                <w:sz w:val="23"/>
                <w:szCs w:val="23"/>
                <w:lang w:val="pt-PT"/>
              </w:rPr>
            </w:rPrChange>
          </w:rPr>
          <w:t>meta-</w:t>
        </w:r>
      </w:ins>
      <w:ins w:id="1840" w:author="Maninhas" w:date="2018-06-25T09:05:00Z">
        <w:r w:rsidRPr="00725BA4">
          <w:rPr>
            <w:lang w:val="pt-PT"/>
            <w:rPrChange w:id="1841" w:author="Maninhas" w:date="2018-06-25T09:15:00Z">
              <w:rPr>
                <w:rFonts w:ascii="inherit" w:hAnsi="inherit" w:cs="Arial"/>
                <w:color w:val="242729"/>
                <w:sz w:val="23"/>
                <w:szCs w:val="23"/>
                <w:lang w:val="pt-PT"/>
              </w:rPr>
            </w:rPrChange>
          </w:rPr>
          <w:t>heur</w:t>
        </w:r>
        <w:r w:rsidRPr="00725BA4">
          <w:rPr>
            <w:rFonts w:hint="eastAsia"/>
            <w:lang w:val="pt-PT"/>
            <w:rPrChange w:id="1842" w:author="Maninhas" w:date="2018-06-25T09:15:00Z">
              <w:rPr>
                <w:rFonts w:ascii="inherit" w:hAnsi="inherit" w:cs="Arial" w:hint="eastAsia"/>
                <w:color w:val="242729"/>
                <w:sz w:val="23"/>
                <w:szCs w:val="23"/>
                <w:lang w:val="pt-PT"/>
              </w:rPr>
            </w:rPrChange>
          </w:rPr>
          <w:t>í</w:t>
        </w:r>
        <w:r w:rsidRPr="00725BA4">
          <w:rPr>
            <w:lang w:val="pt-PT"/>
            <w:rPrChange w:id="1843" w:author="Maninhas" w:date="2018-06-25T09:15:00Z">
              <w:rPr>
                <w:rFonts w:ascii="inherit" w:hAnsi="inherit" w:cs="Arial"/>
                <w:color w:val="242729"/>
                <w:sz w:val="23"/>
                <w:szCs w:val="23"/>
                <w:lang w:val="pt-PT"/>
              </w:rPr>
            </w:rPrChange>
          </w:rPr>
          <w:t xml:space="preserve">sticas </w:t>
        </w:r>
      </w:ins>
      <w:ins w:id="1844" w:author="Maninhas" w:date="2018-06-25T09:06:00Z">
        <w:r w:rsidRPr="00725BA4">
          <w:rPr>
            <w:lang w:val="pt-PT"/>
            <w:rPrChange w:id="1845" w:author="Maninhas" w:date="2018-06-25T09:15:00Z">
              <w:rPr>
                <w:rFonts w:ascii="inherit" w:hAnsi="inherit" w:cs="Arial"/>
                <w:color w:val="242729"/>
                <w:sz w:val="23"/>
                <w:szCs w:val="23"/>
                <w:lang w:val="pt-PT"/>
              </w:rPr>
            </w:rPrChange>
          </w:rPr>
          <w:t xml:space="preserve">como os algoritmos evolutivos e os algoritmos de </w:t>
        </w:r>
        <w:r w:rsidRPr="00725BA4">
          <w:rPr>
            <w:i/>
            <w:lang w:val="pt-PT"/>
            <w:rPrChange w:id="1846" w:author="Maninhas" w:date="2018-06-25T09:15:00Z">
              <w:rPr>
                <w:rFonts w:ascii="inherit" w:hAnsi="inherit" w:cs="Arial"/>
                <w:color w:val="242729"/>
                <w:sz w:val="23"/>
                <w:szCs w:val="23"/>
                <w:lang w:val="pt-PT"/>
              </w:rPr>
            </w:rPrChange>
          </w:rPr>
          <w:t xml:space="preserve">swarm intelligence </w:t>
        </w:r>
      </w:ins>
      <w:ins w:id="1847" w:author="Maninhas" w:date="2018-06-25T09:04:00Z">
        <w:r w:rsidRPr="00725BA4">
          <w:rPr>
            <w:lang w:val="pt-PT"/>
            <w:rPrChange w:id="1848" w:author="Maninhas" w:date="2018-06-25T09:15:00Z">
              <w:rPr>
                <w:rFonts w:ascii="inherit" w:hAnsi="inherit" w:cs="Arial"/>
                <w:color w:val="242729"/>
                <w:sz w:val="23"/>
                <w:szCs w:val="23"/>
              </w:rPr>
            </w:rPrChange>
          </w:rPr>
          <w:t>que trabalha</w:t>
        </w:r>
      </w:ins>
      <w:ins w:id="1849" w:author="Maninhas" w:date="2018-06-25T09:08:00Z">
        <w:r w:rsidR="00725BA4" w:rsidRPr="00725BA4">
          <w:rPr>
            <w:lang w:val="pt-PT"/>
            <w:rPrChange w:id="1850" w:author="Maninhas" w:date="2018-06-25T09:15:00Z">
              <w:rPr>
                <w:rFonts w:ascii="inherit" w:hAnsi="inherit" w:cs="Arial"/>
                <w:color w:val="242729"/>
                <w:sz w:val="23"/>
                <w:szCs w:val="23"/>
                <w:lang w:val="pt-PT"/>
              </w:rPr>
            </w:rPrChange>
          </w:rPr>
          <w:t>m</w:t>
        </w:r>
      </w:ins>
      <w:ins w:id="1851" w:author="Maninhas" w:date="2018-06-25T09:04:00Z">
        <w:r w:rsidRPr="00725BA4">
          <w:rPr>
            <w:lang w:val="pt-PT"/>
            <w:rPrChange w:id="1852" w:author="Maninhas" w:date="2018-06-25T09:15:00Z">
              <w:rPr>
                <w:rFonts w:ascii="inherit" w:hAnsi="inherit" w:cs="Arial"/>
                <w:color w:val="242729"/>
                <w:sz w:val="23"/>
                <w:szCs w:val="23"/>
              </w:rPr>
            </w:rPrChange>
          </w:rPr>
          <w:t xml:space="preserve"> razoavelmente bem em muitos casos</w:t>
        </w:r>
      </w:ins>
      <w:ins w:id="1853" w:author="Maninhas" w:date="2018-06-25T09:08:00Z">
        <w:r w:rsidRPr="00725BA4">
          <w:rPr>
            <w:lang w:val="pt-PT"/>
            <w:rPrChange w:id="1854" w:author="Maninhas" w:date="2018-06-25T09:15:00Z">
              <w:rPr>
                <w:rFonts w:ascii="inherit" w:hAnsi="inherit" w:cs="Arial"/>
                <w:color w:val="242729"/>
                <w:sz w:val="23"/>
                <w:szCs w:val="23"/>
                <w:lang w:val="pt-PT"/>
              </w:rPr>
            </w:rPrChange>
          </w:rPr>
          <w:t xml:space="preserve"> encontrando</w:t>
        </w:r>
      </w:ins>
      <w:del w:id="1855" w:author="Maninhas" w:date="2018-06-25T09:00:00Z">
        <w:r w:rsidR="007350D9" w:rsidRPr="00484455" w:rsidDel="00355AF3">
          <w:rPr>
            <w:lang w:val="pt-PT"/>
          </w:rPr>
          <w:delText xml:space="preserve"> quando </w:delText>
        </w:r>
      </w:del>
      <w:del w:id="1856" w:author="Maninhas" w:date="2018-06-25T08:58:00Z">
        <w:r w:rsidR="007350D9" w:rsidRPr="00484455" w:rsidDel="00355AF3">
          <w:rPr>
            <w:lang w:val="pt-PT"/>
          </w:rPr>
          <w:delText xml:space="preserve">pode ser </w:delText>
        </w:r>
      </w:del>
      <w:del w:id="1857" w:author="Maninhas" w:date="2018-06-25T08:59:00Z">
        <w:r w:rsidR="007350D9" w:rsidRPr="00484455" w:rsidDel="00355AF3">
          <w:rPr>
            <w:lang w:val="pt-PT"/>
          </w:rPr>
          <w:delText xml:space="preserve">considerado pelo menos tão difícil quanto o problema mais difícil do tipo NP-Hard. Por outras palavras, qualquer algoritmo utilizado para resolver um problema do tipo NP-Hard em tempo polinomial pode ser posteriormente traduzido para resolver qualquer problema também NP-Hard. </w:delText>
        </w:r>
      </w:del>
    </w:p>
    <w:p w14:paraId="5ADDD680" w14:textId="34C86098" w:rsidR="007350D9" w:rsidRPr="00484455" w:rsidRDefault="007350D9" w:rsidP="007350D9">
      <w:pPr>
        <w:pStyle w:val="ThesisBodyText"/>
        <w:rPr>
          <w:lang w:val="pt-PT"/>
        </w:rPr>
      </w:pPr>
      <w:del w:id="1858" w:author="Maninhas" w:date="2018-06-25T09:07:00Z">
        <w:r w:rsidRPr="00484455" w:rsidDel="00355AF3">
          <w:rPr>
            <w:lang w:val="pt-PT"/>
          </w:rPr>
          <w:delText xml:space="preserve">Problemas do tipo </w:delText>
        </w:r>
        <w:r w:rsidRPr="00725BA4" w:rsidDel="00355AF3">
          <w:rPr>
            <w:lang w:val="pt-PT"/>
          </w:rPr>
          <w:delText>NP-</w:delText>
        </w:r>
      </w:del>
      <w:del w:id="1859" w:author="Maninhas" w:date="2018-06-25T08:59:00Z">
        <w:r w:rsidRPr="00725BA4" w:rsidDel="00355AF3">
          <w:rPr>
            <w:lang w:val="pt-PT"/>
          </w:rPr>
          <w:delText xml:space="preserve">Hard </w:delText>
        </w:r>
      </w:del>
      <w:del w:id="1860" w:author="Maninhas" w:date="2018-06-25T09:07:00Z">
        <w:r w:rsidRPr="00484455" w:rsidDel="00355AF3">
          <w:rPr>
            <w:lang w:val="pt-PT"/>
          </w:rPr>
          <w:delText>podem ser: problemas de decisão, problemas de pesquisa ou problemas de otimização.</w:delText>
        </w:r>
      </w:del>
      <w:ins w:id="1861" w:author="Maninhas" w:date="2018-06-25T09:01:00Z">
        <w:r w:rsidR="00355AF3">
          <w:rPr>
            <w:lang w:val="pt-PT"/>
          </w:rPr>
          <w:t xml:space="preserve"> boas soluç</w:t>
        </w:r>
      </w:ins>
      <w:ins w:id="1862" w:author="Maninhas" w:date="2018-06-25T09:02:00Z">
        <w:r w:rsidR="00355AF3">
          <w:rPr>
            <w:lang w:val="pt-PT"/>
          </w:rPr>
          <w:t>ões num tempo razoável.</w:t>
        </w:r>
      </w:ins>
    </w:p>
    <w:p w14:paraId="0F2026B2" w14:textId="6856E418" w:rsidR="00355AF3" w:rsidRPr="00355AF3" w:rsidRDefault="007350D9">
      <w:pPr>
        <w:pStyle w:val="ThesisHeading2numbered"/>
        <w:numPr>
          <w:ilvl w:val="1"/>
          <w:numId w:val="9"/>
        </w:numPr>
        <w:rPr>
          <w:rFonts w:cs="Times New Roman"/>
          <w:lang w:val="pt-PT"/>
        </w:rPr>
      </w:pPr>
      <w:bookmarkStart w:id="1863" w:name="_Toc516848796"/>
      <w:bookmarkStart w:id="1864" w:name="_Toc517466448"/>
      <w:bookmarkStart w:id="1865" w:name="_Toc517701546"/>
      <w:r w:rsidRPr="00484455">
        <w:rPr>
          <w:rFonts w:cs="Times New Roman"/>
          <w:lang w:val="pt-PT"/>
        </w:rPr>
        <w:t>Algoritmos evolutivos de inteligência artificial (algoritmos baseados em populações)</w:t>
      </w:r>
      <w:bookmarkEnd w:id="1863"/>
      <w:bookmarkEnd w:id="1864"/>
      <w:bookmarkEnd w:id="1865"/>
    </w:p>
    <w:p w14:paraId="01B5B6A9" w14:textId="052860DC" w:rsidR="007350D9" w:rsidRPr="00484455" w:rsidRDefault="007350D9" w:rsidP="007350D9">
      <w:pPr>
        <w:pStyle w:val="ThesisBodyText"/>
        <w:rPr>
          <w:lang w:val="pt-PT"/>
        </w:rPr>
      </w:pPr>
      <w:r w:rsidRPr="00484455">
        <w:rPr>
          <w:lang w:val="pt-PT"/>
        </w:rPr>
        <w:t xml:space="preserve">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w:t>
      </w:r>
      <w:commentRangeStart w:id="1866"/>
      <w:r w:rsidRPr="00484455">
        <w:rPr>
          <w:lang w:val="pt-PT"/>
        </w:rPr>
        <w:t>problemas</w:t>
      </w:r>
      <w:commentRangeEnd w:id="1866"/>
      <w:r w:rsidR="00725BA4">
        <w:rPr>
          <w:rStyle w:val="Refdecomentrio"/>
          <w:rFonts w:asciiTheme="minorHAnsi" w:hAnsiTheme="minorHAnsi"/>
        </w:rPr>
        <w:commentReference w:id="1866"/>
      </w:r>
      <w:ins w:id="1867" w:author="Rodrigo" w:date="2018-06-25T15:50:00Z">
        <w:r w:rsidR="002D4FA6">
          <w:rPr>
            <w:lang w:val="pt-PT"/>
          </w:rPr>
          <w:t xml:space="preserve"> </w:t>
        </w:r>
      </w:ins>
      <w:customXmlInsRangeStart w:id="1868" w:author="Rodrigo" w:date="2018-06-25T15:50:00Z"/>
      <w:sdt>
        <w:sdtPr>
          <w:rPr>
            <w:lang w:val="pt-PT"/>
          </w:rPr>
          <w:id w:val="450675489"/>
          <w:citation/>
        </w:sdtPr>
        <w:sdtEndPr/>
        <w:sdtContent>
          <w:customXmlInsRangeEnd w:id="1868"/>
          <w:ins w:id="1869" w:author="Rodrigo" w:date="2018-06-25T15:50:00Z">
            <w:r w:rsidR="002D4FA6">
              <w:rPr>
                <w:lang w:val="pt-PT"/>
              </w:rPr>
              <w:fldChar w:fldCharType="begin"/>
            </w:r>
            <w:r w:rsidR="002D4FA6" w:rsidRPr="002D4FA6">
              <w:rPr>
                <w:lang w:val="pt-PT"/>
                <w:rPrChange w:id="1870" w:author="Rodrigo" w:date="2018-06-25T15:50:00Z">
                  <w:rPr>
                    <w:lang w:val="en-US"/>
                  </w:rPr>
                </w:rPrChange>
              </w:rPr>
              <w:instrText xml:space="preserve"> CITATION Bäc96 \l 1033 </w:instrText>
            </w:r>
          </w:ins>
          <w:r w:rsidR="002D4FA6">
            <w:rPr>
              <w:lang w:val="pt-PT"/>
            </w:rPr>
            <w:fldChar w:fldCharType="separate"/>
          </w:r>
          <w:r w:rsidR="006A5EBF" w:rsidRPr="006A5EBF">
            <w:rPr>
              <w:noProof/>
              <w:lang w:val="pt-PT"/>
            </w:rPr>
            <w:t>[3]</w:t>
          </w:r>
          <w:ins w:id="1871" w:author="Rodrigo" w:date="2018-06-25T15:50:00Z">
            <w:r w:rsidR="002D4FA6">
              <w:rPr>
                <w:lang w:val="pt-PT"/>
              </w:rPr>
              <w:fldChar w:fldCharType="end"/>
            </w:r>
          </w:ins>
          <w:customXmlInsRangeStart w:id="1872" w:author="Rodrigo" w:date="2018-06-25T15:50:00Z"/>
        </w:sdtContent>
      </w:sdt>
      <w:customXmlInsRangeEnd w:id="1872"/>
      <w:ins w:id="1873" w:author="Maninhas" w:date="2018-06-25T09:09:00Z">
        <w:del w:id="1874" w:author="Rodrigo" w:date="2018-06-25T15:50:00Z">
          <w:r w:rsidR="00725BA4" w:rsidDel="002D4FA6">
            <w:rPr>
              <w:lang w:val="pt-PT"/>
            </w:rPr>
            <w:delText xml:space="preserve"> </w:delText>
          </w:r>
        </w:del>
      </w:ins>
      <w:ins w:id="1875" w:author="Maninhas" w:date="2018-06-25T09:15:00Z">
        <w:del w:id="1876" w:author="Rodrigo" w:date="2018-06-25T15:50:00Z">
          <w:r w:rsidR="00725BA4" w:rsidDel="002D4FA6">
            <w:rPr>
              <w:lang w:val="pt-PT"/>
            </w:rPr>
            <w:delText>[xx]</w:delText>
          </w:r>
        </w:del>
      </w:ins>
      <w:r w:rsidRPr="00484455">
        <w:rPr>
          <w:lang w:val="pt-PT"/>
        </w:rPr>
        <w:t>. Deste princípio, surgiram vários algoritmos, como por exemplo o Algoritmo Genético (AG).</w:t>
      </w:r>
    </w:p>
    <w:p w14:paraId="332D1270" w14:textId="77777777" w:rsidR="007350D9" w:rsidRPr="00484455" w:rsidRDefault="007350D9" w:rsidP="007350D9">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w:t>
      </w:r>
      <w:r>
        <w:rPr>
          <w:lang w:val="pt-PT"/>
        </w:rPr>
        <w:noBreakHyphen/>
      </w:r>
      <w:r w:rsidRPr="00484455">
        <w:rPr>
          <w:lang w:val="pt-PT"/>
        </w:rPr>
        <w:t xml:space="preserve">se várias vezes durante um certo número de iterações (chamadas gerações) </w:t>
      </w:r>
      <w:r w:rsidRPr="00484455">
        <w:rPr>
          <w:lang w:val="pt-PT"/>
        </w:rPr>
        <w:lastRenderedPageBreak/>
        <w:t>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63293080" w14:textId="77777777" w:rsidR="007350D9" w:rsidRPr="00484455" w:rsidRDefault="007350D9" w:rsidP="007350D9">
      <w:pPr>
        <w:pStyle w:val="ThesisHeading2numbered"/>
        <w:numPr>
          <w:ilvl w:val="1"/>
          <w:numId w:val="9"/>
        </w:numPr>
        <w:rPr>
          <w:rFonts w:cs="Times New Roman"/>
          <w:lang w:val="pt-PT"/>
        </w:rPr>
      </w:pPr>
      <w:bookmarkStart w:id="1877" w:name="_Toc517466449"/>
      <w:bookmarkStart w:id="1878" w:name="_Toc517701547"/>
      <w:r w:rsidRPr="00484455">
        <w:rPr>
          <w:rFonts w:cs="Times New Roman"/>
          <w:lang w:val="pt-PT"/>
        </w:rPr>
        <w:t>Algoritmos de swarm intelligence</w:t>
      </w:r>
      <w:bookmarkEnd w:id="1877"/>
      <w:bookmarkEnd w:id="1878"/>
    </w:p>
    <w:p w14:paraId="3E3678DD" w14:textId="77777777" w:rsidR="007350D9" w:rsidRPr="00484455" w:rsidRDefault="007350D9" w:rsidP="007350D9">
      <w:pPr>
        <w:pStyle w:val="ThesisBodyText"/>
        <w:rPr>
          <w:lang w:val="pt-PT"/>
        </w:rPr>
      </w:pPr>
      <w:r w:rsidRPr="0098052D">
        <w:rPr>
          <w:rFonts w:cs="Times New Roman"/>
          <w:iCs/>
          <w:lang w:val="pt-PT" w:eastAsia="en-US"/>
        </w:rPr>
        <w:t xml:space="preserve">Baseado em </w:t>
      </w:r>
      <w:r w:rsidRPr="00725BA4">
        <w:rPr>
          <w:rFonts w:cs="Times New Roman"/>
          <w:i/>
          <w:iCs/>
          <w:lang w:val="pt-PT"/>
          <w:rPrChange w:id="1879" w:author="Maninhas" w:date="2018-06-25T09:16:00Z">
            <w:rPr>
              <w:rFonts w:cs="Times New Roman"/>
              <w:iCs/>
              <w:lang w:val="pt-PT"/>
            </w:rPr>
          </w:rPrChange>
        </w:rPr>
        <w:t>Jason Brownlee, Clever Algorithms: Nature Inspired Programming Recipes</w:t>
      </w:r>
      <w:r w:rsidRPr="008E671B">
        <w:rPr>
          <w:rFonts w:cs="Times New Roman"/>
          <w:iCs/>
          <w:lang w:val="pt-PT"/>
        </w:rPr>
        <w:t xml:space="preserve"> </w:t>
      </w:r>
      <w:r w:rsidRPr="006B1366">
        <w:rPr>
          <w:rFonts w:cs="Times New Roman"/>
          <w:iCs/>
          <w:lang w:val="pt-PT" w:eastAsia="en-US"/>
        </w:rPr>
        <w:t>[4],</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suas interações cooperativas irá surgir esta inteligência coletiva. A inspiração para algoritmos deste tipo surge de sistemas presentes na natureza, como é o caso do </w:t>
      </w:r>
      <w:r w:rsidRPr="00725BA4">
        <w:rPr>
          <w:rFonts w:cs="Times New Roman"/>
          <w:i/>
          <w:szCs w:val="24"/>
          <w:lang w:val="pt-PT"/>
          <w:rPrChange w:id="1880" w:author="Maninhas" w:date="2018-06-25T09:16:00Z">
            <w:rPr>
              <w:rFonts w:cs="Times New Roman"/>
              <w:szCs w:val="24"/>
              <w:lang w:val="pt-PT"/>
            </w:rPr>
          </w:rPrChange>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r w:rsidRPr="00725BA4">
        <w:rPr>
          <w:rFonts w:cs="Times New Roman"/>
          <w:i/>
          <w:szCs w:val="24"/>
          <w:lang w:val="pt-PT"/>
          <w:rPrChange w:id="1881" w:author="Maninhas" w:date="2018-06-25T09:16:00Z">
            <w:rPr>
              <w:rFonts w:cs="Times New Roman"/>
              <w:szCs w:val="24"/>
              <w:lang w:val="pt-PT"/>
            </w:rPr>
          </w:rPrChange>
        </w:rPr>
        <w:t>Bee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4AC7925F" w14:textId="77777777" w:rsidR="007350D9" w:rsidRPr="00484455" w:rsidRDefault="007350D9" w:rsidP="007350D9">
      <w:pPr>
        <w:pStyle w:val="ThesisHeading2numbered"/>
        <w:numPr>
          <w:ilvl w:val="1"/>
          <w:numId w:val="9"/>
        </w:numPr>
        <w:rPr>
          <w:rFonts w:cs="Times New Roman"/>
          <w:lang w:val="pt-PT"/>
        </w:rPr>
      </w:pPr>
      <w:bookmarkStart w:id="1882" w:name="_Toc516848798"/>
      <w:bookmarkStart w:id="1883" w:name="_Toc517466450"/>
      <w:bookmarkStart w:id="1884" w:name="_Toc517701548"/>
      <w:r w:rsidRPr="00484455">
        <w:rPr>
          <w:rFonts w:cs="Times New Roman"/>
          <w:lang w:val="pt-PT"/>
        </w:rPr>
        <w:t>Síntese</w:t>
      </w:r>
      <w:bookmarkEnd w:id="1882"/>
      <w:bookmarkEnd w:id="1883"/>
      <w:bookmarkEnd w:id="1884"/>
    </w:p>
    <w:p w14:paraId="6547296A" w14:textId="1A87760C" w:rsidR="007350D9" w:rsidRPr="00484455" w:rsidRDefault="007350D9" w:rsidP="007350D9">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compreensão deste, como é o caso dos problemas </w:t>
      </w:r>
      <w:r w:rsidRPr="00725BA4">
        <w:rPr>
          <w:rFonts w:cs="Times New Roman"/>
          <w:i/>
          <w:iCs/>
          <w:lang w:val="pt-PT" w:eastAsia="en-US"/>
          <w:rPrChange w:id="1885" w:author="Maninhas" w:date="2018-06-25T09:17:00Z">
            <w:rPr>
              <w:rFonts w:cs="Times New Roman"/>
              <w:iCs/>
              <w:lang w:val="pt-PT" w:eastAsia="en-US"/>
            </w:rPr>
          </w:rPrChange>
        </w:rPr>
        <w:t>NP-</w:t>
      </w:r>
      <w:del w:id="1886" w:author="Maninhas" w:date="2018-06-25T09:17:00Z">
        <w:r w:rsidRPr="00725BA4" w:rsidDel="00725BA4">
          <w:rPr>
            <w:rFonts w:cs="Times New Roman"/>
            <w:i/>
            <w:iCs/>
            <w:lang w:val="pt-PT" w:eastAsia="en-US"/>
            <w:rPrChange w:id="1887" w:author="Maninhas" w:date="2018-06-25T09:17:00Z">
              <w:rPr>
                <w:rFonts w:cs="Times New Roman"/>
                <w:iCs/>
                <w:lang w:val="pt-PT" w:eastAsia="en-US"/>
              </w:rPr>
            </w:rPrChange>
          </w:rPr>
          <w:delText>Hard</w:delText>
        </w:r>
      </w:del>
      <w:ins w:id="1888" w:author="Maninhas" w:date="2018-06-25T09:17:00Z">
        <w:r w:rsidR="00725BA4" w:rsidRPr="00725BA4">
          <w:rPr>
            <w:rFonts w:cs="Times New Roman"/>
            <w:i/>
            <w:iCs/>
            <w:lang w:val="pt-PT" w:eastAsia="en-US"/>
            <w:rPrChange w:id="1889" w:author="Maninhas" w:date="2018-06-25T09:17:00Z">
              <w:rPr>
                <w:rFonts w:cs="Times New Roman"/>
                <w:iCs/>
                <w:lang w:val="pt-PT" w:eastAsia="en-US"/>
              </w:rPr>
            </w:rPrChange>
          </w:rPr>
          <w:t>Complete</w:t>
        </w:r>
      </w:ins>
      <w:r w:rsidRPr="00484455">
        <w:rPr>
          <w:rFonts w:cs="Times New Roman"/>
          <w:iCs/>
          <w:lang w:val="pt-PT" w:eastAsia="en-US"/>
        </w:rPr>
        <w:t xml:space="preserve">, dos algoritmos evolutivos e dos algoritmos de </w:t>
      </w:r>
      <w:r w:rsidRPr="00613E5F">
        <w:rPr>
          <w:rFonts w:cs="Times New Roman"/>
          <w:i/>
          <w:iCs/>
          <w:lang w:val="pt-PT" w:eastAsia="en-US"/>
        </w:rPr>
        <w:t>swam</w:t>
      </w:r>
      <w:r w:rsidRPr="00484455">
        <w:rPr>
          <w:rFonts w:cs="Times New Roman"/>
          <w:iCs/>
          <w:lang w:val="pt-PT" w:eastAsia="en-US"/>
        </w:rPr>
        <w:t xml:space="preserve"> </w:t>
      </w:r>
      <w:r w:rsidRPr="00613E5F">
        <w:rPr>
          <w:rFonts w:cs="Times New Roman"/>
          <w:i/>
          <w:iCs/>
          <w:lang w:val="pt-PT" w:eastAsia="en-US"/>
        </w:rPr>
        <w:t>intelligence</w:t>
      </w:r>
      <w:r w:rsidRPr="00484455">
        <w:rPr>
          <w:rFonts w:cs="Times New Roman"/>
          <w:iCs/>
          <w:lang w:val="pt-PT" w:eastAsia="en-US"/>
        </w:rPr>
        <w:t>.</w:t>
      </w:r>
    </w:p>
    <w:p w14:paraId="760CBEB7" w14:textId="77777777" w:rsidR="007350D9" w:rsidRPr="00484455" w:rsidRDefault="007350D9" w:rsidP="007350D9">
      <w:pPr>
        <w:rPr>
          <w:lang w:val="pt-PT"/>
        </w:rPr>
        <w:sectPr w:rsidR="007350D9" w:rsidRPr="00484455" w:rsidSect="00A37B06">
          <w:headerReference w:type="even" r:id="rId38"/>
          <w:headerReference w:type="default" r:id="rId39"/>
          <w:footerReference w:type="even" r:id="rId40"/>
          <w:type w:val="oddPage"/>
          <w:pgSz w:w="11906" w:h="16838"/>
          <w:pgMar w:top="1440" w:right="1983" w:bottom="1440" w:left="1418" w:header="709" w:footer="709" w:gutter="567"/>
          <w:cols w:space="708"/>
          <w:titlePg/>
          <w:docGrid w:linePitch="360"/>
        </w:sectPr>
      </w:pPr>
    </w:p>
    <w:p w14:paraId="61FD724E" w14:textId="77777777" w:rsidR="007350D9" w:rsidRPr="00484455" w:rsidRDefault="007350D9" w:rsidP="007350D9">
      <w:pPr>
        <w:pStyle w:val="ThesisHeading1numberedchapterheading"/>
        <w:numPr>
          <w:ilvl w:val="0"/>
          <w:numId w:val="8"/>
        </w:numPr>
      </w:pPr>
      <w:bookmarkStart w:id="1890" w:name="_Toc517466451"/>
      <w:bookmarkStart w:id="1891" w:name="_Toc517701549"/>
      <w:r w:rsidRPr="00484455">
        <w:lastRenderedPageBreak/>
        <w:t>– Linguagens e Tecnologias</w:t>
      </w:r>
      <w:bookmarkEnd w:id="1890"/>
      <w:bookmarkEnd w:id="1891"/>
    </w:p>
    <w:p w14:paraId="5317160B" w14:textId="04728ED3" w:rsidR="007350D9" w:rsidRPr="00484455" w:rsidRDefault="007350D9" w:rsidP="007350D9">
      <w:pPr>
        <w:pStyle w:val="ThesisBodyText"/>
        <w:rPr>
          <w:lang w:val="pt-PT"/>
        </w:rPr>
      </w:pPr>
      <w:r w:rsidRPr="00484455">
        <w:rPr>
          <w:lang w:val="pt-PT"/>
        </w:rPr>
        <w:t xml:space="preserve">Este capítulo está estruturado da seguinte forma: </w:t>
      </w:r>
      <w:del w:id="1892" w:author="Maninhas" w:date="2018-06-25T09:17:00Z">
        <w:r w:rsidRPr="00484455" w:rsidDel="00725BA4">
          <w:rPr>
            <w:lang w:val="pt-PT"/>
          </w:rPr>
          <w:delText xml:space="preserve">A </w:delText>
        </w:r>
      </w:del>
      <w:ins w:id="1893" w:author="Maninhas" w:date="2018-06-25T09:17:00Z">
        <w:r w:rsidR="00725BA4">
          <w:rPr>
            <w:lang w:val="pt-PT"/>
          </w:rPr>
          <w:t>a</w:t>
        </w:r>
        <w:r w:rsidR="00725BA4" w:rsidRPr="00484455">
          <w:rPr>
            <w:lang w:val="pt-PT"/>
          </w:rPr>
          <w:t xml:space="preserve"> </w:t>
        </w:r>
      </w:ins>
      <w:r w:rsidRPr="00484455">
        <w:rPr>
          <w:lang w:val="pt-PT"/>
        </w:rPr>
        <w:t xml:space="preserve">secção 3.1 apresenta a linguagem de programação utilizada no desenvolvimento deste projeto; </w:t>
      </w:r>
      <w:del w:id="1894" w:author="Maninhas" w:date="2018-06-25T09:17:00Z">
        <w:r w:rsidRPr="00484455" w:rsidDel="00725BA4">
          <w:rPr>
            <w:lang w:val="pt-PT"/>
          </w:rPr>
          <w:delText xml:space="preserve">A </w:delText>
        </w:r>
      </w:del>
      <w:ins w:id="1895" w:author="Maninhas" w:date="2018-06-25T09:17:00Z">
        <w:r w:rsidR="00725BA4">
          <w:rPr>
            <w:lang w:val="pt-PT"/>
          </w:rPr>
          <w:t>a</w:t>
        </w:r>
        <w:r w:rsidR="00725BA4" w:rsidRPr="00484455">
          <w:rPr>
            <w:lang w:val="pt-PT"/>
          </w:rPr>
          <w:t xml:space="preserve"> </w:t>
        </w:r>
      </w:ins>
      <w:r w:rsidRPr="00484455">
        <w:rPr>
          <w:lang w:val="pt-PT"/>
        </w:rPr>
        <w:t xml:space="preserve">secção 3.2 apresenta a </w:t>
      </w:r>
      <w:r w:rsidRPr="00484455">
        <w:rPr>
          <w:i/>
          <w:lang w:val="pt-PT"/>
        </w:rPr>
        <w:t>framework</w:t>
      </w:r>
      <w:r w:rsidRPr="00484455">
        <w:rPr>
          <w:lang w:val="pt-PT"/>
        </w:rPr>
        <w:t xml:space="preserve"> utilizada no desenvolvimento deste projeto; </w:t>
      </w:r>
      <w:del w:id="1896" w:author="Maninhas" w:date="2018-06-25T09:17:00Z">
        <w:r w:rsidRPr="00484455" w:rsidDel="00725BA4">
          <w:rPr>
            <w:lang w:val="pt-PT"/>
          </w:rPr>
          <w:delText xml:space="preserve">A </w:delText>
        </w:r>
      </w:del>
      <w:ins w:id="1897" w:author="Maninhas" w:date="2018-06-25T09:17:00Z">
        <w:r w:rsidR="00725BA4">
          <w:rPr>
            <w:lang w:val="pt-PT"/>
          </w:rPr>
          <w:t>a</w:t>
        </w:r>
        <w:r w:rsidR="00725BA4" w:rsidRPr="00484455">
          <w:rPr>
            <w:lang w:val="pt-PT"/>
          </w:rPr>
          <w:t xml:space="preserve"> </w:t>
        </w:r>
      </w:ins>
      <w:r w:rsidRPr="00484455">
        <w:rPr>
          <w:lang w:val="pt-PT"/>
        </w:rPr>
        <w:t xml:space="preserve">secção 3.3 apresenta a ferramenta Git e a plataforma GitHub, utilizadas para o controlo de versões no desenvolvimento deste projeto; </w:t>
      </w:r>
      <w:del w:id="1898" w:author="Maninhas" w:date="2018-06-25T09:17:00Z">
        <w:r w:rsidRPr="00484455" w:rsidDel="00725BA4">
          <w:rPr>
            <w:lang w:val="pt-PT"/>
          </w:rPr>
          <w:delText xml:space="preserve">A </w:delText>
        </w:r>
      </w:del>
      <w:ins w:id="1899" w:author="Maninhas" w:date="2018-06-25T09:17:00Z">
        <w:r w:rsidR="00725BA4">
          <w:rPr>
            <w:lang w:val="pt-PT"/>
          </w:rPr>
          <w:t>a</w:t>
        </w:r>
        <w:r w:rsidR="00725BA4" w:rsidRPr="00484455">
          <w:rPr>
            <w:lang w:val="pt-PT"/>
          </w:rPr>
          <w:t xml:space="preserve"> </w:t>
        </w:r>
      </w:ins>
      <w:r w:rsidRPr="00484455">
        <w:rPr>
          <w:lang w:val="pt-PT"/>
        </w:rPr>
        <w:t xml:space="preserve">secção 3.4 apresenta a ferramenta de </w:t>
      </w:r>
      <w:r w:rsidRPr="00484455">
        <w:rPr>
          <w:i/>
          <w:lang w:val="pt-PT"/>
        </w:rPr>
        <w:t>data mining</w:t>
      </w:r>
      <w:r w:rsidRPr="00484455">
        <w:rPr>
          <w:lang w:val="pt-PT"/>
        </w:rPr>
        <w:t xml:space="preserve"> RapidMiner, e a secção 3.5 sumariza os conceitos apresentados neste capítulo.</w:t>
      </w:r>
    </w:p>
    <w:p w14:paraId="37B57991" w14:textId="77777777" w:rsidR="007350D9" w:rsidRPr="00484455" w:rsidRDefault="007350D9" w:rsidP="007350D9">
      <w:pPr>
        <w:pStyle w:val="ThesisHeading2numbered"/>
        <w:numPr>
          <w:ilvl w:val="1"/>
          <w:numId w:val="9"/>
        </w:numPr>
        <w:rPr>
          <w:rFonts w:cs="Times New Roman"/>
          <w:lang w:val="pt-PT"/>
        </w:rPr>
      </w:pPr>
      <w:bookmarkStart w:id="1900" w:name="_Toc516848800"/>
      <w:bookmarkStart w:id="1901" w:name="_Toc517466452"/>
      <w:bookmarkStart w:id="1902" w:name="_Toc517701550"/>
      <w:r w:rsidRPr="00484455">
        <w:rPr>
          <w:rFonts w:cs="Times New Roman"/>
          <w:lang w:val="pt-PT"/>
        </w:rPr>
        <w:t>C++/CLI</w:t>
      </w:r>
      <w:bookmarkEnd w:id="1900"/>
      <w:bookmarkEnd w:id="1901"/>
      <w:bookmarkEnd w:id="1902"/>
    </w:p>
    <w:p w14:paraId="480573C9" w14:textId="77777777" w:rsidR="007350D9" w:rsidRPr="00484455" w:rsidRDefault="007350D9" w:rsidP="007350D9">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437C422" w14:textId="77777777" w:rsidR="007350D9" w:rsidRPr="00484455" w:rsidRDefault="007350D9" w:rsidP="007350D9">
      <w:pPr>
        <w:pStyle w:val="ThesisBodyText"/>
        <w:rPr>
          <w:lang w:val="pt-PT"/>
        </w:rPr>
      </w:pPr>
      <w:r w:rsidRPr="00484455">
        <w:rPr>
          <w:lang w:val="pt-PT"/>
        </w:rPr>
        <w:t xml:space="preserve">C++/CLI ou C++ modificado para </w:t>
      </w:r>
      <w:r w:rsidRPr="00484455">
        <w:rPr>
          <w:i/>
          <w:lang w:val="pt-PT"/>
        </w:rPr>
        <w:t>Common Language Infrastructure</w:t>
      </w:r>
      <w:r w:rsidRPr="00484455">
        <w:rPr>
          <w:lang w:val="pt-PT"/>
        </w:rPr>
        <w:t xml:space="preserve"> é a integração de C++ com </w:t>
      </w:r>
      <w:r w:rsidRPr="00484455">
        <w:rPr>
          <w:i/>
          <w:lang w:val="pt-PT"/>
        </w:rPr>
        <w:t>Windows Forms</w:t>
      </w:r>
      <w:r w:rsidRPr="00484455">
        <w:rPr>
          <w:lang w:val="pt-PT"/>
        </w:rPr>
        <w:t>. No entanto, esta implementação é quase como uma outra linguagem de programação, diferente de C++. Grande parte das instruções não podem ser executadas, havendo grandes mudanças na sintaxe e diferenças nos objetos.</w:t>
      </w:r>
    </w:p>
    <w:p w14:paraId="3A6C0539" w14:textId="77777777" w:rsidR="007350D9" w:rsidRPr="00484455" w:rsidRDefault="007350D9" w:rsidP="007350D9">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Studio 2017), acabámos por optar pela </w:t>
      </w:r>
      <w:r w:rsidRPr="00484455">
        <w:rPr>
          <w:i/>
          <w:lang w:val="pt-PT"/>
        </w:rPr>
        <w:t>framework</w:t>
      </w:r>
      <w:r w:rsidRPr="00484455">
        <w:rPr>
          <w:lang w:val="pt-PT"/>
        </w:rPr>
        <w:t xml:space="preserve"> de C++ “Qt”.</w:t>
      </w:r>
    </w:p>
    <w:p w14:paraId="5D113060" w14:textId="77777777" w:rsidR="007350D9" w:rsidRPr="00484455" w:rsidRDefault="007350D9" w:rsidP="007350D9">
      <w:pPr>
        <w:pStyle w:val="ThesisHeading3numbered"/>
        <w:rPr>
          <w:lang w:val="pt-PT"/>
        </w:rPr>
      </w:pPr>
      <w:bookmarkStart w:id="1903" w:name="_Toc516848801"/>
      <w:r w:rsidRPr="00484455">
        <w:rPr>
          <w:lang w:val="pt-PT"/>
        </w:rPr>
        <w:t>A implementação com C++/CLI</w:t>
      </w:r>
      <w:bookmarkEnd w:id="1903"/>
    </w:p>
    <w:p w14:paraId="7779B674" w14:textId="77777777" w:rsidR="007350D9" w:rsidRPr="00484455" w:rsidRDefault="007350D9" w:rsidP="007350D9">
      <w:pPr>
        <w:pStyle w:val="ThesisBodyText"/>
        <w:rPr>
          <w:lang w:val="pt-PT"/>
        </w:rPr>
      </w:pPr>
      <w:r w:rsidRPr="00484455">
        <w:rPr>
          <w:lang w:val="pt-PT"/>
        </w:rPr>
        <w:t>Com C++/CLI, foi implementada uma janela com os parâmetros do algoritmo e 2 botões, um botão para ler um problema e outro para resolver o problema.</w:t>
      </w:r>
    </w:p>
    <w:p w14:paraId="13596958" w14:textId="77777777" w:rsidR="007350D9" w:rsidRPr="00484455" w:rsidRDefault="007350D9" w:rsidP="007350D9">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4B52314A" w14:textId="277A0FD5" w:rsidR="00B722EE" w:rsidRDefault="007350D9" w:rsidP="007350D9">
      <w:pPr>
        <w:pStyle w:val="ThesisBodyText"/>
        <w:rPr>
          <w:ins w:id="1904" w:author="Maninhas" w:date="2018-06-25T09:19:00Z"/>
          <w:noProof/>
          <w:lang w:val="pt-PT"/>
        </w:rPr>
      </w:pPr>
      <w:r w:rsidRPr="00484455">
        <w:rPr>
          <w:lang w:val="pt-PT"/>
        </w:rPr>
        <w:t xml:space="preserve">Na resolução do problema </w:t>
      </w:r>
      <w:del w:id="1905" w:author="Maninhas" w:date="2018-06-25T09:18:00Z">
        <w:r w:rsidRPr="00484455" w:rsidDel="00725BA4">
          <w:rPr>
            <w:lang w:val="pt-PT"/>
          </w:rPr>
          <w:delText xml:space="preserve">é </w:delText>
        </w:r>
      </w:del>
      <w:ins w:id="1906" w:author="Maninhas" w:date="2018-06-25T09:18:00Z">
        <w:r w:rsidR="00725BA4">
          <w:rPr>
            <w:lang w:val="pt-PT"/>
          </w:rPr>
          <w:t>pode ser</w:t>
        </w:r>
        <w:r w:rsidR="00725BA4" w:rsidRPr="00484455">
          <w:rPr>
            <w:lang w:val="pt-PT"/>
          </w:rPr>
          <w:t xml:space="preserve"> </w:t>
        </w:r>
      </w:ins>
      <w:r w:rsidRPr="00484455">
        <w:rPr>
          <w:lang w:val="pt-PT"/>
        </w:rPr>
        <w:t>aplicado</w:t>
      </w:r>
      <w:ins w:id="1907" w:author="Maninhas" w:date="2018-06-25T09:18:00Z">
        <w:r w:rsidR="00725BA4">
          <w:rPr>
            <w:lang w:val="pt-PT"/>
          </w:rPr>
          <w:t>, por exemplo,</w:t>
        </w:r>
      </w:ins>
      <w:r w:rsidRPr="00484455">
        <w:rPr>
          <w:lang w:val="pt-PT"/>
        </w:rPr>
        <w:t xml:space="preserve"> o algoritmo que denominamos “</w:t>
      </w:r>
      <w:r w:rsidRPr="00725BA4">
        <w:rPr>
          <w:i/>
          <w:lang w:val="pt-PT"/>
          <w:rPrChange w:id="1908" w:author="Maninhas" w:date="2018-06-25T09:18:00Z">
            <w:rPr>
              <w:lang w:val="pt-PT"/>
            </w:rPr>
          </w:rPrChange>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r w:rsidRPr="00484455">
        <w:rPr>
          <w:i/>
          <w:lang w:val="pt-PT"/>
        </w:rPr>
        <w:t>form</w:t>
      </w:r>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ins w:id="1909" w:author="Maninhas" w:date="2018-06-25T09:20:00Z">
        <w:r w:rsidR="00B722EE">
          <w:rPr>
            <w:lang w:val="pt-PT"/>
          </w:rPr>
          <w:t xml:space="preserve"> (ver </w:t>
        </w:r>
        <w:r w:rsidR="00B722EE">
          <w:rPr>
            <w:lang w:val="pt-PT"/>
          </w:rPr>
          <w:fldChar w:fldCharType="begin"/>
        </w:r>
        <w:r w:rsidR="00B722EE">
          <w:rPr>
            <w:lang w:val="pt-PT"/>
          </w:rPr>
          <w:instrText xml:space="preserve"> REF _Ref517681778 \h </w:instrText>
        </w:r>
      </w:ins>
      <w:r w:rsidR="00B722EE">
        <w:rPr>
          <w:lang w:val="pt-PT"/>
        </w:rPr>
      </w:r>
      <w:r w:rsidR="00B722EE">
        <w:rPr>
          <w:lang w:val="pt-PT"/>
        </w:rPr>
        <w:fldChar w:fldCharType="separate"/>
      </w:r>
      <w:ins w:id="1910" w:author="The Law" w:date="2018-06-25T14:46:00Z">
        <w:r w:rsidR="002F38F4" w:rsidRPr="00484455">
          <w:rPr>
            <w:lang w:val="pt-PT"/>
          </w:rPr>
          <w:t xml:space="preserve">Figura </w:t>
        </w:r>
        <w:r w:rsidR="002F38F4">
          <w:rPr>
            <w:noProof/>
            <w:lang w:val="pt-PT"/>
          </w:rPr>
          <w:t>13</w:t>
        </w:r>
      </w:ins>
      <w:ins w:id="1911" w:author="Maninhas" w:date="2018-06-25T09:20:00Z">
        <w:del w:id="1912" w:author="The Law" w:date="2018-06-25T14:08:00Z">
          <w:r w:rsidR="00B722EE" w:rsidRPr="00484455" w:rsidDel="006862B7">
            <w:rPr>
              <w:lang w:val="pt-PT"/>
            </w:rPr>
            <w:delText xml:space="preserve">Figura </w:delText>
          </w:r>
          <w:r w:rsidR="00B722EE" w:rsidRPr="00484455" w:rsidDel="006862B7">
            <w:rPr>
              <w:noProof/>
              <w:lang w:val="pt-PT"/>
            </w:rPr>
            <w:delText>7</w:delText>
          </w:r>
        </w:del>
        <w:r w:rsidR="00B722EE">
          <w:rPr>
            <w:lang w:val="pt-PT"/>
          </w:rPr>
          <w:fldChar w:fldCharType="end"/>
        </w:r>
        <w:r w:rsidR="00B722EE">
          <w:rPr>
            <w:lang w:val="pt-PT"/>
          </w:rPr>
          <w:t>)</w:t>
        </w:r>
      </w:ins>
      <w:r w:rsidRPr="00484455">
        <w:rPr>
          <w:lang w:val="pt-PT"/>
        </w:rPr>
        <w:t>.</w:t>
      </w:r>
      <w:r w:rsidRPr="00484455">
        <w:rPr>
          <w:noProof/>
          <w:lang w:val="pt-PT"/>
        </w:rPr>
        <w:t xml:space="preserve"> </w:t>
      </w:r>
    </w:p>
    <w:p w14:paraId="682B0957" w14:textId="2B39BE3F" w:rsidR="007350D9" w:rsidRPr="00484455" w:rsidRDefault="007350D9" w:rsidP="007350D9">
      <w:pPr>
        <w:pStyle w:val="ThesisBodyText"/>
        <w:rPr>
          <w:noProof/>
          <w:lang w:val="pt-PT"/>
        </w:rPr>
      </w:pPr>
      <w:r w:rsidRPr="00484455">
        <w:rPr>
          <w:noProof/>
          <w:lang w:val="pt-PT" w:eastAsia="pt-PT"/>
        </w:rPr>
        <w:drawing>
          <wp:inline distT="0" distB="0" distL="0" distR="0" wp14:anchorId="5A0F4F35" wp14:editId="185E93AD">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56124D88" w14:textId="0D299E69" w:rsidR="007350D9" w:rsidRPr="00484455" w:rsidRDefault="007350D9" w:rsidP="007350D9">
      <w:pPr>
        <w:pStyle w:val="Legenda"/>
        <w:jc w:val="center"/>
        <w:rPr>
          <w:noProof/>
          <w:sz w:val="24"/>
          <w:lang w:val="pt-PT"/>
        </w:rPr>
      </w:pPr>
      <w:bookmarkStart w:id="1913" w:name="_Ref517681778"/>
      <w:bookmarkStart w:id="1914" w:name="_Toc516848029"/>
      <w:bookmarkStart w:id="1915" w:name="_Toc516861410"/>
      <w:bookmarkStart w:id="1916" w:name="_Toc517386052"/>
      <w:bookmarkStart w:id="1917" w:name="_Toc517386605"/>
      <w:bookmarkStart w:id="1918" w:name="_Toc5177014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1919" w:author="The Law" w:date="2018-06-25T14:46:00Z">
        <w:r w:rsidR="002F38F4">
          <w:rPr>
            <w:noProof/>
            <w:lang w:val="pt-PT"/>
          </w:rPr>
          <w:t>13</w:t>
        </w:r>
      </w:ins>
      <w:del w:id="1920" w:author="The Law" w:date="2018-06-25T14:08:00Z">
        <w:r w:rsidRPr="00484455" w:rsidDel="006862B7">
          <w:rPr>
            <w:noProof/>
            <w:lang w:val="pt-PT"/>
          </w:rPr>
          <w:delText>7</w:delText>
        </w:r>
      </w:del>
      <w:r w:rsidRPr="00484455">
        <w:rPr>
          <w:lang w:val="pt-PT"/>
        </w:rPr>
        <w:fldChar w:fldCharType="end"/>
      </w:r>
      <w:bookmarkEnd w:id="1913"/>
      <w:r w:rsidRPr="00484455">
        <w:rPr>
          <w:lang w:val="pt-PT"/>
        </w:rPr>
        <w:t xml:space="preserve"> - Programa em C++/CLI</w:t>
      </w:r>
      <w:bookmarkEnd w:id="1914"/>
      <w:bookmarkEnd w:id="1915"/>
      <w:bookmarkEnd w:id="1916"/>
      <w:bookmarkEnd w:id="1917"/>
      <w:bookmarkEnd w:id="1918"/>
    </w:p>
    <w:p w14:paraId="17354F13" w14:textId="77777777" w:rsidR="007350D9" w:rsidRPr="00484455" w:rsidRDefault="007350D9" w:rsidP="007350D9">
      <w:pPr>
        <w:pStyle w:val="ThesisHeading2numbered"/>
        <w:numPr>
          <w:ilvl w:val="1"/>
          <w:numId w:val="9"/>
        </w:numPr>
        <w:rPr>
          <w:rFonts w:cs="Times New Roman"/>
          <w:lang w:val="pt-PT"/>
        </w:rPr>
      </w:pPr>
      <w:bookmarkStart w:id="1921" w:name="_Toc516848802"/>
      <w:bookmarkStart w:id="1922" w:name="_Toc517466453"/>
      <w:bookmarkStart w:id="1923" w:name="_Toc517701551"/>
      <w:r w:rsidRPr="00484455">
        <w:rPr>
          <w:rFonts w:cs="Times New Roman"/>
          <w:lang w:val="pt-PT"/>
        </w:rPr>
        <w:t>Qt</w:t>
      </w:r>
      <w:bookmarkEnd w:id="1921"/>
      <w:bookmarkEnd w:id="1922"/>
      <w:bookmarkEnd w:id="1923"/>
    </w:p>
    <w:p w14:paraId="73273842" w14:textId="356DADB3" w:rsidR="007350D9" w:rsidRPr="00484455" w:rsidRDefault="007350D9" w:rsidP="007350D9">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e o funcionamento do seu MOC</w:t>
      </w:r>
      <w:r>
        <w:rPr>
          <w:lang w:val="pt-PT"/>
        </w:rPr>
        <w:t xml:space="preserve"> </w:t>
      </w:r>
      <w:del w:id="1924" w:author="Maninhas" w:date="2018-06-25T09:19:00Z">
        <w:r w:rsidRPr="00484455" w:rsidDel="00B722EE">
          <w:rPr>
            <w:lang w:val="pt-PT"/>
          </w:rPr>
          <w:delText xml:space="preserve">[2] </w:delText>
        </w:r>
      </w:del>
      <w:r w:rsidRPr="00484455">
        <w:rPr>
          <w:lang w:val="pt-PT"/>
        </w:rPr>
        <w:t>permite converter todo o código escrito de forma a ser compilado por qualquer compilador de C++</w:t>
      </w:r>
      <w:ins w:id="1925" w:author="Maninhas" w:date="2018-06-25T09:19:00Z">
        <w:r w:rsidR="00B722EE">
          <w:rPr>
            <w:lang w:val="pt-PT"/>
          </w:rPr>
          <w:t xml:space="preserve"> </w:t>
        </w:r>
      </w:ins>
      <w:customXmlInsRangeStart w:id="1926" w:author="Rodrigo" w:date="2018-06-25T15:33:00Z"/>
      <w:sdt>
        <w:sdtPr>
          <w:rPr>
            <w:lang w:val="pt-PT"/>
          </w:rPr>
          <w:id w:val="-1434276060"/>
          <w:citation/>
        </w:sdtPr>
        <w:sdtEndPr/>
        <w:sdtContent>
          <w:customXmlInsRangeEnd w:id="1926"/>
          <w:ins w:id="1927" w:author="Rodrigo" w:date="2018-06-25T15:33:00Z">
            <w:r w:rsidR="00F53B1A">
              <w:rPr>
                <w:lang w:val="pt-PT"/>
              </w:rPr>
              <w:fldChar w:fldCharType="begin"/>
            </w:r>
            <w:r w:rsidR="00F53B1A" w:rsidRPr="00554EB9">
              <w:rPr>
                <w:lang w:val="pt-PT"/>
                <w:rPrChange w:id="1928" w:author="Rodrigo" w:date="2018-06-25T15:33:00Z">
                  <w:rPr>
                    <w:lang w:val="en-US"/>
                  </w:rPr>
                </w:rPrChange>
              </w:rPr>
              <w:instrText xml:space="preserve"> CITATION The \l 1033 </w:instrText>
            </w:r>
          </w:ins>
          <w:r w:rsidR="00F53B1A">
            <w:rPr>
              <w:lang w:val="pt-PT"/>
            </w:rPr>
            <w:fldChar w:fldCharType="separate"/>
          </w:r>
          <w:r w:rsidR="006A5EBF" w:rsidRPr="006A5EBF">
            <w:rPr>
              <w:noProof/>
              <w:lang w:val="pt-PT"/>
            </w:rPr>
            <w:t>[4]</w:t>
          </w:r>
          <w:ins w:id="1929" w:author="Rodrigo" w:date="2018-06-25T15:33:00Z">
            <w:r w:rsidR="00F53B1A">
              <w:rPr>
                <w:lang w:val="pt-PT"/>
              </w:rPr>
              <w:fldChar w:fldCharType="end"/>
            </w:r>
          </w:ins>
          <w:customXmlInsRangeStart w:id="1930" w:author="Rodrigo" w:date="2018-06-25T15:33:00Z"/>
        </w:sdtContent>
      </w:sdt>
      <w:customXmlInsRangeEnd w:id="1930"/>
      <w:ins w:id="1931" w:author="Rodrigo" w:date="2018-06-25T15:33:00Z">
        <w:r w:rsidR="00F53B1A">
          <w:rPr>
            <w:lang w:val="pt-PT"/>
          </w:rPr>
          <w:t>.</w:t>
        </w:r>
      </w:ins>
      <w:ins w:id="1932" w:author="Maninhas" w:date="2018-06-25T09:19:00Z">
        <w:del w:id="1933" w:author="Rodrigo" w:date="2018-06-25T15:31:00Z">
          <w:r w:rsidR="00B722EE" w:rsidRPr="00484455" w:rsidDel="00F53B1A">
            <w:rPr>
              <w:lang w:val="pt-PT"/>
            </w:rPr>
            <w:delText>[2]</w:delText>
          </w:r>
        </w:del>
      </w:ins>
      <w:del w:id="1934" w:author="Rodrigo" w:date="2018-06-25T15:31:00Z">
        <w:r w:rsidRPr="00484455" w:rsidDel="00F53B1A">
          <w:rPr>
            <w:lang w:val="pt-PT"/>
          </w:rPr>
          <w:delText>.</w:delText>
        </w:r>
      </w:del>
    </w:p>
    <w:p w14:paraId="42A62A32" w14:textId="77777777" w:rsidR="007350D9" w:rsidRPr="00484455" w:rsidRDefault="007350D9" w:rsidP="007350D9">
      <w:pPr>
        <w:pStyle w:val="ThesisHeading3numbered"/>
        <w:numPr>
          <w:ilvl w:val="2"/>
          <w:numId w:val="9"/>
        </w:numPr>
        <w:rPr>
          <w:rFonts w:cs="Times New Roman"/>
          <w:lang w:val="pt-PT"/>
        </w:rPr>
      </w:pPr>
      <w:bookmarkStart w:id="1935"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1935"/>
    </w:p>
    <w:p w14:paraId="7BADA17E" w14:textId="77777777" w:rsidR="007350D9" w:rsidRPr="00484455" w:rsidRDefault="007350D9" w:rsidP="007350D9">
      <w:pPr>
        <w:pStyle w:val="ThesisBodyText"/>
        <w:rPr>
          <w:lang w:val="pt-PT"/>
        </w:rPr>
      </w:pPr>
      <w:r w:rsidRPr="00484455">
        <w:rPr>
          <w:lang w:val="pt-PT"/>
        </w:rPr>
        <w:t>O programa desenvolvido em Qt é a versão final do nosso projeto.</w:t>
      </w:r>
    </w:p>
    <w:p w14:paraId="4F195D1A" w14:textId="20AFD994" w:rsidR="007350D9" w:rsidRPr="00484455" w:rsidRDefault="007350D9" w:rsidP="007350D9">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B722EE">
        <w:rPr>
          <w:i/>
          <w:lang w:val="pt-PT"/>
          <w:rPrChange w:id="1936" w:author="Maninhas" w:date="2018-06-25T09:20:00Z">
            <w:rPr>
              <w:lang w:val="pt-PT"/>
            </w:rPr>
          </w:rPrChange>
        </w:rPr>
        <w:t>csv</w:t>
      </w:r>
      <w:r w:rsidRPr="00484455">
        <w:rPr>
          <w:lang w:val="pt-PT"/>
        </w:rPr>
        <w:t>.</w:t>
      </w:r>
    </w:p>
    <w:p w14:paraId="1B1591E1" w14:textId="77777777" w:rsidR="007350D9" w:rsidRPr="00484455" w:rsidRDefault="007350D9" w:rsidP="007350D9">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14:paraId="258A19A4" w14:textId="1EB362D4" w:rsidR="007350D9" w:rsidRPr="00484455" w:rsidRDefault="007350D9" w:rsidP="007350D9">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w:t>
      </w:r>
      <w:del w:id="1937" w:author="Maninhas" w:date="2018-06-25T09:19:00Z">
        <w:r w:rsidRPr="00484455" w:rsidDel="00B722EE">
          <w:rPr>
            <w:lang w:val="pt-PT"/>
          </w:rPr>
          <w:delText>especifica</w:delText>
        </w:r>
      </w:del>
      <w:ins w:id="1938" w:author="Maninhas" w:date="2018-06-25T09:19:00Z">
        <w:r w:rsidR="00B722EE" w:rsidRPr="00484455">
          <w:rPr>
            <w:lang w:val="pt-PT"/>
          </w:rPr>
          <w:t>específica</w:t>
        </w:r>
      </w:ins>
      <w:r w:rsidRPr="00484455">
        <w:rPr>
          <w:lang w:val="pt-PT"/>
        </w:rPr>
        <w:t xml:space="preserve">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3E066532" w14:textId="0BB32815" w:rsidR="007350D9" w:rsidRPr="00484455" w:rsidRDefault="007350D9" w:rsidP="007350D9">
      <w:pPr>
        <w:pStyle w:val="ThesisBodyText"/>
        <w:rPr>
          <w:lang w:val="pt-PT"/>
        </w:rPr>
      </w:pPr>
      <w:r w:rsidRPr="00484455">
        <w:rPr>
          <w:lang w:val="pt-PT"/>
        </w:rPr>
        <w:t xml:space="preserve">Na solução de um conjunto de problemas, é selecionada uma pasta com diferentes problemas e criado um ficheiro </w:t>
      </w:r>
      <w:r w:rsidRPr="00B722EE">
        <w:rPr>
          <w:i/>
          <w:lang w:val="pt-PT"/>
          <w:rPrChange w:id="1939" w:author="Maninhas" w:date="2018-06-25T09:20:00Z">
            <w:rPr>
              <w:lang w:val="pt-PT"/>
            </w:rPr>
          </w:rPrChange>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ins w:id="1940" w:author="Maninhas" w:date="2018-06-25T09:21:00Z">
        <w:r w:rsidR="00B722EE">
          <w:rPr>
            <w:lang w:val="pt-PT"/>
          </w:rPr>
          <w:t xml:space="preserve"> (ver </w:t>
        </w:r>
        <w:r w:rsidR="00B722EE">
          <w:rPr>
            <w:lang w:val="pt-PT"/>
          </w:rPr>
          <w:fldChar w:fldCharType="begin"/>
        </w:r>
        <w:r w:rsidR="00B722EE">
          <w:rPr>
            <w:lang w:val="pt-PT"/>
          </w:rPr>
          <w:instrText xml:space="preserve"> REF _Ref517681830 \h </w:instrText>
        </w:r>
      </w:ins>
      <w:r w:rsidR="00B722EE">
        <w:rPr>
          <w:lang w:val="pt-PT"/>
        </w:rPr>
      </w:r>
      <w:r w:rsidR="00B722EE">
        <w:rPr>
          <w:lang w:val="pt-PT"/>
        </w:rPr>
        <w:fldChar w:fldCharType="separate"/>
      </w:r>
      <w:ins w:id="1941" w:author="The Law" w:date="2018-06-25T14:46:00Z">
        <w:r w:rsidR="002F38F4" w:rsidRPr="00484455">
          <w:rPr>
            <w:lang w:val="pt-PT"/>
          </w:rPr>
          <w:t xml:space="preserve">Figura </w:t>
        </w:r>
        <w:r w:rsidR="002F38F4">
          <w:rPr>
            <w:noProof/>
            <w:lang w:val="pt-PT"/>
          </w:rPr>
          <w:t>14</w:t>
        </w:r>
      </w:ins>
      <w:ins w:id="1942" w:author="Maninhas" w:date="2018-06-25T09:21:00Z">
        <w:del w:id="1943" w:author="The Law" w:date="2018-06-25T14:08:00Z">
          <w:r w:rsidR="00B722EE" w:rsidRPr="00484455" w:rsidDel="006862B7">
            <w:rPr>
              <w:lang w:val="pt-PT"/>
            </w:rPr>
            <w:delText xml:space="preserve">Figura </w:delText>
          </w:r>
          <w:r w:rsidR="00B722EE" w:rsidRPr="00484455" w:rsidDel="006862B7">
            <w:rPr>
              <w:noProof/>
              <w:lang w:val="pt-PT"/>
            </w:rPr>
            <w:delText>8</w:delText>
          </w:r>
        </w:del>
        <w:r w:rsidR="00B722EE">
          <w:rPr>
            <w:lang w:val="pt-PT"/>
          </w:rPr>
          <w:fldChar w:fldCharType="end"/>
        </w:r>
        <w:r w:rsidR="00B722EE">
          <w:rPr>
            <w:lang w:val="pt-PT"/>
          </w:rPr>
          <w:t>)</w:t>
        </w:r>
      </w:ins>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14:paraId="166506FC" w14:textId="77777777" w:rsidR="007350D9" w:rsidRPr="00484455" w:rsidRDefault="007350D9" w:rsidP="007350D9">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Pr="00484455">
        <w:rPr>
          <w:noProof/>
          <w:lang w:val="pt-PT"/>
        </w:rPr>
        <w:t xml:space="preserve"> </w:t>
      </w:r>
    </w:p>
    <w:p w14:paraId="3CC9A087" w14:textId="77777777" w:rsidR="007350D9" w:rsidRPr="00484455" w:rsidRDefault="007350D9" w:rsidP="007350D9">
      <w:pPr>
        <w:pStyle w:val="ThesisBodyText"/>
        <w:jc w:val="center"/>
        <w:rPr>
          <w:lang w:val="pt-PT"/>
        </w:rPr>
      </w:pPr>
      <w:r w:rsidRPr="00484455">
        <w:rPr>
          <w:noProof/>
          <w:lang w:val="pt-PT" w:eastAsia="pt-PT"/>
        </w:rPr>
        <w:lastRenderedPageBreak/>
        <w:drawing>
          <wp:inline distT="0" distB="0" distL="0" distR="0" wp14:anchorId="7F540B24" wp14:editId="563C663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1E20309D" w14:textId="421BB5DB" w:rsidR="007350D9" w:rsidRPr="00484455" w:rsidRDefault="007350D9" w:rsidP="007350D9">
      <w:pPr>
        <w:pStyle w:val="Legenda"/>
        <w:jc w:val="center"/>
        <w:rPr>
          <w:sz w:val="24"/>
          <w:lang w:val="pt-PT"/>
        </w:rPr>
      </w:pPr>
      <w:bookmarkStart w:id="1944" w:name="_Ref517681830"/>
      <w:bookmarkStart w:id="1945" w:name="_Toc516848030"/>
      <w:bookmarkStart w:id="1946" w:name="_Toc516861411"/>
      <w:bookmarkStart w:id="1947" w:name="_Toc517386053"/>
      <w:bookmarkStart w:id="1948" w:name="_Toc517386606"/>
      <w:bookmarkStart w:id="1949" w:name="_Toc51770142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1950" w:author="The Law" w:date="2018-06-25T14:46:00Z">
        <w:r w:rsidR="002F38F4">
          <w:rPr>
            <w:noProof/>
            <w:lang w:val="pt-PT"/>
          </w:rPr>
          <w:t>14</w:t>
        </w:r>
      </w:ins>
      <w:del w:id="1951" w:author="The Law" w:date="2018-06-25T14:08:00Z">
        <w:r w:rsidRPr="00484455" w:rsidDel="006862B7">
          <w:rPr>
            <w:noProof/>
            <w:lang w:val="pt-PT"/>
          </w:rPr>
          <w:delText>8</w:delText>
        </w:r>
      </w:del>
      <w:r w:rsidRPr="00484455">
        <w:rPr>
          <w:lang w:val="pt-PT"/>
        </w:rPr>
        <w:fldChar w:fldCharType="end"/>
      </w:r>
      <w:bookmarkEnd w:id="1944"/>
      <w:r w:rsidRPr="00484455">
        <w:rPr>
          <w:lang w:val="pt-PT"/>
        </w:rPr>
        <w:t xml:space="preserve"> - Programa em Qt</w:t>
      </w:r>
      <w:bookmarkEnd w:id="1945"/>
      <w:bookmarkEnd w:id="1946"/>
      <w:bookmarkEnd w:id="1947"/>
      <w:bookmarkEnd w:id="1948"/>
      <w:bookmarkEnd w:id="1949"/>
    </w:p>
    <w:p w14:paraId="53F5BB25" w14:textId="77777777" w:rsidR="007350D9" w:rsidRPr="00484455" w:rsidRDefault="007350D9" w:rsidP="007350D9">
      <w:pPr>
        <w:pStyle w:val="ThesisHeading2numbered"/>
        <w:numPr>
          <w:ilvl w:val="1"/>
          <w:numId w:val="9"/>
        </w:numPr>
        <w:rPr>
          <w:rFonts w:cs="Times New Roman"/>
          <w:lang w:val="pt-PT"/>
        </w:rPr>
      </w:pPr>
      <w:bookmarkStart w:id="1952" w:name="_Toc516848804"/>
      <w:bookmarkStart w:id="1953" w:name="_Toc517466454"/>
      <w:bookmarkStart w:id="1954" w:name="_Toc517701552"/>
      <w:r w:rsidRPr="00484455">
        <w:rPr>
          <w:rFonts w:cs="Times New Roman"/>
          <w:lang w:val="pt-PT"/>
        </w:rPr>
        <w:t>Git e Github</w:t>
      </w:r>
      <w:bookmarkEnd w:id="1952"/>
      <w:bookmarkEnd w:id="1953"/>
      <w:bookmarkEnd w:id="1954"/>
    </w:p>
    <w:p w14:paraId="1519588E" w14:textId="77777777" w:rsidR="007350D9" w:rsidRPr="00484455" w:rsidRDefault="007350D9" w:rsidP="007350D9">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0866F876" w14:textId="77777777" w:rsidR="007350D9" w:rsidRPr="00484455" w:rsidRDefault="007350D9" w:rsidP="007350D9">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B722EE">
        <w:rPr>
          <w:i/>
          <w:lang w:val="pt-PT"/>
          <w:rPrChange w:id="1955" w:author="Maninhas" w:date="2018-06-25T09:21:00Z">
            <w:rPr>
              <w:lang w:val="pt-PT"/>
            </w:rPr>
          </w:rPrChange>
        </w:rPr>
        <w:t>Master</w:t>
      </w:r>
      <w:r w:rsidRPr="00484455">
        <w:rPr>
          <w:lang w:val="pt-PT"/>
        </w:rPr>
        <w:t>, pois nunca chegou a haver conflitos, uma vez que o trabalho desenvolvido foi sempre repartido de forma a evitar a sua ocorrência.</w:t>
      </w:r>
    </w:p>
    <w:p w14:paraId="7156752C" w14:textId="77777777" w:rsidR="007350D9" w:rsidRPr="00484455" w:rsidRDefault="007350D9" w:rsidP="007350D9">
      <w:pPr>
        <w:pStyle w:val="ThesisHeading2numbered"/>
        <w:numPr>
          <w:ilvl w:val="1"/>
          <w:numId w:val="9"/>
        </w:numPr>
        <w:rPr>
          <w:rFonts w:cs="Times New Roman"/>
          <w:lang w:val="pt-PT"/>
        </w:rPr>
      </w:pPr>
      <w:bookmarkStart w:id="1956" w:name="_Toc517466455"/>
      <w:bookmarkStart w:id="1957" w:name="_Toc517701553"/>
      <w:r w:rsidRPr="00484455">
        <w:rPr>
          <w:rFonts w:cs="Times New Roman"/>
          <w:lang w:val="pt-PT"/>
        </w:rPr>
        <w:t>RapidMiner</w:t>
      </w:r>
      <w:bookmarkEnd w:id="1956"/>
      <w:bookmarkEnd w:id="1957"/>
    </w:p>
    <w:p w14:paraId="1CD9FC91" w14:textId="0B15442C" w:rsidR="007350D9" w:rsidRPr="00484455" w:rsidRDefault="007350D9" w:rsidP="007350D9">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w:t>
      </w:r>
      <w:del w:id="1958" w:author="Maninhas" w:date="2018-06-25T09:22:00Z">
        <w:r w:rsidRPr="00484455" w:rsidDel="00B722EE">
          <w:rPr>
            <w:lang w:val="pt-PT"/>
          </w:rPr>
          <w:delText xml:space="preserve">informação </w:delText>
        </w:r>
      </w:del>
      <w:ins w:id="1959" w:author="Maninhas" w:date="2018-06-25T09:22:00Z">
        <w:r w:rsidR="00B722EE" w:rsidRPr="00484455">
          <w:rPr>
            <w:lang w:val="pt-PT"/>
          </w:rPr>
          <w:t>informaç</w:t>
        </w:r>
        <w:r w:rsidR="00B722EE">
          <w:rPr>
            <w:lang w:val="pt-PT"/>
          </w:rPr>
          <w:t>ões</w:t>
        </w:r>
        <w:r w:rsidR="00B722EE" w:rsidRPr="00484455">
          <w:rPr>
            <w:lang w:val="pt-PT"/>
          </w:rPr>
          <w:t xml:space="preserve"> </w:t>
        </w:r>
      </w:ins>
      <w:r w:rsidRPr="00484455">
        <w:rPr>
          <w:lang w:val="pt-PT"/>
        </w:rPr>
        <w:t>relevante</w:t>
      </w:r>
      <w:ins w:id="1960" w:author="Maninhas" w:date="2018-06-25T09:22:00Z">
        <w:r w:rsidR="00B722EE">
          <w:rPr>
            <w:lang w:val="pt-PT"/>
          </w:rPr>
          <w:t>s</w:t>
        </w:r>
      </w:ins>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71BB0996" w14:textId="77777777" w:rsidR="007350D9" w:rsidRPr="00484455" w:rsidRDefault="007350D9" w:rsidP="007350D9">
      <w:pPr>
        <w:pStyle w:val="ThesisHeading2numbered"/>
        <w:numPr>
          <w:ilvl w:val="1"/>
          <w:numId w:val="9"/>
        </w:numPr>
        <w:rPr>
          <w:rFonts w:cs="Times New Roman"/>
          <w:lang w:val="pt-PT"/>
        </w:rPr>
      </w:pPr>
      <w:bookmarkStart w:id="1961" w:name="_Toc516848805"/>
      <w:bookmarkStart w:id="1962" w:name="_Toc517466456"/>
      <w:bookmarkStart w:id="1963" w:name="_Toc517701554"/>
      <w:r w:rsidRPr="00484455">
        <w:rPr>
          <w:rFonts w:cs="Times New Roman"/>
          <w:lang w:val="pt-PT"/>
        </w:rPr>
        <w:t>Síntese</w:t>
      </w:r>
      <w:bookmarkEnd w:id="1961"/>
      <w:bookmarkEnd w:id="1962"/>
      <w:bookmarkEnd w:id="1963"/>
    </w:p>
    <w:p w14:paraId="2F6BA133" w14:textId="77777777" w:rsidR="007350D9" w:rsidRPr="00484455" w:rsidRDefault="007350D9" w:rsidP="007350D9">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4F13F5F9" w14:textId="77777777" w:rsidR="007350D9" w:rsidRPr="00484455" w:rsidRDefault="007350D9" w:rsidP="007350D9">
      <w:pPr>
        <w:rPr>
          <w:lang w:val="pt-PT"/>
        </w:rPr>
        <w:sectPr w:rsidR="007350D9" w:rsidRPr="00484455" w:rsidSect="00A37B06">
          <w:headerReference w:type="even" r:id="rId43"/>
          <w:headerReference w:type="default" r:id="rId44"/>
          <w:type w:val="oddPage"/>
          <w:pgSz w:w="11906" w:h="16838"/>
          <w:pgMar w:top="1440" w:right="1983" w:bottom="1440" w:left="1418" w:header="709" w:footer="709" w:gutter="567"/>
          <w:cols w:space="708"/>
          <w:titlePg/>
          <w:docGrid w:linePitch="360"/>
        </w:sectPr>
      </w:pPr>
    </w:p>
    <w:p w14:paraId="4BD02022" w14:textId="77777777" w:rsidR="007350D9" w:rsidRPr="00484455" w:rsidRDefault="007350D9" w:rsidP="007350D9">
      <w:pPr>
        <w:pStyle w:val="ThesisHeading1numberedchapterheading"/>
        <w:numPr>
          <w:ilvl w:val="0"/>
          <w:numId w:val="9"/>
        </w:numPr>
        <w:rPr>
          <w:rFonts w:cs="Times New Roman"/>
        </w:rPr>
      </w:pPr>
      <w:bookmarkStart w:id="1964" w:name="_Toc516848806"/>
      <w:bookmarkStart w:id="1965" w:name="_Toc517466457"/>
      <w:bookmarkStart w:id="1966" w:name="_Toc517701555"/>
      <w:r w:rsidRPr="00484455">
        <w:lastRenderedPageBreak/>
        <w:t>- Aplicação</w:t>
      </w:r>
      <w:bookmarkEnd w:id="1964"/>
      <w:bookmarkEnd w:id="1965"/>
      <w:bookmarkEnd w:id="1966"/>
    </w:p>
    <w:p w14:paraId="0A6D878E" w14:textId="1808C124" w:rsidR="007350D9" w:rsidRPr="00484455" w:rsidRDefault="007350D9" w:rsidP="007350D9">
      <w:pPr>
        <w:pStyle w:val="ThesisBodyText"/>
        <w:rPr>
          <w:lang w:val="pt-PT"/>
        </w:rPr>
      </w:pPr>
      <w:bookmarkStart w:id="1967" w:name="_Hlk516504642"/>
      <w:r w:rsidRPr="00484455">
        <w:rPr>
          <w:lang w:val="pt-PT"/>
        </w:rPr>
        <w:t xml:space="preserve">Este capítulo está estruturado da seguinte forma: </w:t>
      </w:r>
      <w:del w:id="1968" w:author="Maninhas" w:date="2018-06-25T09:22:00Z">
        <w:r w:rsidRPr="00484455" w:rsidDel="00B722EE">
          <w:rPr>
            <w:lang w:val="pt-PT"/>
          </w:rPr>
          <w:delText xml:space="preserve">A </w:delText>
        </w:r>
      </w:del>
      <w:ins w:id="1969" w:author="Maninhas" w:date="2018-06-25T09:22:00Z">
        <w:r w:rsidR="00B722EE">
          <w:rPr>
            <w:lang w:val="pt-PT"/>
          </w:rPr>
          <w:t>a</w:t>
        </w:r>
        <w:r w:rsidR="00B722EE" w:rsidRPr="00484455">
          <w:rPr>
            <w:lang w:val="pt-PT"/>
          </w:rPr>
          <w:t xml:space="preserve"> </w:t>
        </w:r>
      </w:ins>
      <w:r w:rsidRPr="00484455">
        <w:rPr>
          <w:lang w:val="pt-PT"/>
        </w:rPr>
        <w:t xml:space="preserve">secção 4.1 apresenta a análise de requisitos efetuada para o desenvolvimento deste projeto; </w:t>
      </w:r>
      <w:del w:id="1970" w:author="Maninhas" w:date="2018-06-25T09:22:00Z">
        <w:r w:rsidRPr="00484455" w:rsidDel="00B722EE">
          <w:rPr>
            <w:lang w:val="pt-PT"/>
          </w:rPr>
          <w:delText xml:space="preserve">A </w:delText>
        </w:r>
      </w:del>
      <w:ins w:id="1971" w:author="Maninhas" w:date="2018-06-25T09:22:00Z">
        <w:r w:rsidR="00B722EE">
          <w:rPr>
            <w:lang w:val="pt-PT"/>
          </w:rPr>
          <w:t>a</w:t>
        </w:r>
        <w:r w:rsidR="00B722EE" w:rsidRPr="00484455">
          <w:rPr>
            <w:lang w:val="pt-PT"/>
          </w:rPr>
          <w:t xml:space="preserve"> </w:t>
        </w:r>
      </w:ins>
      <w:r w:rsidRPr="00484455">
        <w:rPr>
          <w:lang w:val="pt-PT"/>
        </w:rPr>
        <w:t xml:space="preserve">secção 4.2 apresenta a metodologia utilizada no desenvolvimento deste projeto; </w:t>
      </w:r>
      <w:del w:id="1972" w:author="Maninhas" w:date="2018-06-25T09:22:00Z">
        <w:r w:rsidRPr="00484455" w:rsidDel="00B722EE">
          <w:rPr>
            <w:lang w:val="pt-PT"/>
          </w:rPr>
          <w:delText xml:space="preserve">A </w:delText>
        </w:r>
      </w:del>
      <w:ins w:id="1973" w:author="Maninhas" w:date="2018-06-25T09:22:00Z">
        <w:r w:rsidR="00B722EE">
          <w:rPr>
            <w:lang w:val="pt-PT"/>
          </w:rPr>
          <w:t>a</w:t>
        </w:r>
        <w:r w:rsidR="00B722EE" w:rsidRPr="00484455">
          <w:rPr>
            <w:lang w:val="pt-PT"/>
          </w:rPr>
          <w:t xml:space="preserve"> </w:t>
        </w:r>
      </w:ins>
      <w:r w:rsidRPr="00484455">
        <w:rPr>
          <w:lang w:val="pt-PT"/>
        </w:rPr>
        <w:t xml:space="preserve">secção 4.3 apresenta os algoritmos evolutivos desenvolvidos; </w:t>
      </w:r>
      <w:del w:id="1974" w:author="Maninhas" w:date="2018-06-25T09:22:00Z">
        <w:r w:rsidRPr="00484455" w:rsidDel="00B722EE">
          <w:rPr>
            <w:lang w:val="pt-PT"/>
          </w:rPr>
          <w:delText xml:space="preserve">A </w:delText>
        </w:r>
      </w:del>
      <w:ins w:id="1975" w:author="Maninhas" w:date="2018-06-25T09:22:00Z">
        <w:r w:rsidR="00B722EE">
          <w:rPr>
            <w:lang w:val="pt-PT"/>
          </w:rPr>
          <w:t>a</w:t>
        </w:r>
        <w:r w:rsidR="00B722EE" w:rsidRPr="00484455">
          <w:rPr>
            <w:lang w:val="pt-PT"/>
          </w:rPr>
          <w:t xml:space="preserve"> </w:t>
        </w:r>
      </w:ins>
      <w:r w:rsidRPr="00484455">
        <w:rPr>
          <w:lang w:val="pt-PT"/>
        </w:rPr>
        <w:t>secção 4.4 apresenta a estrutura do programa desenvolvido, e a secção 4.5 sumariza os conteúdos apresentados neste capítulo.</w:t>
      </w:r>
    </w:p>
    <w:p w14:paraId="26F605D7" w14:textId="77777777" w:rsidR="007350D9" w:rsidRPr="00484455" w:rsidRDefault="007350D9" w:rsidP="007350D9">
      <w:pPr>
        <w:pStyle w:val="ThesisHeading2numbered"/>
        <w:numPr>
          <w:ilvl w:val="1"/>
          <w:numId w:val="9"/>
        </w:numPr>
        <w:rPr>
          <w:rFonts w:cs="Times New Roman"/>
          <w:lang w:val="pt-PT"/>
        </w:rPr>
      </w:pPr>
      <w:bookmarkStart w:id="1976" w:name="_Toc516848807"/>
      <w:bookmarkStart w:id="1977" w:name="_Toc517466458"/>
      <w:bookmarkStart w:id="1978" w:name="_Toc517701556"/>
      <w:r w:rsidRPr="00484455">
        <w:rPr>
          <w:rFonts w:cs="Times New Roman"/>
          <w:lang w:val="pt-PT"/>
        </w:rPr>
        <w:t>Análise de Requisitos</w:t>
      </w:r>
      <w:bookmarkEnd w:id="1976"/>
      <w:bookmarkEnd w:id="1977"/>
      <w:bookmarkEnd w:id="1978"/>
    </w:p>
    <w:p w14:paraId="474AC5DF" w14:textId="77777777" w:rsidR="007350D9" w:rsidRPr="00484455" w:rsidRDefault="007350D9" w:rsidP="007350D9">
      <w:pPr>
        <w:pStyle w:val="ThesisBodyText"/>
        <w:rPr>
          <w:lang w:val="pt-PT"/>
        </w:rPr>
      </w:pPr>
      <w:r w:rsidRPr="00484455">
        <w:rPr>
          <w:lang w:val="pt-PT"/>
        </w:rPr>
        <w:t>Os requisitos necessários para o desenvolvimento do programa foram os seguintes:</w:t>
      </w:r>
    </w:p>
    <w:p w14:paraId="1A95E1C4" w14:textId="77777777" w:rsidR="007350D9" w:rsidRPr="00484455" w:rsidRDefault="007350D9" w:rsidP="007350D9">
      <w:pPr>
        <w:pStyle w:val="ThesisBodyText"/>
        <w:numPr>
          <w:ilvl w:val="0"/>
          <w:numId w:val="19"/>
        </w:numPr>
        <w:spacing w:after="0"/>
        <w:rPr>
          <w:lang w:val="pt-PT"/>
        </w:rPr>
      </w:pPr>
      <w:r w:rsidRPr="00484455">
        <w:rPr>
          <w:lang w:val="pt-PT"/>
        </w:rPr>
        <w:t>Leitura de problemas a partir de ficheiros de texto;</w:t>
      </w:r>
    </w:p>
    <w:p w14:paraId="0302E94F" w14:textId="77777777" w:rsidR="007350D9" w:rsidRPr="00484455" w:rsidRDefault="007350D9" w:rsidP="007350D9">
      <w:pPr>
        <w:pStyle w:val="ThesisBodyText"/>
        <w:numPr>
          <w:ilvl w:val="0"/>
          <w:numId w:val="19"/>
        </w:numPr>
        <w:spacing w:after="0"/>
        <w:rPr>
          <w:lang w:val="pt-PT"/>
        </w:rPr>
      </w:pPr>
      <w:r w:rsidRPr="00484455">
        <w:rPr>
          <w:lang w:val="pt-PT"/>
        </w:rPr>
        <w:t>Criação de um conjunto de soluções para o problema;</w:t>
      </w:r>
    </w:p>
    <w:p w14:paraId="21BD2BA8" w14:textId="5900BA49" w:rsidR="007350D9" w:rsidRPr="00484455" w:rsidRDefault="007350D9" w:rsidP="007350D9">
      <w:pPr>
        <w:pStyle w:val="ThesisBodyText"/>
        <w:numPr>
          <w:ilvl w:val="0"/>
          <w:numId w:val="19"/>
        </w:numPr>
        <w:spacing w:after="0"/>
        <w:rPr>
          <w:lang w:val="pt-PT"/>
        </w:rPr>
      </w:pPr>
      <w:r w:rsidRPr="00484455">
        <w:rPr>
          <w:lang w:val="pt-PT"/>
        </w:rPr>
        <w:t xml:space="preserve">Melhoraria das soluções propostas com </w:t>
      </w:r>
      <w:del w:id="1979" w:author="The Law" w:date="2018-06-25T14:10:00Z">
        <w:r w:rsidRPr="00484455" w:rsidDel="006862B7">
          <w:rPr>
            <w:lang w:val="pt-PT"/>
          </w:rPr>
          <w:delText>pelo menos dois</w:delText>
        </w:r>
      </w:del>
      <w:ins w:id="1980" w:author="The Law" w:date="2018-06-25T14:10:00Z">
        <w:r w:rsidR="006862B7">
          <w:rPr>
            <w:lang w:val="pt-PT"/>
          </w:rPr>
          <w:t>um</w:t>
        </w:r>
      </w:ins>
      <w:r w:rsidRPr="00484455">
        <w:rPr>
          <w:lang w:val="pt-PT"/>
        </w:rPr>
        <w:t xml:space="preserve"> algoritmo</w:t>
      </w:r>
      <w:del w:id="1981" w:author="The Law" w:date="2018-06-25T14:10:00Z">
        <w:r w:rsidRPr="00484455" w:rsidDel="006862B7">
          <w:rPr>
            <w:lang w:val="pt-PT"/>
          </w:rPr>
          <w:delText>s</w:delText>
        </w:r>
      </w:del>
      <w:r w:rsidRPr="00484455">
        <w:rPr>
          <w:lang w:val="pt-PT"/>
        </w:rPr>
        <w:t xml:space="preserve"> evolutivo</w:t>
      </w:r>
      <w:del w:id="1982" w:author="The Law" w:date="2018-06-25T14:10:00Z">
        <w:r w:rsidRPr="00484455" w:rsidDel="006862B7">
          <w:rPr>
            <w:lang w:val="pt-PT"/>
          </w:rPr>
          <w:delText>s</w:delText>
        </w:r>
      </w:del>
      <w:r w:rsidRPr="00484455">
        <w:rPr>
          <w:lang w:val="pt-PT"/>
        </w:rPr>
        <w:t>;</w:t>
      </w:r>
    </w:p>
    <w:p w14:paraId="71408919" w14:textId="0BF76162" w:rsidR="007350D9" w:rsidRDefault="007350D9" w:rsidP="007350D9">
      <w:pPr>
        <w:pStyle w:val="ThesisBodyText"/>
        <w:numPr>
          <w:ilvl w:val="0"/>
          <w:numId w:val="19"/>
        </w:numPr>
        <w:spacing w:after="0"/>
        <w:rPr>
          <w:ins w:id="1983" w:author="The Law" w:date="2018-06-25T14:10:00Z"/>
          <w:lang w:val="pt-PT"/>
        </w:rPr>
      </w:pPr>
      <w:r w:rsidRPr="00484455">
        <w:rPr>
          <w:lang w:val="pt-PT"/>
        </w:rPr>
        <w:t>Observação da evolução das soluções em tempo real;</w:t>
      </w:r>
    </w:p>
    <w:p w14:paraId="2C5F9E6E" w14:textId="5EFE8D15" w:rsidR="006862B7" w:rsidRDefault="006862B7" w:rsidP="007350D9">
      <w:pPr>
        <w:pStyle w:val="ThesisBodyText"/>
        <w:numPr>
          <w:ilvl w:val="0"/>
          <w:numId w:val="19"/>
        </w:numPr>
        <w:spacing w:after="0"/>
        <w:rPr>
          <w:ins w:id="1984" w:author="The Law" w:date="2018-06-25T14:10:00Z"/>
          <w:lang w:val="pt-PT"/>
        </w:rPr>
      </w:pPr>
      <w:ins w:id="1985" w:author="The Law" w:date="2018-06-25T14:10:00Z">
        <w:r>
          <w:rPr>
            <w:lang w:val="pt-PT"/>
          </w:rPr>
          <w:t>Desenvolvimento de outro algoritmo evolutivo;</w:t>
        </w:r>
      </w:ins>
    </w:p>
    <w:p w14:paraId="66773817" w14:textId="4CEAE77C" w:rsidR="006862B7" w:rsidRPr="00484455" w:rsidRDefault="006862B7" w:rsidP="007350D9">
      <w:pPr>
        <w:pStyle w:val="ThesisBodyText"/>
        <w:numPr>
          <w:ilvl w:val="0"/>
          <w:numId w:val="19"/>
        </w:numPr>
        <w:spacing w:after="0"/>
        <w:rPr>
          <w:lang w:val="pt-PT"/>
        </w:rPr>
      </w:pPr>
      <w:ins w:id="1986" w:author="The Law" w:date="2018-06-25T14:10:00Z">
        <w:r>
          <w:rPr>
            <w:lang w:val="pt-PT"/>
          </w:rPr>
          <w:t>Desenvolvimento de dois algoritmos de SI;</w:t>
        </w:r>
      </w:ins>
    </w:p>
    <w:p w14:paraId="53D87659" w14:textId="6ABF68CB" w:rsidR="007350D9" w:rsidRDefault="007350D9" w:rsidP="007350D9">
      <w:pPr>
        <w:pStyle w:val="ThesisBodyText"/>
        <w:numPr>
          <w:ilvl w:val="0"/>
          <w:numId w:val="19"/>
        </w:numPr>
        <w:spacing w:after="0"/>
        <w:rPr>
          <w:ins w:id="1987" w:author="The Law" w:date="2018-06-25T14:10:00Z"/>
          <w:lang w:val="pt-PT"/>
        </w:rPr>
      </w:pPr>
      <w:r w:rsidRPr="00484455">
        <w:rPr>
          <w:lang w:val="pt-PT"/>
        </w:rPr>
        <w:t>Otimização do funcionamento dos algoritmos;</w:t>
      </w:r>
    </w:p>
    <w:p w14:paraId="4C243167" w14:textId="6373EFB4" w:rsidR="006862B7" w:rsidRPr="00484455" w:rsidRDefault="006862B7" w:rsidP="007350D9">
      <w:pPr>
        <w:pStyle w:val="ThesisBodyText"/>
        <w:numPr>
          <w:ilvl w:val="0"/>
          <w:numId w:val="19"/>
        </w:numPr>
        <w:spacing w:after="0"/>
        <w:rPr>
          <w:lang w:val="pt-PT"/>
        </w:rPr>
      </w:pPr>
      <w:ins w:id="1988" w:author="The Law" w:date="2018-06-25T14:11:00Z">
        <w:r>
          <w:rPr>
            <w:lang w:val="pt-PT"/>
          </w:rPr>
          <w:t>Obtenção de combinações ideais de parâmetros para os algoritmos;</w:t>
        </w:r>
      </w:ins>
    </w:p>
    <w:p w14:paraId="32410E52" w14:textId="59F97ED4" w:rsidR="007350D9" w:rsidRDefault="007350D9" w:rsidP="007350D9">
      <w:pPr>
        <w:pStyle w:val="ThesisBodyText"/>
        <w:numPr>
          <w:ilvl w:val="0"/>
          <w:numId w:val="19"/>
        </w:numPr>
        <w:spacing w:after="0"/>
        <w:rPr>
          <w:ins w:id="1989" w:author="The Law" w:date="2018-06-25T14:11:00Z"/>
          <w:lang w:val="pt-PT"/>
        </w:rPr>
      </w:pPr>
      <w:r w:rsidRPr="00484455">
        <w:rPr>
          <w:lang w:val="pt-PT"/>
        </w:rPr>
        <w:t>Resolução de múltiplos problemas em simultâneo;</w:t>
      </w:r>
    </w:p>
    <w:p w14:paraId="53836202" w14:textId="5432CEC2" w:rsidR="006862B7" w:rsidDel="006862B7" w:rsidRDefault="006862B7" w:rsidP="006862B7">
      <w:pPr>
        <w:pStyle w:val="ThesisBodyText"/>
        <w:numPr>
          <w:ilvl w:val="0"/>
          <w:numId w:val="19"/>
        </w:numPr>
        <w:spacing w:after="0"/>
        <w:rPr>
          <w:del w:id="1990" w:author="The Law" w:date="2018-06-25T14:11:00Z"/>
          <w:lang w:val="pt-PT"/>
        </w:rPr>
      </w:pPr>
      <w:moveToRangeStart w:id="1991" w:author="The Law" w:date="2018-06-25T14:11:00Z" w:name="move517699220"/>
      <w:moveTo w:id="1992" w:author="The Law" w:date="2018-06-25T14:11:00Z">
        <w:r w:rsidRPr="00E925AC">
          <w:rPr>
            <w:lang w:val="pt-PT"/>
          </w:rPr>
          <w:t>Registo de dados sobre as soluções para análise.</w:t>
        </w:r>
      </w:moveTo>
      <w:moveToRangeEnd w:id="1991"/>
    </w:p>
    <w:p w14:paraId="3C32CC22" w14:textId="77777777" w:rsidR="006862B7" w:rsidRPr="00484455" w:rsidRDefault="006862B7" w:rsidP="007350D9">
      <w:pPr>
        <w:pStyle w:val="ThesisBodyText"/>
        <w:numPr>
          <w:ilvl w:val="0"/>
          <w:numId w:val="19"/>
        </w:numPr>
        <w:spacing w:after="0"/>
        <w:rPr>
          <w:ins w:id="1993" w:author="The Law" w:date="2018-06-25T14:11:00Z"/>
          <w:lang w:val="pt-PT"/>
        </w:rPr>
      </w:pPr>
    </w:p>
    <w:p w14:paraId="04CF3F67" w14:textId="4130AA57" w:rsidR="007350D9" w:rsidRPr="006862B7" w:rsidDel="006862B7" w:rsidRDefault="007350D9">
      <w:pPr>
        <w:pStyle w:val="ThesisBodyText"/>
        <w:spacing w:after="0"/>
        <w:ind w:left="720"/>
        <w:rPr>
          <w:ins w:id="1994" w:author="Maninhas" w:date="2018-06-25T09:22:00Z"/>
          <w:moveFrom w:id="1995" w:author="The Law" w:date="2018-06-25T14:11:00Z"/>
          <w:lang w:val="pt-PT"/>
        </w:rPr>
        <w:pPrChange w:id="1996" w:author="The Law" w:date="2018-06-25T14:11:00Z">
          <w:pPr>
            <w:pStyle w:val="ThesisBodyText"/>
            <w:numPr>
              <w:numId w:val="19"/>
            </w:numPr>
            <w:spacing w:after="0"/>
            <w:ind w:left="720" w:hanging="360"/>
          </w:pPr>
        </w:pPrChange>
      </w:pPr>
      <w:moveFromRangeStart w:id="1997" w:author="The Law" w:date="2018-06-25T14:11:00Z" w:name="move517699220"/>
      <w:moveFrom w:id="1998" w:author="The Law" w:date="2018-06-25T14:11:00Z">
        <w:r w:rsidRPr="006862B7" w:rsidDel="006862B7">
          <w:rPr>
            <w:lang w:val="pt-PT"/>
          </w:rPr>
          <w:t>Registo de dados sobre as soluções para análise.</w:t>
        </w:r>
        <w:bookmarkStart w:id="1999" w:name="_Toc517701388"/>
        <w:bookmarkStart w:id="2000" w:name="_Toc517701557"/>
        <w:bookmarkEnd w:id="1999"/>
        <w:bookmarkEnd w:id="2000"/>
      </w:moveFrom>
    </w:p>
    <w:p w14:paraId="22E64A9C" w14:textId="77777777" w:rsidR="00B722EE" w:rsidRPr="006862B7" w:rsidDel="006862B7" w:rsidRDefault="00B722EE">
      <w:pPr>
        <w:pStyle w:val="ThesisBodyText"/>
        <w:spacing w:after="0"/>
        <w:ind w:left="720"/>
        <w:rPr>
          <w:ins w:id="2001" w:author="Maninhas" w:date="2018-06-25T09:22:00Z"/>
          <w:del w:id="2002" w:author="The Law" w:date="2018-06-25T14:11:00Z"/>
          <w:lang w:val="pt-PT"/>
        </w:rPr>
        <w:pPrChange w:id="2003" w:author="The Law" w:date="2018-06-25T14:11:00Z">
          <w:pPr>
            <w:pStyle w:val="ThesisBodyText"/>
            <w:numPr>
              <w:numId w:val="19"/>
            </w:numPr>
            <w:spacing w:after="0"/>
            <w:ind w:left="720" w:hanging="360"/>
          </w:pPr>
        </w:pPrChange>
      </w:pPr>
      <w:bookmarkStart w:id="2004" w:name="_Toc517701389"/>
      <w:bookmarkStart w:id="2005" w:name="_Toc517701558"/>
      <w:bookmarkEnd w:id="2004"/>
      <w:bookmarkEnd w:id="2005"/>
      <w:moveFromRangeEnd w:id="1997"/>
    </w:p>
    <w:p w14:paraId="77C915EA" w14:textId="71BFB177" w:rsidR="00B722EE" w:rsidRPr="006862B7" w:rsidDel="006862B7" w:rsidRDefault="00B722EE">
      <w:pPr>
        <w:pStyle w:val="ThesisBodyText"/>
        <w:spacing w:after="0"/>
        <w:ind w:left="720"/>
        <w:rPr>
          <w:ins w:id="2006" w:author="Maninhas" w:date="2018-06-25T09:22:00Z"/>
          <w:del w:id="2007" w:author="The Law" w:date="2018-06-25T14:09:00Z"/>
          <w:color w:val="FF0000"/>
          <w:lang w:val="pt-PT"/>
          <w:rPrChange w:id="2008" w:author="The Law" w:date="2018-06-25T14:11:00Z">
            <w:rPr>
              <w:ins w:id="2009" w:author="Maninhas" w:date="2018-06-25T09:22:00Z"/>
              <w:del w:id="2010" w:author="The Law" w:date="2018-06-25T14:09:00Z"/>
              <w:lang w:val="pt-PT"/>
            </w:rPr>
          </w:rPrChange>
        </w:rPr>
        <w:pPrChange w:id="2011" w:author="The Law" w:date="2018-06-25T14:11:00Z">
          <w:pPr>
            <w:pStyle w:val="ThesisBodyText"/>
            <w:numPr>
              <w:numId w:val="19"/>
            </w:numPr>
            <w:spacing w:after="0"/>
            <w:ind w:left="720" w:hanging="360"/>
          </w:pPr>
        </w:pPrChange>
      </w:pPr>
      <w:ins w:id="2012" w:author="Maninhas" w:date="2018-06-25T09:22:00Z">
        <w:del w:id="2013" w:author="The Law" w:date="2018-06-25T14:11:00Z">
          <w:r w:rsidRPr="006862B7" w:rsidDel="006862B7">
            <w:rPr>
              <w:color w:val="FF0000"/>
              <w:lang w:val="pt-PT"/>
              <w:rPrChange w:id="2014" w:author="The Law" w:date="2018-06-25T14:11:00Z">
                <w:rPr>
                  <w:lang w:val="pt-PT"/>
                </w:rPr>
              </w:rPrChange>
            </w:rPr>
            <w:delText>Falta tabela mais detalhada com todos os requisitos</w:delText>
          </w:r>
        </w:del>
        <w:bookmarkStart w:id="2015" w:name="_Toc517701390"/>
        <w:bookmarkStart w:id="2016" w:name="_Toc517701559"/>
        <w:bookmarkEnd w:id="2015"/>
        <w:bookmarkEnd w:id="2016"/>
      </w:ins>
    </w:p>
    <w:p w14:paraId="791B358B" w14:textId="0F6F92BD" w:rsidR="00B722EE" w:rsidRPr="00B722EE" w:rsidDel="006862B7" w:rsidRDefault="00B722EE">
      <w:pPr>
        <w:pStyle w:val="ThesisBodyText"/>
        <w:spacing w:after="0"/>
        <w:ind w:left="720"/>
        <w:rPr>
          <w:del w:id="2017" w:author="The Law" w:date="2018-06-25T14:11:00Z"/>
          <w:color w:val="FF0000"/>
          <w:lang w:val="pt-PT"/>
          <w:rPrChange w:id="2018" w:author="Maninhas" w:date="2018-06-25T09:23:00Z">
            <w:rPr>
              <w:del w:id="2019" w:author="The Law" w:date="2018-06-25T14:11:00Z"/>
              <w:lang w:val="pt-PT"/>
            </w:rPr>
          </w:rPrChange>
        </w:rPr>
        <w:pPrChange w:id="2020" w:author="The Law" w:date="2018-06-25T14:11:00Z">
          <w:pPr>
            <w:pStyle w:val="ThesisBodyText"/>
            <w:numPr>
              <w:numId w:val="19"/>
            </w:numPr>
            <w:spacing w:after="0"/>
            <w:ind w:left="720" w:hanging="360"/>
          </w:pPr>
        </w:pPrChange>
      </w:pPr>
      <w:bookmarkStart w:id="2021" w:name="_Toc517701391"/>
      <w:bookmarkStart w:id="2022" w:name="_Toc517701560"/>
      <w:bookmarkEnd w:id="2021"/>
      <w:bookmarkEnd w:id="2022"/>
    </w:p>
    <w:p w14:paraId="1DBFFD34" w14:textId="77777777" w:rsidR="007350D9" w:rsidRPr="00484455" w:rsidRDefault="007350D9" w:rsidP="007350D9">
      <w:pPr>
        <w:pStyle w:val="ThesisHeading2numbered"/>
        <w:numPr>
          <w:ilvl w:val="1"/>
          <w:numId w:val="9"/>
        </w:numPr>
        <w:rPr>
          <w:rFonts w:cs="Times New Roman"/>
          <w:lang w:val="pt-PT"/>
        </w:rPr>
      </w:pPr>
      <w:bookmarkStart w:id="2023" w:name="_Toc516848808"/>
      <w:bookmarkStart w:id="2024" w:name="_Toc517466459"/>
      <w:bookmarkStart w:id="2025" w:name="_Toc517701561"/>
      <w:r w:rsidRPr="00484455">
        <w:rPr>
          <w:rFonts w:cs="Times New Roman"/>
          <w:lang w:val="pt-PT"/>
        </w:rPr>
        <w:t>Metodologia</w:t>
      </w:r>
      <w:bookmarkEnd w:id="2023"/>
      <w:bookmarkEnd w:id="2024"/>
      <w:bookmarkEnd w:id="2025"/>
    </w:p>
    <w:p w14:paraId="696182DD" w14:textId="58BF2147" w:rsidR="007350D9" w:rsidRPr="00484455" w:rsidRDefault="007350D9" w:rsidP="007350D9">
      <w:pPr>
        <w:pStyle w:val="ThesisBodyText"/>
        <w:rPr>
          <w:lang w:val="pt-PT"/>
        </w:rPr>
      </w:pPr>
      <w:r w:rsidRPr="00484455">
        <w:rPr>
          <w:lang w:val="pt-PT"/>
        </w:rPr>
        <w:t>A metodologia adotada no desenvolvimento deste projeto foi a de “desenvolvimento iterativo e incremental”</w:t>
      </w:r>
      <w:ins w:id="2026" w:author="Rodrigo" w:date="2018-06-25T16:12:00Z">
        <w:r w:rsidR="00860F9A">
          <w:rPr>
            <w:lang w:val="pt-PT"/>
          </w:rPr>
          <w:t xml:space="preserve"> (figura 15)</w:t>
        </w:r>
      </w:ins>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Pr>
          <w:lang w:val="pt-PT"/>
        </w:rPr>
        <w:t xml:space="preserve"> e testada a sua integração com as funcionalidades existentes</w:t>
      </w:r>
      <w:r w:rsidRPr="00484455">
        <w:rPr>
          <w:lang w:val="pt-PT"/>
        </w:rPr>
        <w:t xml:space="preserve">. </w:t>
      </w:r>
    </w:p>
    <w:p w14:paraId="5CE6435B" w14:textId="77777777" w:rsidR="007350D9" w:rsidRPr="00484455" w:rsidRDefault="007350D9" w:rsidP="007350D9">
      <w:pPr>
        <w:jc w:val="center"/>
        <w:rPr>
          <w:lang w:val="pt-PT"/>
        </w:rPr>
      </w:pPr>
      <w:bookmarkStart w:id="2027" w:name="_Toc516848809"/>
      <w:r w:rsidRPr="00484455">
        <w:rPr>
          <w:noProof/>
          <w:lang w:val="pt-PT" w:eastAsia="pt-PT"/>
        </w:rPr>
        <w:lastRenderedPageBreak/>
        <w:drawing>
          <wp:inline distT="0" distB="0" distL="0" distR="0" wp14:anchorId="662AAC8A" wp14:editId="0E2A1270">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5">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08B2E98E" w14:textId="272E3A81" w:rsidR="007350D9" w:rsidRPr="00484455" w:rsidRDefault="007350D9" w:rsidP="007350D9">
      <w:pPr>
        <w:pStyle w:val="Legenda"/>
        <w:jc w:val="center"/>
        <w:rPr>
          <w:noProof/>
          <w:sz w:val="24"/>
          <w:lang w:val="pt-PT"/>
        </w:rPr>
      </w:pPr>
      <w:bookmarkStart w:id="2028" w:name="_Toc516848031"/>
      <w:bookmarkStart w:id="2029" w:name="_Toc516861412"/>
      <w:bookmarkStart w:id="2030" w:name="_Toc517386054"/>
      <w:bookmarkStart w:id="2031" w:name="_Toc517386607"/>
      <w:bookmarkStart w:id="2032" w:name="_Toc51770142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033" w:author="The Law" w:date="2018-06-25T14:46:00Z">
        <w:r w:rsidR="002F38F4">
          <w:rPr>
            <w:noProof/>
            <w:lang w:val="pt-PT"/>
          </w:rPr>
          <w:t>15</w:t>
        </w:r>
      </w:ins>
      <w:del w:id="2034" w:author="The Law" w:date="2018-06-25T14:08:00Z">
        <w:r w:rsidRPr="00484455" w:rsidDel="006862B7">
          <w:rPr>
            <w:noProof/>
            <w:lang w:val="pt-PT"/>
          </w:rPr>
          <w:delText>9</w:delText>
        </w:r>
      </w:del>
      <w:r w:rsidRPr="00484455">
        <w:rPr>
          <w:lang w:val="pt-PT"/>
        </w:rPr>
        <w:fldChar w:fldCharType="end"/>
      </w:r>
      <w:r w:rsidRPr="00484455">
        <w:rPr>
          <w:lang w:val="pt-PT"/>
        </w:rPr>
        <w:t xml:space="preserve"> - Desenvolvimento Iterativo e </w:t>
      </w:r>
      <w:commentRangeStart w:id="2035"/>
      <w:r w:rsidRPr="00484455">
        <w:rPr>
          <w:lang w:val="pt-PT"/>
        </w:rPr>
        <w:t>Incremental</w:t>
      </w:r>
      <w:bookmarkEnd w:id="2028"/>
      <w:bookmarkEnd w:id="2029"/>
      <w:bookmarkEnd w:id="2030"/>
      <w:bookmarkEnd w:id="2031"/>
      <w:commentRangeEnd w:id="2035"/>
      <w:r w:rsidR="00B722EE">
        <w:rPr>
          <w:rStyle w:val="Refdecomentrio"/>
          <w:rFonts w:asciiTheme="minorHAnsi" w:hAnsiTheme="minorHAnsi"/>
          <w:b w:val="0"/>
          <w:bCs w:val="0"/>
          <w:color w:val="auto"/>
        </w:rPr>
        <w:commentReference w:id="2035"/>
      </w:r>
      <w:bookmarkEnd w:id="2032"/>
      <w:ins w:id="2036" w:author="Rodrigo" w:date="2018-06-25T15:19:00Z">
        <w:r w:rsidR="00993BC0">
          <w:rPr>
            <w:lang w:val="pt-PT"/>
          </w:rPr>
          <w:t xml:space="preserve"> </w:t>
        </w:r>
      </w:ins>
      <w:customXmlInsRangeStart w:id="2037" w:author="Rodrigo" w:date="2018-06-25T15:19:00Z"/>
      <w:sdt>
        <w:sdtPr>
          <w:rPr>
            <w:lang w:val="pt-PT"/>
          </w:rPr>
          <w:id w:val="-2087902507"/>
          <w:citation/>
        </w:sdtPr>
        <w:sdtEndPr/>
        <w:sdtContent>
          <w:customXmlInsRangeEnd w:id="2037"/>
          <w:ins w:id="2038" w:author="Rodrigo" w:date="2018-06-25T15:19:00Z">
            <w:r w:rsidR="00993BC0">
              <w:rPr>
                <w:lang w:val="pt-PT"/>
              </w:rPr>
              <w:fldChar w:fldCharType="begin"/>
            </w:r>
            <w:r w:rsidR="00993BC0" w:rsidRPr="00993BC0">
              <w:rPr>
                <w:lang w:val="pt-PT"/>
                <w:rPrChange w:id="2039" w:author="Rodrigo" w:date="2018-06-25T15:19:00Z">
                  <w:rPr>
                    <w:lang w:val="en-US"/>
                  </w:rPr>
                </w:rPrChange>
              </w:rPr>
              <w:instrText xml:space="preserve"> CITATION Boy15 \l 1033 </w:instrText>
            </w:r>
          </w:ins>
          <w:r w:rsidR="00993BC0">
            <w:rPr>
              <w:lang w:val="pt-PT"/>
            </w:rPr>
            <w:fldChar w:fldCharType="separate"/>
          </w:r>
          <w:r w:rsidR="006A5EBF" w:rsidRPr="006A5EBF">
            <w:rPr>
              <w:noProof/>
              <w:lang w:val="pt-PT"/>
            </w:rPr>
            <w:t>[5]</w:t>
          </w:r>
          <w:ins w:id="2040" w:author="Rodrigo" w:date="2018-06-25T15:19:00Z">
            <w:r w:rsidR="00993BC0">
              <w:rPr>
                <w:lang w:val="pt-PT"/>
              </w:rPr>
              <w:fldChar w:fldCharType="end"/>
            </w:r>
          </w:ins>
          <w:customXmlInsRangeStart w:id="2041" w:author="Rodrigo" w:date="2018-06-25T15:19:00Z"/>
        </w:sdtContent>
      </w:sdt>
      <w:customXmlInsRangeEnd w:id="2041"/>
    </w:p>
    <w:p w14:paraId="52B6AADA" w14:textId="77777777" w:rsidR="007350D9" w:rsidRPr="00484455" w:rsidRDefault="007350D9" w:rsidP="007350D9">
      <w:pPr>
        <w:pStyle w:val="ThesisHeading3numbered"/>
        <w:rPr>
          <w:lang w:val="pt-PT"/>
        </w:rPr>
      </w:pPr>
      <w:r w:rsidRPr="00484455">
        <w:rPr>
          <w:lang w:val="pt-PT"/>
        </w:rPr>
        <w:t xml:space="preserve"> Diferentes Etapas de Desenvolvimento</w:t>
      </w:r>
      <w:bookmarkEnd w:id="2027"/>
    </w:p>
    <w:p w14:paraId="44C544DD" w14:textId="12440FEA" w:rsidR="007350D9" w:rsidRDefault="007350D9" w:rsidP="007350D9">
      <w:pPr>
        <w:pStyle w:val="ThesisBodyText"/>
        <w:rPr>
          <w:ins w:id="2042" w:author="The Law" w:date="2018-06-25T14:23:00Z"/>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B722EE">
        <w:rPr>
          <w:i/>
          <w:lang w:val="pt-PT"/>
          <w:rPrChange w:id="2043" w:author="Maninhas" w:date="2018-06-25T09:24:00Z">
            <w:rPr>
              <w:lang w:val="pt-PT"/>
            </w:rPr>
          </w:rPrChange>
        </w:rPr>
        <w:t>Custom Algorithm</w:t>
      </w:r>
      <w:r w:rsidRPr="00484455">
        <w:rPr>
          <w:lang w:val="pt-PT"/>
        </w:rPr>
        <w:t xml:space="preserve">),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591A4CF8" w14:textId="73BC1E32" w:rsidR="00483B75" w:rsidRPr="00484455" w:rsidDel="00483B75" w:rsidRDefault="00483B75">
      <w:pPr>
        <w:pStyle w:val="Legenda"/>
        <w:spacing w:line="240" w:lineRule="auto"/>
        <w:jc w:val="center"/>
        <w:rPr>
          <w:del w:id="2044" w:author="The Law" w:date="2018-06-25T14:23:00Z"/>
          <w:moveTo w:id="2045" w:author="The Law" w:date="2018-06-25T14:23:00Z"/>
          <w:lang w:val="pt-PT"/>
        </w:rPr>
        <w:pPrChange w:id="2046" w:author="The Law" w:date="2018-06-25T14:23:00Z">
          <w:pPr>
            <w:pStyle w:val="Legenda"/>
            <w:jc w:val="center"/>
          </w:pPr>
        </w:pPrChange>
      </w:pPr>
      <w:bookmarkStart w:id="2047" w:name="_Toc517701581"/>
      <w:moveToRangeStart w:id="2048" w:author="The Law" w:date="2018-06-25T14:23:00Z" w:name="move517699960"/>
      <w:moveTo w:id="2049" w:author="The Law" w:date="2018-06-25T14:23: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050" w:author="The Law" w:date="2018-06-25T14:47:00Z">
        <w:r w:rsidR="00EA5978">
          <w:rPr>
            <w:noProof/>
            <w:lang w:val="pt-PT"/>
          </w:rPr>
          <w:t>1</w:t>
        </w:r>
      </w:ins>
      <w:moveTo w:id="2051" w:author="The Law" w:date="2018-06-25T14:23:00Z">
        <w:r w:rsidRPr="00484455">
          <w:rPr>
            <w:lang w:val="pt-PT"/>
          </w:rPr>
          <w:fldChar w:fldCharType="end"/>
        </w:r>
        <w:r w:rsidRPr="00484455">
          <w:rPr>
            <w:lang w:val="pt-PT"/>
          </w:rPr>
          <w:t xml:space="preserve"> – Primeiro conjunto de semanas de desenvolvimento</w:t>
        </w:r>
        <w:bookmarkEnd w:id="2047"/>
      </w:moveTo>
    </w:p>
    <w:moveToRangeEnd w:id="2048"/>
    <w:p w14:paraId="582330F7" w14:textId="77777777" w:rsidR="00483B75" w:rsidRPr="00484455" w:rsidRDefault="00483B75">
      <w:pPr>
        <w:pStyle w:val="Legenda"/>
        <w:spacing w:line="240" w:lineRule="auto"/>
        <w:jc w:val="center"/>
        <w:rPr>
          <w:lang w:val="pt-PT"/>
        </w:rPr>
        <w:pPrChange w:id="2052" w:author="The Law" w:date="2018-06-25T14:23:00Z">
          <w:pPr>
            <w:pStyle w:val="ThesisBodyText"/>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7F81E359"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EF99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8E7F9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64C90E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225F865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5B1C00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F2183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53C4316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8A700F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29DC324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7350D9" w:rsidRPr="00484455" w14:paraId="3458D1F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4FBB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38797001" w14:textId="77777777" w:rsidR="007350D9" w:rsidRPr="00484455" w:rsidRDefault="007350D9" w:rsidP="00A37B06">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CAA3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9E542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B45BA9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D15198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D818A5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A40E5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9C6A29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C505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E7C2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C680FD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F33C61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43B2F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3611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44EFE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0B3757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FAD165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3ED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BEF2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1D8E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2A2143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9193C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383C83F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49E878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0C0EF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4C01F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98350E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C3646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5EC7BA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17F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54092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481BE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E63BFC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C0A17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7FFE1A5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45F8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1606E7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4B7B93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44584D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F4490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746DD92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53013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7050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FCA71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79469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B95987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0630D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98CA9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F742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AB1E1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653130F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317C3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76C1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E4EAE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14326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0DF545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2B378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A155540"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66EF2E0B" w14:textId="22F0FDC4" w:rsidR="007350D9" w:rsidRPr="00484455" w:rsidDel="00483B75" w:rsidRDefault="007350D9" w:rsidP="007350D9">
      <w:pPr>
        <w:pStyle w:val="Legenda"/>
        <w:jc w:val="center"/>
        <w:rPr>
          <w:moveFrom w:id="2053" w:author="The Law" w:date="2018-06-25T14:23:00Z"/>
          <w:lang w:val="pt-PT"/>
        </w:rPr>
      </w:pPr>
      <w:moveFromRangeStart w:id="2054" w:author="The Law" w:date="2018-06-25T14:23:00Z" w:name="move517699960"/>
      <w:moveFrom w:id="2055" w:author="The Law" w:date="2018-06-25T14:23:00Z">
        <w:r w:rsidRPr="00484455" w:rsidDel="00483B75">
          <w:rPr>
            <w:lang w:val="pt-PT"/>
          </w:rPr>
          <w:t xml:space="preserve">Tabela </w:t>
        </w:r>
        <w:r w:rsidRPr="00484455" w:rsidDel="00483B75">
          <w:rPr>
            <w:lang w:val="pt-PT"/>
          </w:rPr>
          <w:fldChar w:fldCharType="begin"/>
        </w:r>
        <w:r w:rsidRPr="00484455" w:rsidDel="00483B75">
          <w:rPr>
            <w:lang w:val="pt-PT"/>
          </w:rPr>
          <w:instrText xml:space="preserve"> SEQ Tabela \* ARABIC </w:instrText>
        </w:r>
        <w:r w:rsidRPr="00484455" w:rsidDel="00483B75">
          <w:rPr>
            <w:lang w:val="pt-PT"/>
          </w:rPr>
          <w:fldChar w:fldCharType="separate"/>
        </w:r>
        <w:r w:rsidR="006862B7" w:rsidDel="00483B75">
          <w:rPr>
            <w:noProof/>
            <w:lang w:val="pt-PT"/>
          </w:rPr>
          <w:t>1</w:t>
        </w:r>
        <w:r w:rsidRPr="00484455" w:rsidDel="00483B75">
          <w:rPr>
            <w:lang w:val="pt-PT"/>
          </w:rPr>
          <w:fldChar w:fldCharType="end"/>
        </w:r>
        <w:r w:rsidRPr="00484455" w:rsidDel="00483B75">
          <w:rPr>
            <w:lang w:val="pt-PT"/>
          </w:rPr>
          <w:t xml:space="preserve"> – Primeiro conjunto de semanas de desenvolvimento</w:t>
        </w:r>
      </w:moveFrom>
    </w:p>
    <w:moveFromRangeEnd w:id="2054"/>
    <w:p w14:paraId="00C63C0F" w14:textId="77777777" w:rsidR="007350D9" w:rsidRPr="00484455" w:rsidRDefault="007350D9" w:rsidP="007350D9">
      <w:pPr>
        <w:rPr>
          <w:lang w:val="pt-PT"/>
        </w:rPr>
      </w:pPr>
    </w:p>
    <w:p w14:paraId="4FFAB9AE" w14:textId="1A0D6B37" w:rsidR="007350D9" w:rsidRDefault="007350D9" w:rsidP="007350D9">
      <w:pPr>
        <w:rPr>
          <w:ins w:id="2056" w:author="The Law" w:date="2018-06-25T14:24:00Z"/>
          <w:lang w:val="pt-PT"/>
        </w:rPr>
      </w:pPr>
    </w:p>
    <w:p w14:paraId="0FD6DB40" w14:textId="1F96D316" w:rsidR="00483B75" w:rsidRDefault="00483B75" w:rsidP="007350D9">
      <w:pPr>
        <w:rPr>
          <w:ins w:id="2057" w:author="The Law" w:date="2018-06-25T14:24:00Z"/>
          <w:lang w:val="pt-PT"/>
        </w:rPr>
      </w:pPr>
    </w:p>
    <w:p w14:paraId="665C7FD9" w14:textId="3F37D463" w:rsidR="00483B75" w:rsidRPr="00484455" w:rsidDel="00483B75" w:rsidRDefault="00483B75">
      <w:pPr>
        <w:pStyle w:val="Legenda"/>
        <w:spacing w:line="240" w:lineRule="auto"/>
        <w:jc w:val="center"/>
        <w:rPr>
          <w:del w:id="2058" w:author="The Law" w:date="2018-06-25T14:24:00Z"/>
          <w:moveTo w:id="2059" w:author="The Law" w:date="2018-06-25T14:24:00Z"/>
          <w:lang w:val="pt-PT"/>
        </w:rPr>
        <w:pPrChange w:id="2060" w:author="The Law" w:date="2018-06-25T14:24:00Z">
          <w:pPr>
            <w:pStyle w:val="Legenda"/>
          </w:pPr>
        </w:pPrChange>
      </w:pPr>
      <w:bookmarkStart w:id="2061" w:name="_Toc517701582"/>
      <w:moveToRangeStart w:id="2062" w:author="The Law" w:date="2018-06-25T14:24:00Z" w:name="move517699977"/>
      <w:moveTo w:id="2063" w:author="The Law" w:date="2018-06-25T14:24: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064" w:author="The Law" w:date="2018-06-25T14:46:00Z">
        <w:r w:rsidR="002F38F4">
          <w:rPr>
            <w:noProof/>
            <w:lang w:val="pt-PT"/>
          </w:rPr>
          <w:t>2</w:t>
        </w:r>
      </w:ins>
      <w:moveTo w:id="2065" w:author="The Law" w:date="2018-06-25T14:24:00Z">
        <w:r w:rsidRPr="00484455">
          <w:rPr>
            <w:lang w:val="pt-PT"/>
          </w:rPr>
          <w:fldChar w:fldCharType="end"/>
        </w:r>
        <w:r w:rsidRPr="00484455">
          <w:rPr>
            <w:lang w:val="pt-PT"/>
          </w:rPr>
          <w:t xml:space="preserve"> - Segundo conjunto de semanas de desenvolvimento</w:t>
        </w:r>
        <w:bookmarkEnd w:id="2061"/>
      </w:moveTo>
    </w:p>
    <w:moveToRangeEnd w:id="2062"/>
    <w:p w14:paraId="782CB65A" w14:textId="77777777" w:rsidR="00483B75" w:rsidRPr="00484455" w:rsidRDefault="00483B75">
      <w:pPr>
        <w:pStyle w:val="Legenda"/>
        <w:spacing w:line="240" w:lineRule="auto"/>
        <w:jc w:val="center"/>
        <w:rPr>
          <w:lang w:val="pt-PT"/>
        </w:rPr>
        <w:pPrChange w:id="2066" w:author="The Law" w:date="2018-06-25T14:24:00Z">
          <w:pPr/>
        </w:pPrChange>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14:paraId="538D48E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B22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2D3B85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F6CFC3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315EE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2B7065F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2056A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74C48D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3803B2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596A06A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7350D9" w:rsidRPr="00484455" w14:paraId="3F9486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E3357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42C1294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58ED7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999FCC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83AB1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D46BB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9C1DB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92CE53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A61A8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0CA5D7D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FED3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0B55869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1943F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351574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8D7AF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B3E0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7BD341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851C2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D95889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1C9A69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155C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635CFA7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024BA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01E038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79A6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F000B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D578E5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2FDA6F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7FAD3C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37B7F7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AC5C4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4015F7C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5D0A2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F434D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9B347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39248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A3A503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A232DD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2A324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736D182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7A4A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73B49BF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CFCAE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28A9373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7EB85E0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01FCD2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B15A82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8DFF50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2C7BB6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14:paraId="21DBB81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B45C5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7EA649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C5C17D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40C72E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6CA08D7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65FD2A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0520B14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23DA02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2135A3DA" w14:textId="77777777" w:rsidR="007350D9" w:rsidRPr="00484455" w:rsidRDefault="007350D9" w:rsidP="00A37B06">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5311DCD" w14:textId="5AFC3F18" w:rsidR="007350D9" w:rsidRPr="00484455" w:rsidDel="00483B75" w:rsidRDefault="007350D9" w:rsidP="007350D9">
      <w:pPr>
        <w:pStyle w:val="Legenda"/>
        <w:rPr>
          <w:moveFrom w:id="2067" w:author="The Law" w:date="2018-06-25T14:24:00Z"/>
          <w:lang w:val="pt-PT"/>
        </w:rPr>
      </w:pPr>
      <w:moveFromRangeStart w:id="2068" w:author="The Law" w:date="2018-06-25T14:24:00Z" w:name="move517699977"/>
      <w:moveFrom w:id="2069" w:author="The Law" w:date="2018-06-25T14:24:00Z">
        <w:r w:rsidRPr="00484455" w:rsidDel="00483B75">
          <w:rPr>
            <w:lang w:val="pt-PT"/>
          </w:rPr>
          <w:t xml:space="preserve">Tabela </w:t>
        </w:r>
        <w:r w:rsidRPr="00484455" w:rsidDel="00483B75">
          <w:rPr>
            <w:lang w:val="pt-PT"/>
          </w:rPr>
          <w:fldChar w:fldCharType="begin"/>
        </w:r>
        <w:r w:rsidRPr="00484455" w:rsidDel="00483B75">
          <w:rPr>
            <w:lang w:val="pt-PT"/>
          </w:rPr>
          <w:instrText xml:space="preserve"> SEQ Tabela \* ARABIC </w:instrText>
        </w:r>
        <w:r w:rsidRPr="00484455" w:rsidDel="00483B75">
          <w:rPr>
            <w:lang w:val="pt-PT"/>
          </w:rPr>
          <w:fldChar w:fldCharType="separate"/>
        </w:r>
        <w:r w:rsidR="006862B7" w:rsidDel="00483B75">
          <w:rPr>
            <w:noProof/>
            <w:lang w:val="pt-PT"/>
          </w:rPr>
          <w:t>2</w:t>
        </w:r>
        <w:r w:rsidRPr="00484455" w:rsidDel="00483B75">
          <w:rPr>
            <w:lang w:val="pt-PT"/>
          </w:rPr>
          <w:fldChar w:fldCharType="end"/>
        </w:r>
        <w:r w:rsidRPr="00484455" w:rsidDel="00483B75">
          <w:rPr>
            <w:lang w:val="pt-PT"/>
          </w:rPr>
          <w:t xml:space="preserve"> - Segundo conjunto de semanas de desenvolvimento</w:t>
        </w:r>
      </w:moveFrom>
    </w:p>
    <w:p w14:paraId="4850E8BC" w14:textId="77777777" w:rsidR="007350D9" w:rsidRPr="00484455" w:rsidRDefault="007350D9" w:rsidP="007350D9">
      <w:pPr>
        <w:pStyle w:val="ThesisHeading3numbered"/>
        <w:rPr>
          <w:lang w:val="pt-PT"/>
        </w:rPr>
      </w:pPr>
      <w:bookmarkStart w:id="2070" w:name="_Toc516848810"/>
      <w:moveFromRangeEnd w:id="2068"/>
      <w:r w:rsidRPr="00484455">
        <w:rPr>
          <w:lang w:val="pt-PT"/>
        </w:rPr>
        <w:t>Metodologia de Testes</w:t>
      </w:r>
      <w:bookmarkEnd w:id="2070"/>
    </w:p>
    <w:p w14:paraId="62FD5507" w14:textId="77777777" w:rsidR="007350D9" w:rsidRPr="00484455" w:rsidRDefault="007350D9" w:rsidP="007350D9">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2BB3DA7E" w14:textId="77777777" w:rsidR="007350D9" w:rsidRPr="00484455" w:rsidRDefault="007350D9" w:rsidP="007350D9">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2DD1CB4C" w14:textId="77777777" w:rsidR="007350D9" w:rsidRPr="00484455" w:rsidRDefault="007350D9" w:rsidP="007350D9">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6470ECF0" w14:textId="77777777" w:rsidR="007350D9" w:rsidRPr="00484455" w:rsidRDefault="007350D9" w:rsidP="007350D9">
      <w:pPr>
        <w:pStyle w:val="ThesisHeading2numbered"/>
        <w:numPr>
          <w:ilvl w:val="1"/>
          <w:numId w:val="9"/>
        </w:numPr>
        <w:rPr>
          <w:rFonts w:cs="Times New Roman"/>
          <w:lang w:val="pt-PT"/>
        </w:rPr>
      </w:pPr>
      <w:bookmarkStart w:id="2071" w:name="_Toc516848823"/>
      <w:bookmarkStart w:id="2072" w:name="_Toc517466460"/>
      <w:bookmarkStart w:id="2073" w:name="_Toc517701562"/>
      <w:r w:rsidRPr="00484455">
        <w:rPr>
          <w:rFonts w:cs="Times New Roman"/>
          <w:lang w:val="pt-PT"/>
        </w:rPr>
        <w:t>Algoritmos</w:t>
      </w:r>
      <w:bookmarkEnd w:id="2071"/>
      <w:r w:rsidRPr="00484455">
        <w:rPr>
          <w:rFonts w:cs="Times New Roman"/>
          <w:lang w:val="pt-PT"/>
        </w:rPr>
        <w:t xml:space="preserve"> Evolutivos</w:t>
      </w:r>
      <w:bookmarkEnd w:id="2072"/>
      <w:bookmarkEnd w:id="2073"/>
    </w:p>
    <w:p w14:paraId="5B3E9438" w14:textId="77777777" w:rsidR="007350D9" w:rsidRPr="00484455" w:rsidRDefault="007350D9" w:rsidP="007350D9">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0AC90ACE" w14:textId="77777777" w:rsidR="007350D9" w:rsidRPr="00484455" w:rsidRDefault="007350D9" w:rsidP="007350D9">
      <w:pPr>
        <w:pStyle w:val="ThesisBodyText"/>
        <w:rPr>
          <w:lang w:val="pt-PT"/>
        </w:rPr>
      </w:pPr>
      <w:r w:rsidRPr="00484455">
        <w:rPr>
          <w:lang w:val="pt-PT"/>
        </w:rPr>
        <w:t xml:space="preserve">Todos os algoritmos são inicializados de forma diferente, mas o seu funcionamento principal passa pela execução da função </w:t>
      </w:r>
      <w:r w:rsidRPr="00B722EE">
        <w:rPr>
          <w:i/>
          <w:lang w:val="pt-PT"/>
          <w:rPrChange w:id="2074" w:author="Maninhas" w:date="2018-06-25T09:25:00Z">
            <w:rPr>
              <w:lang w:val="pt-PT"/>
            </w:rPr>
          </w:rPrChange>
        </w:rPr>
        <w:t>generateNewPopulation</w:t>
      </w:r>
      <w:r w:rsidRPr="00484455">
        <w:rPr>
          <w:lang w:val="pt-PT"/>
        </w:rPr>
        <w:t xml:space="preserve"> até chegar à geração final introduzida nos parâmetros (condição de término).</w:t>
      </w:r>
    </w:p>
    <w:p w14:paraId="5DB027DF" w14:textId="77777777" w:rsidR="007350D9" w:rsidRPr="00B722EE" w:rsidRDefault="007350D9" w:rsidP="007350D9">
      <w:pPr>
        <w:pStyle w:val="ThesisHeading3numbered"/>
        <w:rPr>
          <w:i/>
          <w:lang w:val="pt-PT"/>
          <w:rPrChange w:id="2075" w:author="Maninhas" w:date="2018-06-25T09:25:00Z">
            <w:rPr>
              <w:lang w:val="pt-PT"/>
            </w:rPr>
          </w:rPrChange>
        </w:rPr>
      </w:pPr>
      <w:bookmarkStart w:id="2076" w:name="_Toc516848824"/>
      <w:r w:rsidRPr="00B722EE">
        <w:rPr>
          <w:i/>
          <w:lang w:val="pt-PT"/>
          <w:rPrChange w:id="2077" w:author="Maninhas" w:date="2018-06-25T09:25:00Z">
            <w:rPr>
              <w:lang w:val="pt-PT"/>
            </w:rPr>
          </w:rPrChange>
        </w:rPr>
        <w:t>Custom Algorithm</w:t>
      </w:r>
      <w:bookmarkEnd w:id="2076"/>
    </w:p>
    <w:p w14:paraId="49F68834" w14:textId="77777777" w:rsidR="007350D9" w:rsidRPr="00484455" w:rsidRDefault="007350D9" w:rsidP="007350D9">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11D405D7" w14:textId="77777777" w:rsidR="007350D9" w:rsidRPr="00484455" w:rsidRDefault="007350D9" w:rsidP="007350D9">
      <w:pPr>
        <w:pStyle w:val="ThesisBodyText"/>
        <w:rPr>
          <w:lang w:val="pt-PT"/>
        </w:rPr>
      </w:pPr>
      <w:r w:rsidRPr="00484455">
        <w:rPr>
          <w:lang w:val="pt-PT"/>
        </w:rPr>
        <w:t>Os parâmetros mais relevantes para este algoritmo são:</w:t>
      </w:r>
    </w:p>
    <w:p w14:paraId="0DF0BF82" w14:textId="77777777" w:rsidR="007350D9" w:rsidRPr="00484455" w:rsidRDefault="007350D9" w:rsidP="007350D9">
      <w:pPr>
        <w:pStyle w:val="ThesisBodyText"/>
        <w:numPr>
          <w:ilvl w:val="0"/>
          <w:numId w:val="22"/>
        </w:numPr>
        <w:spacing w:line="240" w:lineRule="auto"/>
        <w:rPr>
          <w:lang w:val="pt-PT"/>
        </w:rPr>
      </w:pPr>
      <w:r w:rsidRPr="00484455">
        <w:rPr>
          <w:lang w:val="pt-PT"/>
        </w:rPr>
        <w:t>Elitismo</w:t>
      </w:r>
    </w:p>
    <w:p w14:paraId="67EF8CC1"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6BF7C098" w14:textId="77777777" w:rsidR="007350D9" w:rsidRPr="00484455" w:rsidRDefault="007350D9" w:rsidP="007350D9">
      <w:pPr>
        <w:pStyle w:val="ThesisBodyText"/>
        <w:rPr>
          <w:noProof/>
          <w:lang w:val="pt-PT"/>
        </w:rPr>
      </w:pPr>
      <w:r w:rsidRPr="00484455">
        <w:rPr>
          <w:lang w:val="pt-PT"/>
        </w:rPr>
        <w:lastRenderedPageBreak/>
        <w:t>O algoritmo funciona do seguinte modo:</w:t>
      </w:r>
      <w:r w:rsidRPr="00484455">
        <w:rPr>
          <w:noProof/>
          <w:lang w:val="pt-PT"/>
        </w:rPr>
        <w:t xml:space="preserve"> </w:t>
      </w:r>
    </w:p>
    <w:p w14:paraId="49192E1D" w14:textId="77777777" w:rsidR="00483B75" w:rsidRDefault="007350D9">
      <w:pPr>
        <w:pStyle w:val="ThesisBodyText"/>
        <w:keepNext/>
        <w:jc w:val="center"/>
        <w:rPr>
          <w:ins w:id="2078" w:author="The Law" w:date="2018-06-25T14:25:00Z"/>
        </w:rPr>
        <w:pPrChange w:id="2079" w:author="The Law" w:date="2018-06-25T14:25:00Z">
          <w:pPr>
            <w:pStyle w:val="ThesisBodyText"/>
            <w:jc w:val="center"/>
          </w:pPr>
        </w:pPrChange>
      </w:pPr>
      <w:r w:rsidRPr="00484455">
        <w:rPr>
          <w:noProof/>
          <w:lang w:val="pt-PT" w:eastAsia="pt-PT"/>
        </w:rPr>
        <mc:AlternateContent>
          <mc:Choice Requires="wps">
            <w:drawing>
              <wp:inline distT="0" distB="0" distL="0" distR="0" wp14:anchorId="7F12002A" wp14:editId="709D5546">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4740397C" w14:textId="77777777" w:rsidR="00D5641C" w:rsidRPr="00464F4A"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D5641C"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D5641C"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7F12002A" id="_x0000_s1028"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eVLA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37oXAgQSC6wPBGzFocxp7UkoUb7nbOORjzn&#10;7tsBrORMvzfUndVkOg07EZXpbJGSYq8txbUFjCConHvOBnHr4x4F3gzeUhcrFfl9zuScMo1upP28&#10;ZmE3rvXo9fwz2PwA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gYYeVLAIAAFQEAAAOAAAAAAAAAAAAAAAAAC4CAABkcnMv&#10;ZTJvRG9jLnhtbFBLAQItABQABgAIAAAAIQDwgTpf3QAAAAUBAAAPAAAAAAAAAAAAAAAAAIYEAABk&#10;cnMvZG93bnJldi54bWxQSwUGAAAAAAQABADzAAAAkAUAAAAA&#10;">
                <v:textbox>
                  <w:txbxContent>
                    <w:p w14:paraId="4740397C" w14:textId="77777777" w:rsidR="00D5641C" w:rsidRPr="00464F4A"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EA1A6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01027D9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5797C8FD" w14:textId="77777777" w:rsidR="00D5641C"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75067D48"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150123A0" w14:textId="77777777" w:rsidR="00D5641C"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67C07D53"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5E94CEF0"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DD3BBB6" w14:textId="77777777"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1AA48A6C" w14:textId="17A12E97" w:rsidR="007350D9" w:rsidRPr="00484455" w:rsidRDefault="00483B75">
      <w:pPr>
        <w:pStyle w:val="Legenda"/>
        <w:jc w:val="center"/>
        <w:rPr>
          <w:lang w:val="pt-PT"/>
        </w:rPr>
        <w:pPrChange w:id="2080" w:author="The Law" w:date="2018-06-25T14:25:00Z">
          <w:pPr>
            <w:pStyle w:val="ThesisBodyText"/>
            <w:jc w:val="center"/>
          </w:pPr>
        </w:pPrChange>
      </w:pPr>
      <w:ins w:id="2081" w:author="The Law" w:date="2018-06-25T14:25:00Z">
        <w:r>
          <w:t xml:space="preserve">Pseudo-código </w:t>
        </w:r>
        <w:r>
          <w:fldChar w:fldCharType="begin"/>
        </w:r>
        <w:r>
          <w:instrText xml:space="preserve"> SEQ Pseudo-código \* ARABIC </w:instrText>
        </w:r>
      </w:ins>
      <w:r>
        <w:fldChar w:fldCharType="separate"/>
      </w:r>
      <w:ins w:id="2082" w:author="The Law" w:date="2018-06-25T14:46:00Z">
        <w:r w:rsidR="002F38F4">
          <w:rPr>
            <w:noProof/>
          </w:rPr>
          <w:t>1</w:t>
        </w:r>
      </w:ins>
      <w:ins w:id="2083" w:author="The Law" w:date="2018-06-25T14:25:00Z">
        <w:r>
          <w:fldChar w:fldCharType="end"/>
        </w:r>
        <w:r>
          <w:t xml:space="preserve"> - </w:t>
        </w:r>
        <w:r w:rsidRPr="002971A7">
          <w:t>Custom Algorithm</w:t>
        </w:r>
      </w:ins>
    </w:p>
    <w:p w14:paraId="355F06CF" w14:textId="2E67E78B" w:rsidR="007350D9" w:rsidRPr="00484455" w:rsidDel="00483B75" w:rsidRDefault="007350D9" w:rsidP="007350D9">
      <w:pPr>
        <w:pStyle w:val="Legenda"/>
        <w:jc w:val="center"/>
        <w:rPr>
          <w:del w:id="2084" w:author="The Law" w:date="2018-06-25T14:24:00Z"/>
          <w:noProof/>
          <w:sz w:val="24"/>
          <w:lang w:val="pt-PT"/>
        </w:rPr>
      </w:pPr>
      <w:bookmarkStart w:id="2085" w:name="_Toc517386058"/>
      <w:bookmarkStart w:id="2086" w:name="_Toc517386611"/>
      <w:del w:id="2087" w:author="The Law" w:date="2018-06-25T14:24:00Z">
        <w:r w:rsidRPr="00484455" w:rsidDel="00483B75">
          <w:rPr>
            <w:lang w:val="pt-PT"/>
          </w:rPr>
          <w:delText xml:space="preserve">Figura </w:delText>
        </w:r>
        <w:r w:rsidRPr="00484455" w:rsidDel="00483B75">
          <w:rPr>
            <w:lang w:val="pt-PT"/>
          </w:rPr>
          <w:fldChar w:fldCharType="begin"/>
        </w:r>
        <w:r w:rsidRPr="00484455" w:rsidDel="00483B75">
          <w:rPr>
            <w:lang w:val="pt-PT"/>
          </w:rPr>
          <w:delInstrText xml:space="preserve"> SEQ Figura \* ARABIC </w:delInstrText>
        </w:r>
        <w:r w:rsidRPr="00484455" w:rsidDel="00483B75">
          <w:rPr>
            <w:lang w:val="pt-PT"/>
          </w:rPr>
          <w:fldChar w:fldCharType="separate"/>
        </w:r>
      </w:del>
      <w:del w:id="2088" w:author="The Law" w:date="2018-06-25T14:08:00Z">
        <w:r w:rsidRPr="00484455" w:rsidDel="006862B7">
          <w:rPr>
            <w:noProof/>
            <w:lang w:val="pt-PT"/>
          </w:rPr>
          <w:delText>13</w:delText>
        </w:r>
      </w:del>
      <w:del w:id="2089" w:author="The Law" w:date="2018-06-25T14:24:00Z">
        <w:r w:rsidRPr="00484455" w:rsidDel="00483B75">
          <w:rPr>
            <w:lang w:val="pt-PT"/>
          </w:rPr>
          <w:fldChar w:fldCharType="end"/>
        </w:r>
        <w:r w:rsidRPr="00484455" w:rsidDel="00483B75">
          <w:rPr>
            <w:lang w:val="pt-PT"/>
          </w:rPr>
          <w:delText xml:space="preserve"> - Pseudocódigo Custom Algorithm</w:delText>
        </w:r>
        <w:bookmarkEnd w:id="2085"/>
        <w:bookmarkEnd w:id="2086"/>
      </w:del>
    </w:p>
    <w:p w14:paraId="1995082C" w14:textId="77777777" w:rsidR="007350D9" w:rsidRPr="00484455" w:rsidRDefault="007350D9" w:rsidP="007350D9">
      <w:pPr>
        <w:pStyle w:val="ThesisBodyText"/>
        <w:rPr>
          <w:lang w:val="pt-PT"/>
        </w:rPr>
      </w:pPr>
      <w:r w:rsidRPr="00484455">
        <w:rPr>
          <w:lang w:val="pt-PT"/>
        </w:rPr>
        <w:t>De seguida estão explicados os passos do algoritmo:</w:t>
      </w:r>
    </w:p>
    <w:p w14:paraId="056732B7" w14:textId="77777777" w:rsidR="007350D9" w:rsidRPr="00484455" w:rsidRDefault="007350D9" w:rsidP="007350D9">
      <w:pPr>
        <w:pStyle w:val="ThesisHeading3non-numbered"/>
        <w:rPr>
          <w:lang w:val="pt-PT"/>
        </w:rPr>
      </w:pPr>
      <w:r w:rsidRPr="00484455">
        <w:rPr>
          <w:lang w:val="pt-PT"/>
        </w:rPr>
        <w:t>Elitismo</w:t>
      </w:r>
    </w:p>
    <w:p w14:paraId="631148D5" w14:textId="77777777" w:rsidR="007350D9" w:rsidRPr="00484455" w:rsidRDefault="007350D9" w:rsidP="007350D9">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2923EF9E" w14:textId="77777777" w:rsidR="007350D9" w:rsidRPr="00484455" w:rsidRDefault="007350D9" w:rsidP="007350D9">
      <w:pPr>
        <w:pStyle w:val="ThesisHeading3non-numbered"/>
        <w:rPr>
          <w:lang w:val="pt-PT"/>
        </w:rPr>
      </w:pPr>
      <w:r w:rsidRPr="00484455">
        <w:rPr>
          <w:lang w:val="pt-PT"/>
        </w:rPr>
        <w:t>Recombinação</w:t>
      </w:r>
    </w:p>
    <w:p w14:paraId="62AC4AE0" w14:textId="77777777" w:rsidR="007350D9" w:rsidRPr="00484455" w:rsidRDefault="007350D9" w:rsidP="007350D9">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n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06C16259" w14:textId="77777777" w:rsidR="007350D9" w:rsidRPr="00484455" w:rsidRDefault="007350D9" w:rsidP="007350D9">
      <w:pPr>
        <w:pStyle w:val="ThesisHeading3non-numbered"/>
        <w:rPr>
          <w:u w:val="single"/>
          <w:lang w:val="pt-PT"/>
        </w:rPr>
      </w:pPr>
      <w:r w:rsidRPr="00484455">
        <w:rPr>
          <w:lang w:val="pt-PT"/>
        </w:rPr>
        <w:t>Mutação</w:t>
      </w:r>
    </w:p>
    <w:p w14:paraId="43E6A42F" w14:textId="77777777" w:rsidR="007350D9" w:rsidRPr="00484455" w:rsidRDefault="007350D9" w:rsidP="007350D9">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02356D3B" w14:textId="77777777" w:rsidR="007350D9" w:rsidRPr="00484455" w:rsidRDefault="007350D9" w:rsidP="007350D9">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6AC0EDA" w14:textId="77777777" w:rsidR="007350D9" w:rsidRPr="00484455" w:rsidRDefault="007350D9" w:rsidP="007350D9">
      <w:pPr>
        <w:pStyle w:val="ThesisHeading3non-numbered"/>
        <w:rPr>
          <w:lang w:val="pt-PT"/>
        </w:rPr>
      </w:pPr>
      <w:r w:rsidRPr="00484455">
        <w:rPr>
          <w:lang w:val="pt-PT"/>
        </w:rPr>
        <w:t>Recombinação 2</w:t>
      </w:r>
    </w:p>
    <w:p w14:paraId="21C2B7A9" w14:textId="77777777" w:rsidR="007350D9" w:rsidRPr="00484455" w:rsidRDefault="007350D9" w:rsidP="007350D9">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n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460C9F8B" w14:textId="77777777" w:rsidR="007350D9" w:rsidRPr="00484455" w:rsidRDefault="007350D9" w:rsidP="007350D9">
      <w:pPr>
        <w:pStyle w:val="ThesisHeading3numbered"/>
        <w:rPr>
          <w:lang w:val="pt-PT"/>
        </w:rPr>
      </w:pPr>
      <w:bookmarkStart w:id="2090" w:name="_Toc516848825"/>
      <w:r w:rsidRPr="00484455">
        <w:rPr>
          <w:lang w:val="pt-PT"/>
        </w:rPr>
        <w:t>Algoritmo Genético</w:t>
      </w:r>
      <w:bookmarkEnd w:id="2090"/>
    </w:p>
    <w:p w14:paraId="6D516678" w14:textId="77777777" w:rsidR="007350D9" w:rsidRPr="00484455" w:rsidRDefault="007350D9" w:rsidP="007350D9">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66D4F4AA" w14:textId="77777777" w:rsidR="007350D9" w:rsidRPr="00484455" w:rsidRDefault="007350D9" w:rsidP="007350D9">
      <w:pPr>
        <w:pStyle w:val="ThesisBodyText"/>
        <w:rPr>
          <w:lang w:val="pt-PT"/>
        </w:rPr>
      </w:pPr>
      <w:r w:rsidRPr="00484455">
        <w:rPr>
          <w:lang w:val="pt-PT"/>
        </w:rPr>
        <w:t>Os parâmetros mais relevantes para este algoritmo são:</w:t>
      </w:r>
    </w:p>
    <w:p w14:paraId="12BB0D54"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14:paraId="2CFB14C0" w14:textId="77777777" w:rsidR="007350D9" w:rsidRPr="00484455" w:rsidRDefault="007350D9" w:rsidP="007350D9">
      <w:pPr>
        <w:pStyle w:val="ThesisBodyText"/>
        <w:numPr>
          <w:ilvl w:val="0"/>
          <w:numId w:val="22"/>
        </w:numPr>
        <w:spacing w:line="240" w:lineRule="auto"/>
        <w:rPr>
          <w:lang w:val="pt-PT"/>
        </w:rPr>
      </w:pPr>
      <w:r w:rsidRPr="00484455">
        <w:rPr>
          <w:lang w:val="pt-PT"/>
        </w:rPr>
        <w:t>Probabilidade de recombinação</w:t>
      </w:r>
    </w:p>
    <w:p w14:paraId="3757DD4C" w14:textId="77777777" w:rsidR="007350D9" w:rsidRPr="00484455" w:rsidRDefault="007350D9" w:rsidP="007350D9">
      <w:pPr>
        <w:pStyle w:val="ThesisBodyText"/>
        <w:numPr>
          <w:ilvl w:val="0"/>
          <w:numId w:val="22"/>
        </w:numPr>
        <w:spacing w:line="240" w:lineRule="auto"/>
        <w:rPr>
          <w:lang w:val="pt-PT"/>
        </w:rPr>
      </w:pPr>
      <w:r w:rsidRPr="00484455">
        <w:rPr>
          <w:lang w:val="pt-PT"/>
        </w:rPr>
        <w:t>Tamanho de torneio</w:t>
      </w:r>
    </w:p>
    <w:p w14:paraId="40D17464" w14:textId="0D1AF1B1" w:rsidR="007350D9" w:rsidDel="009B7158" w:rsidRDefault="007350D9" w:rsidP="00A564BA">
      <w:pPr>
        <w:pStyle w:val="ThesisBodyText"/>
        <w:numPr>
          <w:ilvl w:val="0"/>
          <w:numId w:val="22"/>
        </w:numPr>
        <w:spacing w:line="240" w:lineRule="auto"/>
        <w:rPr>
          <w:del w:id="2091" w:author="The Law" w:date="2018-06-25T14:27:00Z"/>
          <w:lang w:val="pt-PT"/>
        </w:rPr>
      </w:pPr>
      <w:r w:rsidRPr="00484455">
        <w:rPr>
          <w:lang w:val="pt-PT"/>
        </w:rPr>
        <w:t>Elitismo</w:t>
      </w:r>
    </w:p>
    <w:p w14:paraId="5DB6DA68" w14:textId="77777777" w:rsidR="009B7158" w:rsidRPr="00484455" w:rsidRDefault="009B7158" w:rsidP="007350D9">
      <w:pPr>
        <w:pStyle w:val="ThesisBodyText"/>
        <w:numPr>
          <w:ilvl w:val="0"/>
          <w:numId w:val="22"/>
        </w:numPr>
        <w:spacing w:line="240" w:lineRule="auto"/>
        <w:rPr>
          <w:ins w:id="2092" w:author="The Law" w:date="2018-06-25T14:29:00Z"/>
          <w:lang w:val="pt-PT"/>
        </w:rPr>
      </w:pPr>
    </w:p>
    <w:p w14:paraId="3E6AFA9E" w14:textId="0029AA9E" w:rsidR="007350D9" w:rsidDel="009B7158" w:rsidRDefault="007350D9" w:rsidP="009B7158">
      <w:pPr>
        <w:pStyle w:val="ThesisBodyText"/>
        <w:spacing w:line="240" w:lineRule="auto"/>
        <w:rPr>
          <w:del w:id="2093" w:author="The Law" w:date="2018-06-25T14:27:00Z"/>
          <w:lang w:val="pt-PT"/>
        </w:rPr>
      </w:pPr>
    </w:p>
    <w:p w14:paraId="598312D7" w14:textId="147698BA" w:rsidR="009B7158" w:rsidRDefault="009B7158" w:rsidP="009B7158">
      <w:pPr>
        <w:pStyle w:val="ThesisBodyText"/>
        <w:spacing w:line="240" w:lineRule="auto"/>
        <w:rPr>
          <w:ins w:id="2094" w:author="The Law" w:date="2018-06-25T14:29:00Z"/>
          <w:lang w:val="pt-PT"/>
        </w:rPr>
      </w:pPr>
    </w:p>
    <w:p w14:paraId="24CDD889" w14:textId="07F8C5C2" w:rsidR="009B7158" w:rsidRDefault="009B7158" w:rsidP="009B7158">
      <w:pPr>
        <w:pStyle w:val="ThesisBodyText"/>
        <w:spacing w:line="240" w:lineRule="auto"/>
        <w:rPr>
          <w:ins w:id="2095" w:author="The Law" w:date="2018-06-25T14:29:00Z"/>
          <w:lang w:val="pt-PT"/>
        </w:rPr>
      </w:pPr>
    </w:p>
    <w:p w14:paraId="6DC7499D" w14:textId="115FF756" w:rsidR="009B7158" w:rsidRDefault="009B7158" w:rsidP="009B7158">
      <w:pPr>
        <w:pStyle w:val="ThesisBodyText"/>
        <w:spacing w:line="240" w:lineRule="auto"/>
        <w:rPr>
          <w:ins w:id="2096" w:author="The Law" w:date="2018-06-25T14:29:00Z"/>
          <w:lang w:val="pt-PT"/>
        </w:rPr>
      </w:pPr>
    </w:p>
    <w:p w14:paraId="29A055EA" w14:textId="070CCA47" w:rsidR="009B7158" w:rsidRDefault="009B7158" w:rsidP="009B7158">
      <w:pPr>
        <w:pStyle w:val="ThesisBodyText"/>
        <w:spacing w:line="240" w:lineRule="auto"/>
        <w:rPr>
          <w:ins w:id="2097" w:author="The Law" w:date="2018-06-25T14:29:00Z"/>
          <w:lang w:val="pt-PT"/>
        </w:rPr>
      </w:pPr>
    </w:p>
    <w:p w14:paraId="10B8B839" w14:textId="19801F8D" w:rsidR="009B7158" w:rsidRDefault="009B7158" w:rsidP="009B7158">
      <w:pPr>
        <w:pStyle w:val="ThesisBodyText"/>
        <w:spacing w:line="240" w:lineRule="auto"/>
        <w:rPr>
          <w:ins w:id="2098" w:author="The Law" w:date="2018-06-25T14:29:00Z"/>
          <w:lang w:val="pt-PT"/>
        </w:rPr>
      </w:pPr>
    </w:p>
    <w:p w14:paraId="63472A94" w14:textId="77777777" w:rsidR="009B7158" w:rsidRPr="00A564BA" w:rsidRDefault="009B7158">
      <w:pPr>
        <w:pStyle w:val="ThesisBodyText"/>
        <w:spacing w:line="240" w:lineRule="auto"/>
        <w:rPr>
          <w:ins w:id="2099" w:author="The Law" w:date="2018-06-25T14:29:00Z"/>
          <w:lang w:val="pt-PT"/>
        </w:rPr>
        <w:pPrChange w:id="2100" w:author="The Law" w:date="2018-06-25T14:29:00Z">
          <w:pPr>
            <w:pStyle w:val="ThesisBodyText"/>
            <w:spacing w:line="240" w:lineRule="auto"/>
            <w:ind w:left="720"/>
          </w:pPr>
        </w:pPrChange>
      </w:pPr>
    </w:p>
    <w:p w14:paraId="291D5485" w14:textId="145FF191" w:rsidR="007350D9" w:rsidRPr="00484455" w:rsidDel="00A564BA" w:rsidRDefault="007350D9">
      <w:pPr>
        <w:pStyle w:val="ThesisBodyText"/>
        <w:spacing w:line="240" w:lineRule="auto"/>
        <w:rPr>
          <w:del w:id="2101" w:author="The Law" w:date="2018-06-25T14:27:00Z"/>
          <w:lang w:val="pt-PT"/>
        </w:rPr>
        <w:pPrChange w:id="2102" w:author="The Law" w:date="2018-06-25T14:29:00Z">
          <w:pPr>
            <w:pStyle w:val="ThesisBodyText"/>
            <w:spacing w:line="240" w:lineRule="auto"/>
            <w:ind w:left="720"/>
          </w:pPr>
        </w:pPrChange>
      </w:pPr>
    </w:p>
    <w:p w14:paraId="654032FA" w14:textId="3FC2F53C" w:rsidR="007350D9" w:rsidRPr="00484455" w:rsidDel="00A564BA" w:rsidRDefault="007350D9">
      <w:pPr>
        <w:pStyle w:val="ThesisBodyText"/>
        <w:spacing w:line="240" w:lineRule="auto"/>
        <w:rPr>
          <w:del w:id="2103" w:author="The Law" w:date="2018-06-25T14:27:00Z"/>
          <w:lang w:val="pt-PT"/>
        </w:rPr>
        <w:pPrChange w:id="2104" w:author="The Law" w:date="2018-06-25T14:29:00Z">
          <w:pPr>
            <w:pStyle w:val="ThesisBodyText"/>
            <w:spacing w:line="240" w:lineRule="auto"/>
            <w:ind w:left="720"/>
          </w:pPr>
        </w:pPrChange>
      </w:pPr>
    </w:p>
    <w:p w14:paraId="6AF097A7" w14:textId="3546C30F" w:rsidR="007350D9" w:rsidRPr="00484455" w:rsidDel="00A564BA" w:rsidRDefault="007350D9">
      <w:pPr>
        <w:pStyle w:val="ThesisBodyText"/>
        <w:spacing w:line="240" w:lineRule="auto"/>
        <w:rPr>
          <w:del w:id="2105" w:author="The Law" w:date="2018-06-25T14:27:00Z"/>
          <w:lang w:val="pt-PT"/>
        </w:rPr>
        <w:pPrChange w:id="2106" w:author="The Law" w:date="2018-06-25T14:29:00Z">
          <w:pPr>
            <w:pStyle w:val="ThesisBodyText"/>
            <w:spacing w:line="240" w:lineRule="auto"/>
            <w:ind w:left="720"/>
          </w:pPr>
        </w:pPrChange>
      </w:pPr>
    </w:p>
    <w:p w14:paraId="2AF6E505" w14:textId="76B5DC21" w:rsidR="007350D9" w:rsidRPr="00484455" w:rsidDel="00A564BA" w:rsidRDefault="007350D9">
      <w:pPr>
        <w:pStyle w:val="ThesisBodyText"/>
        <w:spacing w:line="240" w:lineRule="auto"/>
        <w:rPr>
          <w:del w:id="2107" w:author="The Law" w:date="2018-06-25T14:27:00Z"/>
          <w:lang w:val="pt-PT"/>
        </w:rPr>
        <w:pPrChange w:id="2108" w:author="The Law" w:date="2018-06-25T14:29:00Z">
          <w:pPr>
            <w:pStyle w:val="ThesisBodyText"/>
            <w:spacing w:line="240" w:lineRule="auto"/>
            <w:ind w:left="720"/>
          </w:pPr>
        </w:pPrChange>
      </w:pPr>
    </w:p>
    <w:p w14:paraId="5CBCB453" w14:textId="39CADB58" w:rsidR="007350D9" w:rsidRPr="00484455" w:rsidDel="00A564BA" w:rsidRDefault="007350D9">
      <w:pPr>
        <w:pStyle w:val="ThesisBodyText"/>
        <w:spacing w:line="240" w:lineRule="auto"/>
        <w:rPr>
          <w:del w:id="2109" w:author="The Law" w:date="2018-06-25T14:27:00Z"/>
          <w:lang w:val="pt-PT"/>
        </w:rPr>
        <w:pPrChange w:id="2110" w:author="The Law" w:date="2018-06-25T14:29:00Z">
          <w:pPr>
            <w:pStyle w:val="ThesisBodyText"/>
            <w:spacing w:line="240" w:lineRule="auto"/>
            <w:ind w:left="720"/>
          </w:pPr>
        </w:pPrChange>
      </w:pPr>
    </w:p>
    <w:p w14:paraId="4E5EC73E" w14:textId="77777777" w:rsidR="007350D9" w:rsidRPr="00484455" w:rsidRDefault="007350D9">
      <w:pPr>
        <w:pStyle w:val="ThesisBodyText"/>
        <w:spacing w:line="240" w:lineRule="auto"/>
        <w:rPr>
          <w:lang w:val="pt-PT"/>
        </w:rPr>
        <w:pPrChange w:id="2111" w:author="The Law" w:date="2018-06-25T14:29:00Z">
          <w:pPr>
            <w:pStyle w:val="ThesisBodyText"/>
            <w:spacing w:line="240" w:lineRule="auto"/>
            <w:ind w:left="720"/>
          </w:pPr>
        </w:pPrChange>
      </w:pPr>
    </w:p>
    <w:p w14:paraId="250E6F5D" w14:textId="77777777" w:rsidR="007350D9" w:rsidRPr="00484455" w:rsidRDefault="007350D9" w:rsidP="007350D9">
      <w:pPr>
        <w:pStyle w:val="ThesisBodyText"/>
        <w:rPr>
          <w:lang w:val="pt-PT"/>
        </w:rPr>
      </w:pPr>
      <w:r w:rsidRPr="00484455">
        <w:rPr>
          <w:lang w:val="pt-PT"/>
        </w:rPr>
        <w:lastRenderedPageBreak/>
        <w:t xml:space="preserve">O algoritmo funciona do seguinte </w:t>
      </w:r>
      <w:commentRangeStart w:id="2112"/>
      <w:r w:rsidRPr="00484455">
        <w:rPr>
          <w:lang w:val="pt-PT"/>
        </w:rPr>
        <w:t>modo</w:t>
      </w:r>
      <w:commentRangeEnd w:id="2112"/>
      <w:r w:rsidR="00B722EE">
        <w:rPr>
          <w:rStyle w:val="Refdecomentrio"/>
          <w:rFonts w:asciiTheme="minorHAnsi" w:hAnsiTheme="minorHAnsi"/>
        </w:rPr>
        <w:commentReference w:id="2112"/>
      </w:r>
      <w:r w:rsidRPr="00484455">
        <w:rPr>
          <w:lang w:val="pt-PT"/>
        </w:rPr>
        <w:t>:</w:t>
      </w:r>
    </w:p>
    <w:p w14:paraId="59477BC5" w14:textId="77777777" w:rsidR="00A564BA" w:rsidRDefault="007350D9">
      <w:pPr>
        <w:pStyle w:val="ThesisBodyText"/>
        <w:keepNext/>
        <w:jc w:val="center"/>
        <w:rPr>
          <w:ins w:id="2113" w:author="The Law" w:date="2018-06-25T14:25:00Z"/>
        </w:rPr>
        <w:pPrChange w:id="2114" w:author="The Law" w:date="2018-06-25T14:25:00Z">
          <w:pPr>
            <w:pStyle w:val="ThesisBodyText"/>
            <w:jc w:val="center"/>
          </w:pPr>
        </w:pPrChange>
      </w:pPr>
      <w:r w:rsidRPr="00484455">
        <w:rPr>
          <w:noProof/>
          <w:lang w:val="pt-PT" w:eastAsia="pt-PT"/>
        </w:rPr>
        <mc:AlternateContent>
          <mc:Choice Requires="wps">
            <w:drawing>
              <wp:inline distT="0" distB="0" distL="0" distR="0" wp14:anchorId="5EDD4EBF" wp14:editId="6B22DA0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18760632"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D5641C" w:rsidRPr="00B43684" w:rsidRDefault="00D5641C" w:rsidP="007350D9">
                            <w:pPr>
                              <w:pStyle w:val="ThesisBodyText"/>
                              <w:spacing w:after="0" w:line="240" w:lineRule="auto"/>
                              <w:ind w:left="720"/>
                              <w:rPr>
                                <w:rFonts w:ascii="Courier New" w:hAnsi="Courier New" w:cs="Courier New"/>
                                <w:lang w:val="pt-PT"/>
                              </w:rPr>
                            </w:pPr>
                            <w:del w:id="2115" w:author="Rodrigo" w:date="2018-06-25T12:22:00Z">
                              <w:r w:rsidRPr="00B722EE" w:rsidDel="005E254E">
                                <w:rPr>
                                  <w:rFonts w:ascii="Courier New" w:hAnsi="Courier New" w:cs="Courier New"/>
                                  <w:highlight w:val="yellow"/>
                                  <w:lang w:val="pt-PT"/>
                                  <w:rPrChange w:id="2116"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117" w:author="Rodrigo" w:date="2018-06-25T12:21:00Z">
                              <w:r>
                                <w:rPr>
                                  <w:rFonts w:ascii="Courier New" w:hAnsi="Courier New" w:cs="Courier New"/>
                                  <w:lang w:val="pt-PT"/>
                                </w:rPr>
                                <w:t>Cria nova população mantendo alguns dos melhores indivíduos da população inicial e os melhores da</w:t>
                              </w:r>
                            </w:ins>
                            <w:ins w:id="2118" w:author="Rodrigo" w:date="2018-06-25T12:22:00Z">
                              <w:r>
                                <w:rPr>
                                  <w:rFonts w:ascii="Courier New" w:hAnsi="Courier New" w:cs="Courier New"/>
                                  <w:lang w:val="pt-PT"/>
                                </w:rPr>
                                <w:t xml:space="preserve"> nova população</w:t>
                              </w:r>
                            </w:ins>
                          </w:p>
                          <w:p w14:paraId="5867F434" w14:textId="77777777" w:rsidR="00D5641C" w:rsidRPr="00B43684" w:rsidRDefault="00D5641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119" w:author="Rodrigo" w:date="2018-06-25T12:22:00Z">
                              <w:r w:rsidRPr="00B43684" w:rsidDel="005E254E">
                                <w:rPr>
                                  <w:rFonts w:ascii="Courier New" w:hAnsi="Courier New" w:cs="Courier New"/>
                                  <w:lang w:val="pt-PT"/>
                                </w:rPr>
                                <w:delText xml:space="preserve"> d</w:delText>
                              </w:r>
                            </w:del>
                            <w:ins w:id="2120" w:author="The Law" w:date="2018-06-25T14:27:00Z">
                              <w:r>
                                <w:rPr>
                                  <w:rFonts w:ascii="Courier New" w:hAnsi="Courier New" w:cs="Courier New"/>
                                  <w:lang w:val="pt-PT"/>
                                </w:rPr>
                                <w:t xml:space="preserve"> do</w:t>
                              </w:r>
                            </w:ins>
                            <w:del w:id="2121"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5EDD4EBF" id="_x0000_s1029"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">
                <v:textbox style="mso-fit-shape-to-text:t">
                  <w:txbxContent>
                    <w:p w14:paraId="18760632"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2D86EB4"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441BAE41"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F8DCAA"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A364991"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FB0F10D"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21C7477" w14:textId="77777777" w:rsidR="00D5641C" w:rsidRPr="00B43684" w:rsidRDefault="00D5641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38ACAC8F" w14:textId="77777777" w:rsidR="00D5641C" w:rsidRPr="00B43684"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0722904E" w14:textId="22E1F4F3" w:rsidR="00D5641C" w:rsidRPr="00B43684" w:rsidRDefault="00D5641C" w:rsidP="007350D9">
                      <w:pPr>
                        <w:pStyle w:val="ThesisBodyText"/>
                        <w:spacing w:after="0" w:line="240" w:lineRule="auto"/>
                        <w:ind w:left="720"/>
                        <w:rPr>
                          <w:rFonts w:ascii="Courier New" w:hAnsi="Courier New" w:cs="Courier New"/>
                          <w:lang w:val="pt-PT"/>
                        </w:rPr>
                      </w:pPr>
                      <w:del w:id="2281" w:author="Rodrigo" w:date="2018-06-25T12:22:00Z">
                        <w:r w:rsidRPr="00B722EE" w:rsidDel="005E254E">
                          <w:rPr>
                            <w:rFonts w:ascii="Courier New" w:hAnsi="Courier New" w:cs="Courier New"/>
                            <w:highlight w:val="yellow"/>
                            <w:lang w:val="pt-PT"/>
                            <w:rPrChange w:id="2282" w:author="Maninhas" w:date="2018-06-25T09:27:00Z">
                              <w:rPr>
                                <w:rFonts w:ascii="Courier New" w:hAnsi="Courier New" w:cs="Courier New"/>
                                <w:lang w:val="pt-PT"/>
                              </w:rPr>
                            </w:rPrChange>
                          </w:rPr>
                          <w:delText>Mantendo os melhores genes da população inicial, preenche os restantes desta mesma com os melhores da nova população</w:delText>
                        </w:r>
                      </w:del>
                      <w:ins w:id="2283" w:author="Rodrigo" w:date="2018-06-25T12:21:00Z">
                        <w:r>
                          <w:rPr>
                            <w:rFonts w:ascii="Courier New" w:hAnsi="Courier New" w:cs="Courier New"/>
                            <w:lang w:val="pt-PT"/>
                          </w:rPr>
                          <w:t>Cria nova população mantendo alguns dos melhores indivíduos da população inicial e os melhores da</w:t>
                        </w:r>
                      </w:ins>
                      <w:ins w:id="2284" w:author="Rodrigo" w:date="2018-06-25T12:22:00Z">
                        <w:r>
                          <w:rPr>
                            <w:rFonts w:ascii="Courier New" w:hAnsi="Courier New" w:cs="Courier New"/>
                            <w:lang w:val="pt-PT"/>
                          </w:rPr>
                          <w:t xml:space="preserve"> nova população</w:t>
                        </w:r>
                      </w:ins>
                    </w:p>
                    <w:p w14:paraId="5867F434" w14:textId="77777777" w:rsidR="00D5641C" w:rsidRPr="00B43684" w:rsidRDefault="00D5641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271062BB" w14:textId="0C8FD872" w:rsidR="00D5641C" w:rsidRDefault="00D5641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w:t>
                      </w:r>
                      <w:del w:id="2285" w:author="Rodrigo" w:date="2018-06-25T12:22:00Z">
                        <w:r w:rsidRPr="00B43684" w:rsidDel="005E254E">
                          <w:rPr>
                            <w:rFonts w:ascii="Courier New" w:hAnsi="Courier New" w:cs="Courier New"/>
                            <w:lang w:val="pt-PT"/>
                          </w:rPr>
                          <w:delText xml:space="preserve"> d</w:delText>
                        </w:r>
                      </w:del>
                      <w:ins w:id="2286" w:author="The Law" w:date="2018-06-25T14:27:00Z">
                        <w:r>
                          <w:rPr>
                            <w:rFonts w:ascii="Courier New" w:hAnsi="Courier New" w:cs="Courier New"/>
                            <w:lang w:val="pt-PT"/>
                          </w:rPr>
                          <w:t xml:space="preserve"> do</w:t>
                        </w:r>
                      </w:ins>
                      <w:del w:id="2287" w:author="The Law" w:date="2018-06-25T14:27:00Z">
                        <w:r w:rsidRPr="00B43684" w:rsidDel="00A564BA">
                          <w:rPr>
                            <w:rFonts w:ascii="Courier New" w:hAnsi="Courier New" w:cs="Courier New"/>
                            <w:lang w:val="pt-PT"/>
                          </w:rPr>
                          <w:delText>o</w:delText>
                        </w:r>
                      </w:del>
                      <w:r w:rsidRPr="00B43684">
                        <w:rPr>
                          <w:rFonts w:ascii="Courier New" w:hAnsi="Courier New" w:cs="Courier New"/>
                          <w:lang w:val="pt-PT"/>
                        </w:rPr>
                        <w:t xml:space="preserve"> ciclo</w:t>
                      </w:r>
                    </w:p>
                  </w:txbxContent>
                </v:textbox>
                <w10:anchorlock/>
              </v:shape>
            </w:pict>
          </mc:Fallback>
        </mc:AlternateContent>
      </w:r>
    </w:p>
    <w:p w14:paraId="35D31475" w14:textId="40C5C574" w:rsidR="007350D9" w:rsidRPr="00484455" w:rsidRDefault="00A564BA">
      <w:pPr>
        <w:pStyle w:val="Legenda"/>
        <w:jc w:val="center"/>
        <w:rPr>
          <w:lang w:val="pt-PT"/>
        </w:rPr>
        <w:pPrChange w:id="2122" w:author="The Law" w:date="2018-06-25T14:25:00Z">
          <w:pPr>
            <w:pStyle w:val="ThesisBodyText"/>
            <w:jc w:val="center"/>
          </w:pPr>
        </w:pPrChange>
      </w:pPr>
      <w:ins w:id="2123" w:author="The Law" w:date="2018-06-25T14:25:00Z">
        <w:r>
          <w:t xml:space="preserve">Pseudo-código </w:t>
        </w:r>
        <w:r>
          <w:fldChar w:fldCharType="begin"/>
        </w:r>
        <w:r>
          <w:instrText xml:space="preserve"> SEQ Pseudo-código \* ARABIC </w:instrText>
        </w:r>
      </w:ins>
      <w:r>
        <w:fldChar w:fldCharType="separate"/>
      </w:r>
      <w:ins w:id="2124" w:author="The Law" w:date="2018-06-25T14:46:00Z">
        <w:r w:rsidR="002F38F4">
          <w:rPr>
            <w:noProof/>
          </w:rPr>
          <w:t>2</w:t>
        </w:r>
      </w:ins>
      <w:ins w:id="2125" w:author="The Law" w:date="2018-06-25T14:25:00Z">
        <w:r>
          <w:fldChar w:fldCharType="end"/>
        </w:r>
        <w:r>
          <w:t xml:space="preserve"> - </w:t>
        </w:r>
        <w:r w:rsidRPr="008C21EE">
          <w:t>Algoritmo Genético</w:t>
        </w:r>
      </w:ins>
    </w:p>
    <w:p w14:paraId="7DC4A5E4" w14:textId="6FF8BD8F" w:rsidR="007350D9" w:rsidRPr="00484455" w:rsidDel="00A564BA" w:rsidRDefault="007350D9" w:rsidP="007350D9">
      <w:pPr>
        <w:pStyle w:val="Legenda"/>
        <w:jc w:val="center"/>
        <w:rPr>
          <w:del w:id="2126" w:author="The Law" w:date="2018-06-25T14:25:00Z"/>
          <w:noProof/>
          <w:sz w:val="24"/>
          <w:lang w:val="pt-PT"/>
        </w:rPr>
      </w:pPr>
      <w:bookmarkStart w:id="2127" w:name="_Toc517386059"/>
      <w:bookmarkStart w:id="2128" w:name="_Toc517386612"/>
      <w:del w:id="2129" w:author="The Law" w:date="2018-06-25T14:25: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130" w:author="The Law" w:date="2018-06-25T14:08:00Z">
        <w:r w:rsidRPr="00484455" w:rsidDel="006862B7">
          <w:rPr>
            <w:noProof/>
            <w:lang w:val="pt-PT"/>
          </w:rPr>
          <w:delText>14</w:delText>
        </w:r>
      </w:del>
      <w:del w:id="2131" w:author="The Law" w:date="2018-06-25T14:25:00Z">
        <w:r w:rsidRPr="00484455" w:rsidDel="00A564BA">
          <w:rPr>
            <w:lang w:val="pt-PT"/>
          </w:rPr>
          <w:fldChar w:fldCharType="end"/>
        </w:r>
        <w:r w:rsidRPr="00484455" w:rsidDel="00A564BA">
          <w:rPr>
            <w:lang w:val="pt-PT"/>
          </w:rPr>
          <w:delText xml:space="preserve"> – Pseudo</w:delText>
        </w:r>
      </w:del>
      <w:ins w:id="2132" w:author="Maninhas" w:date="2018-06-25T09:28:00Z">
        <w:del w:id="2133" w:author="The Law" w:date="2018-06-25T14:25:00Z">
          <w:r w:rsidR="00B722EE" w:rsidDel="00A564BA">
            <w:rPr>
              <w:lang w:val="pt-PT"/>
            </w:rPr>
            <w:delText>-</w:delText>
          </w:r>
        </w:del>
      </w:ins>
      <w:del w:id="2134" w:author="The Law" w:date="2018-06-25T14:25:00Z">
        <w:r w:rsidRPr="00484455" w:rsidDel="00A564BA">
          <w:rPr>
            <w:lang w:val="pt-PT"/>
          </w:rPr>
          <w:delText>código Algoritmo Genético</w:delText>
        </w:r>
        <w:bookmarkEnd w:id="2127"/>
        <w:bookmarkEnd w:id="2128"/>
      </w:del>
    </w:p>
    <w:p w14:paraId="7C1D106A" w14:textId="77777777" w:rsidR="007350D9" w:rsidRPr="00484455" w:rsidRDefault="007350D9" w:rsidP="007350D9">
      <w:pPr>
        <w:pStyle w:val="ThesisBodyText"/>
        <w:rPr>
          <w:lang w:val="pt-PT"/>
        </w:rPr>
      </w:pPr>
      <w:r w:rsidRPr="00484455">
        <w:rPr>
          <w:lang w:val="pt-PT"/>
        </w:rPr>
        <w:t>De seguida estão explicados os passos do algoritmo:</w:t>
      </w:r>
    </w:p>
    <w:p w14:paraId="020BA4A1" w14:textId="77777777" w:rsidR="007350D9" w:rsidRPr="00484455" w:rsidRDefault="007350D9" w:rsidP="007350D9">
      <w:pPr>
        <w:pStyle w:val="ThesisHeading3non-numbered"/>
        <w:rPr>
          <w:lang w:val="pt-PT"/>
        </w:rPr>
      </w:pPr>
      <w:r w:rsidRPr="00484455">
        <w:rPr>
          <w:lang w:val="pt-PT"/>
        </w:rPr>
        <w:t>Elitismo</w:t>
      </w:r>
    </w:p>
    <w:p w14:paraId="13B75A2E" w14:textId="77777777" w:rsidR="007350D9" w:rsidRPr="00484455" w:rsidRDefault="007350D9" w:rsidP="007350D9">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7C0B5833" w14:textId="77777777" w:rsidR="007350D9" w:rsidRPr="00484455" w:rsidRDefault="007350D9" w:rsidP="007350D9">
      <w:pPr>
        <w:pStyle w:val="ThesisBodyText"/>
        <w:rPr>
          <w:lang w:val="pt-PT"/>
        </w:rPr>
      </w:pPr>
      <w:r w:rsidRPr="00484455">
        <w:rPr>
          <w:lang w:val="pt-PT"/>
        </w:rPr>
        <w:t xml:space="preserve">Os primeiros </w:t>
      </w:r>
      <w:r w:rsidRPr="003B1A25">
        <w:rPr>
          <w:i/>
          <w:lang w:val="pt-PT"/>
          <w:rPrChange w:id="2135" w:author="Maninhas" w:date="2018-06-25T09:29:00Z">
            <w:rPr>
              <w:lang w:val="pt-PT"/>
            </w:rPr>
          </w:rPrChange>
        </w:rPr>
        <w:t>x</w:t>
      </w:r>
      <w:r w:rsidRPr="00484455">
        <w:rPr>
          <w:lang w:val="pt-PT"/>
        </w:rPr>
        <w:t xml:space="preserve"> indivíduos resultantes da aplicação do elitismo à população inicial passam a ser os primeiros </w:t>
      </w:r>
      <w:r w:rsidRPr="003B1A25">
        <w:rPr>
          <w:i/>
          <w:lang w:val="pt-PT"/>
          <w:rPrChange w:id="2136" w:author="Maninhas" w:date="2018-06-25T09:29:00Z">
            <w:rPr>
              <w:lang w:val="pt-PT"/>
            </w:rPr>
          </w:rPrChange>
        </w:rPr>
        <w:t>x</w:t>
      </w:r>
      <w:r w:rsidRPr="00484455">
        <w:rPr>
          <w:lang w:val="pt-PT"/>
        </w:rPr>
        <w:t xml:space="preserve"> indivíduos da nova população.</w:t>
      </w:r>
    </w:p>
    <w:p w14:paraId="5A4383ED" w14:textId="77777777" w:rsidR="007350D9" w:rsidRPr="00484455" w:rsidRDefault="007350D9" w:rsidP="007350D9">
      <w:pPr>
        <w:pStyle w:val="ThesisHeading3non-numbered"/>
        <w:rPr>
          <w:lang w:val="pt-PT"/>
        </w:rPr>
      </w:pPr>
      <w:r w:rsidRPr="00484455">
        <w:rPr>
          <w:lang w:val="pt-PT"/>
        </w:rPr>
        <w:t>Torneio</w:t>
      </w:r>
    </w:p>
    <w:p w14:paraId="6B290E69" w14:textId="77777777" w:rsidR="007350D9" w:rsidRPr="00484455" w:rsidRDefault="007350D9" w:rsidP="007350D9">
      <w:pPr>
        <w:pStyle w:val="ThesisBodyText"/>
        <w:rPr>
          <w:lang w:val="pt-PT"/>
        </w:rPr>
      </w:pPr>
      <w:r w:rsidRPr="00484455">
        <w:rPr>
          <w:lang w:val="pt-PT"/>
        </w:rPr>
        <w:t>Em cada torneio, é escolhido aleatoriamente um elemento do conjunto de indivíduos inicial: este irá ser utilizado como "melhor indivíduo".</w:t>
      </w:r>
    </w:p>
    <w:p w14:paraId="211AC0E4" w14:textId="77777777" w:rsidR="007350D9" w:rsidRPr="00484455" w:rsidRDefault="007350D9" w:rsidP="007350D9">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1A66B04A" w14:textId="77777777" w:rsidR="007350D9" w:rsidRPr="00484455" w:rsidRDefault="007350D9" w:rsidP="007350D9">
      <w:pPr>
        <w:pStyle w:val="ThesisBodyText"/>
        <w:rPr>
          <w:lang w:val="pt-PT"/>
        </w:rPr>
      </w:pPr>
      <w:r w:rsidRPr="00484455">
        <w:rPr>
          <w:lang w:val="pt-PT"/>
        </w:rPr>
        <w:t>No fim do torneio, é devolvido o melhor indivíduo encontrado.</w:t>
      </w:r>
    </w:p>
    <w:p w14:paraId="7085C8F8" w14:textId="77777777" w:rsidR="007350D9" w:rsidRPr="00484455" w:rsidRDefault="007350D9" w:rsidP="007350D9">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14:paraId="577BB3E0" w14:textId="77777777" w:rsidR="007350D9" w:rsidRPr="00484455" w:rsidRDefault="007350D9" w:rsidP="007350D9">
      <w:pPr>
        <w:pStyle w:val="ThesisHeading3non-numbered"/>
        <w:rPr>
          <w:lang w:val="pt-PT"/>
        </w:rPr>
      </w:pPr>
      <w:r w:rsidRPr="00484455">
        <w:rPr>
          <w:lang w:val="pt-PT"/>
        </w:rPr>
        <w:t>Recombinação com um corte</w:t>
      </w:r>
    </w:p>
    <w:p w14:paraId="3FB073DD" w14:textId="4064BBE0" w:rsidR="007350D9" w:rsidRPr="00484455" w:rsidRDefault="007350D9" w:rsidP="007350D9">
      <w:pPr>
        <w:pStyle w:val="ThesisBodyText"/>
        <w:rPr>
          <w:lang w:val="pt-PT"/>
        </w:rPr>
      </w:pPr>
      <w:r w:rsidRPr="00484455">
        <w:rPr>
          <w:lang w:val="pt-PT"/>
        </w:rPr>
        <w:t>Primeiramente, iremos percorrer todos os indivíduos da nova população</w:t>
      </w:r>
      <w:ins w:id="2137" w:author="Rodrigo" w:date="2018-06-25T12:23:00Z">
        <w:r w:rsidR="005E254E">
          <w:rPr>
            <w:lang w:val="pt-PT"/>
          </w:rPr>
          <w:t xml:space="preserve">. </w:t>
        </w:r>
      </w:ins>
      <w:del w:id="2138" w:author="Rodrigo" w:date="2018-06-25T12:23:00Z">
        <w:r w:rsidRPr="00484455" w:rsidDel="005E254E">
          <w:rPr>
            <w:lang w:val="pt-PT"/>
          </w:rPr>
          <w:delText xml:space="preserve"> </w:delText>
        </w:r>
        <w:r w:rsidRPr="003B1A25" w:rsidDel="005E254E">
          <w:rPr>
            <w:highlight w:val="yellow"/>
            <w:lang w:val="pt-PT"/>
            <w:rPrChange w:id="2139" w:author="Maninhas" w:date="2018-06-25T09:30:00Z">
              <w:rPr>
                <w:lang w:val="pt-PT"/>
              </w:rPr>
            </w:rPrChange>
          </w:rPr>
          <w:delText>(saltando 1 com cada iteração, sendo que a recombinação será com o próximo vizinho).</w:delText>
        </w:r>
        <w:r w:rsidRPr="00484455" w:rsidDel="005E254E">
          <w:rPr>
            <w:lang w:val="pt-PT"/>
          </w:rPr>
          <w:delText xml:space="preserve"> </w:delText>
        </w:r>
      </w:del>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6F59B6CE" w14:textId="77777777" w:rsidR="007350D9" w:rsidRPr="00484455" w:rsidRDefault="007350D9" w:rsidP="007350D9">
      <w:pPr>
        <w:pStyle w:val="ThesisBodyText"/>
        <w:rPr>
          <w:lang w:val="pt-PT"/>
        </w:rPr>
      </w:pPr>
      <w:r w:rsidRPr="00484455">
        <w:rPr>
          <w:lang w:val="pt-PT"/>
        </w:rPr>
        <w:t>Ao concluir este processo, teremos a nova população recombinada.</w:t>
      </w:r>
    </w:p>
    <w:p w14:paraId="5FC6EEA7" w14:textId="77777777" w:rsidR="007350D9" w:rsidRPr="00484455" w:rsidRDefault="007350D9" w:rsidP="007350D9">
      <w:pPr>
        <w:pStyle w:val="ThesisHeading3non-numbered"/>
        <w:rPr>
          <w:u w:val="single"/>
          <w:lang w:val="pt-PT"/>
        </w:rPr>
      </w:pPr>
      <w:r w:rsidRPr="00484455">
        <w:rPr>
          <w:lang w:val="pt-PT"/>
        </w:rPr>
        <w:t>Mutação</w:t>
      </w:r>
    </w:p>
    <w:p w14:paraId="6DBE5335" w14:textId="77777777" w:rsidR="007350D9" w:rsidRPr="00484455" w:rsidRDefault="007350D9" w:rsidP="007350D9">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398B1097" w14:textId="77777777" w:rsidR="007350D9" w:rsidRPr="00484455" w:rsidRDefault="007350D9" w:rsidP="007350D9">
      <w:pPr>
        <w:pStyle w:val="ThesisBodyText"/>
        <w:rPr>
          <w:lang w:val="pt-PT"/>
        </w:rPr>
      </w:pPr>
      <w:r w:rsidRPr="00484455">
        <w:rPr>
          <w:lang w:val="pt-PT"/>
        </w:rPr>
        <w:t>Ao concluir este processo, teremos a nova população mutada.</w:t>
      </w:r>
    </w:p>
    <w:p w14:paraId="27083FE8" w14:textId="77777777" w:rsidR="007350D9" w:rsidRPr="00484455" w:rsidRDefault="007350D9" w:rsidP="007350D9">
      <w:pPr>
        <w:pStyle w:val="ThesisHeading3numbered"/>
        <w:rPr>
          <w:lang w:val="pt-PT"/>
        </w:rPr>
      </w:pPr>
      <w:bookmarkStart w:id="2140" w:name="_Toc516848827"/>
      <w:r w:rsidRPr="00484455">
        <w:rPr>
          <w:lang w:val="pt-PT"/>
        </w:rPr>
        <w:t>Bee Colony Optimization</w:t>
      </w:r>
      <w:bookmarkEnd w:id="2140"/>
    </w:p>
    <w:p w14:paraId="028872F7" w14:textId="3C395F1C" w:rsidR="007350D9" w:rsidDel="009B7158" w:rsidRDefault="007350D9" w:rsidP="007350D9">
      <w:pPr>
        <w:pStyle w:val="ThesisBodyText"/>
        <w:rPr>
          <w:del w:id="2141" w:author="The Law" w:date="2018-06-25T14:26:00Z"/>
          <w:lang w:val="pt-PT"/>
        </w:rPr>
      </w:pPr>
      <w:r w:rsidRPr="00484455">
        <w:rPr>
          <w:lang w:val="pt-PT"/>
        </w:rPr>
        <w:t>O BCO é um algoritmo proposto por Pham et al. (2005)</w:t>
      </w:r>
      <w:r>
        <w:rPr>
          <w:lang w:val="pt-PT"/>
        </w:rPr>
        <w:t xml:space="preserve"> </w:t>
      </w:r>
      <w:r w:rsidRPr="00484455">
        <w:rPr>
          <w:lang w:val="pt-PT"/>
        </w:rPr>
        <w:t>[3]</w:t>
      </w:r>
      <w:r>
        <w:rPr>
          <w:lang w:val="pt-PT"/>
        </w:rPr>
        <w:t>.</w:t>
      </w:r>
      <w:r w:rsidRPr="00484455">
        <w:rPr>
          <w:lang w:val="pt-PT"/>
        </w:rPr>
        <w:t xml:space="preserve"> </w:t>
      </w:r>
      <w:r>
        <w:rPr>
          <w:lang w:val="pt-PT"/>
        </w:rPr>
        <w:t xml:space="preserve">Trata-se de </w:t>
      </w:r>
      <w:r w:rsidRPr="00484455">
        <w:rPr>
          <w:lang w:val="pt-PT"/>
        </w:rPr>
        <w:t xml:space="preserve">um algoritmo de SI que </w:t>
      </w:r>
      <w:del w:id="2142" w:author="Maninhas" w:date="2018-06-25T09:31:00Z">
        <w:r w:rsidRPr="00484455" w:rsidDel="003B1A25">
          <w:rPr>
            <w:lang w:val="pt-PT"/>
          </w:rPr>
          <w:delText>mim</w:delText>
        </w:r>
        <w:r w:rsidDel="003B1A25">
          <w:rPr>
            <w:lang w:val="pt-PT"/>
          </w:rPr>
          <w:delText>a</w:delText>
        </w:r>
        <w:r w:rsidRPr="00484455" w:rsidDel="003B1A25">
          <w:rPr>
            <w:lang w:val="pt-PT"/>
          </w:rPr>
          <w:delText xml:space="preserve"> </w:delText>
        </w:r>
      </w:del>
      <w:ins w:id="2143" w:author="Maninhas" w:date="2018-06-25T09:31:00Z">
        <w:r w:rsidR="003B1A25">
          <w:rPr>
            <w:lang w:val="pt-PT"/>
          </w:rPr>
          <w:t>imita</w:t>
        </w:r>
        <w:r w:rsidR="003B1A25" w:rsidRPr="00484455">
          <w:rPr>
            <w:lang w:val="pt-PT"/>
          </w:rPr>
          <w:t xml:space="preserve"> </w:t>
        </w:r>
      </w:ins>
      <w:r w:rsidRPr="00484455">
        <w:rPr>
          <w:lang w:val="pt-PT"/>
        </w:rPr>
        <w:t>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00028BDE" w14:textId="7CBC7D31" w:rsidR="009B7158" w:rsidRDefault="009B7158" w:rsidP="007350D9">
      <w:pPr>
        <w:pStyle w:val="ThesisBodyText"/>
        <w:rPr>
          <w:ins w:id="2144" w:author="The Law" w:date="2018-06-25T14:29:00Z"/>
          <w:lang w:val="pt-PT"/>
        </w:rPr>
      </w:pPr>
    </w:p>
    <w:p w14:paraId="661BADD2" w14:textId="4EE84401" w:rsidR="009B7158" w:rsidRDefault="009B7158" w:rsidP="007350D9">
      <w:pPr>
        <w:pStyle w:val="ThesisBodyText"/>
        <w:rPr>
          <w:ins w:id="2145" w:author="The Law" w:date="2018-06-25T14:29:00Z"/>
          <w:lang w:val="pt-PT"/>
        </w:rPr>
      </w:pPr>
    </w:p>
    <w:p w14:paraId="3F85B7B9" w14:textId="07E61A7D" w:rsidR="009B7158" w:rsidRDefault="009B7158" w:rsidP="007350D9">
      <w:pPr>
        <w:pStyle w:val="ThesisBodyText"/>
        <w:rPr>
          <w:ins w:id="2146" w:author="The Law" w:date="2018-06-25T14:29:00Z"/>
          <w:lang w:val="pt-PT"/>
        </w:rPr>
      </w:pPr>
    </w:p>
    <w:p w14:paraId="2192DE91" w14:textId="1A711A26" w:rsidR="009B7158" w:rsidRDefault="009B7158" w:rsidP="007350D9">
      <w:pPr>
        <w:pStyle w:val="ThesisBodyText"/>
        <w:rPr>
          <w:ins w:id="2147" w:author="The Law" w:date="2018-06-25T14:29:00Z"/>
          <w:lang w:val="pt-PT"/>
        </w:rPr>
      </w:pPr>
    </w:p>
    <w:p w14:paraId="0004E37F" w14:textId="77777777" w:rsidR="009B7158" w:rsidRPr="00484455" w:rsidRDefault="009B7158" w:rsidP="007350D9">
      <w:pPr>
        <w:pStyle w:val="ThesisBodyText"/>
        <w:rPr>
          <w:ins w:id="2148" w:author="The Law" w:date="2018-06-25T14:29:00Z"/>
          <w:lang w:val="pt-PT"/>
        </w:rPr>
      </w:pPr>
    </w:p>
    <w:p w14:paraId="47AF0C60" w14:textId="77777777" w:rsidR="007350D9" w:rsidRPr="00484455" w:rsidDel="00A564BA" w:rsidRDefault="007350D9" w:rsidP="007350D9">
      <w:pPr>
        <w:pStyle w:val="ThesisBodyText"/>
        <w:rPr>
          <w:del w:id="2149" w:author="The Law" w:date="2018-06-25T14:25:00Z"/>
          <w:lang w:val="pt-PT"/>
        </w:rPr>
      </w:pPr>
    </w:p>
    <w:p w14:paraId="217AA3E2" w14:textId="77777777" w:rsidR="007350D9" w:rsidRPr="00484455" w:rsidDel="00A564BA" w:rsidRDefault="007350D9" w:rsidP="007350D9">
      <w:pPr>
        <w:pStyle w:val="ThesisBodyText"/>
        <w:rPr>
          <w:del w:id="2150" w:author="The Law" w:date="2018-06-25T14:25:00Z"/>
          <w:lang w:val="pt-PT"/>
        </w:rPr>
      </w:pPr>
    </w:p>
    <w:p w14:paraId="78EDD9E2" w14:textId="77777777" w:rsidR="007350D9" w:rsidRPr="00484455" w:rsidDel="00A564BA" w:rsidRDefault="007350D9" w:rsidP="007350D9">
      <w:pPr>
        <w:pStyle w:val="ThesisBodyText"/>
        <w:rPr>
          <w:del w:id="2151" w:author="The Law" w:date="2018-06-25T14:25:00Z"/>
          <w:lang w:val="pt-PT"/>
        </w:rPr>
      </w:pPr>
    </w:p>
    <w:p w14:paraId="57CCA990" w14:textId="77777777" w:rsidR="007350D9" w:rsidRPr="00484455" w:rsidRDefault="007350D9" w:rsidP="007350D9">
      <w:pPr>
        <w:pStyle w:val="ThesisBodyText"/>
        <w:rPr>
          <w:lang w:val="pt-PT"/>
        </w:rPr>
      </w:pPr>
    </w:p>
    <w:p w14:paraId="6191D9E5" w14:textId="77777777" w:rsidR="007350D9" w:rsidRPr="00484455" w:rsidRDefault="007350D9">
      <w:pPr>
        <w:pStyle w:val="ThesisBodyText"/>
        <w:ind w:left="1416" w:hanging="1416"/>
        <w:rPr>
          <w:lang w:val="pt-PT"/>
        </w:rPr>
        <w:pPrChange w:id="2152" w:author="Maninhas" w:date="2018-06-25T09:37:00Z">
          <w:pPr>
            <w:pStyle w:val="ThesisBodyText"/>
          </w:pPr>
        </w:pPrChange>
      </w:pPr>
      <w:r w:rsidRPr="00484455">
        <w:rPr>
          <w:lang w:val="pt-PT"/>
        </w:rPr>
        <w:lastRenderedPageBreak/>
        <w:t>O algoritmo funciona do seguinte modo:</w:t>
      </w:r>
    </w:p>
    <w:p w14:paraId="743D03FA" w14:textId="77777777" w:rsidR="00A564BA" w:rsidRDefault="007350D9">
      <w:pPr>
        <w:pStyle w:val="ThesisBodyText"/>
        <w:keepNext/>
        <w:jc w:val="center"/>
        <w:rPr>
          <w:ins w:id="2153" w:author="The Law" w:date="2018-06-25T14:26:00Z"/>
        </w:rPr>
        <w:pPrChange w:id="2154" w:author="The Law" w:date="2018-06-25T14:26:00Z">
          <w:pPr>
            <w:pStyle w:val="ThesisBodyText"/>
            <w:jc w:val="center"/>
          </w:pPr>
        </w:pPrChange>
      </w:pPr>
      <w:r w:rsidRPr="00484455">
        <w:rPr>
          <w:noProof/>
          <w:lang w:val="pt-PT" w:eastAsia="pt-PT"/>
        </w:rPr>
        <mc:AlternateContent>
          <mc:Choice Requires="wps">
            <w:drawing>
              <wp:inline distT="0" distB="0" distL="0" distR="0" wp14:anchorId="3312A31F" wp14:editId="6A0EEF25">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B463EC1"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155" w:author="Maninhas" w:date="2018-06-25T09:37:00Z">
                              <w:r w:rsidDel="003B1A25">
                                <w:rPr>
                                  <w:rFonts w:ascii="Courier New" w:hAnsi="Courier New" w:cs="Courier New"/>
                                  <w:lang w:val="pt-PT"/>
                                </w:rPr>
                                <w:delText>geração</w:delText>
                              </w:r>
                            </w:del>
                            <w:ins w:id="2156" w:author="Maninhas" w:date="2018-06-25T09:37:00Z">
                              <w:r>
                                <w:rPr>
                                  <w:rFonts w:ascii="Courier New" w:hAnsi="Courier New" w:cs="Courier New"/>
                                  <w:lang w:val="pt-PT"/>
                                </w:rPr>
                                <w:t>iteração</w:t>
                              </w:r>
                            </w:ins>
                          </w:p>
                          <w:p w14:paraId="0AC6D97C" w14:textId="77777777" w:rsidR="00D5641C" w:rsidRPr="00064BFE" w:rsidRDefault="00D5641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157" w:author="The Law" w:date="2018-06-25T14:28:00Z">
                              <w:r>
                                <w:rPr>
                                  <w:rFonts w:ascii="Courier New" w:hAnsi="Courier New" w:cs="Courier New"/>
                                  <w:lang w:val="pt-PT"/>
                                </w:rPr>
                                <w:t>im do ciclo</w:t>
                              </w:r>
                            </w:ins>
                            <w:del w:id="2158" w:author="The Law" w:date="2018-06-25T14:28:00Z">
                              <w:r w:rsidDel="00A564BA">
                                <w:rPr>
                                  <w:rFonts w:ascii="Courier New" w:hAnsi="Courier New" w:cs="Courier New"/>
                                  <w:lang w:val="pt-PT"/>
                                </w:rPr>
                                <w:delText>IM</w:delText>
                              </w:r>
                            </w:del>
                          </w:p>
                          <w:p w14:paraId="135EF405" w14:textId="75FAF4C3"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159" w:author="The Law" w:date="2018-06-25T14:28:00Z">
                              <w:r>
                                <w:rPr>
                                  <w:rFonts w:ascii="Courier New" w:hAnsi="Courier New" w:cs="Courier New"/>
                                  <w:lang w:val="pt-PT"/>
                                </w:rPr>
                                <w:t>im do ciclo</w:t>
                              </w:r>
                            </w:ins>
                            <w:del w:id="2160" w:author="The Law" w:date="2018-06-25T14:28:00Z">
                              <w:r w:rsidDel="00A564BA">
                                <w:rPr>
                                  <w:rFonts w:ascii="Courier New" w:hAnsi="Courier New" w:cs="Courier New"/>
                                  <w:lang w:val="pt-PT"/>
                                </w:rPr>
                                <w:delText>IM</w:delText>
                              </w:r>
                            </w:del>
                          </w:p>
                          <w:p w14:paraId="3CC4236E" w14:textId="77777777"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161" w:author="The Law" w:date="2018-06-25T14:28:00Z">
                              <w:r>
                                <w:rPr>
                                  <w:rFonts w:ascii="Courier New" w:hAnsi="Courier New" w:cs="Courier New"/>
                                  <w:lang w:val="pt-PT"/>
                                </w:rPr>
                                <w:t>im do ciclo</w:t>
                              </w:r>
                            </w:ins>
                            <w:del w:id="2162" w:author="The Law" w:date="2018-06-25T14:28:00Z">
                              <w:r w:rsidDel="00A564BA">
                                <w:rPr>
                                  <w:rFonts w:ascii="Courier New" w:hAnsi="Courier New" w:cs="Courier New"/>
                                  <w:lang w:val="pt-PT"/>
                                </w:rPr>
                                <w:delText>IM</w:delText>
                              </w:r>
                            </w:del>
                          </w:p>
                          <w:p w14:paraId="7181380C"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D5641C" w:rsidRDefault="00D5641C" w:rsidP="007350D9"/>
                        </w:txbxContent>
                      </wps:txbx>
                      <wps:bodyPr rot="0" vert="horz" wrap="square" lIns="91440" tIns="45720" rIns="91440" bIns="45720" anchor="t" anchorCtr="0">
                        <a:noAutofit/>
                      </wps:bodyPr>
                    </wps:wsp>
                  </a:graphicData>
                </a:graphic>
              </wp:inline>
            </w:drawing>
          </mc:Choice>
          <mc:Fallback>
            <w:pict>
              <v:shape w14:anchorId="3312A31F" id="_x0000_s1030"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qVDTmC0CAABTBAAADgAAAAAAAAAAAAAAAAAuAgAAZHJz&#10;L2Uyb0RvYy54bWxQSwECLQAUAAYACAAAACEAbASTn90AAAAFAQAADwAAAAAAAAAAAAAAAACHBAAA&#10;ZHJzL2Rvd25yZXYueG1sUEsFBgAAAAAEAAQA8wAAAJEFAAAAAA==&#10;">
                <v:textbox>
                  <w:txbxContent>
                    <w:p w14:paraId="6B463EC1"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0E2759E" w14:textId="74CA84F5"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29" w:author="Maninhas" w:date="2018-06-25T09:37:00Z">
                        <w:r w:rsidDel="003B1A25">
                          <w:rPr>
                            <w:rFonts w:ascii="Courier New" w:hAnsi="Courier New" w:cs="Courier New"/>
                            <w:lang w:val="pt-PT"/>
                          </w:rPr>
                          <w:delText>geração</w:delText>
                        </w:r>
                      </w:del>
                      <w:ins w:id="2330" w:author="Maninhas" w:date="2018-06-25T09:37:00Z">
                        <w:r>
                          <w:rPr>
                            <w:rFonts w:ascii="Courier New" w:hAnsi="Courier New" w:cs="Courier New"/>
                            <w:lang w:val="pt-PT"/>
                          </w:rPr>
                          <w:t>iteração</w:t>
                        </w:r>
                      </w:ins>
                    </w:p>
                    <w:p w14:paraId="0AC6D97C" w14:textId="77777777" w:rsidR="00D5641C" w:rsidRPr="00064BFE" w:rsidRDefault="00D5641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09922E89"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480FFD7F"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287CCA6A"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566E1B6C"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591EF30C" w14:textId="1560505E"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w:t>
                      </w:r>
                      <w:ins w:id="2331" w:author="The Law" w:date="2018-06-25T14:28:00Z">
                        <w:r>
                          <w:rPr>
                            <w:rFonts w:ascii="Courier New" w:hAnsi="Courier New" w:cs="Courier New"/>
                            <w:lang w:val="pt-PT"/>
                          </w:rPr>
                          <w:t>im do ciclo</w:t>
                        </w:r>
                      </w:ins>
                      <w:del w:id="2332" w:author="The Law" w:date="2018-06-25T14:28:00Z">
                        <w:r w:rsidDel="00A564BA">
                          <w:rPr>
                            <w:rFonts w:ascii="Courier New" w:hAnsi="Courier New" w:cs="Courier New"/>
                            <w:lang w:val="pt-PT"/>
                          </w:rPr>
                          <w:delText>IM</w:delText>
                        </w:r>
                      </w:del>
                    </w:p>
                    <w:p w14:paraId="135EF405" w14:textId="75FAF4C3"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33" w:author="The Law" w:date="2018-06-25T14:28:00Z">
                        <w:r>
                          <w:rPr>
                            <w:rFonts w:ascii="Courier New" w:hAnsi="Courier New" w:cs="Courier New"/>
                            <w:lang w:val="pt-PT"/>
                          </w:rPr>
                          <w:t>im do ciclo</w:t>
                        </w:r>
                      </w:ins>
                      <w:del w:id="2334" w:author="The Law" w:date="2018-06-25T14:28:00Z">
                        <w:r w:rsidDel="00A564BA">
                          <w:rPr>
                            <w:rFonts w:ascii="Courier New" w:hAnsi="Courier New" w:cs="Courier New"/>
                            <w:lang w:val="pt-PT"/>
                          </w:rPr>
                          <w:delText>IM</w:delText>
                        </w:r>
                      </w:del>
                    </w:p>
                    <w:p w14:paraId="3CC4236E" w14:textId="77777777"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4B9014F7" w14:textId="289D39B0"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35" w:author="The Law" w:date="2018-06-25T14:28:00Z">
                        <w:r>
                          <w:rPr>
                            <w:rFonts w:ascii="Courier New" w:hAnsi="Courier New" w:cs="Courier New"/>
                            <w:lang w:val="pt-PT"/>
                          </w:rPr>
                          <w:t>im do ciclo</w:t>
                        </w:r>
                      </w:ins>
                      <w:del w:id="2336" w:author="The Law" w:date="2018-06-25T14:28:00Z">
                        <w:r w:rsidDel="00A564BA">
                          <w:rPr>
                            <w:rFonts w:ascii="Courier New" w:hAnsi="Courier New" w:cs="Courier New"/>
                            <w:lang w:val="pt-PT"/>
                          </w:rPr>
                          <w:delText>IM</w:delText>
                        </w:r>
                      </w:del>
                    </w:p>
                    <w:p w14:paraId="7181380C"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055008EB" w14:textId="77777777" w:rsidR="00D5641C" w:rsidRDefault="00D5641C" w:rsidP="007350D9"/>
                  </w:txbxContent>
                </v:textbox>
                <w10:anchorlock/>
              </v:shape>
            </w:pict>
          </mc:Fallback>
        </mc:AlternateContent>
      </w:r>
    </w:p>
    <w:p w14:paraId="33610534" w14:textId="21D389FF" w:rsidR="007350D9" w:rsidRPr="00484455" w:rsidRDefault="00A564BA">
      <w:pPr>
        <w:pStyle w:val="Legenda"/>
        <w:jc w:val="center"/>
        <w:rPr>
          <w:lang w:val="pt-PT"/>
        </w:rPr>
        <w:pPrChange w:id="2163" w:author="The Law" w:date="2018-06-25T14:26:00Z">
          <w:pPr>
            <w:pStyle w:val="ThesisBodyText"/>
            <w:jc w:val="center"/>
          </w:pPr>
        </w:pPrChange>
      </w:pPr>
      <w:ins w:id="2164" w:author="The Law" w:date="2018-06-25T14:26:00Z">
        <w:r>
          <w:t xml:space="preserve">Pseudo-código </w:t>
        </w:r>
        <w:r>
          <w:fldChar w:fldCharType="begin"/>
        </w:r>
        <w:r>
          <w:instrText xml:space="preserve"> SEQ Pseudo-código \* ARABIC </w:instrText>
        </w:r>
      </w:ins>
      <w:r>
        <w:fldChar w:fldCharType="separate"/>
      </w:r>
      <w:ins w:id="2165" w:author="The Law" w:date="2018-06-25T14:46:00Z">
        <w:r w:rsidR="002F38F4">
          <w:rPr>
            <w:noProof/>
          </w:rPr>
          <w:t>3</w:t>
        </w:r>
      </w:ins>
      <w:ins w:id="2166" w:author="The Law" w:date="2018-06-25T14:26:00Z">
        <w:r>
          <w:fldChar w:fldCharType="end"/>
        </w:r>
        <w:r>
          <w:t xml:space="preserve"> - </w:t>
        </w:r>
        <w:r w:rsidRPr="00782D7F">
          <w:t>Bee Colony Optimization</w:t>
        </w:r>
      </w:ins>
    </w:p>
    <w:p w14:paraId="2C115BA8" w14:textId="766D5C41" w:rsidR="007350D9" w:rsidRPr="00484455" w:rsidDel="00A564BA" w:rsidRDefault="007350D9" w:rsidP="007350D9">
      <w:pPr>
        <w:pStyle w:val="Legenda"/>
        <w:jc w:val="center"/>
        <w:rPr>
          <w:del w:id="2167" w:author="The Law" w:date="2018-06-25T14:26:00Z"/>
          <w:noProof/>
          <w:sz w:val="24"/>
          <w:lang w:val="pt-PT"/>
        </w:rPr>
      </w:pPr>
      <w:bookmarkStart w:id="2168" w:name="_Toc517386060"/>
      <w:bookmarkStart w:id="2169" w:name="_Toc517386613"/>
      <w:del w:id="2170" w:author="The Law" w:date="2018-06-25T14:26: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171" w:author="The Law" w:date="2018-06-25T14:08:00Z">
        <w:r w:rsidRPr="00484455" w:rsidDel="006862B7">
          <w:rPr>
            <w:noProof/>
            <w:lang w:val="pt-PT"/>
          </w:rPr>
          <w:delText>15</w:delText>
        </w:r>
      </w:del>
      <w:del w:id="2172" w:author="The Law" w:date="2018-06-25T14:26:00Z">
        <w:r w:rsidRPr="00484455" w:rsidDel="00A564BA">
          <w:rPr>
            <w:lang w:val="pt-PT"/>
          </w:rPr>
          <w:fldChar w:fldCharType="end"/>
        </w:r>
        <w:r w:rsidRPr="00484455" w:rsidDel="00A564BA">
          <w:rPr>
            <w:lang w:val="pt-PT"/>
          </w:rPr>
          <w:delText xml:space="preserve"> – Pseudocódigo Bee Colony Optimization</w:delText>
        </w:r>
        <w:bookmarkEnd w:id="2168"/>
        <w:bookmarkEnd w:id="2169"/>
      </w:del>
    </w:p>
    <w:p w14:paraId="30F6059D" w14:textId="77777777" w:rsidR="007350D9" w:rsidRPr="00484455" w:rsidRDefault="007350D9" w:rsidP="007350D9">
      <w:pPr>
        <w:pStyle w:val="ThesisBodyText"/>
        <w:rPr>
          <w:lang w:val="pt-PT"/>
        </w:rPr>
      </w:pPr>
      <w:r w:rsidRPr="00484455">
        <w:rPr>
          <w:lang w:val="pt-PT"/>
        </w:rPr>
        <w:t>De seguida são explicados os passos do algoritmo:</w:t>
      </w:r>
    </w:p>
    <w:p w14:paraId="694219BF" w14:textId="77777777" w:rsidR="007350D9" w:rsidRPr="00484455" w:rsidRDefault="007350D9" w:rsidP="007350D9">
      <w:pPr>
        <w:pStyle w:val="ThesisHeading3non-numbered"/>
        <w:rPr>
          <w:lang w:val="pt-PT"/>
        </w:rPr>
      </w:pPr>
      <w:r w:rsidRPr="00484455">
        <w:rPr>
          <w:lang w:val="pt-PT"/>
        </w:rPr>
        <w:t>Inicialização de parâmetros</w:t>
      </w:r>
    </w:p>
    <w:p w14:paraId="27E299B1" w14:textId="77777777" w:rsidR="007350D9" w:rsidRPr="00484455" w:rsidRDefault="007350D9" w:rsidP="007350D9">
      <w:pPr>
        <w:pStyle w:val="ThesisBodyText"/>
        <w:rPr>
          <w:b/>
          <w:lang w:val="pt-PT"/>
        </w:rPr>
      </w:pPr>
      <w:r w:rsidRPr="00484455">
        <w:rPr>
          <w:lang w:val="pt-PT"/>
        </w:rPr>
        <w:t>Nesta etapa iniciamos os parâmetros: número de abelhas selecionadas (</w:t>
      </w:r>
      <w:r w:rsidRPr="003B1A25">
        <w:rPr>
          <w:i/>
          <w:lang w:val="pt-PT"/>
          <w:rPrChange w:id="2173" w:author="Maninhas" w:date="2018-06-25T09:32:00Z">
            <w:rPr>
              <w:lang w:val="pt-PT"/>
            </w:rPr>
          </w:rPrChange>
        </w:rPr>
        <w:t>selectedSize</w:t>
      </w:r>
      <w:r w:rsidRPr="00484455">
        <w:rPr>
          <w:lang w:val="pt-PT"/>
        </w:rPr>
        <w:t>), número de abelhas consideradas melhores (</w:t>
      </w:r>
      <w:r w:rsidRPr="003B1A25">
        <w:rPr>
          <w:i/>
          <w:lang w:val="pt-PT"/>
          <w:rPrChange w:id="2174" w:author="Maninhas" w:date="2018-06-25T09:32:00Z">
            <w:rPr>
              <w:lang w:val="pt-PT"/>
            </w:rPr>
          </w:rPrChange>
        </w:rPr>
        <w:t>bestSize</w:t>
      </w:r>
      <w:r w:rsidRPr="00484455">
        <w:rPr>
          <w:lang w:val="pt-PT"/>
        </w:rPr>
        <w:t>), valor base de tentativas de otimização para as abelhas selecionadas (</w:t>
      </w:r>
      <w:r w:rsidRPr="003B1A25">
        <w:rPr>
          <w:i/>
          <w:lang w:val="pt-PT"/>
          <w:rPrChange w:id="2175" w:author="Maninhas" w:date="2018-06-25T09:32:00Z">
            <w:rPr>
              <w:lang w:val="pt-PT"/>
            </w:rPr>
          </w:rPrChange>
        </w:rPr>
        <w:t>valueSelection</w:t>
      </w:r>
      <w:r w:rsidRPr="00484455">
        <w:rPr>
          <w:lang w:val="pt-PT"/>
        </w:rPr>
        <w:t>), valor base de tentativas de otimização para abelhas consideradas melhores (</w:t>
      </w:r>
      <w:r w:rsidRPr="003B1A25">
        <w:rPr>
          <w:i/>
          <w:lang w:val="pt-PT"/>
          <w:rPrChange w:id="2176" w:author="Maninhas" w:date="2018-06-25T09:32:00Z">
            <w:rPr>
              <w:lang w:val="pt-PT"/>
            </w:rPr>
          </w:rPrChange>
        </w:rPr>
        <w:t>valueBest</w:t>
      </w:r>
      <w:r w:rsidRPr="00484455">
        <w:rPr>
          <w:lang w:val="pt-PT"/>
        </w:rPr>
        <w:t>) e número de modificações (</w:t>
      </w:r>
      <w:r w:rsidRPr="003B1A25">
        <w:rPr>
          <w:i/>
          <w:lang w:val="pt-PT"/>
          <w:rPrChange w:id="2177" w:author="Maninhas" w:date="2018-06-25T09:32:00Z">
            <w:rPr>
              <w:lang w:val="pt-PT"/>
            </w:rPr>
          </w:rPrChange>
        </w:rPr>
        <w:t>changeValue</w:t>
      </w:r>
      <w:r w:rsidRPr="00484455">
        <w:rPr>
          <w:lang w:val="pt-PT"/>
        </w:rPr>
        <w:t>).</w:t>
      </w:r>
    </w:p>
    <w:p w14:paraId="3B2EE4F5" w14:textId="77777777" w:rsidR="007350D9" w:rsidRPr="00484455" w:rsidRDefault="007350D9" w:rsidP="007350D9">
      <w:pPr>
        <w:pStyle w:val="ThesisHeading3non-numbered"/>
        <w:rPr>
          <w:lang w:val="pt-PT"/>
        </w:rPr>
      </w:pPr>
      <w:r w:rsidRPr="00484455">
        <w:rPr>
          <w:lang w:val="pt-PT"/>
        </w:rPr>
        <w:t>Inicialização de probabilidades</w:t>
      </w:r>
    </w:p>
    <w:p w14:paraId="111253B0" w14:textId="77777777" w:rsidR="007350D9" w:rsidRPr="00484455" w:rsidRDefault="007350D9" w:rsidP="007350D9">
      <w:pPr>
        <w:pStyle w:val="ThesisBodyText"/>
        <w:rPr>
          <w:lang w:val="pt-PT"/>
        </w:rPr>
      </w:pPr>
      <w:r w:rsidRPr="00484455">
        <w:rPr>
          <w:lang w:val="pt-PT"/>
        </w:rPr>
        <w:t xml:space="preserve">A cada abelha selecionada (dentro do </w:t>
      </w:r>
      <w:r w:rsidRPr="003B1A25">
        <w:rPr>
          <w:i/>
          <w:lang w:val="pt-PT"/>
          <w:rPrChange w:id="2178" w:author="Maninhas" w:date="2018-06-25T09:32:00Z">
            <w:rPr>
              <w:lang w:val="pt-PT"/>
            </w:rPr>
          </w:rPrChange>
        </w:rPr>
        <w:t>selectedSize</w:t>
      </w:r>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072141C3" w14:textId="5B742108" w:rsidR="007350D9" w:rsidRPr="00484455" w:rsidRDefault="007350D9" w:rsidP="007350D9">
      <w:pPr>
        <w:pStyle w:val="ThesisBodyText"/>
        <w:rPr>
          <w:lang w:val="pt-PT"/>
        </w:rPr>
      </w:pPr>
      <w:r w:rsidRPr="00484455">
        <w:rPr>
          <w:lang w:val="pt-PT"/>
        </w:rPr>
        <w:t xml:space="preserve">Em cada iteração, este valor de probabilidade é multiplicado pelos parâmetros </w:t>
      </w:r>
      <w:r w:rsidRPr="003B1A25">
        <w:rPr>
          <w:i/>
          <w:lang w:val="pt-PT"/>
          <w:rPrChange w:id="2179" w:author="Maninhas" w:date="2018-06-25T09:32:00Z">
            <w:rPr>
              <w:lang w:val="pt-PT"/>
            </w:rPr>
          </w:rPrChange>
        </w:rPr>
        <w:t>valueBest</w:t>
      </w:r>
      <w:r w:rsidRPr="00484455">
        <w:rPr>
          <w:lang w:val="pt-PT"/>
        </w:rPr>
        <w:t xml:space="preserve"> (melhores abelhas) e </w:t>
      </w:r>
      <w:r w:rsidRPr="003B1A25">
        <w:rPr>
          <w:i/>
          <w:lang w:val="pt-PT"/>
          <w:rPrChange w:id="2180" w:author="Maninhas" w:date="2018-06-25T09:32:00Z">
            <w:rPr>
              <w:lang w:val="pt-PT"/>
            </w:rPr>
          </w:rPrChange>
        </w:rPr>
        <w:t>valueSelection</w:t>
      </w:r>
      <w:r w:rsidRPr="00484455">
        <w:rPr>
          <w:lang w:val="pt-PT"/>
        </w:rPr>
        <w:t xml:space="preserve"> (restantes abelhas dentro de </w:t>
      </w:r>
      <w:r w:rsidRPr="003B1A25">
        <w:rPr>
          <w:i/>
          <w:lang w:val="pt-PT"/>
          <w:rPrChange w:id="2181" w:author="Maninhas" w:date="2018-06-25T09:32:00Z">
            <w:rPr>
              <w:lang w:val="pt-PT"/>
            </w:rPr>
          </w:rPrChange>
        </w:rPr>
        <w:t>selectedsize</w:t>
      </w:r>
      <w:r w:rsidRPr="00484455">
        <w:rPr>
          <w:lang w:val="pt-PT"/>
        </w:rPr>
        <w:t xml:space="preserve">), de modo a obter o número de tentativas de otimização </w:t>
      </w:r>
      <w:del w:id="2182" w:author="Maninhas" w:date="2018-06-25T09:33:00Z">
        <w:r w:rsidRPr="00484455" w:rsidDel="003B1A25">
          <w:rPr>
            <w:lang w:val="pt-PT"/>
          </w:rPr>
          <w:delText>em que</w:delText>
        </w:r>
      </w:del>
      <w:ins w:id="2183" w:author="Maninhas" w:date="2018-06-25T09:33:00Z">
        <w:r w:rsidR="003B1A25">
          <w:rPr>
            <w:lang w:val="pt-PT"/>
          </w:rPr>
          <w:t>para</w:t>
        </w:r>
      </w:ins>
      <w:r w:rsidRPr="00484455">
        <w:rPr>
          <w:lang w:val="pt-PT"/>
        </w:rPr>
        <w:t xml:space="preserve"> cada indivíduo </w:t>
      </w:r>
      <w:del w:id="2184" w:author="Maninhas" w:date="2018-06-25T09:33:00Z">
        <w:r w:rsidRPr="00484455" w:rsidDel="003B1A25">
          <w:rPr>
            <w:lang w:val="pt-PT"/>
          </w:rPr>
          <w:delText xml:space="preserve">é otimizado </w:delText>
        </w:r>
      </w:del>
      <w:r w:rsidRPr="00484455">
        <w:rPr>
          <w:lang w:val="pt-PT"/>
        </w:rPr>
        <w:t xml:space="preserve">numa </w:t>
      </w:r>
      <w:del w:id="2185" w:author="Maninhas" w:date="2018-06-25T09:38:00Z">
        <w:r w:rsidRPr="00484455" w:rsidDel="003B1A25">
          <w:rPr>
            <w:lang w:val="pt-PT"/>
          </w:rPr>
          <w:delText>geração</w:delText>
        </w:r>
      </w:del>
      <w:ins w:id="2186" w:author="Maninhas" w:date="2018-06-25T09:38:00Z">
        <w:r w:rsidR="003B1A25">
          <w:rPr>
            <w:lang w:val="pt-PT"/>
          </w:rPr>
          <w:t>iteração</w:t>
        </w:r>
      </w:ins>
      <w:r w:rsidRPr="00484455">
        <w:rPr>
          <w:lang w:val="pt-PT"/>
        </w:rPr>
        <w:t>.</w:t>
      </w:r>
    </w:p>
    <w:p w14:paraId="21E47982" w14:textId="77777777" w:rsidR="007350D9" w:rsidRPr="00484455" w:rsidRDefault="007350D9" w:rsidP="007350D9">
      <w:pPr>
        <w:pStyle w:val="ThesisHeading3non-numbered"/>
        <w:rPr>
          <w:lang w:val="pt-PT"/>
        </w:rPr>
      </w:pPr>
      <w:r w:rsidRPr="00484455">
        <w:rPr>
          <w:lang w:val="pt-PT"/>
        </w:rPr>
        <w:t>Otimizar solução</w:t>
      </w:r>
    </w:p>
    <w:p w14:paraId="55163562" w14:textId="77777777" w:rsidR="007350D9" w:rsidRPr="00484455" w:rsidRDefault="007350D9" w:rsidP="007350D9">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00AE38A" w14:textId="77777777" w:rsidR="007350D9" w:rsidRPr="00484455" w:rsidRDefault="007350D9" w:rsidP="007350D9">
      <w:pPr>
        <w:pStyle w:val="ThesisBodyText"/>
        <w:rPr>
          <w:lang w:val="pt-PT"/>
        </w:rPr>
      </w:pPr>
      <w:r w:rsidRPr="00484455">
        <w:rPr>
          <w:lang w:val="pt-PT"/>
        </w:rPr>
        <w:lastRenderedPageBreak/>
        <w:t>A probabilidade de remover um regenerador é o dobro da probabilidade de adicionar um regenerador.</w:t>
      </w:r>
    </w:p>
    <w:p w14:paraId="4CC81766" w14:textId="77777777" w:rsidR="007350D9" w:rsidRPr="00484455" w:rsidRDefault="007350D9" w:rsidP="007350D9">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33367DF8" w14:textId="77777777" w:rsidR="007350D9" w:rsidRPr="00484455" w:rsidRDefault="007350D9" w:rsidP="007350D9">
      <w:pPr>
        <w:pStyle w:val="ThesisHeading3numbered"/>
        <w:rPr>
          <w:lang w:val="pt-PT"/>
        </w:rPr>
      </w:pPr>
      <w:bookmarkStart w:id="2187" w:name="_Toc516848828"/>
      <w:r w:rsidRPr="00484455">
        <w:rPr>
          <w:lang w:val="pt-PT"/>
        </w:rPr>
        <w:t>Ant Colony Optimization</w:t>
      </w:r>
      <w:bookmarkEnd w:id="2187"/>
    </w:p>
    <w:p w14:paraId="4C8B6BBC" w14:textId="16CC0102" w:rsidR="007350D9" w:rsidRPr="00484455" w:rsidRDefault="007350D9" w:rsidP="007350D9">
      <w:pPr>
        <w:pStyle w:val="ThesisBodyText"/>
        <w:rPr>
          <w:lang w:val="pt-PT"/>
        </w:rPr>
      </w:pPr>
      <w:r w:rsidRPr="00484455">
        <w:rPr>
          <w:lang w:val="pt-PT"/>
        </w:rPr>
        <w:t xml:space="preserve">O ACO é baseado na forma como as formigas comunicam e se influenciam entre si através de trilhos de </w:t>
      </w:r>
      <w:commentRangeStart w:id="2188"/>
      <w:r w:rsidRPr="00484455">
        <w:rPr>
          <w:lang w:val="pt-PT"/>
        </w:rPr>
        <w:t>feromonas</w:t>
      </w:r>
      <w:commentRangeEnd w:id="2188"/>
      <w:r w:rsidR="003B1A25">
        <w:rPr>
          <w:rStyle w:val="Refdecomentrio"/>
          <w:rFonts w:asciiTheme="minorHAnsi" w:hAnsiTheme="minorHAnsi"/>
        </w:rPr>
        <w:commentReference w:id="2188"/>
      </w:r>
      <w:ins w:id="2189" w:author="Maninhas" w:date="2018-06-25T09:33:00Z">
        <w:r w:rsidR="003B1A25">
          <w:rPr>
            <w:lang w:val="pt-PT"/>
          </w:rPr>
          <w:t xml:space="preserve"> </w:t>
        </w:r>
      </w:ins>
      <w:customXmlInsRangeStart w:id="2190" w:author="Rodrigo" w:date="2018-06-25T15:58:00Z"/>
      <w:sdt>
        <w:sdtPr>
          <w:rPr>
            <w:lang w:val="pt-PT"/>
          </w:rPr>
          <w:id w:val="-1771539873"/>
          <w:citation/>
        </w:sdtPr>
        <w:sdtEndPr/>
        <w:sdtContent>
          <w:customXmlInsRangeEnd w:id="2190"/>
          <w:ins w:id="2191" w:author="Rodrigo" w:date="2018-06-25T15:58:00Z">
            <w:r w:rsidR="009A5F67">
              <w:rPr>
                <w:lang w:val="pt-PT"/>
              </w:rPr>
              <w:fldChar w:fldCharType="begin"/>
            </w:r>
            <w:r w:rsidR="009A5F67" w:rsidRPr="009A5F67">
              <w:rPr>
                <w:lang w:val="pt-PT"/>
                <w:rPrChange w:id="2192" w:author="Rodrigo" w:date="2018-06-25T15:58:00Z">
                  <w:rPr>
                    <w:lang w:val="en-US"/>
                  </w:rPr>
                </w:rPrChange>
              </w:rPr>
              <w:instrText xml:space="preserve"> CITATION Mar \l 1033 </w:instrText>
            </w:r>
          </w:ins>
          <w:r w:rsidR="009A5F67">
            <w:rPr>
              <w:lang w:val="pt-PT"/>
            </w:rPr>
            <w:fldChar w:fldCharType="separate"/>
          </w:r>
          <w:r w:rsidR="006A5EBF" w:rsidRPr="006A5EBF">
            <w:rPr>
              <w:noProof/>
              <w:lang w:val="pt-PT"/>
            </w:rPr>
            <w:t>[6]</w:t>
          </w:r>
          <w:ins w:id="2193" w:author="Rodrigo" w:date="2018-06-25T15:58:00Z">
            <w:r w:rsidR="009A5F67">
              <w:rPr>
                <w:lang w:val="pt-PT"/>
              </w:rPr>
              <w:fldChar w:fldCharType="end"/>
            </w:r>
          </w:ins>
          <w:customXmlInsRangeStart w:id="2194" w:author="Rodrigo" w:date="2018-06-25T15:58:00Z"/>
        </w:sdtContent>
      </w:sdt>
      <w:customXmlInsRangeEnd w:id="2194"/>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14:paraId="1BB0E091" w14:textId="2D3E1E74" w:rsidR="007350D9" w:rsidRPr="00484455" w:rsidRDefault="007350D9" w:rsidP="007350D9">
      <w:pPr>
        <w:pStyle w:val="ThesisBodyText"/>
        <w:rPr>
          <w:noProof/>
          <w:lang w:val="pt-PT"/>
        </w:rPr>
      </w:pPr>
      <w:del w:id="2195" w:author="The Law" w:date="2018-06-25T14:26:00Z">
        <w:r w:rsidRPr="00484455" w:rsidDel="00A564BA">
          <w:rPr>
            <w:noProof/>
            <w:lang w:val="pt-PT" w:eastAsia="pt-PT"/>
          </w:rPr>
          <mc:AlternateContent>
            <mc:Choice Requires="wps">
              <w:drawing>
                <wp:anchor distT="0" distB="0" distL="114300" distR="114300" simplePos="0" relativeHeight="251659264" behindDoc="0" locked="0" layoutInCell="1" allowOverlap="1" wp14:anchorId="7F8174AB" wp14:editId="4323175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14:paraId="50B6B006" w14:textId="77777777" w:rsidR="00D5641C" w:rsidRPr="00022A5E" w:rsidRDefault="00D5641C" w:rsidP="007350D9">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174AB" id="Caixa de texto 20" o:spid="_x0000_s1031"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" stroked="f">
                  <v:textbox inset="0,0,0,0">
                    <w:txbxContent>
                      <w:p w14:paraId="50B6B006" w14:textId="77777777" w:rsidR="00D5641C" w:rsidRPr="00022A5E" w:rsidRDefault="00D5641C" w:rsidP="007350D9">
                        <w:pPr>
                          <w:pStyle w:val="Legenda"/>
                          <w:jc w:val="right"/>
                          <w:rPr>
                            <w:noProof/>
                            <w:sz w:val="24"/>
                            <w:lang w:val="pt-PT"/>
                          </w:rPr>
                        </w:pPr>
                      </w:p>
                    </w:txbxContent>
                  </v:textbox>
                  <w10:wrap type="square" anchorx="margin"/>
                </v:shape>
              </w:pict>
            </mc:Fallback>
          </mc:AlternateContent>
        </w:r>
      </w:del>
      <w:r w:rsidRPr="00484455">
        <w:rPr>
          <w:lang w:val="pt-PT"/>
        </w:rPr>
        <w:t>O algoritmo funciona do seguinte modo:</w:t>
      </w:r>
      <w:r w:rsidRPr="00484455">
        <w:rPr>
          <w:noProof/>
          <w:lang w:val="pt-PT"/>
        </w:rPr>
        <w:t xml:space="preserve"> </w:t>
      </w:r>
    </w:p>
    <w:p w14:paraId="53F54594" w14:textId="77777777" w:rsidR="00A564BA" w:rsidRDefault="007350D9">
      <w:pPr>
        <w:pStyle w:val="ThesisBodyText"/>
        <w:keepNext/>
        <w:jc w:val="center"/>
        <w:rPr>
          <w:ins w:id="2196" w:author="The Law" w:date="2018-06-25T14:26:00Z"/>
        </w:rPr>
      </w:pPr>
      <w:r w:rsidRPr="00484455">
        <w:rPr>
          <w:noProof/>
          <w:lang w:val="pt-PT" w:eastAsia="pt-PT"/>
        </w:rPr>
        <mc:AlternateContent>
          <mc:Choice Requires="wps">
            <w:drawing>
              <wp:inline distT="0" distB="0" distL="0" distR="0" wp14:anchorId="70546872" wp14:editId="2D210C98">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083A4983"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D5641C" w:rsidRPr="00064BFE"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197" w:author="Maninhas" w:date="2018-06-25T09:38:00Z">
                              <w:r w:rsidDel="003B1A25">
                                <w:rPr>
                                  <w:rFonts w:ascii="Courier New" w:hAnsi="Courier New" w:cs="Courier New"/>
                                  <w:lang w:val="pt-PT"/>
                                </w:rPr>
                                <w:delText>geração</w:delText>
                              </w:r>
                            </w:del>
                            <w:ins w:id="2198" w:author="Maninhas" w:date="2018-06-25T09:38:00Z">
                              <w:r>
                                <w:rPr>
                                  <w:rFonts w:ascii="Courier New" w:hAnsi="Courier New" w:cs="Courier New"/>
                                  <w:lang w:val="pt-PT"/>
                                </w:rPr>
                                <w:t>iteração</w:t>
                              </w:r>
                            </w:ins>
                          </w:p>
                          <w:p w14:paraId="02936170"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D5641C" w:rsidRDefault="00D5641C" w:rsidP="007350D9">
                            <w:pPr>
                              <w:pStyle w:val="ThesisBodyText"/>
                              <w:spacing w:after="0" w:line="240" w:lineRule="auto"/>
                              <w:ind w:left="720" w:firstLine="720"/>
                              <w:rPr>
                                <w:ins w:id="2199"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D5641C" w:rsidRDefault="00D5641C" w:rsidP="007350D9">
                            <w:pPr>
                              <w:pStyle w:val="ThesisBodyText"/>
                              <w:spacing w:after="0" w:line="240" w:lineRule="auto"/>
                              <w:ind w:left="720" w:firstLine="720"/>
                              <w:rPr>
                                <w:rFonts w:ascii="Courier New" w:hAnsi="Courier New" w:cs="Courier New"/>
                                <w:lang w:val="pt-PT"/>
                              </w:rPr>
                            </w:pPr>
                            <w:ins w:id="2200" w:author="The Law" w:date="2018-06-25T14:28:00Z">
                              <w:r>
                                <w:rPr>
                                  <w:rFonts w:ascii="Courier New" w:hAnsi="Courier New" w:cs="Courier New"/>
                                  <w:lang w:val="pt-PT"/>
                                </w:rPr>
                                <w:t>Fim do ciclo</w:t>
                              </w:r>
                            </w:ins>
                          </w:p>
                          <w:p w14:paraId="470711CF"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201" w:author="The Law" w:date="2018-06-25T14:28:00Z">
                              <w:r>
                                <w:rPr>
                                  <w:rFonts w:ascii="Courier New" w:hAnsi="Courier New" w:cs="Courier New"/>
                                  <w:lang w:val="pt-PT"/>
                                </w:rPr>
                                <w:t>im do ciclo</w:t>
                              </w:r>
                            </w:ins>
                            <w:del w:id="2202" w:author="The Law" w:date="2018-06-25T14:28:00Z">
                              <w:r w:rsidDel="00A564BA">
                                <w:rPr>
                                  <w:rFonts w:ascii="Courier New" w:hAnsi="Courier New" w:cs="Courier New"/>
                                  <w:lang w:val="pt-PT"/>
                                </w:rPr>
                                <w:delText>IM</w:delText>
                              </w:r>
                            </w:del>
                          </w:p>
                          <w:p w14:paraId="295C9FDB"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203" w:author="The Law" w:date="2018-06-25T14:28:00Z">
                              <w:r>
                                <w:rPr>
                                  <w:rFonts w:ascii="Courier New" w:hAnsi="Courier New" w:cs="Courier New"/>
                                  <w:lang w:val="pt-PT"/>
                                </w:rPr>
                                <w:t>im do ciclo</w:t>
                              </w:r>
                            </w:ins>
                            <w:del w:id="2204" w:author="The Law" w:date="2018-06-25T14:28:00Z">
                              <w:r w:rsidDel="00A564BA">
                                <w:rPr>
                                  <w:rFonts w:ascii="Courier New" w:hAnsi="Courier New" w:cs="Courier New"/>
                                  <w:lang w:val="pt-PT"/>
                                </w:rPr>
                                <w:delText>IM</w:delText>
                              </w:r>
                            </w:del>
                          </w:p>
                          <w:p w14:paraId="523540F0"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D5641C" w:rsidRPr="00022A5E" w:rsidRDefault="00D5641C" w:rsidP="007350D9">
                            <w:pPr>
                              <w:rPr>
                                <w:lang w:val="pt-PT"/>
                              </w:rPr>
                            </w:pPr>
                          </w:p>
                        </w:txbxContent>
                      </wps:txbx>
                      <wps:bodyPr rot="0" vert="horz" wrap="square" lIns="91440" tIns="45720" rIns="91440" bIns="45720" anchor="t" anchorCtr="0">
                        <a:noAutofit/>
                      </wps:bodyPr>
                    </wps:wsp>
                  </a:graphicData>
                </a:graphic>
              </wp:inline>
            </w:drawing>
          </mc:Choice>
          <mc:Fallback>
            <w:pict>
              <v:shape w14:anchorId="70546872" id="_x0000_s1032"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EJqgeMsAgAAUwQAAA4AAAAAAAAAAAAAAAAALgIAAGRycy9l&#10;Mm9Eb2MueG1sUEsBAi0AFAAGAAgAAAAhAJ8l+2TcAAAABQEAAA8AAAAAAAAAAAAAAAAAhgQAAGRy&#10;cy9kb3ducmV2LnhtbFBLBQYAAAAABAAEAPMAAACPBQAAAAA=&#10;">
                <v:textbox>
                  <w:txbxContent>
                    <w:p w14:paraId="083A4983"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3F22CC94" w14:textId="77777777" w:rsidR="00D5641C" w:rsidRPr="00064BFE"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350F2721" w14:textId="77777777" w:rsidR="00D5641C" w:rsidRDefault="00D5641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215CDCE8" w14:textId="0CB824BF" w:rsidR="00D5641C" w:rsidRPr="00064BFE"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 xml:space="preserve">Por cada </w:t>
                      </w:r>
                      <w:del w:id="2379" w:author="Maninhas" w:date="2018-06-25T09:38:00Z">
                        <w:r w:rsidDel="003B1A25">
                          <w:rPr>
                            <w:rFonts w:ascii="Courier New" w:hAnsi="Courier New" w:cs="Courier New"/>
                            <w:lang w:val="pt-PT"/>
                          </w:rPr>
                          <w:delText>geração</w:delText>
                        </w:r>
                      </w:del>
                      <w:ins w:id="2380" w:author="Maninhas" w:date="2018-06-25T09:38:00Z">
                        <w:r>
                          <w:rPr>
                            <w:rFonts w:ascii="Courier New" w:hAnsi="Courier New" w:cs="Courier New"/>
                            <w:lang w:val="pt-PT"/>
                          </w:rPr>
                          <w:t>iteração</w:t>
                        </w:r>
                      </w:ins>
                    </w:p>
                    <w:p w14:paraId="02936170" w14:textId="77777777" w:rsidR="00D5641C" w:rsidRPr="00064BFE"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B0DBF28" w14:textId="77777777" w:rsidR="00D5641C" w:rsidRDefault="00D5641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096B4797"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73A61F2E" w14:textId="32BAD66D" w:rsidR="00D5641C" w:rsidRDefault="00D5641C" w:rsidP="007350D9">
                      <w:pPr>
                        <w:pStyle w:val="ThesisBodyText"/>
                        <w:spacing w:after="0" w:line="240" w:lineRule="auto"/>
                        <w:ind w:left="720" w:firstLine="720"/>
                        <w:rPr>
                          <w:ins w:id="2381" w:author="The Law" w:date="2018-06-25T14:28:00Z"/>
                          <w:rFonts w:ascii="Courier New" w:hAnsi="Courier New" w:cs="Courier New"/>
                          <w:lang w:val="pt-PT"/>
                        </w:rPr>
                      </w:pPr>
                      <w:r>
                        <w:rPr>
                          <w:rFonts w:ascii="Courier New" w:hAnsi="Courier New" w:cs="Courier New"/>
                          <w:lang w:val="pt-PT"/>
                        </w:rPr>
                        <w:tab/>
                        <w:t>Testa probabilidade exploração</w:t>
                      </w:r>
                    </w:p>
                    <w:p w14:paraId="44C0E3FF" w14:textId="2687E2F4" w:rsidR="00D5641C" w:rsidRDefault="00D5641C" w:rsidP="007350D9">
                      <w:pPr>
                        <w:pStyle w:val="ThesisBodyText"/>
                        <w:spacing w:after="0" w:line="240" w:lineRule="auto"/>
                        <w:ind w:left="720" w:firstLine="720"/>
                        <w:rPr>
                          <w:rFonts w:ascii="Courier New" w:hAnsi="Courier New" w:cs="Courier New"/>
                          <w:lang w:val="pt-PT"/>
                        </w:rPr>
                      </w:pPr>
                      <w:ins w:id="2382" w:author="The Law" w:date="2018-06-25T14:28:00Z">
                        <w:r>
                          <w:rPr>
                            <w:rFonts w:ascii="Courier New" w:hAnsi="Courier New" w:cs="Courier New"/>
                            <w:lang w:val="pt-PT"/>
                          </w:rPr>
                          <w:t>Fim do ciclo</w:t>
                        </w:r>
                      </w:ins>
                    </w:p>
                    <w:p w14:paraId="470711CF" w14:textId="77777777" w:rsidR="00D5641C" w:rsidRDefault="00D5641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54313D4" w14:textId="0DA084DB"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ab/>
                        <w:t>F</w:t>
                      </w:r>
                      <w:ins w:id="2383" w:author="The Law" w:date="2018-06-25T14:28:00Z">
                        <w:r>
                          <w:rPr>
                            <w:rFonts w:ascii="Courier New" w:hAnsi="Courier New" w:cs="Courier New"/>
                            <w:lang w:val="pt-PT"/>
                          </w:rPr>
                          <w:t>im do ciclo</w:t>
                        </w:r>
                      </w:ins>
                      <w:del w:id="2384" w:author="The Law" w:date="2018-06-25T14:28:00Z">
                        <w:r w:rsidDel="00A564BA">
                          <w:rPr>
                            <w:rFonts w:ascii="Courier New" w:hAnsi="Courier New" w:cs="Courier New"/>
                            <w:lang w:val="pt-PT"/>
                          </w:rPr>
                          <w:delText>IM</w:delText>
                        </w:r>
                      </w:del>
                    </w:p>
                    <w:p w14:paraId="295C9FDB"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616D6781"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D289CA0" w14:textId="77777777" w:rsidR="00D5641C" w:rsidRDefault="00D5641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5A0D7B04" w14:textId="2BBC8BCD" w:rsidR="00D5641C" w:rsidRDefault="00D5641C" w:rsidP="007350D9">
                      <w:pPr>
                        <w:pStyle w:val="ThesisBodyText"/>
                        <w:spacing w:after="0" w:line="240" w:lineRule="auto"/>
                        <w:rPr>
                          <w:rFonts w:ascii="Courier New" w:hAnsi="Courier New" w:cs="Courier New"/>
                          <w:lang w:val="pt-PT"/>
                        </w:rPr>
                      </w:pPr>
                      <w:r>
                        <w:rPr>
                          <w:rFonts w:ascii="Courier New" w:hAnsi="Courier New" w:cs="Courier New"/>
                          <w:lang w:val="pt-PT"/>
                        </w:rPr>
                        <w:t>F</w:t>
                      </w:r>
                      <w:ins w:id="2385" w:author="The Law" w:date="2018-06-25T14:28:00Z">
                        <w:r>
                          <w:rPr>
                            <w:rFonts w:ascii="Courier New" w:hAnsi="Courier New" w:cs="Courier New"/>
                            <w:lang w:val="pt-PT"/>
                          </w:rPr>
                          <w:t>im do ciclo</w:t>
                        </w:r>
                      </w:ins>
                      <w:del w:id="2386" w:author="The Law" w:date="2018-06-25T14:28:00Z">
                        <w:r w:rsidDel="00A564BA">
                          <w:rPr>
                            <w:rFonts w:ascii="Courier New" w:hAnsi="Courier New" w:cs="Courier New"/>
                            <w:lang w:val="pt-PT"/>
                          </w:rPr>
                          <w:delText>IM</w:delText>
                        </w:r>
                      </w:del>
                    </w:p>
                    <w:p w14:paraId="523540F0" w14:textId="77777777" w:rsidR="00D5641C" w:rsidRPr="00064BFE" w:rsidRDefault="00D5641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14:paraId="60091406" w14:textId="77777777" w:rsidR="00D5641C" w:rsidRPr="00022A5E" w:rsidRDefault="00D5641C" w:rsidP="007350D9">
                      <w:pPr>
                        <w:rPr>
                          <w:lang w:val="pt-PT"/>
                        </w:rPr>
                      </w:pPr>
                    </w:p>
                  </w:txbxContent>
                </v:textbox>
                <w10:anchorlock/>
              </v:shape>
            </w:pict>
          </mc:Fallback>
        </mc:AlternateContent>
      </w:r>
    </w:p>
    <w:p w14:paraId="6BA3E946" w14:textId="44840CD9" w:rsidR="007350D9" w:rsidRPr="002C34B6" w:rsidDel="00A564BA" w:rsidRDefault="00A564BA">
      <w:pPr>
        <w:pStyle w:val="Legenda"/>
        <w:jc w:val="center"/>
        <w:rPr>
          <w:del w:id="2205" w:author="The Law" w:date="2018-06-25T14:26:00Z"/>
          <w:lang w:val="pt-PT"/>
          <w:rPrChange w:id="2206" w:author="The Law" w:date="2018-06-25T14:42:00Z">
            <w:rPr>
              <w:del w:id="2207" w:author="The Law" w:date="2018-06-25T14:26:00Z"/>
              <w:lang w:val="pt-PT"/>
            </w:rPr>
          </w:rPrChange>
        </w:rPr>
        <w:pPrChange w:id="2208" w:author="The Law" w:date="2018-06-25T14:26:00Z">
          <w:pPr>
            <w:pStyle w:val="ThesisBodyText"/>
            <w:jc w:val="center"/>
          </w:pPr>
        </w:pPrChange>
      </w:pPr>
      <w:ins w:id="2209" w:author="The Law" w:date="2018-06-25T14:26:00Z">
        <w:r w:rsidRPr="002C34B6">
          <w:rPr>
            <w:lang w:val="pt-PT"/>
            <w:rPrChange w:id="2210" w:author="The Law" w:date="2018-06-25T14:42:00Z">
              <w:rPr/>
            </w:rPrChange>
          </w:rPr>
          <w:t xml:space="preserve">Pseudo-código </w:t>
        </w:r>
        <w:r>
          <w:fldChar w:fldCharType="begin"/>
        </w:r>
        <w:r w:rsidRPr="002C34B6">
          <w:rPr>
            <w:lang w:val="pt-PT"/>
            <w:rPrChange w:id="2211" w:author="The Law" w:date="2018-06-25T14:42:00Z">
              <w:rPr/>
            </w:rPrChange>
          </w:rPr>
          <w:instrText xml:space="preserve"> SEQ Pseudo-código \* ARABIC </w:instrText>
        </w:r>
      </w:ins>
      <w:r>
        <w:fldChar w:fldCharType="separate"/>
      </w:r>
      <w:ins w:id="2212" w:author="The Law" w:date="2018-06-25T14:46:00Z">
        <w:r w:rsidR="002F38F4">
          <w:rPr>
            <w:noProof/>
            <w:lang w:val="pt-PT"/>
          </w:rPr>
          <w:t>4</w:t>
        </w:r>
      </w:ins>
      <w:ins w:id="2213" w:author="The Law" w:date="2018-06-25T14:26:00Z">
        <w:r>
          <w:fldChar w:fldCharType="end"/>
        </w:r>
        <w:r w:rsidRPr="002C34B6">
          <w:rPr>
            <w:lang w:val="pt-PT"/>
            <w:rPrChange w:id="2214" w:author="The Law" w:date="2018-06-25T14:42:00Z">
              <w:rPr/>
            </w:rPrChange>
          </w:rPr>
          <w:t xml:space="preserve"> -  Ant Colony Optimization</w:t>
        </w:r>
      </w:ins>
    </w:p>
    <w:p w14:paraId="0A391107" w14:textId="1E266D32" w:rsidR="007350D9" w:rsidRPr="00484455" w:rsidRDefault="007350D9">
      <w:pPr>
        <w:pStyle w:val="Legenda"/>
        <w:jc w:val="center"/>
        <w:rPr>
          <w:noProof/>
          <w:lang w:val="pt-PT"/>
        </w:rPr>
      </w:pPr>
      <w:bookmarkStart w:id="2215" w:name="_Toc517386061"/>
      <w:bookmarkStart w:id="2216" w:name="_Toc517386614"/>
      <w:del w:id="2217" w:author="The Law" w:date="2018-06-25T14:26:00Z">
        <w:r w:rsidRPr="00484455" w:rsidDel="00A564BA">
          <w:rPr>
            <w:lang w:val="pt-PT"/>
          </w:rPr>
          <w:delText xml:space="preserve">Figura </w:delText>
        </w:r>
        <w:r w:rsidRPr="00484455" w:rsidDel="00A564BA">
          <w:rPr>
            <w:lang w:val="pt-PT"/>
          </w:rPr>
          <w:fldChar w:fldCharType="begin"/>
        </w:r>
        <w:r w:rsidRPr="00484455" w:rsidDel="00A564BA">
          <w:rPr>
            <w:lang w:val="pt-PT"/>
          </w:rPr>
          <w:delInstrText xml:space="preserve"> SEQ Figura \* ARABIC </w:delInstrText>
        </w:r>
        <w:r w:rsidRPr="00484455" w:rsidDel="00A564BA">
          <w:rPr>
            <w:lang w:val="pt-PT"/>
          </w:rPr>
          <w:fldChar w:fldCharType="separate"/>
        </w:r>
      </w:del>
      <w:del w:id="2218" w:author="The Law" w:date="2018-06-25T14:08:00Z">
        <w:r w:rsidRPr="00484455" w:rsidDel="006862B7">
          <w:rPr>
            <w:noProof/>
            <w:lang w:val="pt-PT"/>
          </w:rPr>
          <w:delText>16</w:delText>
        </w:r>
      </w:del>
      <w:del w:id="2219" w:author="The Law" w:date="2018-06-25T14:26:00Z">
        <w:r w:rsidRPr="00484455" w:rsidDel="00A564BA">
          <w:rPr>
            <w:lang w:val="pt-PT"/>
          </w:rPr>
          <w:fldChar w:fldCharType="end"/>
        </w:r>
        <w:r w:rsidRPr="00484455" w:rsidDel="00A564BA">
          <w:rPr>
            <w:lang w:val="pt-PT"/>
          </w:rPr>
          <w:delText xml:space="preserve"> – Pseudocódigo Ant Colony Optimization</w:delText>
        </w:r>
      </w:del>
      <w:bookmarkEnd w:id="2215"/>
      <w:bookmarkEnd w:id="2216"/>
    </w:p>
    <w:p w14:paraId="155840E7" w14:textId="77777777" w:rsidR="009B7158" w:rsidRDefault="009B7158" w:rsidP="007350D9">
      <w:pPr>
        <w:pStyle w:val="ThesisBodyText"/>
        <w:rPr>
          <w:ins w:id="2220" w:author="The Law" w:date="2018-06-25T14:29:00Z"/>
          <w:lang w:val="pt-PT"/>
        </w:rPr>
      </w:pPr>
    </w:p>
    <w:p w14:paraId="4A4EF0EA" w14:textId="6BCF9371" w:rsidR="007350D9" w:rsidRPr="00484455" w:rsidRDefault="007350D9" w:rsidP="007350D9">
      <w:pPr>
        <w:pStyle w:val="ThesisBodyText"/>
        <w:rPr>
          <w:lang w:val="pt-PT"/>
        </w:rPr>
      </w:pPr>
      <w:r w:rsidRPr="00484455">
        <w:rPr>
          <w:lang w:val="pt-PT"/>
        </w:rPr>
        <w:lastRenderedPageBreak/>
        <w:t>De seguida são explicados os passos do algoritmo:</w:t>
      </w:r>
    </w:p>
    <w:p w14:paraId="517D23C3" w14:textId="77777777" w:rsidR="007350D9" w:rsidRPr="00484455" w:rsidRDefault="007350D9" w:rsidP="007350D9">
      <w:pPr>
        <w:pStyle w:val="ThesisHeading3non-numbered"/>
        <w:rPr>
          <w:lang w:val="pt-PT"/>
        </w:rPr>
      </w:pPr>
      <w:r w:rsidRPr="00484455">
        <w:rPr>
          <w:lang w:val="pt-PT"/>
        </w:rPr>
        <w:t>Inicialização de parâmetros</w:t>
      </w:r>
    </w:p>
    <w:p w14:paraId="48D1D91D" w14:textId="77777777" w:rsidR="007350D9" w:rsidRPr="00484455" w:rsidRDefault="007350D9" w:rsidP="007350D9">
      <w:pPr>
        <w:pStyle w:val="ThesisBodyText"/>
        <w:rPr>
          <w:b/>
          <w:lang w:val="pt-PT"/>
        </w:rPr>
      </w:pPr>
      <w:r w:rsidRPr="00484455">
        <w:rPr>
          <w:lang w:val="pt-PT"/>
        </w:rPr>
        <w:t>Nesta etapa iniciamos os parâmetros: valor que inicia o trilho de feromonas (</w:t>
      </w:r>
      <w:r w:rsidRPr="003B1A25">
        <w:rPr>
          <w:i/>
          <w:lang w:val="pt-PT"/>
          <w:rPrChange w:id="2221" w:author="Maninhas" w:date="2018-06-25T09:34:00Z">
            <w:rPr>
              <w:lang w:val="pt-PT"/>
            </w:rPr>
          </w:rPrChange>
        </w:rPr>
        <w:t>Q</w:t>
      </w:r>
      <w:r w:rsidRPr="00484455">
        <w:rPr>
          <w:lang w:val="pt-PT"/>
        </w:rPr>
        <w:t>), probabilidade de exploração (</w:t>
      </w:r>
      <w:r w:rsidRPr="003B1A25">
        <w:rPr>
          <w:i/>
          <w:lang w:val="pt-PT"/>
          <w:rPrChange w:id="2222" w:author="Maninhas" w:date="2018-06-25T09:34:00Z">
            <w:rPr>
              <w:lang w:val="pt-PT"/>
            </w:rPr>
          </w:rPrChange>
        </w:rPr>
        <w:t>probability_q</w:t>
      </w:r>
      <w:r w:rsidRPr="00484455">
        <w:rPr>
          <w:lang w:val="pt-PT"/>
        </w:rPr>
        <w:t>), número de modificações (</w:t>
      </w:r>
      <w:r w:rsidRPr="003B1A25">
        <w:rPr>
          <w:i/>
          <w:lang w:val="pt-PT"/>
          <w:rPrChange w:id="2223" w:author="Maninhas" w:date="2018-06-25T09:34:00Z">
            <w:rPr>
              <w:lang w:val="pt-PT"/>
            </w:rPr>
          </w:rPrChange>
        </w:rPr>
        <w:t>number_mods</w:t>
      </w:r>
      <w:r w:rsidRPr="00484455">
        <w:rPr>
          <w:lang w:val="pt-PT"/>
        </w:rPr>
        <w:t>), evaporação do trilho de feromonas (</w:t>
      </w:r>
      <w:r w:rsidRPr="003B1A25">
        <w:rPr>
          <w:i/>
          <w:lang w:val="pt-PT"/>
          <w:rPrChange w:id="2224" w:author="Maninhas" w:date="2018-06-25T09:34:00Z">
            <w:rPr>
              <w:lang w:val="pt-PT"/>
            </w:rPr>
          </w:rPrChange>
        </w:rPr>
        <w:t>evaporation</w:t>
      </w:r>
      <w:r w:rsidRPr="00484455">
        <w:rPr>
          <w:lang w:val="pt-PT"/>
        </w:rPr>
        <w:t>) e influência do trilho de feromonas (</w:t>
      </w:r>
      <w:r w:rsidRPr="003B1A25">
        <w:rPr>
          <w:i/>
          <w:lang w:val="pt-PT"/>
          <w:rPrChange w:id="2225" w:author="Maninhas" w:date="2018-06-25T09:34:00Z">
            <w:rPr>
              <w:lang w:val="pt-PT"/>
            </w:rPr>
          </w:rPrChange>
        </w:rPr>
        <w:t>influence</w:t>
      </w:r>
      <w:r w:rsidRPr="00484455">
        <w:rPr>
          <w:lang w:val="pt-PT"/>
        </w:rPr>
        <w:t>).</w:t>
      </w:r>
    </w:p>
    <w:p w14:paraId="35830F3E" w14:textId="2D000BB4" w:rsidR="007350D9" w:rsidRPr="00484455" w:rsidRDefault="007350D9" w:rsidP="007350D9">
      <w:pPr>
        <w:pStyle w:val="ThesisBodyText"/>
        <w:rPr>
          <w:lang w:val="pt-PT"/>
        </w:rPr>
      </w:pPr>
      <w:r w:rsidRPr="00484455">
        <w:rPr>
          <w:lang w:val="pt-PT"/>
        </w:rPr>
        <w:t xml:space="preserve">Iniciamos também o trilho de feromonas em si, que consiste num vetor de 3 </w:t>
      </w:r>
      <w:commentRangeStart w:id="2226"/>
      <w:r w:rsidRPr="00484455">
        <w:rPr>
          <w:lang w:val="pt-PT"/>
        </w:rPr>
        <w:t>dimensões</w:t>
      </w:r>
      <w:commentRangeEnd w:id="2226"/>
      <w:r w:rsidR="003B1A25">
        <w:rPr>
          <w:rStyle w:val="Refdecomentrio"/>
          <w:rFonts w:asciiTheme="minorHAnsi" w:hAnsiTheme="minorHAnsi"/>
        </w:rPr>
        <w:commentReference w:id="2226"/>
      </w:r>
      <w:ins w:id="2227" w:author="Maninhas" w:date="2018-06-25T09:34:00Z">
        <w:r w:rsidR="003B1A25">
          <w:rPr>
            <w:lang w:val="pt-PT"/>
          </w:rPr>
          <w:t xml:space="preserve"> </w:t>
        </w:r>
      </w:ins>
      <w:r w:rsidRPr="00484455">
        <w:rPr>
          <w:lang w:val="pt-PT"/>
        </w:rPr>
        <w:t>.</w:t>
      </w:r>
      <w:ins w:id="2228" w:author="Rodrigo" w:date="2018-06-25T15:58:00Z">
        <w:r w:rsidR="009A5F67">
          <w:rPr>
            <w:lang w:val="pt-PT"/>
          </w:rPr>
          <w:t xml:space="preserve"> </w:t>
        </w:r>
      </w:ins>
      <w:ins w:id="2229" w:author="Rodrigo" w:date="2018-06-25T15:59:00Z">
        <w:r w:rsidR="009A5F67">
          <w:rPr>
            <w:lang w:val="pt-PT"/>
          </w:rPr>
          <w:t xml:space="preserve">Cada </w:t>
        </w:r>
      </w:ins>
      <w:ins w:id="2230" w:author="Rodrigo" w:date="2018-06-25T15:58:00Z">
        <w:r w:rsidR="009A5F67">
          <w:rPr>
            <w:lang w:val="pt-PT"/>
          </w:rPr>
          <w:t>soluç</w:t>
        </w:r>
      </w:ins>
      <w:ins w:id="2231" w:author="Rodrigo" w:date="2018-06-25T15:59:00Z">
        <w:r w:rsidR="009A5F67">
          <w:rPr>
            <w:lang w:val="pt-PT"/>
          </w:rPr>
          <w:t>ão</w:t>
        </w:r>
      </w:ins>
      <w:ins w:id="2232" w:author="Rodrigo" w:date="2018-06-25T15:58:00Z">
        <w:r w:rsidR="009A5F67">
          <w:rPr>
            <w:lang w:val="pt-PT"/>
          </w:rPr>
          <w:t xml:space="preserve">, cada elemento de </w:t>
        </w:r>
      </w:ins>
      <w:ins w:id="2233" w:author="Rodrigo" w:date="2018-06-25T15:59:00Z">
        <w:r w:rsidR="009A5F67">
          <w:rPr>
            <w:lang w:val="pt-PT"/>
          </w:rPr>
          <w:t xml:space="preserve">cada </w:t>
        </w:r>
      </w:ins>
      <w:ins w:id="2234" w:author="Rodrigo" w:date="2018-06-25T15:58:00Z">
        <w:r w:rsidR="009A5F67">
          <w:rPr>
            <w:lang w:val="pt-PT"/>
          </w:rPr>
          <w:t xml:space="preserve">solução, </w:t>
        </w:r>
      </w:ins>
      <w:ins w:id="2235" w:author="Rodrigo" w:date="2018-06-25T15:59:00Z">
        <w:r w:rsidR="009A5F67">
          <w:rPr>
            <w:lang w:val="pt-PT"/>
          </w:rPr>
          <w:t>valor binário (0 ou 1).</w:t>
        </w:r>
      </w:ins>
    </w:p>
    <w:p w14:paraId="7FEC91F7" w14:textId="77777777" w:rsidR="007350D9" w:rsidRPr="00484455" w:rsidRDefault="007350D9" w:rsidP="007350D9">
      <w:pPr>
        <w:pStyle w:val="ThesisHeading3non-numbered"/>
        <w:rPr>
          <w:lang w:val="pt-PT"/>
        </w:rPr>
      </w:pPr>
      <w:r w:rsidRPr="00484455">
        <w:rPr>
          <w:lang w:val="pt-PT"/>
        </w:rPr>
        <w:t>Função de Avaliação</w:t>
      </w:r>
    </w:p>
    <w:p w14:paraId="31A8A5C5" w14:textId="3729B13F" w:rsidR="007350D9" w:rsidRPr="00484455" w:rsidRDefault="007350D9" w:rsidP="007350D9">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del w:id="2236" w:author="Maninhas" w:date="2018-06-25T09:39:00Z">
        <w:r w:rsidRPr="00484455" w:rsidDel="003B1A25">
          <w:rPr>
            <w:lang w:val="pt-PT"/>
          </w:rPr>
          <w:delText xml:space="preserve">geração </w:delText>
        </w:r>
      </w:del>
      <w:ins w:id="2237" w:author="Maninhas" w:date="2018-06-25T09:39:00Z">
        <w:r w:rsidR="003B1A25">
          <w:rPr>
            <w:lang w:val="pt-PT"/>
          </w:rPr>
          <w:t>iteração</w:t>
        </w:r>
        <w:r w:rsidR="003B1A25" w:rsidRPr="00484455">
          <w:rPr>
            <w:lang w:val="pt-PT"/>
          </w:rPr>
          <w:t xml:space="preserve"> </w:t>
        </w:r>
      </w:ins>
      <w:r w:rsidRPr="00484455">
        <w:rPr>
          <w:lang w:val="pt-PT"/>
        </w:rPr>
        <w:t xml:space="preserve">atual). Caso seja a primeira </w:t>
      </w:r>
      <w:del w:id="2238" w:author="Maninhas" w:date="2018-06-25T09:38:00Z">
        <w:r w:rsidRPr="00484455" w:rsidDel="003B1A25">
          <w:rPr>
            <w:lang w:val="pt-PT"/>
          </w:rPr>
          <w:delText xml:space="preserve">geração </w:delText>
        </w:r>
      </w:del>
      <w:ins w:id="2239" w:author="Maninhas" w:date="2018-06-25T09:38:00Z">
        <w:r w:rsidR="003B1A25">
          <w:rPr>
            <w:lang w:val="pt-PT"/>
          </w:rPr>
          <w:t>iteração</w:t>
        </w:r>
        <w:r w:rsidR="003B1A25" w:rsidRPr="00484455">
          <w:rPr>
            <w:lang w:val="pt-PT"/>
          </w:rPr>
          <w:t xml:space="preserve"> </w:t>
        </w:r>
      </w:ins>
      <w:r w:rsidRPr="00484455">
        <w:rPr>
          <w:lang w:val="pt-PT"/>
        </w:rPr>
        <w:t xml:space="preserve">ou caso o </w:t>
      </w:r>
      <w:r w:rsidRPr="00484455">
        <w:rPr>
          <w:i/>
          <w:lang w:val="pt-PT"/>
        </w:rPr>
        <w:t>fitness</w:t>
      </w:r>
      <w:r w:rsidRPr="00484455">
        <w:rPr>
          <w:lang w:val="pt-PT"/>
        </w:rPr>
        <w:t xml:space="preserve"> da melhor formiga da </w:t>
      </w:r>
      <w:del w:id="2240" w:author="Maninhas" w:date="2018-06-25T09:38:00Z">
        <w:r w:rsidRPr="00484455" w:rsidDel="003B1A25">
          <w:rPr>
            <w:lang w:val="pt-PT"/>
          </w:rPr>
          <w:delText xml:space="preserve">geração </w:delText>
        </w:r>
      </w:del>
      <w:ins w:id="2241" w:author="Maninhas" w:date="2018-06-25T09:38:00Z">
        <w:r w:rsidR="003B1A25">
          <w:rPr>
            <w:lang w:val="pt-PT"/>
          </w:rPr>
          <w:t>iteração</w:t>
        </w:r>
        <w:r w:rsidR="003B1A25" w:rsidRPr="00484455">
          <w:rPr>
            <w:lang w:val="pt-PT"/>
          </w:rPr>
          <w:t xml:space="preserve"> </w:t>
        </w:r>
      </w:ins>
      <w:r w:rsidRPr="00484455">
        <w:rPr>
          <w:lang w:val="pt-PT"/>
        </w:rPr>
        <w:t xml:space="preserve">seja melhor que o </w:t>
      </w:r>
      <w:r w:rsidRPr="00484455">
        <w:rPr>
          <w:i/>
          <w:lang w:val="pt-PT"/>
        </w:rPr>
        <w:t>fitness</w:t>
      </w:r>
      <w:r w:rsidRPr="00484455">
        <w:rPr>
          <w:lang w:val="pt-PT"/>
        </w:rPr>
        <w:t xml:space="preserve"> da melhor formiga já encontrada ao longo das várias </w:t>
      </w:r>
      <w:commentRangeStart w:id="2242"/>
      <w:del w:id="2243" w:author="Maninhas" w:date="2018-06-25T09:38:00Z">
        <w:r w:rsidRPr="00484455" w:rsidDel="003B1A25">
          <w:rPr>
            <w:lang w:val="pt-PT"/>
          </w:rPr>
          <w:delText>gerações</w:delText>
        </w:r>
      </w:del>
      <w:ins w:id="2244" w:author="Maninhas" w:date="2018-06-25T09:38:00Z">
        <w:r w:rsidR="003B1A25">
          <w:rPr>
            <w:lang w:val="pt-PT"/>
          </w:rPr>
          <w:t>iterações</w:t>
        </w:r>
        <w:commentRangeEnd w:id="2242"/>
        <w:r w:rsidR="003B1A25">
          <w:rPr>
            <w:rStyle w:val="Refdecomentrio"/>
            <w:rFonts w:asciiTheme="minorHAnsi" w:hAnsiTheme="minorHAnsi"/>
          </w:rPr>
          <w:commentReference w:id="2242"/>
        </w:r>
      </w:ins>
      <w:r w:rsidRPr="00484455">
        <w:rPr>
          <w:lang w:val="pt-PT"/>
        </w:rPr>
        <w:t xml:space="preserve">, então guardamos a melhor formiga, a melhor </w:t>
      </w:r>
      <w:del w:id="2245" w:author="Maninhas" w:date="2018-06-25T09:39:00Z">
        <w:r w:rsidRPr="00484455" w:rsidDel="003B1A25">
          <w:rPr>
            <w:lang w:val="pt-PT"/>
          </w:rPr>
          <w:delText xml:space="preserve">geração </w:delText>
        </w:r>
      </w:del>
      <w:ins w:id="2246" w:author="Maninhas" w:date="2018-06-25T09:39:00Z">
        <w:r w:rsidR="003B1A25">
          <w:rPr>
            <w:lang w:val="pt-PT"/>
          </w:rPr>
          <w:t>iteração</w:t>
        </w:r>
        <w:r w:rsidR="003B1A25" w:rsidRPr="00484455">
          <w:rPr>
            <w:lang w:val="pt-PT"/>
          </w:rPr>
          <w:t xml:space="preserve"> </w:t>
        </w:r>
      </w:ins>
      <w:r w:rsidRPr="00484455">
        <w:rPr>
          <w:lang w:val="pt-PT"/>
        </w:rPr>
        <w:t>e ativamos a intensificação.</w:t>
      </w:r>
    </w:p>
    <w:p w14:paraId="2DEC45EB" w14:textId="77777777" w:rsidR="007350D9" w:rsidRPr="00484455" w:rsidRDefault="007350D9" w:rsidP="007350D9">
      <w:pPr>
        <w:pStyle w:val="ThesisHeading3non-numbered"/>
        <w:rPr>
          <w:lang w:val="pt-PT"/>
        </w:rPr>
      </w:pPr>
      <w:r w:rsidRPr="00484455">
        <w:rPr>
          <w:lang w:val="pt-PT"/>
        </w:rPr>
        <w:t>Inicialização do trilho de feromonas</w:t>
      </w:r>
    </w:p>
    <w:p w14:paraId="5C43098F" w14:textId="77777777" w:rsidR="007350D9" w:rsidRPr="00484455" w:rsidRDefault="007350D9" w:rsidP="007350D9">
      <w:pPr>
        <w:pStyle w:val="ThesisBodyText"/>
        <w:rPr>
          <w:lang w:val="pt-PT"/>
        </w:rPr>
      </w:pPr>
      <w:r w:rsidRPr="00484455">
        <w:rPr>
          <w:lang w:val="pt-PT"/>
        </w:rPr>
        <w:t>Aqui estabelecemos os valores do trilho de feromonas. O valor atribuído para cada trilho é o mesmo:</w:t>
      </w:r>
    </w:p>
    <w:p w14:paraId="12D28DD7" w14:textId="77777777" w:rsidR="007350D9" w:rsidRPr="00484455" w:rsidRDefault="007350D9" w:rsidP="007350D9">
      <w:pPr>
        <w:pStyle w:val="ThesisBodyText"/>
        <w:jc w:val="center"/>
        <w:rPr>
          <w:lang w:val="pt-PT"/>
        </w:rPr>
      </w:pPr>
      <w:r w:rsidRPr="00484455">
        <w:rPr>
          <w:lang w:val="pt-PT"/>
        </w:rPr>
        <w:t>T = 1/(Q * Fitness(G))</w:t>
      </w:r>
    </w:p>
    <w:p w14:paraId="3298313F" w14:textId="77777777" w:rsidR="007350D9" w:rsidRPr="00484455" w:rsidRDefault="007350D9" w:rsidP="007350D9">
      <w:pPr>
        <w:pStyle w:val="ThesisBodyText"/>
        <w:rPr>
          <w:lang w:val="pt-PT"/>
        </w:rPr>
      </w:pPr>
      <w:r w:rsidRPr="00484455">
        <w:rPr>
          <w:lang w:val="pt-PT"/>
        </w:rPr>
        <w:t>sendo G o melhor indivíduo encontrado.</w:t>
      </w:r>
    </w:p>
    <w:p w14:paraId="13A603F3" w14:textId="77777777" w:rsidR="007350D9" w:rsidRPr="00484455" w:rsidRDefault="007350D9" w:rsidP="007350D9">
      <w:pPr>
        <w:pStyle w:val="ThesisHeading3non-numbered"/>
        <w:rPr>
          <w:lang w:val="pt-PT"/>
        </w:rPr>
      </w:pPr>
      <w:r w:rsidRPr="00484455">
        <w:rPr>
          <w:lang w:val="pt-PT"/>
        </w:rPr>
        <w:t>Clonar a atual formiga para um indivíduo auxiliar</w:t>
      </w:r>
    </w:p>
    <w:p w14:paraId="62F22E62" w14:textId="77777777" w:rsidR="007350D9" w:rsidRPr="00484455" w:rsidRDefault="007350D9" w:rsidP="007350D9">
      <w:pPr>
        <w:pStyle w:val="ThesisBodyText"/>
        <w:rPr>
          <w:lang w:val="pt-PT"/>
        </w:rPr>
      </w:pPr>
      <w:r w:rsidRPr="00484455">
        <w:rPr>
          <w:lang w:val="pt-PT"/>
        </w:rPr>
        <w:t>Desta forma, modificamos o clone da formiga em vez da formiga em si, testando melhoramentos sem consequências.</w:t>
      </w:r>
    </w:p>
    <w:p w14:paraId="7FEA4CC6" w14:textId="77777777" w:rsidR="007350D9" w:rsidRPr="00484455" w:rsidRDefault="007350D9" w:rsidP="007350D9">
      <w:pPr>
        <w:pStyle w:val="ThesisHeading3non-numbered"/>
        <w:rPr>
          <w:lang w:val="pt-PT"/>
        </w:rPr>
      </w:pPr>
      <w:r w:rsidRPr="00484455">
        <w:rPr>
          <w:lang w:val="pt-PT"/>
        </w:rPr>
        <w:t>Testa probabilidade exploração</w:t>
      </w:r>
    </w:p>
    <w:p w14:paraId="5A904CB4" w14:textId="77777777" w:rsidR="007350D9" w:rsidRPr="00484455" w:rsidRDefault="007350D9" w:rsidP="007350D9">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3B1A25">
        <w:rPr>
          <w:i/>
          <w:lang w:val="pt-PT"/>
          <w:rPrChange w:id="2247" w:author="Maninhas" w:date="2018-06-25T09:35:00Z">
            <w:rPr>
              <w:lang w:val="pt-PT"/>
            </w:rPr>
          </w:rPrChange>
        </w:rPr>
        <w:t>q</w:t>
      </w:r>
      <w:r w:rsidRPr="00484455">
        <w:rPr>
          <w:lang w:val="pt-PT"/>
        </w:rPr>
        <w:t>. Independentemente do valor obtido, a formiga atual irá sempre interagir com o trilho de feromonas.</w:t>
      </w:r>
    </w:p>
    <w:p w14:paraId="6CDB6A22" w14:textId="77777777" w:rsidR="007350D9" w:rsidRPr="00484455" w:rsidRDefault="007350D9" w:rsidP="007350D9">
      <w:pPr>
        <w:pStyle w:val="ThesisHeading3non-numbered"/>
        <w:rPr>
          <w:lang w:val="pt-PT"/>
        </w:rPr>
      </w:pPr>
      <w:r w:rsidRPr="00484455">
        <w:rPr>
          <w:lang w:val="pt-PT"/>
        </w:rPr>
        <w:lastRenderedPageBreak/>
        <w:t>Testa intensificação</w:t>
      </w:r>
    </w:p>
    <w:p w14:paraId="388384E6" w14:textId="63C1191E" w:rsidR="007350D9" w:rsidRPr="00484455" w:rsidRDefault="007350D9" w:rsidP="007350D9">
      <w:pPr>
        <w:pStyle w:val="ThesisBodyText"/>
        <w:rPr>
          <w:lang w:val="pt-PT"/>
        </w:rPr>
      </w:pPr>
      <w:r w:rsidRPr="00484455">
        <w:rPr>
          <w:lang w:val="pt-PT"/>
        </w:rPr>
        <w:t xml:space="preserve">A intensificação é um parâmetro que é desativado quando não foi encontrada uma melhor solução naquela </w:t>
      </w:r>
      <w:ins w:id="2248" w:author="Maninhas" w:date="2018-06-25T09:39:00Z">
        <w:r w:rsidR="003B1A25">
          <w:rPr>
            <w:lang w:val="pt-PT"/>
          </w:rPr>
          <w:t>iteração</w:t>
        </w:r>
      </w:ins>
      <w:del w:id="2249" w:author="Maninhas" w:date="2018-06-25T09:39:00Z">
        <w:r w:rsidRPr="00484455" w:rsidDel="003B1A25">
          <w:rPr>
            <w:lang w:val="pt-PT"/>
          </w:rPr>
          <w:delText>geração</w:delText>
        </w:r>
      </w:del>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288E50C9" w14:textId="77777777" w:rsidR="007350D9" w:rsidRPr="00484455" w:rsidRDefault="007350D9" w:rsidP="007350D9">
      <w:pPr>
        <w:pStyle w:val="ThesisHeading3non-numbered"/>
        <w:rPr>
          <w:lang w:val="pt-PT"/>
        </w:rPr>
      </w:pPr>
      <w:r w:rsidRPr="00484455">
        <w:rPr>
          <w:lang w:val="pt-PT"/>
        </w:rPr>
        <w:t>Busca Local</w:t>
      </w:r>
    </w:p>
    <w:p w14:paraId="76BDF1B4" w14:textId="77777777" w:rsidR="007350D9" w:rsidRPr="00484455" w:rsidRDefault="007350D9" w:rsidP="007350D9">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6FEE798E" w14:textId="77777777" w:rsidR="007350D9" w:rsidRPr="00484455" w:rsidRDefault="007350D9" w:rsidP="007350D9">
      <w:pPr>
        <w:pStyle w:val="ThesisHeading3non-numbered"/>
        <w:rPr>
          <w:lang w:val="pt-PT"/>
        </w:rPr>
      </w:pPr>
      <w:r w:rsidRPr="00484455">
        <w:rPr>
          <w:lang w:val="pt-PT"/>
        </w:rPr>
        <w:t>Atualiza o trilho de feromonas</w:t>
      </w:r>
    </w:p>
    <w:p w14:paraId="2ABA1D78" w14:textId="77777777" w:rsidR="007350D9" w:rsidRPr="00484455" w:rsidRDefault="007350D9" w:rsidP="007350D9">
      <w:pPr>
        <w:pStyle w:val="ThesisBodyText"/>
        <w:rPr>
          <w:lang w:val="pt-PT"/>
        </w:rPr>
      </w:pPr>
      <w:r w:rsidRPr="00484455">
        <w:rPr>
          <w:lang w:val="pt-PT"/>
        </w:rPr>
        <w:t>Os trilhos de feromonas são atualizados com as seguintes equações:</w:t>
      </w:r>
    </w:p>
    <w:p w14:paraId="41095930"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(1 - evaporação) * T</m:t>
          </m:r>
        </m:oMath>
      </m:oMathPara>
    </w:p>
    <w:p w14:paraId="1EAF630D" w14:textId="77777777"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4977B0AE" w14:textId="77777777" w:rsidR="007350D9" w:rsidRPr="00484455" w:rsidRDefault="007350D9" w:rsidP="007350D9">
      <w:pPr>
        <w:pStyle w:val="ThesisBodyText"/>
        <w:rPr>
          <w:lang w:val="pt-PT"/>
        </w:rPr>
      </w:pPr>
      <w:r w:rsidRPr="00484455">
        <w:rPr>
          <w:lang w:val="pt-PT"/>
        </w:rPr>
        <w:t>sendo G a melhor solução encontrada.</w:t>
      </w:r>
    </w:p>
    <w:p w14:paraId="0FC1DD94" w14:textId="77777777" w:rsidR="007350D9" w:rsidRPr="00422456" w:rsidRDefault="007350D9" w:rsidP="007350D9">
      <w:pPr>
        <w:pStyle w:val="ThesisHeading3non-numbered"/>
        <w:rPr>
          <w:lang w:val="pt-PT"/>
        </w:rPr>
      </w:pPr>
      <w:r w:rsidRPr="00422456">
        <w:rPr>
          <w:lang w:val="pt-PT"/>
        </w:rPr>
        <w:t>Notas</w:t>
      </w:r>
      <w:r w:rsidRPr="00613E5F">
        <w:rPr>
          <w:lang w:val="pt-PT"/>
        </w:rPr>
        <w:t>:</w:t>
      </w:r>
    </w:p>
    <w:p w14:paraId="1B5E2C7E" w14:textId="2365BBF9" w:rsidR="007350D9" w:rsidRPr="00484455" w:rsidRDefault="007350D9" w:rsidP="007350D9">
      <w:pPr>
        <w:pStyle w:val="ThesisBodyText"/>
        <w:rPr>
          <w:lang w:val="pt-PT"/>
        </w:rPr>
      </w:pPr>
      <w:r w:rsidRPr="00613E5F">
        <w:rPr>
          <w:lang w:val="pt-PT"/>
        </w:rPr>
        <w:t>Inicialmente,</w:t>
      </w:r>
      <w:r w:rsidRPr="00484455">
        <w:rPr>
          <w:lang w:val="pt-PT"/>
        </w:rPr>
        <w:t xml:space="preserve"> foi aplicado um sistema que contava as </w:t>
      </w:r>
      <w:del w:id="2250" w:author="Maninhas" w:date="2018-06-25T09:37:00Z">
        <w:r w:rsidRPr="00484455" w:rsidDel="003B1A25">
          <w:rPr>
            <w:lang w:val="pt-PT"/>
          </w:rPr>
          <w:delText xml:space="preserve">gerações </w:delText>
        </w:r>
      </w:del>
      <w:ins w:id="2251" w:author="Maninhas" w:date="2018-06-25T09:37:00Z">
        <w:r w:rsidR="003B1A25">
          <w:rPr>
            <w:lang w:val="pt-PT"/>
          </w:rPr>
          <w:t>iterações</w:t>
        </w:r>
        <w:r w:rsidR="003B1A25" w:rsidRPr="00484455">
          <w:rPr>
            <w:lang w:val="pt-PT"/>
          </w:rPr>
          <w:t xml:space="preserve"> </w:t>
        </w:r>
      </w:ins>
      <w:r w:rsidRPr="00484455">
        <w:rPr>
          <w:lang w:val="pt-PT"/>
        </w:rPr>
        <w:t>passadas sem melhorias</w:t>
      </w:r>
      <w:ins w:id="2252" w:author="Maninhas" w:date="2018-06-25T09:36:00Z">
        <w:r w:rsidR="003B1A25">
          <w:rPr>
            <w:lang w:val="pt-PT"/>
          </w:rPr>
          <w:t xml:space="preserve"> e que era utilizado como critério de paragem do algoritmo</w:t>
        </w:r>
      </w:ins>
      <w:r w:rsidRPr="00484455">
        <w:rPr>
          <w:lang w:val="pt-PT"/>
        </w:rPr>
        <w:t>. Não é usado agora, dada a importância de ter o mínimo de regeneradores.</w:t>
      </w:r>
    </w:p>
    <w:p w14:paraId="06DD9A52" w14:textId="77777777" w:rsidR="007350D9" w:rsidRPr="00484455" w:rsidRDefault="007350D9" w:rsidP="007350D9">
      <w:pPr>
        <w:pStyle w:val="ThesisBodyText"/>
        <w:rPr>
          <w:lang w:val="pt-PT"/>
        </w:rPr>
      </w:pPr>
    </w:p>
    <w:p w14:paraId="7E75E645" w14:textId="77777777" w:rsidR="007350D9" w:rsidRPr="00484455" w:rsidRDefault="007350D9" w:rsidP="007350D9">
      <w:pPr>
        <w:pStyle w:val="ThesisHeading2numbered"/>
        <w:numPr>
          <w:ilvl w:val="1"/>
          <w:numId w:val="9"/>
        </w:numPr>
        <w:rPr>
          <w:rFonts w:cs="Times New Roman"/>
          <w:lang w:val="pt-PT"/>
        </w:rPr>
      </w:pPr>
      <w:bookmarkStart w:id="2253" w:name="_Toc516848811"/>
      <w:bookmarkStart w:id="2254" w:name="_Toc517466461"/>
      <w:bookmarkStart w:id="2255" w:name="_Toc517701563"/>
      <w:bookmarkEnd w:id="1967"/>
      <w:r w:rsidRPr="00484455">
        <w:rPr>
          <w:rFonts w:cs="Times New Roman"/>
          <w:lang w:val="pt-PT"/>
        </w:rPr>
        <w:t>Estrutura do Programa</w:t>
      </w:r>
      <w:bookmarkEnd w:id="2253"/>
      <w:bookmarkEnd w:id="2254"/>
      <w:bookmarkEnd w:id="2255"/>
    </w:p>
    <w:p w14:paraId="0C0FE4E6" w14:textId="77777777" w:rsidR="007350D9" w:rsidRPr="00484455" w:rsidRDefault="007350D9" w:rsidP="007350D9">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14:paraId="58CCFA89" w14:textId="77777777" w:rsidR="007350D9" w:rsidRPr="00484455" w:rsidRDefault="007350D9" w:rsidP="007350D9">
      <w:pPr>
        <w:pStyle w:val="ThesisHeading3numbered"/>
        <w:rPr>
          <w:lang w:val="pt-PT"/>
        </w:rPr>
      </w:pPr>
      <w:bookmarkStart w:id="2256" w:name="_Toc516848812"/>
      <w:r w:rsidRPr="00484455">
        <w:rPr>
          <w:lang w:val="pt-PT"/>
        </w:rPr>
        <w:lastRenderedPageBreak/>
        <w:t>Classes</w:t>
      </w:r>
      <w:bookmarkEnd w:id="2256"/>
    </w:p>
    <w:p w14:paraId="4AB42F56" w14:textId="77777777" w:rsidR="007350D9" w:rsidRPr="00484455" w:rsidRDefault="007350D9" w:rsidP="007350D9">
      <w:pPr>
        <w:pStyle w:val="ThesisBodyText"/>
        <w:rPr>
          <w:lang w:val="pt-PT"/>
        </w:rPr>
      </w:pPr>
      <w:r w:rsidRPr="00484455">
        <w:rPr>
          <w:lang w:val="pt-PT"/>
        </w:rPr>
        <w:t>As classes que compõem o programa são as seguintes:</w:t>
      </w:r>
    </w:p>
    <w:p w14:paraId="7D88E0B6" w14:textId="77777777" w:rsidR="007350D9" w:rsidRPr="00484455" w:rsidRDefault="007350D9" w:rsidP="007350D9">
      <w:pPr>
        <w:pStyle w:val="ThesisBodyText"/>
        <w:numPr>
          <w:ilvl w:val="0"/>
          <w:numId w:val="10"/>
        </w:numPr>
        <w:spacing w:after="0"/>
        <w:rPr>
          <w:lang w:val="pt-PT"/>
        </w:rPr>
      </w:pPr>
      <w:r w:rsidRPr="00484455">
        <w:rPr>
          <w:lang w:val="pt-PT"/>
        </w:rPr>
        <w:t>AntColonyAlgorithm</w:t>
      </w:r>
    </w:p>
    <w:p w14:paraId="0721AA98" w14:textId="77777777" w:rsidR="007350D9" w:rsidRPr="00484455" w:rsidRDefault="007350D9" w:rsidP="007350D9">
      <w:pPr>
        <w:pStyle w:val="ThesisBodyText"/>
        <w:numPr>
          <w:ilvl w:val="0"/>
          <w:numId w:val="10"/>
        </w:numPr>
        <w:spacing w:after="0"/>
        <w:rPr>
          <w:lang w:val="pt-PT"/>
        </w:rPr>
      </w:pPr>
      <w:r w:rsidRPr="00484455">
        <w:rPr>
          <w:lang w:val="pt-PT"/>
        </w:rPr>
        <w:t>AntColonyDialog</w:t>
      </w:r>
    </w:p>
    <w:p w14:paraId="319A4217" w14:textId="77777777" w:rsidR="007350D9" w:rsidRPr="00484455" w:rsidRDefault="007350D9" w:rsidP="007350D9">
      <w:pPr>
        <w:pStyle w:val="ThesisBodyText"/>
        <w:numPr>
          <w:ilvl w:val="0"/>
          <w:numId w:val="10"/>
        </w:numPr>
        <w:spacing w:after="0"/>
        <w:rPr>
          <w:lang w:val="pt-PT"/>
        </w:rPr>
      </w:pPr>
      <w:r w:rsidRPr="00484455">
        <w:rPr>
          <w:lang w:val="pt-PT"/>
        </w:rPr>
        <w:t>AntColonyMultiThread</w:t>
      </w:r>
    </w:p>
    <w:p w14:paraId="05E64107" w14:textId="77777777" w:rsidR="007350D9" w:rsidRPr="00484455" w:rsidRDefault="007350D9" w:rsidP="007350D9">
      <w:pPr>
        <w:pStyle w:val="ThesisBodyText"/>
        <w:numPr>
          <w:ilvl w:val="0"/>
          <w:numId w:val="10"/>
        </w:numPr>
        <w:spacing w:after="0"/>
        <w:rPr>
          <w:lang w:val="pt-PT"/>
        </w:rPr>
      </w:pPr>
      <w:r w:rsidRPr="00484455">
        <w:rPr>
          <w:lang w:val="pt-PT"/>
        </w:rPr>
        <w:t>AntColonyTestDialog</w:t>
      </w:r>
    </w:p>
    <w:p w14:paraId="6D5966C2" w14:textId="77777777" w:rsidR="007350D9" w:rsidRPr="00484455" w:rsidRDefault="007350D9" w:rsidP="007350D9">
      <w:pPr>
        <w:pStyle w:val="ThesisBodyText"/>
        <w:numPr>
          <w:ilvl w:val="0"/>
          <w:numId w:val="10"/>
        </w:numPr>
        <w:spacing w:after="0"/>
        <w:rPr>
          <w:lang w:val="pt-PT"/>
        </w:rPr>
      </w:pPr>
      <w:r w:rsidRPr="00484455">
        <w:rPr>
          <w:lang w:val="pt-PT"/>
        </w:rPr>
        <w:t>AntColonyTestMultiThread</w:t>
      </w:r>
    </w:p>
    <w:p w14:paraId="19C809AE" w14:textId="77777777" w:rsidR="007350D9" w:rsidRPr="00484455" w:rsidRDefault="007350D9" w:rsidP="007350D9">
      <w:pPr>
        <w:pStyle w:val="ThesisBodyText"/>
        <w:numPr>
          <w:ilvl w:val="0"/>
          <w:numId w:val="10"/>
        </w:numPr>
        <w:spacing w:after="0"/>
        <w:rPr>
          <w:lang w:val="pt-PT"/>
        </w:rPr>
      </w:pPr>
      <w:r w:rsidRPr="00484455">
        <w:rPr>
          <w:lang w:val="pt-PT"/>
        </w:rPr>
        <w:t>AntColonyThread</w:t>
      </w:r>
    </w:p>
    <w:p w14:paraId="2A280C96" w14:textId="77777777" w:rsidR="007350D9" w:rsidRPr="00484455" w:rsidRDefault="007350D9" w:rsidP="007350D9">
      <w:pPr>
        <w:pStyle w:val="ThesisBodyText"/>
        <w:numPr>
          <w:ilvl w:val="0"/>
          <w:numId w:val="10"/>
        </w:numPr>
        <w:spacing w:after="0"/>
        <w:rPr>
          <w:lang w:val="pt-PT"/>
        </w:rPr>
      </w:pPr>
      <w:r w:rsidRPr="00484455">
        <w:rPr>
          <w:lang w:val="pt-PT"/>
        </w:rPr>
        <w:t>BeeColonyAlgorithm</w:t>
      </w:r>
    </w:p>
    <w:p w14:paraId="5D77AF0E" w14:textId="77777777" w:rsidR="007350D9" w:rsidRPr="00484455" w:rsidRDefault="007350D9" w:rsidP="007350D9">
      <w:pPr>
        <w:pStyle w:val="ThesisBodyText"/>
        <w:numPr>
          <w:ilvl w:val="0"/>
          <w:numId w:val="10"/>
        </w:numPr>
        <w:spacing w:after="0"/>
        <w:rPr>
          <w:lang w:val="pt-PT"/>
        </w:rPr>
      </w:pPr>
      <w:r w:rsidRPr="00484455">
        <w:rPr>
          <w:lang w:val="pt-PT"/>
        </w:rPr>
        <w:t>BeeColonyDialog</w:t>
      </w:r>
    </w:p>
    <w:p w14:paraId="5383A0C0" w14:textId="77777777" w:rsidR="007350D9" w:rsidRPr="00484455" w:rsidRDefault="007350D9" w:rsidP="007350D9">
      <w:pPr>
        <w:pStyle w:val="ThesisBodyText"/>
        <w:numPr>
          <w:ilvl w:val="0"/>
          <w:numId w:val="10"/>
        </w:numPr>
        <w:spacing w:after="0"/>
        <w:rPr>
          <w:lang w:val="pt-PT"/>
        </w:rPr>
      </w:pPr>
      <w:r w:rsidRPr="00484455">
        <w:rPr>
          <w:lang w:val="pt-PT"/>
        </w:rPr>
        <w:t>BeeColonyMultiThread</w:t>
      </w:r>
    </w:p>
    <w:p w14:paraId="7BBAB878" w14:textId="77777777" w:rsidR="007350D9" w:rsidRPr="00484455" w:rsidRDefault="007350D9" w:rsidP="007350D9">
      <w:pPr>
        <w:pStyle w:val="ThesisBodyText"/>
        <w:numPr>
          <w:ilvl w:val="0"/>
          <w:numId w:val="10"/>
        </w:numPr>
        <w:spacing w:after="0"/>
        <w:rPr>
          <w:lang w:val="pt-PT"/>
        </w:rPr>
      </w:pPr>
      <w:r w:rsidRPr="00484455">
        <w:rPr>
          <w:lang w:val="pt-PT"/>
        </w:rPr>
        <w:t>BeeColonyTestDialog</w:t>
      </w:r>
    </w:p>
    <w:p w14:paraId="4543C1D0" w14:textId="77777777" w:rsidR="007350D9" w:rsidRPr="00484455" w:rsidRDefault="007350D9" w:rsidP="007350D9">
      <w:pPr>
        <w:pStyle w:val="ThesisBodyText"/>
        <w:numPr>
          <w:ilvl w:val="0"/>
          <w:numId w:val="10"/>
        </w:numPr>
        <w:spacing w:after="0"/>
        <w:rPr>
          <w:lang w:val="pt-PT"/>
        </w:rPr>
      </w:pPr>
      <w:r w:rsidRPr="00484455">
        <w:rPr>
          <w:lang w:val="pt-PT"/>
        </w:rPr>
        <w:t>BeeColonyTestMultiThread</w:t>
      </w:r>
    </w:p>
    <w:p w14:paraId="536F29E5" w14:textId="77777777" w:rsidR="007350D9" w:rsidRPr="00484455" w:rsidRDefault="007350D9" w:rsidP="007350D9">
      <w:pPr>
        <w:pStyle w:val="ThesisBodyText"/>
        <w:numPr>
          <w:ilvl w:val="0"/>
          <w:numId w:val="10"/>
        </w:numPr>
        <w:spacing w:after="0"/>
        <w:rPr>
          <w:lang w:val="pt-PT"/>
        </w:rPr>
      </w:pPr>
      <w:r w:rsidRPr="00484455">
        <w:rPr>
          <w:lang w:val="pt-PT"/>
        </w:rPr>
        <w:t>BeeColonyThread</w:t>
      </w:r>
    </w:p>
    <w:p w14:paraId="6AA70E28" w14:textId="77777777" w:rsidR="007350D9" w:rsidRPr="00484455" w:rsidRDefault="007350D9" w:rsidP="007350D9">
      <w:pPr>
        <w:pStyle w:val="ThesisBodyText"/>
        <w:numPr>
          <w:ilvl w:val="0"/>
          <w:numId w:val="10"/>
        </w:numPr>
        <w:spacing w:after="0"/>
        <w:rPr>
          <w:lang w:val="pt-PT"/>
        </w:rPr>
      </w:pPr>
      <w:r w:rsidRPr="00484455">
        <w:rPr>
          <w:lang w:val="pt-PT"/>
        </w:rPr>
        <w:t>CustomAlgorithm</w:t>
      </w:r>
    </w:p>
    <w:p w14:paraId="25D6F7D0" w14:textId="77777777" w:rsidR="007350D9" w:rsidRPr="00484455" w:rsidRDefault="007350D9" w:rsidP="007350D9">
      <w:pPr>
        <w:pStyle w:val="ThesisBodyText"/>
        <w:numPr>
          <w:ilvl w:val="0"/>
          <w:numId w:val="10"/>
        </w:numPr>
        <w:spacing w:after="0"/>
        <w:rPr>
          <w:lang w:val="pt-PT"/>
        </w:rPr>
      </w:pPr>
      <w:r w:rsidRPr="00484455">
        <w:rPr>
          <w:lang w:val="pt-PT"/>
        </w:rPr>
        <w:t>CustomDialog</w:t>
      </w:r>
    </w:p>
    <w:p w14:paraId="42EDB3E3" w14:textId="77777777" w:rsidR="007350D9" w:rsidRPr="00484455" w:rsidRDefault="007350D9" w:rsidP="007350D9">
      <w:pPr>
        <w:pStyle w:val="ThesisBodyText"/>
        <w:numPr>
          <w:ilvl w:val="0"/>
          <w:numId w:val="10"/>
        </w:numPr>
        <w:spacing w:after="0"/>
        <w:rPr>
          <w:lang w:val="pt-PT"/>
        </w:rPr>
      </w:pPr>
      <w:r w:rsidRPr="00484455">
        <w:rPr>
          <w:lang w:val="pt-PT"/>
        </w:rPr>
        <w:t>CustomMultiThread</w:t>
      </w:r>
    </w:p>
    <w:p w14:paraId="341AF6B0" w14:textId="77777777" w:rsidR="007350D9" w:rsidRPr="00484455" w:rsidRDefault="007350D9" w:rsidP="007350D9">
      <w:pPr>
        <w:pStyle w:val="ThesisBodyText"/>
        <w:numPr>
          <w:ilvl w:val="0"/>
          <w:numId w:val="10"/>
        </w:numPr>
        <w:spacing w:after="0"/>
        <w:rPr>
          <w:lang w:val="pt-PT"/>
        </w:rPr>
      </w:pPr>
      <w:r w:rsidRPr="00484455">
        <w:rPr>
          <w:lang w:val="pt-PT"/>
        </w:rPr>
        <w:t>CustomTestDialog</w:t>
      </w:r>
    </w:p>
    <w:p w14:paraId="09769502" w14:textId="77777777" w:rsidR="007350D9" w:rsidRPr="00484455" w:rsidRDefault="007350D9" w:rsidP="007350D9">
      <w:pPr>
        <w:pStyle w:val="ThesisBodyText"/>
        <w:numPr>
          <w:ilvl w:val="0"/>
          <w:numId w:val="10"/>
        </w:numPr>
        <w:spacing w:after="0"/>
        <w:rPr>
          <w:lang w:val="pt-PT"/>
        </w:rPr>
      </w:pPr>
      <w:r w:rsidRPr="00484455">
        <w:rPr>
          <w:lang w:val="pt-PT"/>
        </w:rPr>
        <w:t>CustomTestMultiThread</w:t>
      </w:r>
    </w:p>
    <w:p w14:paraId="253F23C0" w14:textId="77777777" w:rsidR="007350D9" w:rsidRPr="00484455" w:rsidRDefault="007350D9" w:rsidP="007350D9">
      <w:pPr>
        <w:pStyle w:val="ThesisBodyText"/>
        <w:numPr>
          <w:ilvl w:val="0"/>
          <w:numId w:val="10"/>
        </w:numPr>
        <w:spacing w:after="0"/>
        <w:rPr>
          <w:lang w:val="pt-PT"/>
        </w:rPr>
      </w:pPr>
      <w:r w:rsidRPr="00484455">
        <w:rPr>
          <w:lang w:val="pt-PT"/>
        </w:rPr>
        <w:t>CustomThread</w:t>
      </w:r>
    </w:p>
    <w:p w14:paraId="024B552B" w14:textId="77777777" w:rsidR="007350D9" w:rsidRPr="00484455" w:rsidRDefault="007350D9" w:rsidP="007350D9">
      <w:pPr>
        <w:pStyle w:val="ThesisBodyText"/>
        <w:numPr>
          <w:ilvl w:val="0"/>
          <w:numId w:val="10"/>
        </w:numPr>
        <w:spacing w:after="0"/>
        <w:rPr>
          <w:lang w:val="pt-PT"/>
        </w:rPr>
      </w:pPr>
      <w:r w:rsidRPr="00484455">
        <w:rPr>
          <w:lang w:val="pt-PT"/>
        </w:rPr>
        <w:t>GeneticAlgorithm</w:t>
      </w:r>
    </w:p>
    <w:p w14:paraId="1F0F12FD" w14:textId="77777777" w:rsidR="007350D9" w:rsidRPr="00484455" w:rsidRDefault="007350D9" w:rsidP="007350D9">
      <w:pPr>
        <w:pStyle w:val="ThesisBodyText"/>
        <w:numPr>
          <w:ilvl w:val="0"/>
          <w:numId w:val="10"/>
        </w:numPr>
        <w:spacing w:after="0"/>
        <w:rPr>
          <w:lang w:val="pt-PT"/>
        </w:rPr>
      </w:pPr>
      <w:r w:rsidRPr="00484455">
        <w:rPr>
          <w:lang w:val="pt-PT"/>
        </w:rPr>
        <w:t>GeneticDialog</w:t>
      </w:r>
    </w:p>
    <w:p w14:paraId="20582884" w14:textId="77777777" w:rsidR="007350D9" w:rsidRPr="00484455" w:rsidRDefault="007350D9" w:rsidP="007350D9">
      <w:pPr>
        <w:pStyle w:val="ThesisBodyText"/>
        <w:numPr>
          <w:ilvl w:val="0"/>
          <w:numId w:val="10"/>
        </w:numPr>
        <w:spacing w:after="0"/>
        <w:rPr>
          <w:lang w:val="pt-PT"/>
        </w:rPr>
      </w:pPr>
      <w:r w:rsidRPr="00484455">
        <w:rPr>
          <w:lang w:val="pt-PT"/>
        </w:rPr>
        <w:t>GeneticMultiThread</w:t>
      </w:r>
    </w:p>
    <w:p w14:paraId="711707B2" w14:textId="77777777" w:rsidR="007350D9" w:rsidRPr="00484455" w:rsidRDefault="007350D9" w:rsidP="007350D9">
      <w:pPr>
        <w:pStyle w:val="ThesisBodyText"/>
        <w:numPr>
          <w:ilvl w:val="0"/>
          <w:numId w:val="10"/>
        </w:numPr>
        <w:spacing w:after="0"/>
        <w:rPr>
          <w:lang w:val="pt-PT"/>
        </w:rPr>
      </w:pPr>
      <w:r w:rsidRPr="00484455">
        <w:rPr>
          <w:lang w:val="pt-PT"/>
        </w:rPr>
        <w:t>GeneticTestDialog</w:t>
      </w:r>
    </w:p>
    <w:p w14:paraId="1B8F3D44" w14:textId="77777777" w:rsidR="007350D9" w:rsidRPr="00484455" w:rsidRDefault="007350D9" w:rsidP="007350D9">
      <w:pPr>
        <w:pStyle w:val="ThesisBodyText"/>
        <w:numPr>
          <w:ilvl w:val="0"/>
          <w:numId w:val="10"/>
        </w:numPr>
        <w:spacing w:after="0"/>
        <w:rPr>
          <w:lang w:val="pt-PT"/>
        </w:rPr>
      </w:pPr>
      <w:r w:rsidRPr="00484455">
        <w:rPr>
          <w:lang w:val="pt-PT"/>
        </w:rPr>
        <w:t>GeneticTestMultiThread</w:t>
      </w:r>
    </w:p>
    <w:p w14:paraId="612E0815" w14:textId="77777777" w:rsidR="007350D9" w:rsidRPr="00484455" w:rsidRDefault="007350D9" w:rsidP="007350D9">
      <w:pPr>
        <w:pStyle w:val="ThesisBodyText"/>
        <w:numPr>
          <w:ilvl w:val="0"/>
          <w:numId w:val="10"/>
        </w:numPr>
        <w:spacing w:after="0"/>
        <w:rPr>
          <w:lang w:val="pt-PT"/>
        </w:rPr>
      </w:pPr>
      <w:r w:rsidRPr="00484455">
        <w:rPr>
          <w:lang w:val="pt-PT"/>
        </w:rPr>
        <w:t>GeneticThread</w:t>
      </w:r>
    </w:p>
    <w:p w14:paraId="3DF8F82D" w14:textId="77777777" w:rsidR="007350D9" w:rsidRPr="00484455" w:rsidRDefault="007350D9" w:rsidP="007350D9">
      <w:pPr>
        <w:pStyle w:val="ThesisBodyText"/>
        <w:numPr>
          <w:ilvl w:val="0"/>
          <w:numId w:val="10"/>
        </w:numPr>
        <w:spacing w:after="0"/>
        <w:rPr>
          <w:lang w:val="pt-PT"/>
        </w:rPr>
      </w:pPr>
      <w:r w:rsidRPr="00484455">
        <w:rPr>
          <w:lang w:val="pt-PT"/>
        </w:rPr>
        <w:t>Individual</w:t>
      </w:r>
    </w:p>
    <w:p w14:paraId="1355BB6E" w14:textId="77777777" w:rsidR="007350D9" w:rsidRPr="00484455" w:rsidRDefault="007350D9" w:rsidP="007350D9">
      <w:pPr>
        <w:pStyle w:val="ThesisBodyText"/>
        <w:numPr>
          <w:ilvl w:val="0"/>
          <w:numId w:val="10"/>
        </w:numPr>
        <w:spacing w:after="0"/>
        <w:rPr>
          <w:lang w:val="pt-PT"/>
        </w:rPr>
      </w:pPr>
      <w:r w:rsidRPr="00484455">
        <w:rPr>
          <w:lang w:val="pt-PT"/>
        </w:rPr>
        <w:t>MainWindow</w:t>
      </w:r>
    </w:p>
    <w:p w14:paraId="5B041FB6" w14:textId="77777777" w:rsidR="007350D9" w:rsidRPr="00484455" w:rsidRDefault="007350D9" w:rsidP="007350D9">
      <w:pPr>
        <w:pStyle w:val="ThesisBodyText"/>
        <w:numPr>
          <w:ilvl w:val="0"/>
          <w:numId w:val="10"/>
        </w:numPr>
        <w:spacing w:after="0"/>
        <w:rPr>
          <w:lang w:val="pt-PT"/>
        </w:rPr>
      </w:pPr>
      <w:r w:rsidRPr="00484455">
        <w:rPr>
          <w:lang w:val="pt-PT"/>
        </w:rPr>
        <w:t>Population</w:t>
      </w:r>
    </w:p>
    <w:p w14:paraId="48415E29" w14:textId="77777777" w:rsidR="007350D9" w:rsidRPr="00484455" w:rsidRDefault="007350D9" w:rsidP="007350D9">
      <w:pPr>
        <w:pStyle w:val="ThesisBodyText"/>
        <w:numPr>
          <w:ilvl w:val="0"/>
          <w:numId w:val="10"/>
        </w:numPr>
        <w:rPr>
          <w:lang w:val="pt-PT"/>
        </w:rPr>
      </w:pPr>
      <w:r w:rsidRPr="00484455">
        <w:rPr>
          <w:lang w:val="pt-PT"/>
        </w:rPr>
        <w:t>Problem</w:t>
      </w:r>
    </w:p>
    <w:p w14:paraId="0EC62AF5" w14:textId="7B0566DA" w:rsidR="007350D9" w:rsidRPr="00484455" w:rsidRDefault="007350D9" w:rsidP="007350D9">
      <w:pPr>
        <w:pStyle w:val="ThesisBodyText"/>
        <w:rPr>
          <w:lang w:val="pt-PT"/>
        </w:rPr>
      </w:pPr>
      <w:bookmarkStart w:id="2257" w:name="_Hlk517374338"/>
      <w:r w:rsidRPr="00484455">
        <w:rPr>
          <w:lang w:val="pt-PT"/>
        </w:rPr>
        <w:lastRenderedPageBreak/>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é fácil implementar o polimorfismo em C++, devido ao </w:t>
      </w:r>
      <w:r w:rsidRPr="00484455">
        <w:rPr>
          <w:i/>
          <w:lang w:val="pt-PT"/>
        </w:rPr>
        <w:t>splicing</w:t>
      </w:r>
      <w:r w:rsidRPr="00484455">
        <w:rPr>
          <w:lang w:val="pt-PT"/>
        </w:rPr>
        <w:t xml:space="preserve"> de objetos, e também seria </w:t>
      </w:r>
      <w:del w:id="2258" w:author="Maninhas" w:date="2018-06-25T09:40:00Z">
        <w:r w:rsidRPr="00484455" w:rsidDel="004F2A03">
          <w:rPr>
            <w:lang w:val="pt-PT"/>
          </w:rPr>
          <w:delText xml:space="preserve">algo </w:delText>
        </w:r>
      </w:del>
      <w:r w:rsidRPr="00484455">
        <w:rPr>
          <w:lang w:val="pt-PT"/>
        </w:rPr>
        <w:t>prejudicial ao desempenho dos algoritmos.</w:t>
      </w:r>
    </w:p>
    <w:bookmarkEnd w:id="2257"/>
    <w:p w14:paraId="636AA73C" w14:textId="77777777" w:rsidR="007350D9" w:rsidRPr="00484455" w:rsidRDefault="007350D9" w:rsidP="007350D9">
      <w:pPr>
        <w:pStyle w:val="ThesisBodyText"/>
        <w:rPr>
          <w:lang w:val="pt-PT"/>
        </w:rPr>
      </w:pPr>
      <w:r w:rsidRPr="00484455">
        <w:rPr>
          <w:lang w:val="pt-PT"/>
        </w:rPr>
        <w:t>Nas próximas secções é feita a descrição das diferentes classes, tendo algumas sido agrupadas devido às semelhanças que apresentam.</w:t>
      </w:r>
    </w:p>
    <w:p w14:paraId="0D9E8569" w14:textId="77777777" w:rsidR="007350D9" w:rsidRPr="00484455" w:rsidRDefault="007350D9" w:rsidP="007350D9">
      <w:pPr>
        <w:pStyle w:val="ThesisHeading3non-numbered"/>
        <w:rPr>
          <w:lang w:val="pt-PT"/>
        </w:rPr>
      </w:pPr>
      <w:bookmarkStart w:id="2259" w:name="_Toc516848813"/>
      <w:commentRangeStart w:id="2260"/>
      <w:r w:rsidRPr="00484455">
        <w:rPr>
          <w:lang w:val="pt-PT"/>
        </w:rPr>
        <w:t>Algorithm</w:t>
      </w:r>
      <w:bookmarkEnd w:id="2259"/>
      <w:commentRangeEnd w:id="2260"/>
      <w:r w:rsidR="004F2A03">
        <w:rPr>
          <w:rStyle w:val="Refdecomentrio"/>
          <w:rFonts w:asciiTheme="minorHAnsi" w:eastAsiaTheme="minorEastAsia" w:hAnsiTheme="minorHAnsi" w:cstheme="minorBidi"/>
          <w:b w:val="0"/>
          <w:bCs w:val="0"/>
        </w:rPr>
        <w:commentReference w:id="2260"/>
      </w:r>
    </w:p>
    <w:p w14:paraId="1570D41B" w14:textId="77777777" w:rsidR="007350D9" w:rsidRPr="00484455" w:rsidRDefault="007350D9" w:rsidP="007350D9">
      <w:pPr>
        <w:pStyle w:val="ThesisBodyText"/>
        <w:rPr>
          <w:lang w:val="pt-PT"/>
        </w:rPr>
      </w:pPr>
      <w:r w:rsidRPr="00484455">
        <w:rPr>
          <w:lang w:val="pt-PT"/>
        </w:rPr>
        <w:t xml:space="preserve">As classes </w:t>
      </w:r>
      <w:r w:rsidRPr="009A5F67">
        <w:rPr>
          <w:i/>
          <w:lang w:val="pt-PT"/>
          <w:rPrChange w:id="2261" w:author="Rodrigo" w:date="2018-06-25T16:00:00Z">
            <w:rPr>
              <w:lang w:val="pt-PT"/>
            </w:rPr>
          </w:rPrChange>
        </w:rPr>
        <w:t>Algorithm</w:t>
      </w:r>
      <w:r w:rsidRPr="00484455">
        <w:rPr>
          <w:lang w:val="pt-PT"/>
        </w:rPr>
        <w:t xml:space="preserve"> (</w:t>
      </w:r>
      <w:r w:rsidRPr="00C7185B">
        <w:rPr>
          <w:i/>
          <w:lang w:val="pt-PT"/>
          <w:rPrChange w:id="2262" w:author="Rodrigo" w:date="2018-06-25T16:13:00Z">
            <w:rPr>
              <w:lang w:val="pt-PT"/>
            </w:rPr>
          </w:rPrChange>
        </w:rPr>
        <w:t>AntColonyAlgorithm, BeeColonyAlgorithm, CustomAlgorithm, GeneticAlgorithm</w:t>
      </w:r>
      <w:r w:rsidRPr="00484455">
        <w:rPr>
          <w:lang w:val="pt-PT"/>
        </w:rPr>
        <w:t>) contêm os seguintes métodos principais:</w:t>
      </w:r>
    </w:p>
    <w:p w14:paraId="2485C3D0" w14:textId="6D810851" w:rsidR="007350D9" w:rsidRPr="00484455" w:rsidRDefault="007350D9" w:rsidP="007350D9">
      <w:pPr>
        <w:pStyle w:val="ThesisBodyText"/>
        <w:rPr>
          <w:lang w:val="pt-PT"/>
        </w:rPr>
      </w:pPr>
      <w:r w:rsidRPr="00484455">
        <w:rPr>
          <w:b/>
          <w:lang w:val="pt-PT"/>
        </w:rPr>
        <w:t>setUpAlgorithm</w:t>
      </w:r>
      <w:r w:rsidRPr="00484455">
        <w:rPr>
          <w:lang w:val="pt-PT"/>
        </w:rPr>
        <w:t xml:space="preserve"> </w:t>
      </w:r>
      <w:r w:rsidRPr="00484455">
        <w:rPr>
          <w:b/>
          <w:lang w:val="pt-PT"/>
        </w:rPr>
        <w:t>-</w:t>
      </w:r>
      <w:r w:rsidRPr="00484455">
        <w:rPr>
          <w:lang w:val="pt-PT"/>
        </w:rPr>
        <w:t xml:space="preserve"> Funciona como o construtor da classe; o construtor está vazio de forma </w:t>
      </w:r>
      <w:del w:id="2263" w:author="Maninhas" w:date="2018-06-25T09:40:00Z">
        <w:r w:rsidRPr="00484455" w:rsidDel="004F2A03">
          <w:rPr>
            <w:lang w:val="pt-PT"/>
          </w:rPr>
          <w:delText>a estas classes</w:delText>
        </w:r>
      </w:del>
      <w:ins w:id="2264" w:author="Maninhas" w:date="2018-06-25T09:40:00Z">
        <w:r w:rsidR="004F2A03">
          <w:rPr>
            <w:lang w:val="pt-PT"/>
          </w:rPr>
          <w:t>a</w:t>
        </w:r>
      </w:ins>
      <w:r w:rsidRPr="00484455">
        <w:rPr>
          <w:lang w:val="pt-PT"/>
        </w:rPr>
        <w:t xml:space="preserve"> poderem ser instanciadas sem argumentos. Com esta função, a mesma instância pode ser utilizada para uma diferente configuração de parâmetros.</w:t>
      </w:r>
    </w:p>
    <w:p w14:paraId="3AB5B849" w14:textId="77777777" w:rsidR="007350D9" w:rsidRPr="00484455" w:rsidRDefault="007350D9" w:rsidP="007350D9">
      <w:pPr>
        <w:pStyle w:val="ThesisBodyText"/>
        <w:rPr>
          <w:lang w:val="pt-PT"/>
        </w:rPr>
      </w:pPr>
      <w:r w:rsidRPr="00484455">
        <w:rPr>
          <w:b/>
          <w:lang w:val="pt-PT"/>
        </w:rPr>
        <w:t>generateNewPopulation</w:t>
      </w:r>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686BAB6C" w14:textId="77777777" w:rsidR="007350D9" w:rsidRPr="00484455" w:rsidRDefault="007350D9" w:rsidP="007350D9">
      <w:pPr>
        <w:pStyle w:val="ThesisBodyText"/>
        <w:rPr>
          <w:lang w:val="pt-PT"/>
        </w:rPr>
      </w:pPr>
      <w:r w:rsidRPr="00484455">
        <w:rPr>
          <w:lang w:val="pt-PT"/>
        </w:rPr>
        <w:t xml:space="preserve">Para além destes métodos principais, certos algoritmos têm ainda métodos adicionais, que auxiliam o método </w:t>
      </w:r>
      <w:r w:rsidRPr="004F2A03">
        <w:rPr>
          <w:i/>
          <w:lang w:val="pt-PT"/>
          <w:rPrChange w:id="2265" w:author="Maninhas" w:date="2018-06-25T09:41:00Z">
            <w:rPr>
              <w:lang w:val="pt-PT"/>
            </w:rPr>
          </w:rPrChange>
        </w:rPr>
        <w:t>generateNewPopulation</w:t>
      </w:r>
      <w:r w:rsidRPr="00484455">
        <w:rPr>
          <w:lang w:val="pt-PT"/>
        </w:rPr>
        <w:t>.</w:t>
      </w:r>
    </w:p>
    <w:p w14:paraId="059C4573" w14:textId="77777777" w:rsidR="007350D9" w:rsidRPr="00484455" w:rsidRDefault="007350D9" w:rsidP="007350D9">
      <w:pPr>
        <w:pStyle w:val="ThesisHeading3non-numbered"/>
        <w:rPr>
          <w:lang w:val="pt-PT"/>
        </w:rPr>
      </w:pPr>
      <w:bookmarkStart w:id="2266" w:name="_Toc516848814"/>
      <w:r w:rsidRPr="00484455">
        <w:rPr>
          <w:lang w:val="pt-PT"/>
        </w:rPr>
        <w:t>Dialog</w:t>
      </w:r>
      <w:bookmarkEnd w:id="2266"/>
    </w:p>
    <w:p w14:paraId="5720FFE1" w14:textId="0A5E6166" w:rsidR="007350D9" w:rsidRPr="00484455" w:rsidRDefault="007350D9" w:rsidP="007350D9">
      <w:pPr>
        <w:pStyle w:val="ThesisBodyText"/>
        <w:rPr>
          <w:noProof/>
          <w:lang w:val="pt-PT"/>
        </w:rPr>
      </w:pPr>
      <w:r w:rsidRPr="00484455">
        <w:rPr>
          <w:lang w:val="pt-PT"/>
        </w:rPr>
        <w:t xml:space="preserve">Cada </w:t>
      </w:r>
      <w:r w:rsidRPr="009A5F67">
        <w:rPr>
          <w:i/>
          <w:lang w:val="pt-PT"/>
          <w:rPrChange w:id="2267" w:author="Rodrigo" w:date="2018-06-25T16:00:00Z">
            <w:rPr>
              <w:lang w:val="pt-PT"/>
            </w:rPr>
          </w:rPrChange>
        </w:rPr>
        <w:t>Dialog</w:t>
      </w:r>
      <w:r w:rsidRPr="00484455">
        <w:rPr>
          <w:lang w:val="pt-PT"/>
        </w:rPr>
        <w:t xml:space="preserve"> (</w:t>
      </w:r>
      <w:r w:rsidRPr="009A5F67">
        <w:rPr>
          <w:i/>
          <w:lang w:val="pt-PT"/>
          <w:rPrChange w:id="2268" w:author="Rodrigo" w:date="2018-06-25T16:00:00Z">
            <w:rPr>
              <w:lang w:val="pt-PT"/>
            </w:rPr>
          </w:rPrChange>
        </w:rPr>
        <w:t>AntColonyDialog</w:t>
      </w:r>
      <w:r w:rsidRPr="00484455">
        <w:rPr>
          <w:lang w:val="pt-PT"/>
        </w:rPr>
        <w:t xml:space="preserve">, </w:t>
      </w:r>
      <w:r w:rsidRPr="009A5F67">
        <w:rPr>
          <w:i/>
          <w:lang w:val="pt-PT"/>
          <w:rPrChange w:id="2269" w:author="Rodrigo" w:date="2018-06-25T16:00:00Z">
            <w:rPr>
              <w:lang w:val="pt-PT"/>
            </w:rPr>
          </w:rPrChange>
        </w:rPr>
        <w:t>BeeColonyDialog</w:t>
      </w:r>
      <w:r w:rsidRPr="00484455">
        <w:rPr>
          <w:lang w:val="pt-PT"/>
        </w:rPr>
        <w:t xml:space="preserve">, </w:t>
      </w:r>
      <w:r w:rsidRPr="009A5F67">
        <w:rPr>
          <w:i/>
          <w:lang w:val="pt-PT"/>
          <w:rPrChange w:id="2270" w:author="Rodrigo" w:date="2018-06-25T16:00:00Z">
            <w:rPr>
              <w:lang w:val="pt-PT"/>
            </w:rPr>
          </w:rPrChange>
        </w:rPr>
        <w:t>CustomDialog</w:t>
      </w:r>
      <w:r w:rsidRPr="00484455">
        <w:rPr>
          <w:lang w:val="pt-PT"/>
        </w:rPr>
        <w:t xml:space="preserve">, </w:t>
      </w:r>
      <w:r w:rsidRPr="009A5F67">
        <w:rPr>
          <w:i/>
          <w:lang w:val="pt-PT"/>
          <w:rPrChange w:id="2271" w:author="Rodrigo" w:date="2018-06-25T16:00:00Z">
            <w:rPr>
              <w:lang w:val="pt-PT"/>
            </w:rPr>
          </w:rPrChange>
        </w:rPr>
        <w:t>GeneticDialog</w:t>
      </w:r>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r w:rsidRPr="00484455">
        <w:rPr>
          <w:i/>
          <w:lang w:val="pt-PT"/>
        </w:rPr>
        <w:t>drop down</w:t>
      </w:r>
      <w:r w:rsidRPr="00484455">
        <w:rPr>
          <w:lang w:val="pt-PT"/>
        </w:rPr>
        <w:t xml:space="preserve"> com o número de </w:t>
      </w:r>
      <w:r w:rsidRPr="00484455">
        <w:rPr>
          <w:i/>
          <w:lang w:val="pt-PT"/>
        </w:rPr>
        <w:t>threads</w:t>
      </w:r>
      <w:r w:rsidRPr="00484455">
        <w:rPr>
          <w:lang w:val="pt-PT"/>
        </w:rPr>
        <w:t xml:space="preserve"> a utilizar e um </w:t>
      </w:r>
      <w:r w:rsidRPr="00484455">
        <w:rPr>
          <w:i/>
          <w:lang w:val="pt-PT"/>
        </w:rPr>
        <w:t>drop down</w:t>
      </w:r>
      <w:r w:rsidRPr="00484455">
        <w:rPr>
          <w:lang w:val="pt-PT"/>
        </w:rPr>
        <w:t xml:space="preserve"> com o intervalo de </w:t>
      </w:r>
      <w:r w:rsidRPr="00484455">
        <w:rPr>
          <w:i/>
          <w:lang w:val="pt-PT"/>
        </w:rPr>
        <w:t>seeds</w:t>
      </w:r>
      <w:r w:rsidRPr="00484455">
        <w:rPr>
          <w:lang w:val="pt-PT"/>
        </w:rPr>
        <w:t xml:space="preserve"> a executar na solução de múltiplos problemas. Os </w:t>
      </w:r>
      <w:r w:rsidRPr="009A5F67">
        <w:rPr>
          <w:i/>
          <w:lang w:val="pt-PT"/>
          <w:rPrChange w:id="2272" w:author="Rodrigo" w:date="2018-06-25T16:00:00Z">
            <w:rPr>
              <w:lang w:val="pt-PT"/>
            </w:rPr>
          </w:rPrChange>
        </w:rPr>
        <w:t>Dialogs</w:t>
      </w:r>
      <w:r w:rsidRPr="00484455">
        <w:rPr>
          <w:lang w:val="pt-PT"/>
        </w:rPr>
        <w:t xml:space="preserve"> têm também 3 botões cada um com uma função diferente, tendo estes os </w:t>
      </w:r>
      <w:r w:rsidRPr="00484455">
        <w:rPr>
          <w:i/>
          <w:lang w:val="pt-PT"/>
        </w:rPr>
        <w:t>labels</w:t>
      </w:r>
      <w:r w:rsidRPr="00484455">
        <w:rPr>
          <w:lang w:val="pt-PT"/>
        </w:rPr>
        <w:t xml:space="preserve"> “</w:t>
      </w:r>
      <w:r w:rsidRPr="009A5F67">
        <w:rPr>
          <w:i/>
          <w:lang w:val="pt-PT"/>
          <w:rPrChange w:id="2273" w:author="Rodrigo" w:date="2018-06-25T16:00:00Z">
            <w:rPr>
              <w:lang w:val="pt-PT"/>
            </w:rPr>
          </w:rPrChange>
        </w:rPr>
        <w:t>Solve</w:t>
      </w:r>
      <w:r w:rsidRPr="00484455">
        <w:rPr>
          <w:lang w:val="pt-PT"/>
        </w:rPr>
        <w:t>”, “</w:t>
      </w:r>
      <w:r w:rsidRPr="009A5F67">
        <w:rPr>
          <w:i/>
          <w:sz w:val="26"/>
          <w:lang w:val="pt-PT"/>
          <w:rPrChange w:id="2274" w:author="Rodrigo" w:date="2018-06-25T16:00:00Z">
            <w:rPr>
              <w:lang w:val="pt-PT"/>
            </w:rPr>
          </w:rPrChange>
        </w:rPr>
        <w:t>Batch Solve</w:t>
      </w:r>
      <w:r w:rsidRPr="00484455">
        <w:rPr>
          <w:lang w:val="pt-PT"/>
        </w:rPr>
        <w:t>” e “</w:t>
      </w:r>
      <w:r w:rsidRPr="009A5F67">
        <w:rPr>
          <w:i/>
          <w:lang w:val="pt-PT"/>
          <w:rPrChange w:id="2275" w:author="Rodrigo" w:date="2018-06-25T16:00:00Z">
            <w:rPr>
              <w:lang w:val="pt-PT"/>
            </w:rPr>
          </w:rPrChange>
        </w:rPr>
        <w:t>Test</w:t>
      </w:r>
      <w:r w:rsidRPr="00484455">
        <w:rPr>
          <w:lang w:val="pt-PT"/>
        </w:rPr>
        <w:t xml:space="preserve">”. Para além de </w:t>
      </w:r>
      <w:r w:rsidRPr="00484455">
        <w:rPr>
          <w:i/>
          <w:lang w:val="pt-PT"/>
        </w:rPr>
        <w:t>inputs</w:t>
      </w:r>
      <w:r w:rsidRPr="00484455">
        <w:rPr>
          <w:lang w:val="pt-PT"/>
        </w:rPr>
        <w:t xml:space="preserve"> e botões, os </w:t>
      </w:r>
      <w:r w:rsidRPr="009A5F67">
        <w:rPr>
          <w:i/>
          <w:lang w:val="pt-PT"/>
          <w:rPrChange w:id="2276" w:author="Rodrigo" w:date="2018-06-25T16:00:00Z">
            <w:rPr>
              <w:lang w:val="pt-PT"/>
            </w:rPr>
          </w:rPrChange>
        </w:rPr>
        <w:t>Dialogs</w:t>
      </w:r>
      <w:r w:rsidRPr="00484455">
        <w:rPr>
          <w:lang w:val="pt-PT"/>
        </w:rPr>
        <w:t xml:space="preserve"> têm também </w:t>
      </w:r>
      <w:r w:rsidRPr="00484455">
        <w:rPr>
          <w:i/>
          <w:lang w:val="pt-PT"/>
        </w:rPr>
        <w:t>labels</w:t>
      </w:r>
      <w:r w:rsidRPr="00484455">
        <w:rPr>
          <w:lang w:val="pt-PT"/>
        </w:rPr>
        <w:t xml:space="preserve"> para informações do problema atual, uma zona chamada </w:t>
      </w:r>
      <w:r w:rsidRPr="009A5F67">
        <w:rPr>
          <w:i/>
          <w:lang w:val="pt-PT"/>
          <w:rPrChange w:id="2277" w:author="Rodrigo" w:date="2018-06-25T16:01:00Z">
            <w:rPr>
              <w:lang w:val="pt-PT"/>
            </w:rPr>
          </w:rPrChange>
        </w:rPr>
        <w:t>GridLayout</w:t>
      </w:r>
      <w:r w:rsidRPr="00484455">
        <w:rPr>
          <w:lang w:val="pt-PT"/>
        </w:rPr>
        <w:t xml:space="preserve"> que contém ou um gráfico do </w:t>
      </w:r>
      <w:r w:rsidRPr="00484455">
        <w:rPr>
          <w:i/>
          <w:lang w:val="pt-PT"/>
        </w:rPr>
        <w:lastRenderedPageBreak/>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ins w:id="2278" w:author="Rodrigo" w:date="2018-06-25T16:04:00Z">
        <w:r w:rsidR="002178F3">
          <w:rPr>
            <w:lang w:val="pt-PT"/>
          </w:rPr>
          <w:t xml:space="preserve"> (exemplo na figura 16)</w:t>
        </w:r>
      </w:ins>
      <w:ins w:id="2279" w:author="Rodrigo" w:date="2018-06-25T16:01:00Z">
        <w:r w:rsidR="002178F3">
          <w:rPr>
            <w:lang w:val="pt-PT"/>
          </w:rPr>
          <w:t>.</w:t>
        </w:r>
      </w:ins>
      <w:del w:id="2280" w:author="Rodrigo" w:date="2018-06-25T16:04:00Z">
        <w:r w:rsidRPr="00484455" w:rsidDel="002178F3">
          <w:rPr>
            <w:lang w:val="pt-PT"/>
          </w:rPr>
          <w:delText>.</w:delText>
        </w:r>
        <w:r w:rsidRPr="00484455" w:rsidDel="002178F3">
          <w:rPr>
            <w:noProof/>
            <w:lang w:val="pt-PT"/>
          </w:rPr>
          <w:delText xml:space="preserve"> </w:delText>
        </w:r>
      </w:del>
    </w:p>
    <w:p w14:paraId="28052FEF"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073AE85A" wp14:editId="79F089DA">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6">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6A0CAB74" w14:textId="4C4BBEA8" w:rsidR="007350D9" w:rsidRPr="00484455" w:rsidRDefault="007350D9" w:rsidP="007350D9">
      <w:pPr>
        <w:pStyle w:val="Legenda"/>
        <w:jc w:val="center"/>
        <w:rPr>
          <w:noProof/>
          <w:lang w:val="pt-PT"/>
        </w:rPr>
      </w:pPr>
      <w:bookmarkStart w:id="2281" w:name="_Toc516848032"/>
      <w:bookmarkStart w:id="2282" w:name="_Toc516861413"/>
      <w:bookmarkStart w:id="2283" w:name="_Toc517386055"/>
      <w:bookmarkStart w:id="2284" w:name="_Toc517386608"/>
      <w:bookmarkStart w:id="2285" w:name="_Toc517701426"/>
      <w:commentRangeStart w:id="228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287" w:author="The Law" w:date="2018-06-25T14:46:00Z">
        <w:r w:rsidR="002F38F4">
          <w:rPr>
            <w:noProof/>
            <w:lang w:val="pt-PT"/>
          </w:rPr>
          <w:t>16</w:t>
        </w:r>
      </w:ins>
      <w:del w:id="2288" w:author="The Law" w:date="2018-06-25T14:08:00Z">
        <w:r w:rsidRPr="00484455" w:rsidDel="006862B7">
          <w:rPr>
            <w:noProof/>
            <w:lang w:val="pt-PT"/>
          </w:rPr>
          <w:delText>10</w:delText>
        </w:r>
      </w:del>
      <w:r w:rsidRPr="00484455">
        <w:rPr>
          <w:lang w:val="pt-PT"/>
        </w:rPr>
        <w:fldChar w:fldCharType="end"/>
      </w:r>
      <w:r w:rsidRPr="00484455">
        <w:rPr>
          <w:lang w:val="pt-PT"/>
        </w:rPr>
        <w:t xml:space="preserve"> - Custom Dialog</w:t>
      </w:r>
      <w:bookmarkEnd w:id="2281"/>
      <w:bookmarkEnd w:id="2282"/>
      <w:bookmarkEnd w:id="2283"/>
      <w:bookmarkEnd w:id="2284"/>
      <w:commentRangeEnd w:id="2286"/>
      <w:r w:rsidR="004F2A03">
        <w:rPr>
          <w:rStyle w:val="Refdecomentrio"/>
          <w:rFonts w:asciiTheme="minorHAnsi" w:hAnsiTheme="minorHAnsi"/>
          <w:b w:val="0"/>
          <w:bCs w:val="0"/>
          <w:color w:val="auto"/>
        </w:rPr>
        <w:commentReference w:id="2286"/>
      </w:r>
      <w:bookmarkEnd w:id="2285"/>
    </w:p>
    <w:p w14:paraId="031A73DC" w14:textId="77777777" w:rsidR="007350D9" w:rsidRPr="00484455" w:rsidRDefault="007350D9" w:rsidP="007350D9">
      <w:pPr>
        <w:pStyle w:val="ThesisHeading3non-numbered"/>
        <w:rPr>
          <w:lang w:val="pt-PT"/>
        </w:rPr>
      </w:pPr>
      <w:bookmarkStart w:id="2289" w:name="_Toc516848815"/>
      <w:r w:rsidRPr="00484455">
        <w:rPr>
          <w:lang w:val="pt-PT"/>
        </w:rPr>
        <w:t>MultiThread</w:t>
      </w:r>
      <w:bookmarkEnd w:id="2289"/>
    </w:p>
    <w:p w14:paraId="28DB75EC" w14:textId="77777777" w:rsidR="007350D9" w:rsidRPr="00484455" w:rsidRDefault="007350D9" w:rsidP="007350D9">
      <w:pPr>
        <w:pStyle w:val="ThesisBodyText"/>
        <w:spacing w:after="120"/>
        <w:rPr>
          <w:lang w:val="pt-PT"/>
        </w:rPr>
      </w:pPr>
      <w:r w:rsidRPr="00484455">
        <w:rPr>
          <w:lang w:val="pt-PT"/>
        </w:rPr>
        <w:t xml:space="preserve">As classes </w:t>
      </w:r>
      <w:r w:rsidRPr="009A5F67">
        <w:rPr>
          <w:i/>
          <w:lang w:val="pt-PT"/>
          <w:rPrChange w:id="2290" w:author="Rodrigo" w:date="2018-06-25T16:01:00Z">
            <w:rPr>
              <w:lang w:val="pt-PT"/>
            </w:rPr>
          </w:rPrChange>
        </w:rPr>
        <w:t>MultiThread</w:t>
      </w:r>
      <w:r w:rsidRPr="00484455">
        <w:rPr>
          <w:lang w:val="pt-PT"/>
        </w:rPr>
        <w:t xml:space="preserve"> (</w:t>
      </w:r>
      <w:r w:rsidRPr="009A5F67">
        <w:rPr>
          <w:i/>
          <w:lang w:val="pt-PT"/>
          <w:rPrChange w:id="2291" w:author="Rodrigo" w:date="2018-06-25T16:01:00Z">
            <w:rPr>
              <w:lang w:val="pt-PT"/>
            </w:rPr>
          </w:rPrChange>
        </w:rPr>
        <w:t>AntColonyMultiThread</w:t>
      </w:r>
      <w:r w:rsidRPr="00484455">
        <w:rPr>
          <w:lang w:val="pt-PT"/>
        </w:rPr>
        <w:t xml:space="preserve">, </w:t>
      </w:r>
      <w:r w:rsidRPr="009A5F67">
        <w:rPr>
          <w:i/>
          <w:lang w:val="pt-PT"/>
          <w:rPrChange w:id="2292" w:author="Rodrigo" w:date="2018-06-25T16:01:00Z">
            <w:rPr>
              <w:lang w:val="pt-PT"/>
            </w:rPr>
          </w:rPrChange>
        </w:rPr>
        <w:t>BeeColonyMultiThread</w:t>
      </w:r>
      <w:r w:rsidRPr="00484455">
        <w:rPr>
          <w:lang w:val="pt-PT"/>
        </w:rPr>
        <w:t xml:space="preserve">, </w:t>
      </w:r>
      <w:r w:rsidRPr="009A5F67">
        <w:rPr>
          <w:i/>
          <w:lang w:val="pt-PT"/>
          <w:rPrChange w:id="2293" w:author="Rodrigo" w:date="2018-06-25T16:01:00Z">
            <w:rPr>
              <w:lang w:val="pt-PT"/>
            </w:rPr>
          </w:rPrChange>
        </w:rPr>
        <w:t>CustomMultiThread</w:t>
      </w:r>
      <w:r w:rsidRPr="00484455">
        <w:rPr>
          <w:lang w:val="pt-PT"/>
        </w:rPr>
        <w:t xml:space="preserve">, </w:t>
      </w:r>
      <w:r w:rsidRPr="009A5F67">
        <w:rPr>
          <w:i/>
          <w:lang w:val="pt-PT"/>
          <w:rPrChange w:id="2294" w:author="Rodrigo" w:date="2018-06-25T16:01:00Z">
            <w:rPr>
              <w:lang w:val="pt-PT"/>
            </w:rPr>
          </w:rPrChange>
        </w:rPr>
        <w:t>GeneticMultiThread</w:t>
      </w:r>
      <w:r w:rsidRPr="00484455">
        <w:rPr>
          <w:lang w:val="pt-PT"/>
        </w:rPr>
        <w:t>) contêm os seguintes métodos principais:</w:t>
      </w:r>
    </w:p>
    <w:p w14:paraId="06479EA8" w14:textId="77777777" w:rsidR="007350D9" w:rsidRPr="00B57E75" w:rsidRDefault="007350D9" w:rsidP="007350D9">
      <w:pPr>
        <w:pStyle w:val="ThesisBodyText"/>
        <w:numPr>
          <w:ilvl w:val="0"/>
          <w:numId w:val="11"/>
        </w:numPr>
        <w:spacing w:after="0"/>
        <w:rPr>
          <w:lang w:val="pt-PT"/>
        </w:rPr>
      </w:pPr>
      <w:r w:rsidRPr="00B57E75">
        <w:rPr>
          <w:lang w:val="pt-PT"/>
        </w:rPr>
        <w:t>run</w:t>
      </w:r>
    </w:p>
    <w:p w14:paraId="049E34D4" w14:textId="77777777" w:rsidR="007350D9" w:rsidRPr="00B57E75" w:rsidRDefault="007350D9" w:rsidP="007350D9">
      <w:pPr>
        <w:pStyle w:val="ThesisBodyText"/>
        <w:numPr>
          <w:ilvl w:val="0"/>
          <w:numId w:val="11"/>
        </w:numPr>
        <w:spacing w:after="0"/>
        <w:rPr>
          <w:lang w:val="pt-PT"/>
        </w:rPr>
      </w:pPr>
      <w:r w:rsidRPr="00B57E75">
        <w:rPr>
          <w:lang w:val="pt-PT"/>
        </w:rPr>
        <w:t>newProblem</w:t>
      </w:r>
    </w:p>
    <w:p w14:paraId="445D596B" w14:textId="77777777" w:rsidR="007350D9" w:rsidRPr="00B57E75" w:rsidRDefault="007350D9" w:rsidP="007350D9">
      <w:pPr>
        <w:pStyle w:val="ThesisBodyText"/>
        <w:numPr>
          <w:ilvl w:val="0"/>
          <w:numId w:val="11"/>
        </w:numPr>
        <w:spacing w:after="120"/>
        <w:rPr>
          <w:lang w:val="pt-PT"/>
        </w:rPr>
      </w:pPr>
      <w:r w:rsidRPr="00B57E75">
        <w:rPr>
          <w:lang w:val="pt-PT"/>
        </w:rPr>
        <w:t>problemEnded</w:t>
      </w:r>
    </w:p>
    <w:p w14:paraId="4C3C44BF" w14:textId="2951F1BD" w:rsidR="007350D9" w:rsidRPr="00484455" w:rsidRDefault="007350D9" w:rsidP="007350D9">
      <w:pPr>
        <w:pStyle w:val="ThesisBodyText"/>
        <w:rPr>
          <w:lang w:val="pt-PT"/>
        </w:rPr>
      </w:pPr>
      <w:r w:rsidRPr="009909AA">
        <w:rPr>
          <w:i/>
          <w:lang w:val="pt-PT"/>
          <w:rPrChange w:id="2295" w:author="Rodrigo" w:date="2018-06-25T16:02:00Z">
            <w:rPr>
              <w:lang w:val="pt-PT"/>
            </w:rPr>
          </w:rPrChange>
        </w:rPr>
        <w:t>run</w:t>
      </w:r>
      <w:r w:rsidRPr="00484455">
        <w:rPr>
          <w:lang w:val="pt-PT"/>
        </w:rPr>
        <w:t xml:space="preserve"> é a função principal da </w:t>
      </w:r>
      <w:r w:rsidRPr="00484455">
        <w:rPr>
          <w:i/>
          <w:lang w:val="pt-PT"/>
        </w:rPr>
        <w:t>thread</w:t>
      </w:r>
      <w:r w:rsidRPr="00484455">
        <w:rPr>
          <w:lang w:val="pt-PT"/>
        </w:rPr>
        <w:t xml:space="preserve">; é esta que é executada quando se faz     </w:t>
      </w:r>
      <w:ins w:id="2296" w:author="Maninhas" w:date="2018-06-25T09:42:00Z">
        <w:r w:rsidR="004F2A03">
          <w:rPr>
            <w:lang w:val="pt-PT"/>
          </w:rPr>
          <w:t xml:space="preserve">         </w:t>
        </w:r>
      </w:ins>
      <w:del w:id="2297" w:author="Maninhas" w:date="2018-06-25T09:42:00Z">
        <w:r w:rsidRPr="009909AA" w:rsidDel="004F2A03">
          <w:rPr>
            <w:i/>
            <w:lang w:val="pt-PT"/>
            <w:rPrChange w:id="2298" w:author="Rodrigo" w:date="2018-06-25T16:02:00Z">
              <w:rPr>
                <w:lang w:val="pt-PT"/>
              </w:rPr>
            </w:rPrChange>
          </w:rPr>
          <w:delText xml:space="preserve">         </w:delText>
        </w:r>
      </w:del>
      <w:r w:rsidRPr="009909AA">
        <w:rPr>
          <w:i/>
          <w:lang w:val="pt-PT"/>
          <w:rPrChange w:id="2299" w:author="Rodrigo" w:date="2018-06-25T16:02:00Z">
            <w:rPr>
              <w:lang w:val="pt-PT"/>
            </w:rPr>
          </w:rPrChange>
        </w:rPr>
        <w:t>thread</w:t>
      </w:r>
      <w:r w:rsidRPr="00484455">
        <w:rPr>
          <w:lang w:val="pt-PT"/>
        </w:rPr>
        <w:t>-&gt;</w:t>
      </w:r>
      <w:r w:rsidRPr="009909AA">
        <w:rPr>
          <w:i/>
          <w:lang w:val="pt-PT"/>
          <w:rPrChange w:id="2300" w:author="Rodrigo" w:date="2018-06-25T16:02:00Z">
            <w:rPr>
              <w:lang w:val="pt-PT"/>
            </w:rPr>
          </w:rPrChange>
        </w:rPr>
        <w:t>start</w:t>
      </w:r>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3F263C49" w14:textId="77777777" w:rsidR="007350D9" w:rsidRPr="00484455" w:rsidRDefault="007350D9" w:rsidP="007350D9">
      <w:pPr>
        <w:pStyle w:val="ThesisBodyText"/>
        <w:rPr>
          <w:lang w:val="pt-PT"/>
        </w:rPr>
      </w:pPr>
      <w:r w:rsidRPr="009909AA">
        <w:rPr>
          <w:i/>
          <w:lang w:val="pt-PT"/>
          <w:rPrChange w:id="2301" w:author="Rodrigo" w:date="2018-06-25T16:02:00Z">
            <w:rPr>
              <w:lang w:val="pt-PT"/>
            </w:rPr>
          </w:rPrChange>
        </w:rPr>
        <w:t>newProblem</w:t>
      </w:r>
      <w:r w:rsidRPr="00484455">
        <w:rPr>
          <w:lang w:val="pt-PT"/>
        </w:rPr>
        <w:t xml:space="preserve"> é um sinal que é enviado à </w:t>
      </w:r>
      <w:r w:rsidRPr="00484455">
        <w:rPr>
          <w:i/>
          <w:lang w:val="pt-PT"/>
        </w:rPr>
        <w:t>thread</w:t>
      </w:r>
      <w:r w:rsidRPr="00484455">
        <w:rPr>
          <w:lang w:val="pt-PT"/>
        </w:rPr>
        <w:t xml:space="preserve"> original quando a </w:t>
      </w:r>
      <w:r w:rsidRPr="009909AA">
        <w:rPr>
          <w:i/>
          <w:lang w:val="pt-PT"/>
          <w:rPrChange w:id="2302" w:author="Rodrigo" w:date="2018-06-25T16:02:00Z">
            <w:rPr>
              <w:lang w:val="pt-PT"/>
            </w:rPr>
          </w:rPrChange>
        </w:rPr>
        <w:t>MultiThread</w:t>
      </w:r>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r w:rsidRPr="00484455">
        <w:rPr>
          <w:i/>
          <w:lang w:val="pt-PT"/>
        </w:rPr>
        <w:t>grid layout</w:t>
      </w:r>
      <w:r w:rsidRPr="00484455">
        <w:rPr>
          <w:lang w:val="pt-PT"/>
        </w:rPr>
        <w:t xml:space="preserve"> da janela.</w:t>
      </w:r>
    </w:p>
    <w:p w14:paraId="38E3A1C0" w14:textId="77777777" w:rsidR="007350D9" w:rsidRPr="00484455" w:rsidRDefault="007350D9" w:rsidP="007350D9">
      <w:pPr>
        <w:pStyle w:val="ThesisBodyText"/>
        <w:rPr>
          <w:lang w:val="pt-PT"/>
        </w:rPr>
      </w:pPr>
      <w:r w:rsidRPr="009909AA">
        <w:rPr>
          <w:i/>
          <w:lang w:val="pt-PT"/>
          <w:rPrChange w:id="2303" w:author="Rodrigo" w:date="2018-06-25T16:03:00Z">
            <w:rPr>
              <w:lang w:val="pt-PT"/>
            </w:rPr>
          </w:rPrChange>
        </w:rPr>
        <w:lastRenderedPageBreak/>
        <w:t>problemEnded</w:t>
      </w:r>
      <w:r w:rsidRPr="00484455">
        <w:rPr>
          <w:lang w:val="pt-PT"/>
        </w:rPr>
        <w:t xml:space="preserve"> é um sinal que é enviado à </w:t>
      </w:r>
      <w:r w:rsidRPr="00484455">
        <w:rPr>
          <w:i/>
          <w:lang w:val="pt-PT"/>
        </w:rPr>
        <w:t>thread</w:t>
      </w:r>
      <w:r w:rsidRPr="00484455">
        <w:rPr>
          <w:lang w:val="pt-PT"/>
        </w:rPr>
        <w:t xml:space="preserve"> original quando a </w:t>
      </w:r>
      <w:r w:rsidRPr="009909AA">
        <w:rPr>
          <w:i/>
          <w:lang w:val="pt-PT"/>
          <w:rPrChange w:id="2304" w:author="Rodrigo" w:date="2018-06-25T16:03:00Z">
            <w:rPr>
              <w:lang w:val="pt-PT"/>
            </w:rPr>
          </w:rPrChange>
        </w:rPr>
        <w:t>MultiThread</w:t>
      </w:r>
      <w:r w:rsidRPr="00484455">
        <w:rPr>
          <w:lang w:val="pt-PT"/>
        </w:rPr>
        <w:t xml:space="preserve"> acaba de tratar uma </w:t>
      </w:r>
      <w:r w:rsidRPr="00484455">
        <w:rPr>
          <w:i/>
          <w:lang w:val="pt-PT"/>
        </w:rPr>
        <w:t>seed</w:t>
      </w:r>
      <w:r w:rsidRPr="00484455">
        <w:rPr>
          <w:lang w:val="pt-PT"/>
        </w:rPr>
        <w:t xml:space="preserve"> para um problema; é enviada a </w:t>
      </w:r>
      <w:r w:rsidRPr="00484455">
        <w:rPr>
          <w:i/>
          <w:lang w:val="pt-PT"/>
        </w:rPr>
        <w:t>string</w:t>
      </w:r>
      <w:r w:rsidRPr="00484455">
        <w:rPr>
          <w:lang w:val="pt-PT"/>
        </w:rPr>
        <w:t xml:space="preserve"> formatada de forma a ser escrita no ficheiro </w:t>
      </w:r>
      <w:r w:rsidRPr="009909AA">
        <w:rPr>
          <w:i/>
          <w:lang w:val="pt-PT"/>
          <w:rPrChange w:id="2305" w:author="Rodrigo" w:date="2018-06-25T16:03:00Z">
            <w:rPr>
              <w:lang w:val="pt-PT"/>
            </w:rPr>
          </w:rPrChange>
        </w:rPr>
        <w:t>csv</w:t>
      </w:r>
      <w:r w:rsidRPr="00484455">
        <w:rPr>
          <w:lang w:val="pt-PT"/>
        </w:rPr>
        <w:t xml:space="preserve"> que está aberto na </w:t>
      </w:r>
      <w:r w:rsidRPr="00484455">
        <w:rPr>
          <w:i/>
          <w:lang w:val="pt-PT"/>
        </w:rPr>
        <w:t>thread</w:t>
      </w:r>
      <w:r w:rsidRPr="00484455">
        <w:rPr>
          <w:lang w:val="pt-PT"/>
        </w:rPr>
        <w:t xml:space="preserve"> original.</w:t>
      </w:r>
    </w:p>
    <w:p w14:paraId="0FC10570" w14:textId="77777777" w:rsidR="007350D9" w:rsidRPr="00484455" w:rsidRDefault="007350D9" w:rsidP="007350D9">
      <w:pPr>
        <w:pStyle w:val="ThesisHeading3non-numbered"/>
        <w:rPr>
          <w:lang w:val="pt-PT"/>
        </w:rPr>
      </w:pPr>
      <w:bookmarkStart w:id="2306" w:name="_Toc516848816"/>
      <w:r w:rsidRPr="00484455">
        <w:rPr>
          <w:lang w:val="pt-PT"/>
        </w:rPr>
        <w:t>TestDialog</w:t>
      </w:r>
      <w:bookmarkEnd w:id="2306"/>
    </w:p>
    <w:p w14:paraId="7AFA667C" w14:textId="7A33B622" w:rsidR="007350D9" w:rsidRPr="00484455" w:rsidRDefault="007350D9" w:rsidP="007350D9">
      <w:pPr>
        <w:pStyle w:val="ThesisBodyText"/>
        <w:rPr>
          <w:lang w:val="pt-PT"/>
        </w:rPr>
      </w:pPr>
      <w:r w:rsidRPr="00484455">
        <w:rPr>
          <w:lang w:val="pt-PT"/>
        </w:rPr>
        <w:t xml:space="preserve">As classes </w:t>
      </w:r>
      <w:r w:rsidRPr="009909AA">
        <w:rPr>
          <w:i/>
          <w:lang w:val="pt-PT"/>
          <w:rPrChange w:id="2307" w:author="Rodrigo" w:date="2018-06-25T16:03:00Z">
            <w:rPr>
              <w:lang w:val="pt-PT"/>
            </w:rPr>
          </w:rPrChange>
        </w:rPr>
        <w:t>TestDialog</w:t>
      </w:r>
      <w:r w:rsidRPr="00484455">
        <w:rPr>
          <w:lang w:val="pt-PT"/>
        </w:rPr>
        <w:t xml:space="preserve"> (</w:t>
      </w:r>
      <w:r w:rsidRPr="009909AA">
        <w:rPr>
          <w:i/>
          <w:lang w:val="pt-PT"/>
          <w:rPrChange w:id="2308" w:author="Rodrigo" w:date="2018-06-25T16:03:00Z">
            <w:rPr>
              <w:lang w:val="pt-PT"/>
            </w:rPr>
          </w:rPrChange>
        </w:rPr>
        <w:t>AntColonyTestDialog</w:t>
      </w:r>
      <w:r w:rsidRPr="00484455">
        <w:rPr>
          <w:lang w:val="pt-PT"/>
        </w:rPr>
        <w:t xml:space="preserve">, </w:t>
      </w:r>
      <w:r w:rsidRPr="009909AA">
        <w:rPr>
          <w:i/>
          <w:lang w:val="pt-PT"/>
          <w:rPrChange w:id="2309" w:author="Rodrigo" w:date="2018-06-25T16:03:00Z">
            <w:rPr>
              <w:lang w:val="pt-PT"/>
            </w:rPr>
          </w:rPrChange>
        </w:rPr>
        <w:t>BeeColonyTestDialog</w:t>
      </w:r>
      <w:r w:rsidRPr="00484455">
        <w:rPr>
          <w:lang w:val="pt-PT"/>
        </w:rPr>
        <w:t xml:space="preserve">, </w:t>
      </w:r>
      <w:r w:rsidRPr="009909AA">
        <w:rPr>
          <w:i/>
          <w:lang w:val="pt-PT"/>
          <w:rPrChange w:id="2310" w:author="Rodrigo" w:date="2018-06-25T16:03:00Z">
            <w:rPr>
              <w:lang w:val="pt-PT"/>
            </w:rPr>
          </w:rPrChange>
        </w:rPr>
        <w:t>CustomTestDialog</w:t>
      </w:r>
      <w:r w:rsidRPr="00484455">
        <w:rPr>
          <w:lang w:val="pt-PT"/>
        </w:rPr>
        <w:t xml:space="preserve">, </w:t>
      </w:r>
      <w:r w:rsidRPr="009909AA">
        <w:rPr>
          <w:i/>
          <w:lang w:val="pt-PT"/>
          <w:rPrChange w:id="2311" w:author="Rodrigo" w:date="2018-06-25T16:03:00Z">
            <w:rPr>
              <w:lang w:val="pt-PT"/>
            </w:rPr>
          </w:rPrChange>
        </w:rPr>
        <w:t>GeneticTestDialog</w:t>
      </w:r>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r w:rsidRPr="002178F3">
        <w:rPr>
          <w:i/>
          <w:lang w:val="pt-PT"/>
        </w:rPr>
        <w:t>getters</w:t>
      </w:r>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r w:rsidRPr="002178F3">
        <w:rPr>
          <w:i/>
          <w:lang w:val="pt-PT"/>
          <w:rPrChange w:id="2312" w:author="Rodrigo" w:date="2018-06-25T16:04:00Z">
            <w:rPr>
              <w:lang w:val="pt-PT"/>
            </w:rPr>
          </w:rPrChange>
        </w:rPr>
        <w:t>TestMultiThread</w:t>
      </w:r>
      <w:ins w:id="2313" w:author="Rodrigo" w:date="2018-06-25T16:04:00Z">
        <w:r w:rsidR="002178F3">
          <w:rPr>
            <w:i/>
            <w:lang w:val="pt-PT"/>
          </w:rPr>
          <w:t xml:space="preserve"> </w:t>
        </w:r>
      </w:ins>
      <w:ins w:id="2314" w:author="Rodrigo" w:date="2018-06-25T16:05:00Z">
        <w:r w:rsidR="002178F3">
          <w:rPr>
            <w:lang w:val="pt-PT"/>
          </w:rPr>
          <w:t>(exemplo na figura 17)</w:t>
        </w:r>
      </w:ins>
      <w:r w:rsidRPr="00484455">
        <w:rPr>
          <w:lang w:val="pt-PT"/>
        </w:rPr>
        <w:t xml:space="preserve">. </w:t>
      </w:r>
    </w:p>
    <w:p w14:paraId="733AAA37" w14:textId="77777777" w:rsidR="007350D9" w:rsidRPr="00484455" w:rsidRDefault="007350D9" w:rsidP="007350D9">
      <w:pPr>
        <w:pStyle w:val="ThesisBodyText"/>
        <w:jc w:val="center"/>
        <w:rPr>
          <w:noProof/>
          <w:lang w:val="pt-PT"/>
        </w:rPr>
      </w:pPr>
      <w:r w:rsidRPr="00484455">
        <w:rPr>
          <w:noProof/>
          <w:lang w:val="pt-PT" w:eastAsia="pt-PT"/>
        </w:rPr>
        <w:drawing>
          <wp:inline distT="0" distB="0" distL="0" distR="0" wp14:anchorId="1BE56323" wp14:editId="4A1901C4">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7">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2CA0F3E5" w14:textId="02BAC841" w:rsidR="007350D9" w:rsidRPr="008E671B" w:rsidRDefault="007350D9" w:rsidP="007350D9">
      <w:pPr>
        <w:pStyle w:val="Legenda"/>
        <w:jc w:val="center"/>
        <w:rPr>
          <w:noProof/>
          <w:lang w:val="en-US"/>
        </w:rPr>
      </w:pPr>
      <w:bookmarkStart w:id="2315" w:name="_Toc516848033"/>
      <w:bookmarkStart w:id="2316" w:name="_Toc516861414"/>
      <w:bookmarkStart w:id="2317" w:name="_Toc517386056"/>
      <w:bookmarkStart w:id="2318" w:name="_Toc517386609"/>
      <w:bookmarkStart w:id="2319" w:name="_Toc517701427"/>
      <w:r w:rsidRPr="008E671B">
        <w:rPr>
          <w:lang w:val="en-US"/>
        </w:rPr>
        <w:t xml:space="preserve">Figura </w:t>
      </w:r>
      <w:r w:rsidRPr="00484455">
        <w:rPr>
          <w:lang w:val="pt-PT"/>
        </w:rPr>
        <w:fldChar w:fldCharType="begin"/>
      </w:r>
      <w:r w:rsidRPr="008E671B">
        <w:rPr>
          <w:lang w:val="en-US"/>
        </w:rPr>
        <w:instrText xml:space="preserve"> SEQ Figura \* ARABIC </w:instrText>
      </w:r>
      <w:r w:rsidRPr="00484455">
        <w:rPr>
          <w:lang w:val="pt-PT"/>
        </w:rPr>
        <w:fldChar w:fldCharType="separate"/>
      </w:r>
      <w:ins w:id="2320" w:author="The Law" w:date="2018-06-25T14:46:00Z">
        <w:r w:rsidR="002F38F4">
          <w:rPr>
            <w:noProof/>
            <w:lang w:val="en-US"/>
          </w:rPr>
          <w:t>17</w:t>
        </w:r>
      </w:ins>
      <w:del w:id="2321" w:author="The Law" w:date="2018-06-25T14:08:00Z">
        <w:r w:rsidRPr="008E671B" w:rsidDel="006862B7">
          <w:rPr>
            <w:noProof/>
            <w:lang w:val="en-US"/>
          </w:rPr>
          <w:delText>11</w:delText>
        </w:r>
      </w:del>
      <w:r w:rsidRPr="00484455">
        <w:rPr>
          <w:lang w:val="pt-PT"/>
        </w:rPr>
        <w:fldChar w:fldCharType="end"/>
      </w:r>
      <w:r w:rsidRPr="008E671B">
        <w:rPr>
          <w:lang w:val="en-US"/>
        </w:rPr>
        <w:t xml:space="preserve"> - Ant Colony Test Dialog</w:t>
      </w:r>
      <w:bookmarkEnd w:id="2315"/>
      <w:bookmarkEnd w:id="2316"/>
      <w:bookmarkEnd w:id="2317"/>
      <w:bookmarkEnd w:id="2318"/>
      <w:bookmarkEnd w:id="2319"/>
    </w:p>
    <w:p w14:paraId="35B97208" w14:textId="77777777" w:rsidR="007350D9" w:rsidRPr="008E671B" w:rsidRDefault="007350D9" w:rsidP="007350D9">
      <w:pPr>
        <w:pStyle w:val="ThesisHeading3non-numbered"/>
        <w:rPr>
          <w:lang w:val="en-US"/>
        </w:rPr>
      </w:pPr>
      <w:bookmarkStart w:id="2322" w:name="_Toc516848817"/>
      <w:r w:rsidRPr="008E671B">
        <w:rPr>
          <w:lang w:val="en-US"/>
        </w:rPr>
        <w:t>TestMultiThread</w:t>
      </w:r>
      <w:bookmarkEnd w:id="2322"/>
    </w:p>
    <w:p w14:paraId="26586E94" w14:textId="77777777" w:rsidR="007350D9" w:rsidRPr="00484455" w:rsidRDefault="007350D9" w:rsidP="007350D9">
      <w:pPr>
        <w:pStyle w:val="ThesisBodyText"/>
        <w:rPr>
          <w:lang w:val="pt-PT"/>
        </w:rPr>
      </w:pPr>
      <w:r w:rsidRPr="00484455">
        <w:rPr>
          <w:lang w:val="pt-PT"/>
        </w:rPr>
        <w:t xml:space="preserve">As classes </w:t>
      </w:r>
      <w:r w:rsidRPr="002178F3">
        <w:rPr>
          <w:i/>
          <w:lang w:val="pt-PT"/>
          <w:rPrChange w:id="2323" w:author="Rodrigo" w:date="2018-06-25T16:05:00Z">
            <w:rPr>
              <w:lang w:val="pt-PT"/>
            </w:rPr>
          </w:rPrChange>
        </w:rPr>
        <w:t>TestMultiThread</w:t>
      </w:r>
      <w:r w:rsidRPr="00484455">
        <w:rPr>
          <w:lang w:val="pt-PT"/>
        </w:rPr>
        <w:t xml:space="preserve"> (</w:t>
      </w:r>
      <w:r w:rsidRPr="002178F3">
        <w:rPr>
          <w:i/>
          <w:lang w:val="pt-PT"/>
          <w:rPrChange w:id="2324" w:author="Rodrigo" w:date="2018-06-25T16:05:00Z">
            <w:rPr>
              <w:lang w:val="pt-PT"/>
            </w:rPr>
          </w:rPrChange>
        </w:rPr>
        <w:t>AntColonyTestMultiThread</w:t>
      </w:r>
      <w:r w:rsidRPr="00484455">
        <w:rPr>
          <w:lang w:val="pt-PT"/>
        </w:rPr>
        <w:t xml:space="preserve">, </w:t>
      </w:r>
      <w:r w:rsidRPr="002178F3">
        <w:rPr>
          <w:i/>
          <w:lang w:val="pt-PT"/>
          <w:rPrChange w:id="2325" w:author="Rodrigo" w:date="2018-06-25T16:05:00Z">
            <w:rPr>
              <w:lang w:val="pt-PT"/>
            </w:rPr>
          </w:rPrChange>
        </w:rPr>
        <w:t>BeeColonyTestMultiThread</w:t>
      </w:r>
      <w:r w:rsidRPr="00484455">
        <w:rPr>
          <w:lang w:val="pt-PT"/>
        </w:rPr>
        <w:t xml:space="preserve">, </w:t>
      </w:r>
      <w:r w:rsidRPr="002178F3">
        <w:rPr>
          <w:i/>
          <w:lang w:val="pt-PT"/>
          <w:rPrChange w:id="2326" w:author="Rodrigo" w:date="2018-06-25T16:05:00Z">
            <w:rPr>
              <w:lang w:val="pt-PT"/>
            </w:rPr>
          </w:rPrChange>
        </w:rPr>
        <w:t>CustomTestMultiThread</w:t>
      </w:r>
      <w:r w:rsidRPr="00484455">
        <w:rPr>
          <w:lang w:val="pt-PT"/>
        </w:rPr>
        <w:t xml:space="preserve">, </w:t>
      </w:r>
      <w:r w:rsidRPr="002178F3">
        <w:rPr>
          <w:i/>
          <w:u w:val="single"/>
          <w:lang w:val="pt-PT"/>
          <w:rPrChange w:id="2327" w:author="Rodrigo" w:date="2018-06-25T16:05:00Z">
            <w:rPr>
              <w:u w:val="single"/>
              <w:lang w:val="pt-PT"/>
            </w:rPr>
          </w:rPrChange>
        </w:rPr>
        <w:t>GeneticTestMultiThread</w:t>
      </w:r>
      <w:r w:rsidRPr="00484455">
        <w:rPr>
          <w:lang w:val="pt-PT"/>
        </w:rPr>
        <w:t xml:space="preserve">) contêm os mesmos métodos principais que as classes </w:t>
      </w:r>
      <w:r w:rsidRPr="002178F3">
        <w:rPr>
          <w:i/>
          <w:lang w:val="pt-PT"/>
          <w:rPrChange w:id="2328" w:author="Rodrigo" w:date="2018-06-25T16:05:00Z">
            <w:rPr>
              <w:lang w:val="pt-PT"/>
            </w:rPr>
          </w:rPrChange>
        </w:rPr>
        <w:t>MultiThread</w:t>
      </w:r>
      <w:r w:rsidRPr="00484455">
        <w:rPr>
          <w:lang w:val="pt-PT"/>
        </w:rPr>
        <w:t xml:space="preserve">; contudo, a sua função </w:t>
      </w:r>
      <w:r w:rsidRPr="00484455">
        <w:rPr>
          <w:i/>
          <w:lang w:val="pt-PT"/>
        </w:rPr>
        <w:t>run,</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2996FD28" w14:textId="77777777" w:rsidR="007350D9" w:rsidRPr="00484455" w:rsidRDefault="007350D9" w:rsidP="007350D9">
      <w:pPr>
        <w:pStyle w:val="ThesisHeading3non-numbered"/>
        <w:rPr>
          <w:lang w:val="pt-PT"/>
        </w:rPr>
      </w:pPr>
      <w:bookmarkStart w:id="2329" w:name="_Toc516848818"/>
      <w:r w:rsidRPr="00484455">
        <w:rPr>
          <w:lang w:val="pt-PT"/>
        </w:rPr>
        <w:t>Thread</w:t>
      </w:r>
      <w:bookmarkEnd w:id="2329"/>
    </w:p>
    <w:p w14:paraId="207AB5C2" w14:textId="77777777" w:rsidR="007350D9" w:rsidRPr="00484455" w:rsidRDefault="007350D9" w:rsidP="007350D9">
      <w:pPr>
        <w:pStyle w:val="ThesisBodyText"/>
        <w:rPr>
          <w:lang w:val="pt-PT"/>
        </w:rPr>
      </w:pPr>
      <w:r w:rsidRPr="00484455">
        <w:rPr>
          <w:lang w:val="pt-PT"/>
        </w:rPr>
        <w:t xml:space="preserve">As classes </w:t>
      </w:r>
      <w:r w:rsidRPr="002178F3">
        <w:rPr>
          <w:i/>
          <w:lang w:val="pt-PT"/>
          <w:rPrChange w:id="2330" w:author="Rodrigo" w:date="2018-06-25T16:05:00Z">
            <w:rPr>
              <w:lang w:val="pt-PT"/>
            </w:rPr>
          </w:rPrChange>
        </w:rPr>
        <w:t>Thread</w:t>
      </w:r>
      <w:r w:rsidRPr="00484455">
        <w:rPr>
          <w:lang w:val="pt-PT"/>
        </w:rPr>
        <w:t xml:space="preserve"> (</w:t>
      </w:r>
      <w:r w:rsidRPr="002178F3">
        <w:rPr>
          <w:i/>
          <w:lang w:val="pt-PT"/>
          <w:rPrChange w:id="2331" w:author="Rodrigo" w:date="2018-06-25T16:05:00Z">
            <w:rPr>
              <w:lang w:val="pt-PT"/>
            </w:rPr>
          </w:rPrChange>
        </w:rPr>
        <w:t>AntColonyThread</w:t>
      </w:r>
      <w:r w:rsidRPr="00484455">
        <w:rPr>
          <w:lang w:val="pt-PT"/>
        </w:rPr>
        <w:t xml:space="preserve">, </w:t>
      </w:r>
      <w:r w:rsidRPr="002178F3">
        <w:rPr>
          <w:i/>
          <w:lang w:val="pt-PT"/>
          <w:rPrChange w:id="2332" w:author="Rodrigo" w:date="2018-06-25T16:05:00Z">
            <w:rPr>
              <w:lang w:val="pt-PT"/>
            </w:rPr>
          </w:rPrChange>
        </w:rPr>
        <w:t>BeeColonyThread</w:t>
      </w:r>
      <w:r w:rsidRPr="00484455">
        <w:rPr>
          <w:lang w:val="pt-PT"/>
        </w:rPr>
        <w:t xml:space="preserve">, </w:t>
      </w:r>
      <w:r w:rsidRPr="002178F3">
        <w:rPr>
          <w:i/>
          <w:lang w:val="pt-PT"/>
          <w:rPrChange w:id="2333" w:author="Rodrigo" w:date="2018-06-25T16:05:00Z">
            <w:rPr>
              <w:lang w:val="pt-PT"/>
            </w:rPr>
          </w:rPrChange>
        </w:rPr>
        <w:t>CustomThread</w:t>
      </w:r>
      <w:r w:rsidRPr="00484455">
        <w:rPr>
          <w:lang w:val="pt-PT"/>
        </w:rPr>
        <w:t xml:space="preserve">, </w:t>
      </w:r>
      <w:r w:rsidRPr="002178F3">
        <w:rPr>
          <w:i/>
          <w:u w:val="single"/>
          <w:lang w:val="pt-PT"/>
          <w:rPrChange w:id="2334" w:author="Rodrigo" w:date="2018-06-25T16:05:00Z">
            <w:rPr>
              <w:u w:val="single"/>
              <w:lang w:val="pt-PT"/>
            </w:rPr>
          </w:rPrChange>
        </w:rPr>
        <w:t>GeneticThread</w:t>
      </w:r>
      <w:r w:rsidRPr="00484455">
        <w:rPr>
          <w:lang w:val="pt-PT"/>
        </w:rPr>
        <w:t>) existem com o intuito de a janela original poder ser atualizada à medida que um algoritmo é aplicado a um problema. Contêm os seguintes métodos principais:</w:t>
      </w:r>
    </w:p>
    <w:p w14:paraId="1E9B9F3B" w14:textId="77777777" w:rsidR="007350D9" w:rsidRPr="005C7AD8" w:rsidRDefault="007350D9" w:rsidP="007350D9">
      <w:pPr>
        <w:pStyle w:val="ThesisBodyText"/>
        <w:numPr>
          <w:ilvl w:val="0"/>
          <w:numId w:val="12"/>
        </w:numPr>
        <w:spacing w:after="0"/>
        <w:rPr>
          <w:i/>
          <w:lang w:val="pt-PT"/>
          <w:rPrChange w:id="2335" w:author="Rodrigo" w:date="2018-06-25T16:05:00Z">
            <w:rPr>
              <w:lang w:val="pt-PT"/>
            </w:rPr>
          </w:rPrChange>
        </w:rPr>
      </w:pPr>
      <w:r w:rsidRPr="005C7AD8">
        <w:rPr>
          <w:i/>
          <w:lang w:val="pt-PT"/>
          <w:rPrChange w:id="2336" w:author="Rodrigo" w:date="2018-06-25T16:05:00Z">
            <w:rPr>
              <w:lang w:val="pt-PT"/>
            </w:rPr>
          </w:rPrChange>
        </w:rPr>
        <w:lastRenderedPageBreak/>
        <w:t>Run</w:t>
      </w:r>
    </w:p>
    <w:p w14:paraId="53386669" w14:textId="77777777" w:rsidR="007350D9" w:rsidRPr="005C7AD8" w:rsidRDefault="007350D9" w:rsidP="007350D9">
      <w:pPr>
        <w:pStyle w:val="ThesisBodyText"/>
        <w:numPr>
          <w:ilvl w:val="0"/>
          <w:numId w:val="12"/>
        </w:numPr>
        <w:spacing w:after="0"/>
        <w:rPr>
          <w:i/>
          <w:lang w:val="pt-PT"/>
          <w:rPrChange w:id="2337" w:author="Rodrigo" w:date="2018-06-25T16:05:00Z">
            <w:rPr>
              <w:lang w:val="pt-PT"/>
            </w:rPr>
          </w:rPrChange>
        </w:rPr>
      </w:pPr>
      <w:r w:rsidRPr="005C7AD8">
        <w:rPr>
          <w:i/>
          <w:lang w:val="pt-PT"/>
          <w:rPrChange w:id="2338" w:author="Rodrigo" w:date="2018-06-25T16:05:00Z">
            <w:rPr>
              <w:lang w:val="pt-PT"/>
            </w:rPr>
          </w:rPrChange>
        </w:rPr>
        <w:t>dataChanged</w:t>
      </w:r>
    </w:p>
    <w:p w14:paraId="35BDAB07" w14:textId="77777777" w:rsidR="007350D9" w:rsidRPr="005C7AD8" w:rsidRDefault="007350D9" w:rsidP="007350D9">
      <w:pPr>
        <w:pStyle w:val="ThesisBodyText"/>
        <w:numPr>
          <w:ilvl w:val="0"/>
          <w:numId w:val="12"/>
        </w:numPr>
        <w:rPr>
          <w:i/>
          <w:lang w:val="pt-PT"/>
          <w:rPrChange w:id="2339" w:author="Rodrigo" w:date="2018-06-25T16:05:00Z">
            <w:rPr>
              <w:lang w:val="pt-PT"/>
            </w:rPr>
          </w:rPrChange>
        </w:rPr>
      </w:pPr>
      <w:r w:rsidRPr="005C7AD8">
        <w:rPr>
          <w:i/>
          <w:lang w:val="pt-PT"/>
          <w:rPrChange w:id="2340" w:author="Rodrigo" w:date="2018-06-25T16:05:00Z">
            <w:rPr>
              <w:lang w:val="pt-PT"/>
            </w:rPr>
          </w:rPrChange>
        </w:rPr>
        <w:t>singleProblem</w:t>
      </w:r>
    </w:p>
    <w:p w14:paraId="48570010" w14:textId="47B39DA0" w:rsidR="007350D9" w:rsidRPr="00484455" w:rsidRDefault="007350D9" w:rsidP="007350D9">
      <w:pPr>
        <w:pStyle w:val="ThesisBodyText"/>
        <w:rPr>
          <w:lang w:val="pt-PT"/>
        </w:rPr>
      </w:pPr>
      <w:r w:rsidRPr="005C7AD8">
        <w:rPr>
          <w:i/>
          <w:lang w:val="pt-PT"/>
          <w:rPrChange w:id="2341" w:author="Rodrigo" w:date="2018-06-25T16:05:00Z">
            <w:rPr>
              <w:lang w:val="pt-PT"/>
            </w:rPr>
          </w:rPrChange>
        </w:rPr>
        <w:t>run</w:t>
      </w:r>
      <w:r w:rsidRPr="00484455">
        <w:rPr>
          <w:lang w:val="pt-PT"/>
        </w:rPr>
        <w:t xml:space="preserve"> é a função principal da </w:t>
      </w:r>
      <w:r w:rsidRPr="00484455">
        <w:rPr>
          <w:i/>
          <w:lang w:val="pt-PT"/>
        </w:rPr>
        <w:t>thread</w:t>
      </w:r>
      <w:r w:rsidRPr="00484455">
        <w:rPr>
          <w:lang w:val="pt-PT"/>
        </w:rPr>
        <w:t xml:space="preserve"> e é esta que é executada quando se faz</w:t>
      </w:r>
      <w:ins w:id="2342" w:author="Maninhas" w:date="2018-06-25T09:43:00Z">
        <w:r w:rsidR="004F2A03">
          <w:rPr>
            <w:lang w:val="pt-PT"/>
          </w:rPr>
          <w:t xml:space="preserve">          </w:t>
        </w:r>
      </w:ins>
      <w:r w:rsidRPr="00484455">
        <w:rPr>
          <w:lang w:val="pt-PT"/>
        </w:rPr>
        <w:t xml:space="preserve"> </w:t>
      </w:r>
      <w:r w:rsidRPr="004D58EA">
        <w:rPr>
          <w:i/>
          <w:lang w:val="pt-PT"/>
          <w:rPrChange w:id="2343" w:author="Rodrigo" w:date="2018-06-25T16:06:00Z">
            <w:rPr>
              <w:lang w:val="pt-PT"/>
            </w:rPr>
          </w:rPrChange>
        </w:rPr>
        <w:t>thread</w:t>
      </w:r>
      <w:r w:rsidRPr="00484455">
        <w:rPr>
          <w:lang w:val="pt-PT"/>
        </w:rPr>
        <w:t>-&gt;</w:t>
      </w:r>
      <w:r w:rsidRPr="004D58EA">
        <w:rPr>
          <w:i/>
          <w:lang w:val="pt-PT"/>
          <w:rPrChange w:id="2344" w:author="Rodrigo" w:date="2018-06-25T16:06:00Z">
            <w:rPr>
              <w:lang w:val="pt-PT"/>
            </w:rPr>
          </w:rPrChange>
        </w:rPr>
        <w:t>start</w:t>
      </w:r>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4CAA3B75" w14:textId="77777777" w:rsidR="007350D9" w:rsidRPr="00484455" w:rsidRDefault="007350D9" w:rsidP="007350D9">
      <w:pPr>
        <w:pStyle w:val="ThesisBodyText"/>
        <w:rPr>
          <w:lang w:val="pt-PT"/>
        </w:rPr>
      </w:pPr>
      <w:r w:rsidRPr="004D58EA">
        <w:rPr>
          <w:i/>
          <w:lang w:val="pt-PT"/>
          <w:rPrChange w:id="2345" w:author="Rodrigo" w:date="2018-06-25T16:06:00Z">
            <w:rPr>
              <w:lang w:val="pt-PT"/>
            </w:rPr>
          </w:rPrChange>
        </w:rPr>
        <w:t>dataChanged</w:t>
      </w:r>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39B7C295" w14:textId="77777777" w:rsidR="007350D9" w:rsidRPr="00484455" w:rsidRDefault="007350D9" w:rsidP="007350D9">
      <w:pPr>
        <w:pStyle w:val="ThesisBodyText"/>
        <w:rPr>
          <w:lang w:val="pt-PT"/>
        </w:rPr>
      </w:pPr>
      <w:r w:rsidRPr="004D58EA">
        <w:rPr>
          <w:i/>
          <w:lang w:val="pt-PT"/>
          <w:rPrChange w:id="2346" w:author="Rodrigo" w:date="2018-06-25T16:06:00Z">
            <w:rPr>
              <w:lang w:val="pt-PT"/>
            </w:rPr>
          </w:rPrChange>
        </w:rPr>
        <w:t>singleProblem</w:t>
      </w:r>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59B0A81E" w14:textId="77777777" w:rsidR="007350D9" w:rsidRPr="00484455" w:rsidRDefault="007350D9" w:rsidP="007350D9">
      <w:pPr>
        <w:pStyle w:val="ThesisHeading3non-numbered"/>
        <w:rPr>
          <w:lang w:val="pt-PT"/>
        </w:rPr>
      </w:pPr>
      <w:bookmarkStart w:id="2347" w:name="_Toc516848819"/>
      <w:r w:rsidRPr="00484455">
        <w:rPr>
          <w:lang w:val="pt-PT"/>
        </w:rPr>
        <w:t>Individual</w:t>
      </w:r>
      <w:bookmarkEnd w:id="2347"/>
    </w:p>
    <w:p w14:paraId="692E6681" w14:textId="77777777" w:rsidR="007350D9" w:rsidRPr="00484455" w:rsidRDefault="007350D9" w:rsidP="007350D9">
      <w:pPr>
        <w:pStyle w:val="ThesisBodyText"/>
        <w:spacing w:after="120"/>
        <w:rPr>
          <w:lang w:val="pt-PT"/>
        </w:rPr>
      </w:pPr>
      <w:r w:rsidRPr="00484455">
        <w:rPr>
          <w:lang w:val="pt-PT"/>
        </w:rPr>
        <w:t xml:space="preserve">A classe </w:t>
      </w:r>
      <w:r w:rsidRPr="004D58EA">
        <w:rPr>
          <w:i/>
          <w:lang w:val="pt-PT"/>
          <w:rPrChange w:id="2348" w:author="Rodrigo" w:date="2018-06-25T16:06:00Z">
            <w:rPr>
              <w:lang w:val="pt-PT"/>
            </w:rPr>
          </w:rPrChange>
        </w:rPr>
        <w:t>Individual</w:t>
      </w:r>
      <w:r w:rsidRPr="00484455">
        <w:rPr>
          <w:lang w:val="pt-PT"/>
        </w:rPr>
        <w:t xml:space="preserve"> representa uma solução do problema; o seu construtor recebe o problema e prioriza colocar regeneradores nos nós com mais ligações. A classe tem os seguintes atributos:</w:t>
      </w:r>
    </w:p>
    <w:p w14:paraId="341F5A60" w14:textId="77777777" w:rsidR="007350D9" w:rsidRPr="004D58EA" w:rsidRDefault="007350D9" w:rsidP="007350D9">
      <w:pPr>
        <w:pStyle w:val="ThesisBodyText"/>
        <w:numPr>
          <w:ilvl w:val="0"/>
          <w:numId w:val="13"/>
        </w:numPr>
        <w:spacing w:after="0"/>
        <w:rPr>
          <w:i/>
          <w:lang w:val="pt-PT"/>
          <w:rPrChange w:id="2349" w:author="Rodrigo" w:date="2018-06-25T16:06:00Z">
            <w:rPr>
              <w:lang w:val="pt-PT"/>
            </w:rPr>
          </w:rPrChange>
        </w:rPr>
      </w:pPr>
      <w:r w:rsidRPr="004D58EA">
        <w:rPr>
          <w:i/>
          <w:lang w:val="pt-PT"/>
          <w:rPrChange w:id="2350" w:author="Rodrigo" w:date="2018-06-25T16:06:00Z">
            <w:rPr>
              <w:lang w:val="pt-PT"/>
            </w:rPr>
          </w:rPrChange>
        </w:rPr>
        <w:t>QVector&lt;int&gt; solution</w:t>
      </w:r>
    </w:p>
    <w:p w14:paraId="31DAE3DA" w14:textId="77777777" w:rsidR="007350D9" w:rsidRPr="004D58EA" w:rsidRDefault="007350D9" w:rsidP="007350D9">
      <w:pPr>
        <w:pStyle w:val="ThesisBodyText"/>
        <w:numPr>
          <w:ilvl w:val="0"/>
          <w:numId w:val="13"/>
        </w:numPr>
        <w:spacing w:after="0"/>
        <w:rPr>
          <w:i/>
          <w:lang w:val="pt-PT"/>
          <w:rPrChange w:id="2351" w:author="Rodrigo" w:date="2018-06-25T16:06:00Z">
            <w:rPr>
              <w:lang w:val="pt-PT"/>
            </w:rPr>
          </w:rPrChange>
        </w:rPr>
      </w:pPr>
      <w:r w:rsidRPr="004D58EA">
        <w:rPr>
          <w:i/>
          <w:lang w:val="pt-PT"/>
          <w:rPrChange w:id="2352" w:author="Rodrigo" w:date="2018-06-25T16:06:00Z">
            <w:rPr>
              <w:lang w:val="pt-PT"/>
            </w:rPr>
          </w:rPrChange>
        </w:rPr>
        <w:t>int fitness</w:t>
      </w:r>
    </w:p>
    <w:p w14:paraId="3563E6E8" w14:textId="77777777" w:rsidR="007350D9" w:rsidRPr="004D58EA" w:rsidRDefault="007350D9" w:rsidP="007350D9">
      <w:pPr>
        <w:pStyle w:val="ThesisBodyText"/>
        <w:numPr>
          <w:ilvl w:val="0"/>
          <w:numId w:val="13"/>
        </w:numPr>
        <w:spacing w:after="0"/>
        <w:rPr>
          <w:i/>
          <w:lang w:val="pt-PT"/>
          <w:rPrChange w:id="2353" w:author="Rodrigo" w:date="2018-06-25T16:06:00Z">
            <w:rPr>
              <w:lang w:val="pt-PT"/>
            </w:rPr>
          </w:rPrChange>
        </w:rPr>
      </w:pPr>
      <w:r w:rsidRPr="004D58EA">
        <w:rPr>
          <w:i/>
          <w:lang w:val="pt-PT"/>
          <w:rPrChange w:id="2354" w:author="Rodrigo" w:date="2018-06-25T16:06:00Z">
            <w:rPr>
              <w:lang w:val="pt-PT"/>
            </w:rPr>
          </w:rPrChange>
        </w:rPr>
        <w:t>int disconnected</w:t>
      </w:r>
    </w:p>
    <w:p w14:paraId="549E1B69" w14:textId="77777777" w:rsidR="007350D9" w:rsidRPr="004D58EA" w:rsidRDefault="007350D9" w:rsidP="007350D9">
      <w:pPr>
        <w:pStyle w:val="ThesisBodyText"/>
        <w:numPr>
          <w:ilvl w:val="0"/>
          <w:numId w:val="13"/>
        </w:numPr>
        <w:spacing w:after="120"/>
        <w:rPr>
          <w:i/>
          <w:lang w:val="pt-PT"/>
          <w:rPrChange w:id="2355" w:author="Rodrigo" w:date="2018-06-25T16:06:00Z">
            <w:rPr>
              <w:lang w:val="pt-PT"/>
            </w:rPr>
          </w:rPrChange>
        </w:rPr>
      </w:pPr>
      <w:r w:rsidRPr="004D58EA">
        <w:rPr>
          <w:i/>
          <w:lang w:val="pt-PT"/>
          <w:rPrChange w:id="2356" w:author="Rodrigo" w:date="2018-06-25T16:06:00Z">
            <w:rPr>
              <w:lang w:val="pt-PT"/>
            </w:rPr>
          </w:rPrChange>
        </w:rPr>
        <w:t>int regenerators</w:t>
      </w:r>
    </w:p>
    <w:p w14:paraId="508E6FC6" w14:textId="77777777" w:rsidR="007350D9" w:rsidRPr="00484455" w:rsidRDefault="007350D9" w:rsidP="007350D9">
      <w:pPr>
        <w:pStyle w:val="ThesisBodyText"/>
        <w:rPr>
          <w:lang w:val="pt-PT"/>
        </w:rPr>
      </w:pPr>
      <w:r w:rsidRPr="004D58EA">
        <w:rPr>
          <w:i/>
          <w:lang w:val="pt-PT"/>
          <w:rPrChange w:id="2357" w:author="Rodrigo" w:date="2018-06-25T16:06:00Z">
            <w:rPr>
              <w:lang w:val="pt-PT"/>
            </w:rPr>
          </w:rPrChange>
        </w:rPr>
        <w:t>solution</w:t>
      </w:r>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0362D69A" w14:textId="77777777" w:rsidR="007350D9" w:rsidRPr="00484455" w:rsidRDefault="007350D9" w:rsidP="007350D9">
      <w:pPr>
        <w:pStyle w:val="ThesisBodyText"/>
        <w:rPr>
          <w:lang w:val="pt-PT"/>
        </w:rPr>
      </w:pPr>
      <w:r w:rsidRPr="004D58EA">
        <w:rPr>
          <w:i/>
          <w:lang w:val="pt-PT"/>
          <w:rPrChange w:id="2358" w:author="Rodrigo" w:date="2018-06-25T16:06:00Z">
            <w:rPr>
              <w:lang w:val="pt-PT"/>
            </w:rPr>
          </w:rPrChange>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01CF72FE" w14:textId="77777777" w:rsidR="007350D9" w:rsidRPr="00484455" w:rsidRDefault="007350D9" w:rsidP="007350D9">
      <w:pPr>
        <w:pStyle w:val="ThesisBodyText"/>
        <w:rPr>
          <w:lang w:val="pt-PT"/>
        </w:rPr>
      </w:pPr>
      <w:r w:rsidRPr="004D58EA">
        <w:rPr>
          <w:i/>
          <w:lang w:val="pt-PT"/>
          <w:rPrChange w:id="2359" w:author="Rodrigo" w:date="2018-06-25T16:06:00Z">
            <w:rPr>
              <w:lang w:val="pt-PT"/>
            </w:rPr>
          </w:rPrChange>
        </w:rPr>
        <w:t>disconnected</w:t>
      </w:r>
      <w:r w:rsidRPr="00484455">
        <w:rPr>
          <w:lang w:val="pt-PT"/>
        </w:rPr>
        <w:t xml:space="preserve"> é o valor inteiro do número de nós desconectados na solução.</w:t>
      </w:r>
    </w:p>
    <w:p w14:paraId="0E7B31B9" w14:textId="77777777" w:rsidR="007350D9" w:rsidRPr="00484455" w:rsidRDefault="007350D9" w:rsidP="007350D9">
      <w:pPr>
        <w:pStyle w:val="ThesisBodyText"/>
        <w:rPr>
          <w:lang w:val="pt-PT"/>
        </w:rPr>
      </w:pPr>
      <w:r w:rsidRPr="004D58EA">
        <w:rPr>
          <w:i/>
          <w:lang w:val="pt-PT"/>
          <w:rPrChange w:id="2360" w:author="Rodrigo" w:date="2018-06-25T16:06:00Z">
            <w:rPr>
              <w:lang w:val="pt-PT"/>
            </w:rPr>
          </w:rPrChange>
        </w:rPr>
        <w:t>regenerators</w:t>
      </w:r>
      <w:r w:rsidRPr="00484455">
        <w:rPr>
          <w:lang w:val="pt-PT"/>
        </w:rPr>
        <w:t xml:space="preserve"> é o valor inteiro do total de regeneradores na solução.</w:t>
      </w:r>
    </w:p>
    <w:p w14:paraId="272F4992" w14:textId="77777777" w:rsidR="007350D9" w:rsidRPr="00484455" w:rsidRDefault="007350D9" w:rsidP="007350D9">
      <w:pPr>
        <w:pStyle w:val="ThesisBodyText"/>
        <w:spacing w:after="120"/>
        <w:rPr>
          <w:lang w:val="pt-PT"/>
        </w:rPr>
      </w:pPr>
      <w:r w:rsidRPr="00484455">
        <w:rPr>
          <w:lang w:val="pt-PT"/>
        </w:rPr>
        <w:lastRenderedPageBreak/>
        <w:t xml:space="preserve">A classe </w:t>
      </w:r>
      <w:r w:rsidRPr="004D58EA">
        <w:rPr>
          <w:i/>
          <w:lang w:val="pt-PT"/>
          <w:rPrChange w:id="2361" w:author="Rodrigo" w:date="2018-06-25T16:07:00Z">
            <w:rPr>
              <w:lang w:val="pt-PT"/>
            </w:rPr>
          </w:rPrChange>
        </w:rPr>
        <w:t>Individual</w:t>
      </w:r>
      <w:r w:rsidRPr="00484455">
        <w:rPr>
          <w:lang w:val="pt-PT"/>
        </w:rPr>
        <w:t xml:space="preserve"> tem os seguintes métodos principais:</w:t>
      </w:r>
    </w:p>
    <w:p w14:paraId="5C263BD5" w14:textId="77777777" w:rsidR="007350D9" w:rsidRPr="004D58EA" w:rsidRDefault="007350D9" w:rsidP="007350D9">
      <w:pPr>
        <w:pStyle w:val="ThesisBodyText"/>
        <w:numPr>
          <w:ilvl w:val="0"/>
          <w:numId w:val="14"/>
        </w:numPr>
        <w:spacing w:after="0"/>
        <w:rPr>
          <w:i/>
          <w:lang w:val="pt-PT"/>
          <w:rPrChange w:id="2362" w:author="Rodrigo" w:date="2018-06-25T16:07:00Z">
            <w:rPr>
              <w:lang w:val="pt-PT"/>
            </w:rPr>
          </w:rPrChange>
        </w:rPr>
      </w:pPr>
      <w:r w:rsidRPr="004D58EA">
        <w:rPr>
          <w:i/>
          <w:lang w:val="pt-PT"/>
          <w:rPrChange w:id="2363" w:author="Rodrigo" w:date="2018-06-25T16:07:00Z">
            <w:rPr>
              <w:lang w:val="pt-PT"/>
            </w:rPr>
          </w:rPrChange>
        </w:rPr>
        <w:t>calculateFitness</w:t>
      </w:r>
    </w:p>
    <w:p w14:paraId="41D23365" w14:textId="77777777" w:rsidR="007350D9" w:rsidRPr="004D58EA" w:rsidRDefault="007350D9" w:rsidP="007350D9">
      <w:pPr>
        <w:pStyle w:val="ThesisBodyText"/>
        <w:numPr>
          <w:ilvl w:val="0"/>
          <w:numId w:val="14"/>
        </w:numPr>
        <w:spacing w:after="120"/>
        <w:rPr>
          <w:i/>
          <w:lang w:val="pt-PT"/>
          <w:rPrChange w:id="2364" w:author="Rodrigo" w:date="2018-06-25T16:07:00Z">
            <w:rPr>
              <w:lang w:val="pt-PT"/>
            </w:rPr>
          </w:rPrChange>
        </w:rPr>
      </w:pPr>
      <w:r w:rsidRPr="004D58EA">
        <w:rPr>
          <w:i/>
          <w:lang w:val="pt-PT"/>
          <w:rPrChange w:id="2365" w:author="Rodrigo" w:date="2018-06-25T16:07:00Z">
            <w:rPr>
              <w:lang w:val="pt-PT"/>
            </w:rPr>
          </w:rPrChange>
        </w:rPr>
        <w:t>clone</w:t>
      </w:r>
    </w:p>
    <w:p w14:paraId="380A7B70" w14:textId="77777777" w:rsidR="007350D9" w:rsidRPr="00484455" w:rsidRDefault="007350D9" w:rsidP="007350D9">
      <w:pPr>
        <w:pStyle w:val="ThesisBodyText"/>
        <w:rPr>
          <w:lang w:val="pt-PT"/>
        </w:rPr>
      </w:pPr>
      <w:r w:rsidRPr="004D58EA">
        <w:rPr>
          <w:i/>
          <w:lang w:val="pt-PT"/>
          <w:rPrChange w:id="2366" w:author="Rodrigo" w:date="2018-06-25T16:07:00Z">
            <w:rPr>
              <w:lang w:val="pt-PT"/>
            </w:rPr>
          </w:rPrChange>
        </w:rPr>
        <w:t>calculateFitness</w:t>
      </w:r>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52E580D" w14:textId="77777777" w:rsidR="007350D9" w:rsidRPr="00484455" w:rsidRDefault="007350D9" w:rsidP="007350D9">
      <w:pPr>
        <w:pStyle w:val="ThesisBodyText"/>
        <w:rPr>
          <w:lang w:val="pt-PT"/>
        </w:rPr>
      </w:pPr>
      <w:r w:rsidRPr="00ED1EF3">
        <w:rPr>
          <w:i/>
          <w:lang w:val="pt-PT"/>
          <w:rPrChange w:id="2367" w:author="Rodrigo" w:date="2018-06-25T16:07:00Z">
            <w:rPr>
              <w:lang w:val="pt-PT"/>
            </w:rPr>
          </w:rPrChange>
        </w:rPr>
        <w:t>clone</w:t>
      </w:r>
      <w:r w:rsidRPr="00484455">
        <w:rPr>
          <w:lang w:val="pt-PT"/>
        </w:rPr>
        <w:t xml:space="preserve"> é uma função que cria uma nova instância da classe </w:t>
      </w:r>
      <w:r w:rsidRPr="00DC5FC8">
        <w:rPr>
          <w:i/>
          <w:lang w:val="pt-PT"/>
          <w:rPrChange w:id="2368" w:author="Rodrigo" w:date="2018-06-25T16:07:00Z">
            <w:rPr>
              <w:lang w:val="pt-PT"/>
            </w:rPr>
          </w:rPrChange>
        </w:rPr>
        <w:t>Individual</w:t>
      </w:r>
      <w:r w:rsidRPr="00484455">
        <w:rPr>
          <w:lang w:val="pt-PT"/>
        </w:rPr>
        <w:t>, mas com novas referências de memória.</w:t>
      </w:r>
    </w:p>
    <w:p w14:paraId="5DF48E76" w14:textId="77777777" w:rsidR="007350D9" w:rsidRPr="00484455" w:rsidRDefault="007350D9" w:rsidP="007350D9">
      <w:pPr>
        <w:pStyle w:val="ThesisHeading3non-numbered"/>
        <w:rPr>
          <w:lang w:val="pt-PT"/>
        </w:rPr>
      </w:pPr>
      <w:bookmarkStart w:id="2369" w:name="_Toc516848820"/>
      <w:r w:rsidRPr="00484455">
        <w:rPr>
          <w:lang w:val="pt-PT"/>
        </w:rPr>
        <w:t>MainWindow</w:t>
      </w:r>
      <w:bookmarkEnd w:id="2369"/>
    </w:p>
    <w:p w14:paraId="0A0A375C" w14:textId="16DBED9B" w:rsidR="007350D9" w:rsidRPr="00484455" w:rsidRDefault="007350D9" w:rsidP="007350D9">
      <w:pPr>
        <w:pStyle w:val="ThesisBodyText"/>
        <w:rPr>
          <w:lang w:val="pt-PT"/>
        </w:rPr>
      </w:pPr>
      <w:r w:rsidRPr="00484455">
        <w:rPr>
          <w:lang w:val="pt-PT"/>
        </w:rPr>
        <w:t xml:space="preserve">A classe </w:t>
      </w:r>
      <w:r w:rsidRPr="0077536F">
        <w:rPr>
          <w:i/>
          <w:lang w:val="pt-PT"/>
          <w:rPrChange w:id="2370" w:author="Rodrigo" w:date="2018-06-25T16:07:00Z">
            <w:rPr>
              <w:lang w:val="pt-PT"/>
            </w:rPr>
          </w:rPrChange>
        </w:rPr>
        <w:t>main window</w:t>
      </w:r>
      <w:r w:rsidRPr="00484455">
        <w:rPr>
          <w:lang w:val="pt-PT"/>
        </w:rPr>
        <w:t xml:space="preserve"> </w:t>
      </w:r>
      <w:ins w:id="2371" w:author="Rodrigo" w:date="2018-06-25T16:07:00Z">
        <w:r w:rsidR="00CF20BC">
          <w:rPr>
            <w:lang w:val="pt-PT"/>
          </w:rPr>
          <w:t xml:space="preserve">(figura 18) </w:t>
        </w:r>
      </w:ins>
      <w:r w:rsidRPr="00484455">
        <w:rPr>
          <w:lang w:val="pt-PT"/>
        </w:rPr>
        <w:t xml:space="preserve">apenas contém quatro botões que iniciam uma nova janela com o algoritmo selecionado e uma ferramenta que aplica a função </w:t>
      </w:r>
      <w:r w:rsidRPr="0077536F">
        <w:rPr>
          <w:i/>
          <w:lang w:val="pt-PT"/>
          <w:rPrChange w:id="2372" w:author="Rodrigo" w:date="2018-06-25T16:07:00Z">
            <w:rPr>
              <w:lang w:val="pt-PT"/>
            </w:rPr>
          </w:rPrChange>
        </w:rPr>
        <w:t>sort</w:t>
      </w:r>
      <w:r w:rsidRPr="00484455">
        <w:rPr>
          <w:lang w:val="pt-PT"/>
        </w:rPr>
        <w:t xml:space="preserve">, cuja finalidade é ler um ficheiro de resultados gerados pelo programa e ordená-los de forma a criar um ficheiro de mais fácil interpretação. </w:t>
      </w:r>
    </w:p>
    <w:p w14:paraId="44FA8CE1" w14:textId="77777777" w:rsidR="007350D9" w:rsidRPr="00484455" w:rsidRDefault="007350D9" w:rsidP="007350D9">
      <w:pPr>
        <w:pStyle w:val="ThesisBodyText"/>
        <w:jc w:val="center"/>
        <w:rPr>
          <w:lang w:val="pt-PT"/>
        </w:rPr>
      </w:pPr>
      <w:r w:rsidRPr="00484455">
        <w:rPr>
          <w:noProof/>
          <w:lang w:val="pt-PT" w:eastAsia="pt-PT"/>
        </w:rPr>
        <w:drawing>
          <wp:inline distT="0" distB="0" distL="0" distR="0" wp14:anchorId="3C65A40E" wp14:editId="22537D7C">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8">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5AFB6004" w14:textId="68086E3B" w:rsidR="007350D9" w:rsidRPr="00484455" w:rsidRDefault="007350D9" w:rsidP="007350D9">
      <w:pPr>
        <w:pStyle w:val="Legenda"/>
        <w:jc w:val="center"/>
        <w:rPr>
          <w:noProof/>
          <w:lang w:val="pt-PT"/>
        </w:rPr>
      </w:pPr>
      <w:bookmarkStart w:id="2373" w:name="_Toc516848034"/>
      <w:bookmarkStart w:id="2374" w:name="_Toc516861415"/>
      <w:bookmarkStart w:id="2375" w:name="_Toc517386057"/>
      <w:bookmarkStart w:id="2376" w:name="_Toc517386610"/>
      <w:bookmarkStart w:id="2377" w:name="_Toc51770142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ins w:id="2378" w:author="The Law" w:date="2018-06-25T14:46:00Z">
        <w:r w:rsidR="002F38F4">
          <w:rPr>
            <w:noProof/>
            <w:lang w:val="pt-PT"/>
          </w:rPr>
          <w:t>18</w:t>
        </w:r>
      </w:ins>
      <w:del w:id="2379" w:author="The Law" w:date="2018-06-25T14:08:00Z">
        <w:r w:rsidRPr="00484455" w:rsidDel="006862B7">
          <w:rPr>
            <w:noProof/>
            <w:lang w:val="pt-PT"/>
          </w:rPr>
          <w:delText>12</w:delText>
        </w:r>
      </w:del>
      <w:r w:rsidRPr="00484455">
        <w:rPr>
          <w:lang w:val="pt-PT"/>
        </w:rPr>
        <w:fldChar w:fldCharType="end"/>
      </w:r>
      <w:r w:rsidRPr="00484455">
        <w:rPr>
          <w:lang w:val="pt-PT"/>
        </w:rPr>
        <w:t xml:space="preserve"> - Main Window</w:t>
      </w:r>
      <w:bookmarkEnd w:id="2373"/>
      <w:bookmarkEnd w:id="2374"/>
      <w:bookmarkEnd w:id="2375"/>
      <w:bookmarkEnd w:id="2376"/>
      <w:bookmarkEnd w:id="2377"/>
    </w:p>
    <w:p w14:paraId="789F4FD8" w14:textId="77777777" w:rsidR="007350D9" w:rsidRPr="00484455" w:rsidRDefault="007350D9" w:rsidP="007350D9">
      <w:pPr>
        <w:pStyle w:val="ThesisHeading3non-numbered"/>
        <w:rPr>
          <w:lang w:val="pt-PT"/>
        </w:rPr>
      </w:pPr>
      <w:bookmarkStart w:id="2380" w:name="_Toc516848821"/>
      <w:r w:rsidRPr="00484455">
        <w:rPr>
          <w:lang w:val="pt-PT"/>
        </w:rPr>
        <w:t>Population</w:t>
      </w:r>
      <w:bookmarkEnd w:id="2380"/>
    </w:p>
    <w:p w14:paraId="12C6FBDF" w14:textId="77777777" w:rsidR="007350D9" w:rsidRPr="00484455" w:rsidRDefault="007350D9" w:rsidP="007350D9">
      <w:pPr>
        <w:pStyle w:val="ThesisBodyText"/>
        <w:rPr>
          <w:lang w:val="pt-PT"/>
        </w:rPr>
      </w:pPr>
      <w:r w:rsidRPr="00484455">
        <w:rPr>
          <w:lang w:val="pt-PT"/>
        </w:rPr>
        <w:t xml:space="preserve">O principal atributo da classe </w:t>
      </w:r>
      <w:r w:rsidRPr="00616E15">
        <w:rPr>
          <w:i/>
          <w:lang w:val="pt-PT"/>
          <w:rPrChange w:id="2381" w:author="Rodrigo" w:date="2018-06-25T16:07:00Z">
            <w:rPr>
              <w:lang w:val="pt-PT"/>
            </w:rPr>
          </w:rPrChange>
        </w:rPr>
        <w:t>Population</w:t>
      </w:r>
      <w:r w:rsidRPr="00484455">
        <w:rPr>
          <w:lang w:val="pt-PT"/>
        </w:rPr>
        <w:t xml:space="preserve"> é </w:t>
      </w:r>
      <w:r w:rsidRPr="00616E15">
        <w:rPr>
          <w:i/>
          <w:lang w:val="pt-PT"/>
          <w:rPrChange w:id="2382" w:author="Rodrigo" w:date="2018-06-25T16:08:00Z">
            <w:rPr>
              <w:lang w:val="pt-PT"/>
            </w:rPr>
          </w:rPrChange>
        </w:rPr>
        <w:t>QVector&lt;Individual&gt; individuals</w:t>
      </w:r>
      <w:r w:rsidRPr="00484455">
        <w:rPr>
          <w:lang w:val="pt-PT"/>
        </w:rPr>
        <w:t>, um vetor de indivíduos.</w:t>
      </w:r>
    </w:p>
    <w:p w14:paraId="76B94AC9" w14:textId="77777777" w:rsidR="007350D9" w:rsidRPr="00484455" w:rsidRDefault="007350D9" w:rsidP="007350D9">
      <w:pPr>
        <w:pStyle w:val="ThesisBodyText"/>
        <w:rPr>
          <w:lang w:val="pt-PT"/>
        </w:rPr>
      </w:pPr>
      <w:r w:rsidRPr="00484455">
        <w:rPr>
          <w:lang w:val="pt-PT"/>
        </w:rPr>
        <w:t>Os principais métodos da classe Population são:</w:t>
      </w:r>
    </w:p>
    <w:p w14:paraId="3D770ABD" w14:textId="77777777" w:rsidR="007350D9" w:rsidRPr="00616E15" w:rsidRDefault="007350D9" w:rsidP="007350D9">
      <w:pPr>
        <w:pStyle w:val="ThesisBodyText"/>
        <w:numPr>
          <w:ilvl w:val="0"/>
          <w:numId w:val="15"/>
        </w:numPr>
        <w:spacing w:after="0"/>
        <w:rPr>
          <w:i/>
          <w:lang w:val="pt-PT"/>
          <w:rPrChange w:id="2383" w:author="Rodrigo" w:date="2018-06-25T16:08:00Z">
            <w:rPr>
              <w:lang w:val="pt-PT"/>
            </w:rPr>
          </w:rPrChange>
        </w:rPr>
      </w:pPr>
      <w:r w:rsidRPr="00616E15">
        <w:rPr>
          <w:i/>
          <w:lang w:val="pt-PT"/>
          <w:rPrChange w:id="2384" w:author="Rodrigo" w:date="2018-06-25T16:08:00Z">
            <w:rPr>
              <w:lang w:val="pt-PT"/>
            </w:rPr>
          </w:rPrChange>
        </w:rPr>
        <w:t>setUpPopulation</w:t>
      </w:r>
    </w:p>
    <w:p w14:paraId="1AE3C91B" w14:textId="77777777" w:rsidR="007350D9" w:rsidRPr="00616E15" w:rsidRDefault="007350D9" w:rsidP="007350D9">
      <w:pPr>
        <w:pStyle w:val="ThesisBodyText"/>
        <w:numPr>
          <w:ilvl w:val="0"/>
          <w:numId w:val="15"/>
        </w:numPr>
        <w:spacing w:after="0"/>
        <w:rPr>
          <w:i/>
          <w:lang w:val="pt-PT"/>
          <w:rPrChange w:id="2385" w:author="Rodrigo" w:date="2018-06-25T16:08:00Z">
            <w:rPr>
              <w:lang w:val="pt-PT"/>
            </w:rPr>
          </w:rPrChange>
        </w:rPr>
      </w:pPr>
      <w:r w:rsidRPr="00616E15">
        <w:rPr>
          <w:i/>
          <w:lang w:val="pt-PT"/>
          <w:rPrChange w:id="2386" w:author="Rodrigo" w:date="2018-06-25T16:08:00Z">
            <w:rPr>
              <w:lang w:val="pt-PT"/>
            </w:rPr>
          </w:rPrChange>
        </w:rPr>
        <w:t>calculateFitnesses</w:t>
      </w:r>
    </w:p>
    <w:p w14:paraId="2FA6DF7C" w14:textId="77777777" w:rsidR="007350D9" w:rsidRPr="00CD4FC1" w:rsidRDefault="007350D9" w:rsidP="007350D9">
      <w:pPr>
        <w:pStyle w:val="ThesisBodyText"/>
        <w:numPr>
          <w:ilvl w:val="0"/>
          <w:numId w:val="15"/>
        </w:numPr>
        <w:spacing w:after="120"/>
        <w:rPr>
          <w:i/>
          <w:lang w:val="pt-PT"/>
          <w:rPrChange w:id="2387" w:author="Rodrigo" w:date="2018-06-25T16:08:00Z">
            <w:rPr>
              <w:lang w:val="pt-PT"/>
            </w:rPr>
          </w:rPrChange>
        </w:rPr>
      </w:pPr>
      <w:r w:rsidRPr="00CD4FC1">
        <w:rPr>
          <w:i/>
          <w:lang w:val="pt-PT"/>
          <w:rPrChange w:id="2388" w:author="Rodrigo" w:date="2018-06-25T16:08:00Z">
            <w:rPr>
              <w:lang w:val="pt-PT"/>
            </w:rPr>
          </w:rPrChange>
        </w:rPr>
        <w:lastRenderedPageBreak/>
        <w:t>getBestIndividual</w:t>
      </w:r>
    </w:p>
    <w:p w14:paraId="2FD8673F" w14:textId="77777777" w:rsidR="007350D9" w:rsidRPr="00484455" w:rsidRDefault="007350D9" w:rsidP="007350D9">
      <w:pPr>
        <w:pStyle w:val="ThesisBodyText"/>
        <w:rPr>
          <w:lang w:val="pt-PT"/>
        </w:rPr>
      </w:pPr>
      <w:r w:rsidRPr="00CD4FC1">
        <w:rPr>
          <w:i/>
          <w:lang w:val="pt-PT"/>
          <w:rPrChange w:id="2389" w:author="Rodrigo" w:date="2018-06-25T16:08:00Z">
            <w:rPr>
              <w:lang w:val="pt-PT"/>
            </w:rPr>
          </w:rPrChange>
        </w:rPr>
        <w:t>setUpPopulation</w:t>
      </w:r>
      <w:r w:rsidRPr="00484455">
        <w:rPr>
          <w:lang w:val="pt-PT"/>
        </w:rPr>
        <w:t xml:space="preserve"> permite criar uma nova população sem ter de criar uma nova instância da classe, permitindo ainda instanciar a classe sem saber inicialmente os parâmetros.</w:t>
      </w:r>
    </w:p>
    <w:p w14:paraId="1BFDB581" w14:textId="77777777" w:rsidR="007350D9" w:rsidRPr="00484455" w:rsidRDefault="007350D9" w:rsidP="007350D9">
      <w:pPr>
        <w:pStyle w:val="ThesisBodyText"/>
        <w:rPr>
          <w:lang w:val="pt-PT"/>
        </w:rPr>
      </w:pPr>
      <w:r w:rsidRPr="00CD4FC1">
        <w:rPr>
          <w:i/>
          <w:lang w:val="pt-PT"/>
          <w:rPrChange w:id="2390" w:author="Rodrigo" w:date="2018-06-25T16:08:00Z">
            <w:rPr>
              <w:lang w:val="pt-PT"/>
            </w:rPr>
          </w:rPrChange>
        </w:rPr>
        <w:t>calculateFitnesses</w:t>
      </w:r>
      <w:r w:rsidRPr="00484455">
        <w:rPr>
          <w:lang w:val="pt-PT"/>
        </w:rPr>
        <w:t xml:space="preserve"> funciona da mesma forma que a função </w:t>
      </w:r>
      <w:r w:rsidRPr="00CD4FC1">
        <w:rPr>
          <w:i/>
          <w:lang w:val="pt-PT"/>
          <w:rPrChange w:id="2391" w:author="Rodrigo" w:date="2018-06-25T16:08:00Z">
            <w:rPr>
              <w:lang w:val="pt-PT"/>
            </w:rPr>
          </w:rPrChange>
        </w:rPr>
        <w:t>calculateFitness</w:t>
      </w:r>
      <w:r w:rsidRPr="00484455">
        <w:rPr>
          <w:lang w:val="pt-PT"/>
        </w:rPr>
        <w:t xml:space="preserve"> da classe </w:t>
      </w:r>
      <w:r w:rsidRPr="00CD4FC1">
        <w:rPr>
          <w:i/>
          <w:lang w:val="pt-PT"/>
          <w:rPrChange w:id="2392" w:author="Rodrigo" w:date="2018-06-25T16:08:00Z">
            <w:rPr>
              <w:lang w:val="pt-PT"/>
            </w:rPr>
          </w:rPrChange>
        </w:rPr>
        <w:t>Individual</w:t>
      </w:r>
      <w:r w:rsidRPr="00484455">
        <w:rPr>
          <w:lang w:val="pt-PT"/>
        </w:rPr>
        <w:t xml:space="preserve">.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6F28D2A1" w14:textId="77777777" w:rsidR="007350D9" w:rsidRPr="00484455" w:rsidRDefault="007350D9" w:rsidP="007350D9">
      <w:pPr>
        <w:pStyle w:val="ThesisBodyText"/>
        <w:rPr>
          <w:lang w:val="pt-PT"/>
        </w:rPr>
      </w:pPr>
      <w:r w:rsidRPr="00CD4FC1">
        <w:rPr>
          <w:i/>
          <w:lang w:val="pt-PT"/>
          <w:rPrChange w:id="2393" w:author="Rodrigo" w:date="2018-06-25T16:08:00Z">
            <w:rPr>
              <w:lang w:val="pt-PT"/>
            </w:rPr>
          </w:rPrChange>
        </w:rPr>
        <w:t>getBestIndividual</w:t>
      </w:r>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DF7413">
        <w:rPr>
          <w:i/>
          <w:lang w:val="pt-PT"/>
          <w:rPrChange w:id="2394" w:author="Rodrigo" w:date="2018-06-25T16:08:00Z">
            <w:rPr>
              <w:lang w:val="pt-PT"/>
            </w:rPr>
          </w:rPrChange>
        </w:rPr>
        <w:t>Individual</w:t>
      </w:r>
      <w:r w:rsidRPr="00484455">
        <w:rPr>
          <w:lang w:val="pt-PT"/>
        </w:rPr>
        <w:t xml:space="preserve"> da variável </w:t>
      </w:r>
      <w:r w:rsidRPr="00DF7413">
        <w:rPr>
          <w:i/>
          <w:lang w:val="pt-PT"/>
          <w:rPrChange w:id="2395" w:author="Rodrigo" w:date="2018-06-25T16:08:00Z">
            <w:rPr>
              <w:lang w:val="pt-PT"/>
            </w:rPr>
          </w:rPrChange>
        </w:rPr>
        <w:t>individuals</w:t>
      </w:r>
      <w:r w:rsidRPr="00484455">
        <w:rPr>
          <w:lang w:val="pt-PT"/>
        </w:rPr>
        <w:t>.</w:t>
      </w:r>
    </w:p>
    <w:p w14:paraId="0C25503F" w14:textId="77777777" w:rsidR="007350D9" w:rsidRPr="00484455" w:rsidRDefault="007350D9" w:rsidP="007350D9">
      <w:pPr>
        <w:pStyle w:val="ThesisHeading3non-numbered"/>
        <w:rPr>
          <w:lang w:val="pt-PT"/>
        </w:rPr>
      </w:pPr>
      <w:bookmarkStart w:id="2396" w:name="_Toc516848822"/>
      <w:r w:rsidRPr="00484455">
        <w:rPr>
          <w:lang w:val="pt-PT"/>
        </w:rPr>
        <w:t>Problem</w:t>
      </w:r>
      <w:bookmarkEnd w:id="2396"/>
    </w:p>
    <w:p w14:paraId="0E8427C7" w14:textId="77777777" w:rsidR="007350D9" w:rsidRPr="00484455" w:rsidRDefault="007350D9" w:rsidP="007350D9">
      <w:pPr>
        <w:pStyle w:val="ThesisBodyText"/>
        <w:rPr>
          <w:lang w:val="pt-PT"/>
        </w:rPr>
      </w:pPr>
      <w:r w:rsidRPr="00484455">
        <w:rPr>
          <w:lang w:val="pt-PT"/>
        </w:rPr>
        <w:t xml:space="preserve">Os atributos da classe </w:t>
      </w:r>
      <w:r w:rsidRPr="00F62121">
        <w:rPr>
          <w:i/>
          <w:lang w:val="pt-PT"/>
          <w:rPrChange w:id="2397" w:author="Rodrigo" w:date="2018-06-25T16:08:00Z">
            <w:rPr>
              <w:lang w:val="pt-PT"/>
            </w:rPr>
          </w:rPrChange>
        </w:rPr>
        <w:t>Problem</w:t>
      </w:r>
      <w:r w:rsidRPr="00484455">
        <w:rPr>
          <w:lang w:val="pt-PT"/>
        </w:rPr>
        <w:t xml:space="preserve"> são os seguintes:</w:t>
      </w:r>
    </w:p>
    <w:p w14:paraId="7EF6BB2E" w14:textId="77777777" w:rsidR="007350D9" w:rsidRPr="00F62121" w:rsidRDefault="007350D9" w:rsidP="007350D9">
      <w:pPr>
        <w:pStyle w:val="ThesisBodyText"/>
        <w:numPr>
          <w:ilvl w:val="0"/>
          <w:numId w:val="16"/>
        </w:numPr>
        <w:spacing w:after="0"/>
        <w:rPr>
          <w:i/>
          <w:lang w:val="pt-PT"/>
          <w:rPrChange w:id="2398" w:author="Rodrigo" w:date="2018-06-25T16:08:00Z">
            <w:rPr>
              <w:lang w:val="pt-PT"/>
            </w:rPr>
          </w:rPrChange>
        </w:rPr>
      </w:pPr>
      <w:r w:rsidRPr="00F62121">
        <w:rPr>
          <w:i/>
          <w:lang w:val="pt-PT"/>
          <w:rPrChange w:id="2399" w:author="Rodrigo" w:date="2018-06-25T16:08:00Z">
            <w:rPr>
              <w:lang w:val="pt-PT"/>
            </w:rPr>
          </w:rPrChange>
        </w:rPr>
        <w:t>QVector&lt;QVector&lt;int&gt;&gt; nodes</w:t>
      </w:r>
    </w:p>
    <w:p w14:paraId="5A77D543" w14:textId="77777777" w:rsidR="007350D9" w:rsidRPr="00F62121" w:rsidRDefault="007350D9" w:rsidP="007350D9">
      <w:pPr>
        <w:pStyle w:val="ThesisBodyText"/>
        <w:numPr>
          <w:ilvl w:val="0"/>
          <w:numId w:val="16"/>
        </w:numPr>
        <w:spacing w:after="0"/>
        <w:rPr>
          <w:i/>
          <w:lang w:val="pt-PT"/>
          <w:rPrChange w:id="2400" w:author="Rodrigo" w:date="2018-06-25T16:08:00Z">
            <w:rPr>
              <w:lang w:val="pt-PT"/>
            </w:rPr>
          </w:rPrChange>
        </w:rPr>
      </w:pPr>
      <w:r w:rsidRPr="00F62121">
        <w:rPr>
          <w:i/>
          <w:lang w:val="pt-PT"/>
          <w:rPrChange w:id="2401" w:author="Rodrigo" w:date="2018-06-25T16:08:00Z">
            <w:rPr>
              <w:lang w:val="pt-PT"/>
            </w:rPr>
          </w:rPrChange>
        </w:rPr>
        <w:t>QVector&lt;int&gt; weights</w:t>
      </w:r>
    </w:p>
    <w:p w14:paraId="423D476D" w14:textId="77777777" w:rsidR="007350D9" w:rsidRPr="00F62121" w:rsidRDefault="007350D9" w:rsidP="007350D9">
      <w:pPr>
        <w:pStyle w:val="ThesisBodyText"/>
        <w:numPr>
          <w:ilvl w:val="0"/>
          <w:numId w:val="16"/>
        </w:numPr>
        <w:spacing w:after="0"/>
        <w:rPr>
          <w:i/>
          <w:lang w:val="pt-PT"/>
          <w:rPrChange w:id="2402" w:author="Rodrigo" w:date="2018-06-25T16:08:00Z">
            <w:rPr>
              <w:lang w:val="pt-PT"/>
            </w:rPr>
          </w:rPrChange>
        </w:rPr>
      </w:pPr>
      <w:r w:rsidRPr="00F62121">
        <w:rPr>
          <w:i/>
          <w:lang w:val="pt-PT"/>
          <w:rPrChange w:id="2403" w:author="Rodrigo" w:date="2018-06-25T16:08:00Z">
            <w:rPr>
              <w:lang w:val="pt-PT"/>
            </w:rPr>
          </w:rPrChange>
        </w:rPr>
        <w:t>QVector&lt;float&gt; connectionsWeight</w:t>
      </w:r>
    </w:p>
    <w:p w14:paraId="43EA0381" w14:textId="77777777" w:rsidR="007350D9" w:rsidRPr="00F62121" w:rsidRDefault="007350D9" w:rsidP="007350D9">
      <w:pPr>
        <w:pStyle w:val="ThesisBodyText"/>
        <w:numPr>
          <w:ilvl w:val="0"/>
          <w:numId w:val="16"/>
        </w:numPr>
        <w:spacing w:after="0"/>
        <w:rPr>
          <w:i/>
          <w:lang w:val="pt-PT"/>
          <w:rPrChange w:id="2404" w:author="Rodrigo" w:date="2018-06-25T16:08:00Z">
            <w:rPr>
              <w:lang w:val="pt-PT"/>
            </w:rPr>
          </w:rPrChange>
        </w:rPr>
      </w:pPr>
      <w:r w:rsidRPr="00F62121">
        <w:rPr>
          <w:i/>
          <w:lang w:val="pt-PT"/>
          <w:rPrChange w:id="2405" w:author="Rodrigo" w:date="2018-06-25T16:08:00Z">
            <w:rPr>
              <w:lang w:val="pt-PT"/>
            </w:rPr>
          </w:rPrChange>
        </w:rPr>
        <w:t>int hasWeight</w:t>
      </w:r>
    </w:p>
    <w:p w14:paraId="03953CB7" w14:textId="77777777" w:rsidR="007350D9" w:rsidRPr="00F62121" w:rsidRDefault="007350D9" w:rsidP="007350D9">
      <w:pPr>
        <w:pStyle w:val="ThesisBodyText"/>
        <w:numPr>
          <w:ilvl w:val="0"/>
          <w:numId w:val="16"/>
        </w:numPr>
        <w:spacing w:after="0"/>
        <w:rPr>
          <w:i/>
          <w:lang w:val="pt-PT"/>
          <w:rPrChange w:id="2406" w:author="Rodrigo" w:date="2018-06-25T16:08:00Z">
            <w:rPr>
              <w:lang w:val="pt-PT"/>
            </w:rPr>
          </w:rPrChange>
        </w:rPr>
      </w:pPr>
      <w:r w:rsidRPr="00F62121">
        <w:rPr>
          <w:i/>
          <w:lang w:val="pt-PT"/>
          <w:rPrChange w:id="2407" w:author="Rodrigo" w:date="2018-06-25T16:08:00Z">
            <w:rPr>
              <w:lang w:val="pt-PT"/>
            </w:rPr>
          </w:rPrChange>
        </w:rPr>
        <w:t>int total</w:t>
      </w:r>
    </w:p>
    <w:p w14:paraId="0F46EB96" w14:textId="77777777" w:rsidR="007350D9" w:rsidRPr="00F62121" w:rsidRDefault="007350D9" w:rsidP="007350D9">
      <w:pPr>
        <w:pStyle w:val="ThesisBodyText"/>
        <w:numPr>
          <w:ilvl w:val="0"/>
          <w:numId w:val="16"/>
        </w:numPr>
        <w:spacing w:after="120"/>
        <w:rPr>
          <w:i/>
          <w:lang w:val="pt-PT"/>
          <w:rPrChange w:id="2408" w:author="Rodrigo" w:date="2018-06-25T16:08:00Z">
            <w:rPr>
              <w:lang w:val="pt-PT"/>
            </w:rPr>
          </w:rPrChange>
        </w:rPr>
      </w:pPr>
      <w:r w:rsidRPr="00F62121">
        <w:rPr>
          <w:i/>
          <w:lang w:val="pt-PT"/>
          <w:rPrChange w:id="2409" w:author="Rodrigo" w:date="2018-06-25T16:08:00Z">
            <w:rPr>
              <w:lang w:val="pt-PT"/>
            </w:rPr>
          </w:rPrChange>
        </w:rPr>
        <w:t>int connections</w:t>
      </w:r>
    </w:p>
    <w:p w14:paraId="2EC88853" w14:textId="77777777" w:rsidR="007350D9" w:rsidRPr="00484455" w:rsidRDefault="007350D9" w:rsidP="007350D9">
      <w:pPr>
        <w:pStyle w:val="ThesisBodyText"/>
        <w:rPr>
          <w:lang w:val="pt-PT"/>
        </w:rPr>
      </w:pPr>
      <w:r w:rsidRPr="004235D2">
        <w:rPr>
          <w:i/>
          <w:lang w:val="pt-PT"/>
          <w:rPrChange w:id="2410" w:author="Rodrigo" w:date="2018-06-25T16:08:00Z">
            <w:rPr>
              <w:lang w:val="pt-PT"/>
            </w:rPr>
          </w:rPrChange>
        </w:rPr>
        <w:t>nodes</w:t>
      </w:r>
      <w:r w:rsidRPr="00484455">
        <w:rPr>
          <w:lang w:val="pt-PT"/>
        </w:rPr>
        <w:t xml:space="preserve"> é uma matriz de inteiros que contém as ligações entre os nós do problema, ou seja, sendo a coluna</w:t>
      </w:r>
      <w:r w:rsidRPr="00F25029">
        <w:rPr>
          <w:i/>
          <w:lang w:val="pt-PT"/>
          <w:rPrChange w:id="2411" w:author="Rodrigo" w:date="2018-06-25T16:14:00Z">
            <w:rPr>
              <w:lang w:val="pt-PT"/>
            </w:rPr>
          </w:rPrChange>
        </w:rPr>
        <w:t xml:space="preserve"> </w:t>
      </w:r>
      <w:commentRangeStart w:id="2412"/>
      <w:r w:rsidRPr="00F25029">
        <w:rPr>
          <w:i/>
          <w:lang w:val="pt-PT"/>
          <w:rPrChange w:id="2413" w:author="Rodrigo" w:date="2018-06-25T16:14:00Z">
            <w:rPr>
              <w:lang w:val="pt-PT"/>
            </w:rPr>
          </w:rPrChange>
        </w:rPr>
        <w:t>x</w:t>
      </w:r>
      <w:commentRangeEnd w:id="2412"/>
      <w:r w:rsidR="004F2A03" w:rsidRPr="00F25029">
        <w:rPr>
          <w:rStyle w:val="Refdecomentrio"/>
          <w:rFonts w:asciiTheme="minorHAnsi" w:hAnsiTheme="minorHAnsi"/>
          <w:i/>
          <w:rPrChange w:id="2414" w:author="Rodrigo" w:date="2018-06-25T16:14:00Z">
            <w:rPr>
              <w:rStyle w:val="Refdecomentrio"/>
              <w:rFonts w:asciiTheme="minorHAnsi" w:hAnsiTheme="minorHAnsi"/>
            </w:rPr>
          </w:rPrChange>
        </w:rPr>
        <w:commentReference w:id="2412"/>
      </w:r>
      <w:r w:rsidRPr="00F25029">
        <w:rPr>
          <w:i/>
          <w:lang w:val="pt-PT"/>
          <w:rPrChange w:id="2415" w:author="Rodrigo" w:date="2018-06-25T16:14:00Z">
            <w:rPr>
              <w:lang w:val="pt-PT"/>
            </w:rPr>
          </w:rPrChange>
        </w:rPr>
        <w:t xml:space="preserve"> </w:t>
      </w:r>
      <w:r w:rsidRPr="00484455">
        <w:rPr>
          <w:lang w:val="pt-PT"/>
        </w:rPr>
        <w:t xml:space="preserve">e a linha </w:t>
      </w:r>
      <w:r w:rsidRPr="00F25029">
        <w:rPr>
          <w:i/>
          <w:lang w:val="pt-PT"/>
          <w:rPrChange w:id="2416" w:author="Rodrigo" w:date="2018-06-25T16:14:00Z">
            <w:rPr>
              <w:lang w:val="pt-PT"/>
            </w:rPr>
          </w:rPrChange>
        </w:rPr>
        <w:t>y</w:t>
      </w:r>
      <w:r w:rsidRPr="00484455">
        <w:rPr>
          <w:lang w:val="pt-PT"/>
        </w:rPr>
        <w:t xml:space="preserve">, se o elemento da matriz na posição </w:t>
      </w:r>
      <w:r w:rsidRPr="00F25029">
        <w:rPr>
          <w:i/>
          <w:lang w:val="pt-PT"/>
          <w:rPrChange w:id="2417" w:author="Rodrigo" w:date="2018-06-25T16:14:00Z">
            <w:rPr>
              <w:lang w:val="pt-PT"/>
            </w:rPr>
          </w:rPrChange>
        </w:rPr>
        <w:t>x</w:t>
      </w:r>
      <w:r w:rsidRPr="00484455">
        <w:rPr>
          <w:lang w:val="pt-PT"/>
        </w:rPr>
        <w:t xml:space="preserve">, </w:t>
      </w:r>
      <w:r w:rsidRPr="00F25029">
        <w:rPr>
          <w:i/>
          <w:lang w:val="pt-PT"/>
          <w:rPrChange w:id="2418" w:author="Rodrigo" w:date="2018-06-25T16:14:00Z">
            <w:rPr>
              <w:lang w:val="pt-PT"/>
            </w:rPr>
          </w:rPrChange>
        </w:rPr>
        <w:t>y</w:t>
      </w:r>
      <w:r w:rsidRPr="00484455">
        <w:rPr>
          <w:lang w:val="pt-PT"/>
        </w:rPr>
        <w:t xml:space="preserve"> tiver o valor 1, significa que o nó no índice </w:t>
      </w:r>
      <w:r w:rsidRPr="00F25029">
        <w:rPr>
          <w:i/>
          <w:lang w:val="pt-PT"/>
          <w:rPrChange w:id="2419" w:author="Rodrigo" w:date="2018-06-25T16:14:00Z">
            <w:rPr>
              <w:lang w:val="pt-PT"/>
            </w:rPr>
          </w:rPrChange>
        </w:rPr>
        <w:t xml:space="preserve">x </w:t>
      </w:r>
      <w:r w:rsidRPr="00484455">
        <w:rPr>
          <w:lang w:val="pt-PT"/>
        </w:rPr>
        <w:t xml:space="preserve">está ligado ao nó no índice </w:t>
      </w:r>
      <w:r w:rsidRPr="00F25029">
        <w:rPr>
          <w:i/>
          <w:lang w:val="pt-PT"/>
          <w:rPrChange w:id="2420" w:author="Rodrigo" w:date="2018-06-25T16:15:00Z">
            <w:rPr>
              <w:lang w:val="pt-PT"/>
            </w:rPr>
          </w:rPrChange>
        </w:rPr>
        <w:t>y</w:t>
      </w:r>
      <w:r w:rsidRPr="00484455">
        <w:rPr>
          <w:lang w:val="pt-PT"/>
        </w:rPr>
        <w:t xml:space="preserve">; como tal, é uma matriz simétrica. </w:t>
      </w:r>
    </w:p>
    <w:p w14:paraId="5E229FC8" w14:textId="77777777" w:rsidR="007350D9" w:rsidRPr="00484455" w:rsidRDefault="007350D9" w:rsidP="007350D9">
      <w:pPr>
        <w:pStyle w:val="ThesisBodyText"/>
        <w:rPr>
          <w:lang w:val="pt-PT"/>
        </w:rPr>
      </w:pPr>
      <w:r w:rsidRPr="004235D2">
        <w:rPr>
          <w:i/>
          <w:lang w:val="pt-PT"/>
          <w:rPrChange w:id="2421" w:author="Rodrigo" w:date="2018-06-25T16:08:00Z">
            <w:rPr>
              <w:lang w:val="pt-PT"/>
            </w:rPr>
          </w:rPrChange>
        </w:rPr>
        <w:t>weights</w:t>
      </w:r>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7158AE5E" w14:textId="77777777" w:rsidR="007350D9" w:rsidRPr="00484455" w:rsidRDefault="007350D9" w:rsidP="007350D9">
      <w:pPr>
        <w:pStyle w:val="ThesisBodyText"/>
        <w:rPr>
          <w:lang w:val="pt-PT"/>
        </w:rPr>
      </w:pPr>
      <w:r w:rsidRPr="008356F7">
        <w:rPr>
          <w:i/>
          <w:lang w:val="pt-PT"/>
          <w:rPrChange w:id="2422" w:author="Rodrigo" w:date="2018-06-25T16:09:00Z">
            <w:rPr>
              <w:lang w:val="pt-PT"/>
            </w:rPr>
          </w:rPrChange>
        </w:rPr>
        <w:t>connectionsWeight</w:t>
      </w:r>
      <w:r w:rsidRPr="00484455">
        <w:rPr>
          <w:lang w:val="pt-PT"/>
        </w:rPr>
        <w:t xml:space="preserve"> é um vetor que toma valores entre 0 e 1, sendo 0 um nó que não tem ligações e 1 o nó com mais ligações.</w:t>
      </w:r>
    </w:p>
    <w:p w14:paraId="72264FDF" w14:textId="77777777" w:rsidR="007350D9" w:rsidRPr="00484455" w:rsidRDefault="007350D9" w:rsidP="007350D9">
      <w:pPr>
        <w:pStyle w:val="ThesisBodyText"/>
        <w:rPr>
          <w:lang w:val="pt-PT"/>
        </w:rPr>
      </w:pPr>
      <w:r w:rsidRPr="00923D5B">
        <w:rPr>
          <w:i/>
          <w:lang w:val="pt-PT"/>
          <w:rPrChange w:id="2423" w:author="Rodrigo" w:date="2018-06-25T16:09:00Z">
            <w:rPr>
              <w:lang w:val="pt-PT"/>
            </w:rPr>
          </w:rPrChange>
        </w:rPr>
        <w:t>hasWeight</w:t>
      </w:r>
      <w:r w:rsidRPr="00484455">
        <w:rPr>
          <w:lang w:val="pt-PT"/>
        </w:rPr>
        <w:t xml:space="preserve"> é um inteiro que toma o valor 1 quando o problema tem pesos.</w:t>
      </w:r>
    </w:p>
    <w:p w14:paraId="42D30470" w14:textId="77777777" w:rsidR="007350D9" w:rsidRPr="00484455" w:rsidRDefault="007350D9" w:rsidP="007350D9">
      <w:pPr>
        <w:pStyle w:val="ThesisBodyText"/>
        <w:rPr>
          <w:lang w:val="pt-PT"/>
        </w:rPr>
      </w:pPr>
      <w:r w:rsidRPr="00494730">
        <w:rPr>
          <w:i/>
          <w:lang w:val="pt-PT"/>
          <w:rPrChange w:id="2424" w:author="Rodrigo" w:date="2018-06-25T16:09:00Z">
            <w:rPr>
              <w:lang w:val="pt-PT"/>
            </w:rPr>
          </w:rPrChange>
        </w:rPr>
        <w:lastRenderedPageBreak/>
        <w:t>total</w:t>
      </w:r>
      <w:r w:rsidRPr="00484455">
        <w:rPr>
          <w:lang w:val="pt-PT"/>
        </w:rPr>
        <w:t xml:space="preserve"> é o número de nós do problema.</w:t>
      </w:r>
    </w:p>
    <w:p w14:paraId="345E2237" w14:textId="77777777" w:rsidR="007350D9" w:rsidRPr="00484455" w:rsidRDefault="007350D9" w:rsidP="007350D9">
      <w:pPr>
        <w:pStyle w:val="ThesisBodyText"/>
        <w:rPr>
          <w:lang w:val="pt-PT"/>
        </w:rPr>
      </w:pPr>
      <w:r w:rsidRPr="007C2E11">
        <w:rPr>
          <w:i/>
          <w:lang w:val="pt-PT"/>
          <w:rPrChange w:id="2425" w:author="Rodrigo" w:date="2018-06-25T16:09:00Z">
            <w:rPr>
              <w:lang w:val="pt-PT"/>
            </w:rPr>
          </w:rPrChange>
        </w:rPr>
        <w:t>connections</w:t>
      </w:r>
      <w:r w:rsidRPr="00484455">
        <w:rPr>
          <w:lang w:val="pt-PT"/>
        </w:rPr>
        <w:t xml:space="preserve"> é o número de ligações entre nós.</w:t>
      </w:r>
    </w:p>
    <w:p w14:paraId="1A53768B" w14:textId="77777777" w:rsidR="007350D9" w:rsidRPr="00484455" w:rsidRDefault="007350D9" w:rsidP="007350D9">
      <w:pPr>
        <w:pStyle w:val="ThesisBodyText"/>
        <w:rPr>
          <w:lang w:val="pt-PT"/>
        </w:rPr>
      </w:pPr>
      <w:r w:rsidRPr="00484455">
        <w:rPr>
          <w:lang w:val="pt-PT"/>
        </w:rPr>
        <w:t xml:space="preserve">O principal método da classe </w:t>
      </w:r>
      <w:r w:rsidRPr="00515348">
        <w:rPr>
          <w:i/>
          <w:lang w:val="pt-PT"/>
          <w:rPrChange w:id="2426" w:author="Rodrigo" w:date="2018-06-25T16:09:00Z">
            <w:rPr>
              <w:lang w:val="pt-PT"/>
            </w:rPr>
          </w:rPrChange>
        </w:rPr>
        <w:t>Problem</w:t>
      </w:r>
      <w:r w:rsidRPr="00484455">
        <w:rPr>
          <w:lang w:val="pt-PT"/>
        </w:rPr>
        <w:t xml:space="preserve"> é </w:t>
      </w:r>
      <w:r w:rsidRPr="00515348">
        <w:rPr>
          <w:i/>
          <w:lang w:val="pt-PT"/>
          <w:rPrChange w:id="2427" w:author="Rodrigo" w:date="2018-06-25T16:09:00Z">
            <w:rPr>
              <w:lang w:val="pt-PT"/>
            </w:rPr>
          </w:rPrChange>
        </w:rPr>
        <w:t>setUpProblem</w:t>
      </w:r>
      <w:r w:rsidRPr="00484455">
        <w:rPr>
          <w:lang w:val="pt-PT"/>
        </w:rPr>
        <w:t>, que permite criar um novo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0EF76ED1" w14:textId="77777777" w:rsidR="007350D9" w:rsidRPr="00484455" w:rsidRDefault="007350D9" w:rsidP="007350D9">
      <w:pPr>
        <w:pStyle w:val="ThesisHeading2numbered"/>
        <w:numPr>
          <w:ilvl w:val="1"/>
          <w:numId w:val="9"/>
        </w:numPr>
        <w:rPr>
          <w:rFonts w:cs="Times New Roman"/>
          <w:lang w:val="pt-PT"/>
        </w:rPr>
      </w:pPr>
      <w:bookmarkStart w:id="2428" w:name="_Toc516848829"/>
      <w:bookmarkStart w:id="2429" w:name="_Toc517466462"/>
      <w:bookmarkStart w:id="2430" w:name="_Toc517701564"/>
      <w:r w:rsidRPr="00484455">
        <w:rPr>
          <w:rFonts w:cs="Times New Roman"/>
          <w:lang w:val="pt-PT"/>
        </w:rPr>
        <w:t>Síntese</w:t>
      </w:r>
      <w:bookmarkEnd w:id="2428"/>
      <w:bookmarkEnd w:id="2429"/>
      <w:bookmarkEnd w:id="2430"/>
    </w:p>
    <w:p w14:paraId="456303DE" w14:textId="5F259D83" w:rsidR="007350D9" w:rsidRPr="00484455" w:rsidRDefault="007350D9" w:rsidP="007350D9">
      <w:pPr>
        <w:pStyle w:val="ThesisBodyText"/>
        <w:rPr>
          <w:lang w:val="pt-PT"/>
        </w:rPr>
        <w:sectPr w:rsidR="007350D9" w:rsidRPr="00484455" w:rsidSect="00A37B06">
          <w:headerReference w:type="even" r:id="rId49"/>
          <w:headerReference w:type="default" r:id="rId50"/>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considerámos</w:t>
      </w:r>
      <w:ins w:id="2431" w:author="Maninhas" w:date="2018-06-25T09:45:00Z">
        <w:r w:rsidR="004F2A03">
          <w:rPr>
            <w:lang w:val="pt-PT"/>
          </w:rPr>
          <w:t xml:space="preserve"> </w:t>
        </w:r>
      </w:ins>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0298417B" w14:textId="77777777" w:rsidR="007350D9" w:rsidRPr="00484455" w:rsidRDefault="007350D9" w:rsidP="007350D9">
      <w:pPr>
        <w:pStyle w:val="ThesisHeading1numberedchapterheading"/>
        <w:numPr>
          <w:ilvl w:val="0"/>
          <w:numId w:val="9"/>
        </w:numPr>
      </w:pPr>
      <w:bookmarkStart w:id="2432" w:name="_Toc517466463"/>
      <w:bookmarkStart w:id="2433" w:name="_Toc517701565"/>
      <w:r w:rsidRPr="00484455">
        <w:lastRenderedPageBreak/>
        <w:t>- Resultados</w:t>
      </w:r>
      <w:bookmarkEnd w:id="2432"/>
      <w:bookmarkEnd w:id="2433"/>
    </w:p>
    <w:p w14:paraId="2614B964" w14:textId="77E79A9A" w:rsidR="007350D9" w:rsidRPr="00484455" w:rsidRDefault="007350D9" w:rsidP="007350D9">
      <w:pPr>
        <w:pStyle w:val="ThesisBodyText"/>
        <w:rPr>
          <w:lang w:val="pt-PT"/>
        </w:rPr>
      </w:pPr>
      <w:r w:rsidRPr="00484455">
        <w:rPr>
          <w:lang w:val="pt-PT"/>
        </w:rPr>
        <w:t xml:space="preserve">Este capítulo está estruturado da seguinte forma: </w:t>
      </w:r>
      <w:del w:id="2434" w:author="Maninhas" w:date="2018-06-25T09:45:00Z">
        <w:r w:rsidRPr="00484455" w:rsidDel="004F2A03">
          <w:rPr>
            <w:lang w:val="pt-PT"/>
          </w:rPr>
          <w:delText xml:space="preserve">A </w:delText>
        </w:r>
      </w:del>
      <w:ins w:id="2435" w:author="Maninhas" w:date="2018-06-25T09:45:00Z">
        <w:r w:rsidR="004F2A03">
          <w:rPr>
            <w:lang w:val="pt-PT"/>
          </w:rPr>
          <w:t>a</w:t>
        </w:r>
        <w:r w:rsidR="004F2A03" w:rsidRPr="00484455">
          <w:rPr>
            <w:lang w:val="pt-PT"/>
          </w:rPr>
          <w:t xml:space="preserve"> </w:t>
        </w:r>
      </w:ins>
      <w:r w:rsidRPr="00484455">
        <w:rPr>
          <w:lang w:val="pt-PT"/>
        </w:rPr>
        <w:t xml:space="preserve">secção 5.1 apresenta a forma como foram obtidos os dados para análise; </w:t>
      </w:r>
      <w:del w:id="2436" w:author="Maninhas" w:date="2018-06-25T09:45:00Z">
        <w:r w:rsidRPr="00484455" w:rsidDel="004F2A03">
          <w:rPr>
            <w:lang w:val="pt-PT"/>
          </w:rPr>
          <w:delText xml:space="preserve">A </w:delText>
        </w:r>
      </w:del>
      <w:ins w:id="2437" w:author="Maninhas" w:date="2018-06-25T09:45:00Z">
        <w:r w:rsidR="004F2A03">
          <w:rPr>
            <w:lang w:val="pt-PT"/>
          </w:rPr>
          <w:t>a</w:t>
        </w:r>
        <w:r w:rsidR="004F2A03" w:rsidRPr="00484455">
          <w:rPr>
            <w:lang w:val="pt-PT"/>
          </w:rPr>
          <w:t xml:space="preserve"> </w:t>
        </w:r>
      </w:ins>
      <w:r w:rsidRPr="00484455">
        <w:rPr>
          <w:lang w:val="pt-PT"/>
        </w:rPr>
        <w:t xml:space="preserve">secção 5.2 apresenta a forma como foi feito o tratamento dos dados obtidos; </w:t>
      </w:r>
      <w:del w:id="2438" w:author="Maninhas" w:date="2018-06-25T09:45:00Z">
        <w:r w:rsidRPr="00484455" w:rsidDel="004F2A03">
          <w:rPr>
            <w:lang w:val="pt-PT"/>
          </w:rPr>
          <w:delText xml:space="preserve">A </w:delText>
        </w:r>
      </w:del>
      <w:ins w:id="2439" w:author="Maninhas" w:date="2018-06-25T09:45:00Z">
        <w:r w:rsidR="004F2A03">
          <w:rPr>
            <w:lang w:val="pt-PT"/>
          </w:rPr>
          <w:t>a</w:t>
        </w:r>
        <w:r w:rsidR="004F2A03" w:rsidRPr="00484455">
          <w:rPr>
            <w:lang w:val="pt-PT"/>
          </w:rPr>
          <w:t xml:space="preserve"> </w:t>
        </w:r>
      </w:ins>
      <w:r w:rsidRPr="00484455">
        <w:rPr>
          <w:lang w:val="pt-PT"/>
        </w:rPr>
        <w:t xml:space="preserve">secção 5.3 apresenta os resultados obtidos; </w:t>
      </w:r>
      <w:del w:id="2440" w:author="Maninhas" w:date="2018-06-25T09:46:00Z">
        <w:r w:rsidRPr="00484455" w:rsidDel="004F2A03">
          <w:rPr>
            <w:lang w:val="pt-PT"/>
          </w:rPr>
          <w:delText xml:space="preserve">A </w:delText>
        </w:r>
      </w:del>
      <w:ins w:id="2441" w:author="Maninhas" w:date="2018-06-25T09:46:00Z">
        <w:r w:rsidR="004F2A03">
          <w:rPr>
            <w:lang w:val="pt-PT"/>
          </w:rPr>
          <w:t>a</w:t>
        </w:r>
        <w:r w:rsidR="004F2A03" w:rsidRPr="00484455">
          <w:rPr>
            <w:lang w:val="pt-PT"/>
          </w:rPr>
          <w:t xml:space="preserve"> </w:t>
        </w:r>
      </w:ins>
      <w:r w:rsidRPr="00484455">
        <w:rPr>
          <w:lang w:val="pt-PT"/>
        </w:rPr>
        <w:t xml:space="preserve">secção 5.4 apresenta a comparação dos algoritmos implementados; </w:t>
      </w:r>
      <w:del w:id="2442" w:author="Maninhas" w:date="2018-06-25T09:45:00Z">
        <w:r w:rsidRPr="00484455" w:rsidDel="004F2A03">
          <w:rPr>
            <w:lang w:val="pt-PT"/>
          </w:rPr>
          <w:delText xml:space="preserve">A </w:delText>
        </w:r>
      </w:del>
      <w:ins w:id="2443" w:author="Maninhas" w:date="2018-06-25T09:45:00Z">
        <w:r w:rsidR="004F2A03">
          <w:rPr>
            <w:lang w:val="pt-PT"/>
          </w:rPr>
          <w:t>a</w:t>
        </w:r>
        <w:r w:rsidR="004F2A03" w:rsidRPr="00484455">
          <w:rPr>
            <w:lang w:val="pt-PT"/>
          </w:rPr>
          <w:t xml:space="preserve"> </w:t>
        </w:r>
      </w:ins>
      <w:r w:rsidRPr="00484455">
        <w:rPr>
          <w:lang w:val="pt-PT"/>
        </w:rPr>
        <w:t>secção 5.5 apresenta a escolha dos melhores algoritmos, e a secção 5.6 sumariza os conteúdos apresentados neste capítulo.</w:t>
      </w:r>
    </w:p>
    <w:p w14:paraId="04190388" w14:textId="77777777" w:rsidR="007350D9" w:rsidRPr="00484455" w:rsidRDefault="007350D9" w:rsidP="007350D9">
      <w:pPr>
        <w:pStyle w:val="ThesisHeading2numbered"/>
        <w:numPr>
          <w:ilvl w:val="1"/>
          <w:numId w:val="9"/>
        </w:numPr>
        <w:rPr>
          <w:rFonts w:cs="Times New Roman"/>
          <w:lang w:val="pt-PT"/>
        </w:rPr>
      </w:pPr>
      <w:bookmarkStart w:id="2444" w:name="_Toc516848831"/>
      <w:bookmarkStart w:id="2445" w:name="_Toc517466464"/>
      <w:bookmarkStart w:id="2446" w:name="_Toc517701566"/>
      <w:r w:rsidRPr="00484455">
        <w:rPr>
          <w:rFonts w:cs="Times New Roman"/>
          <w:lang w:val="pt-PT"/>
        </w:rPr>
        <w:t>Obtenção de dados</w:t>
      </w:r>
      <w:bookmarkEnd w:id="2444"/>
      <w:bookmarkEnd w:id="2445"/>
      <w:bookmarkEnd w:id="2446"/>
    </w:p>
    <w:p w14:paraId="4EA9267D" w14:textId="77777777" w:rsidR="007350D9" w:rsidRPr="00484455" w:rsidRDefault="007350D9" w:rsidP="007350D9">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RapidMiner.</w:t>
      </w:r>
    </w:p>
    <w:p w14:paraId="4A365816"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21DE1332" w14:textId="77777777" w:rsidR="007350D9" w:rsidRPr="00484455" w:rsidRDefault="007350D9" w:rsidP="007350D9">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14:paraId="5F93186A" w14:textId="67C1A3E2" w:rsidR="007350D9" w:rsidRPr="00484455" w:rsidRDefault="007350D9" w:rsidP="007350D9">
      <w:pPr>
        <w:pStyle w:val="ThesisBodyText"/>
        <w:rPr>
          <w:rFonts w:cs="Times New Roman"/>
          <w:lang w:val="pt-PT"/>
        </w:rPr>
      </w:pPr>
      <w:r w:rsidRPr="00484455">
        <w:rPr>
          <w:rFonts w:cs="Times New Roman"/>
          <w:lang w:val="pt-PT"/>
        </w:rPr>
        <w:t xml:space="preserve">Os dados obtidos estão </w:t>
      </w:r>
      <w:del w:id="2447" w:author="The Law" w:date="2018-06-25T13:30:00Z">
        <w:r w:rsidRPr="00484455" w:rsidDel="00016742">
          <w:rPr>
            <w:rFonts w:cs="Times New Roman"/>
            <w:lang w:val="pt-PT"/>
          </w:rPr>
          <w:delText>em anexo na forma de tabelas</w:delText>
        </w:r>
      </w:del>
      <w:ins w:id="2448" w:author="The Law" w:date="2018-06-25T13:30:00Z">
        <w:r w:rsidR="00016742">
          <w:rPr>
            <w:rFonts w:cs="Times New Roman"/>
            <w:lang w:val="pt-PT"/>
          </w:rPr>
          <w:t xml:space="preserve">mais à frente neste </w:t>
        </w:r>
      </w:ins>
      <w:ins w:id="2449" w:author="The Law" w:date="2018-06-25T14:12:00Z">
        <w:r w:rsidR="006862B7">
          <w:rPr>
            <w:rFonts w:cs="Times New Roman"/>
            <w:lang w:val="pt-PT"/>
          </w:rPr>
          <w:t>capítulo</w:t>
        </w:r>
      </w:ins>
      <w:ins w:id="2450" w:author="Rodrigo" w:date="2018-06-25T16:15:00Z">
        <w:r w:rsidR="00DA5642">
          <w:rPr>
            <w:rFonts w:cs="Times New Roman"/>
            <w:lang w:val="pt-PT"/>
          </w:rPr>
          <w:t xml:space="preserve"> (</w:t>
        </w:r>
      </w:ins>
      <w:ins w:id="2451" w:author="Rodrigo" w:date="2018-06-25T16:16:00Z">
        <w:r w:rsidR="00C37606">
          <w:rPr>
            <w:rFonts w:cs="Times New Roman"/>
            <w:lang w:val="pt-PT"/>
          </w:rPr>
          <w:t>tabelas 3</w:t>
        </w:r>
      </w:ins>
      <w:ins w:id="2452" w:author="Rodrigo" w:date="2018-06-25T16:18:00Z">
        <w:r w:rsidR="000F1206">
          <w:rPr>
            <w:rFonts w:cs="Times New Roman"/>
            <w:lang w:val="pt-PT"/>
          </w:rPr>
          <w:t xml:space="preserve"> até </w:t>
        </w:r>
      </w:ins>
      <w:ins w:id="2453" w:author="Rodrigo" w:date="2018-06-25T16:17:00Z">
        <w:r w:rsidR="00C37606">
          <w:rPr>
            <w:rFonts w:cs="Times New Roman"/>
            <w:lang w:val="pt-PT"/>
          </w:rPr>
          <w:t>15</w:t>
        </w:r>
      </w:ins>
      <w:ins w:id="2454" w:author="Rodrigo" w:date="2018-06-25T16:15:00Z">
        <w:r w:rsidR="00DA5642">
          <w:rPr>
            <w:rFonts w:cs="Times New Roman"/>
            <w:lang w:val="pt-PT"/>
          </w:rPr>
          <w:t>)</w:t>
        </w:r>
      </w:ins>
      <w:ins w:id="2455" w:author="The Law" w:date="2018-06-25T13:30:00Z">
        <w:r w:rsidR="00016742">
          <w:rPr>
            <w:rFonts w:cs="Times New Roman"/>
            <w:lang w:val="pt-PT"/>
          </w:rPr>
          <w:t>, e os dados completos dos teste</w:t>
        </w:r>
      </w:ins>
      <w:ins w:id="2456" w:author="The Law" w:date="2018-06-25T13:31:00Z">
        <w:r w:rsidR="00016742">
          <w:rPr>
            <w:rFonts w:cs="Times New Roman"/>
            <w:lang w:val="pt-PT"/>
          </w:rPr>
          <w:t>s estão presentes em anexo</w:t>
        </w:r>
      </w:ins>
      <w:ins w:id="2457" w:author="Rodrigo" w:date="2018-06-25T16:15:00Z">
        <w:r w:rsidR="00F1485A">
          <w:rPr>
            <w:rFonts w:cs="Times New Roman"/>
            <w:lang w:val="pt-PT"/>
          </w:rPr>
          <w:t xml:space="preserve"> (pagina 61 a 71)</w:t>
        </w:r>
      </w:ins>
      <w:ins w:id="2458" w:author="The Law" w:date="2018-06-25T13:31:00Z">
        <w:r w:rsidR="00016742">
          <w:rPr>
            <w:rFonts w:cs="Times New Roman"/>
            <w:lang w:val="pt-PT"/>
          </w:rPr>
          <w:t>.</w:t>
        </w:r>
      </w:ins>
      <w:ins w:id="2459" w:author="Maninhas" w:date="2018-06-25T09:48:00Z">
        <w:del w:id="2460" w:author="Rodrigo" w:date="2018-06-25T16:15:00Z">
          <w:r w:rsidR="004F2A03" w:rsidDel="00F1485A">
            <w:rPr>
              <w:rFonts w:cs="Times New Roman"/>
              <w:lang w:val="pt-PT"/>
            </w:rPr>
            <w:delText xml:space="preserve"> </w:delText>
          </w:r>
          <w:r w:rsidR="004F2A03" w:rsidRPr="004F2A03" w:rsidDel="00F1485A">
            <w:rPr>
              <w:rFonts w:cs="Times New Roman"/>
              <w:highlight w:val="yellow"/>
              <w:lang w:val="pt-PT"/>
              <w:rPrChange w:id="2461" w:author="Maninhas" w:date="2018-06-25T09:48:00Z">
                <w:rPr>
                  <w:rFonts w:cs="Times New Roman"/>
                  <w:lang w:val="pt-PT"/>
                </w:rPr>
              </w:rPrChange>
            </w:rPr>
            <w:delText>(FAÇAM AQUI REFERÊNCIA INDICANDO OS NOMES DOS ANEXOS OU o NÚMERO DAS TABELAS)</w:delText>
          </w:r>
        </w:del>
      </w:ins>
      <w:del w:id="2462" w:author="Rodrigo" w:date="2018-06-25T16:15:00Z">
        <w:r w:rsidRPr="004F2A03" w:rsidDel="00F1485A">
          <w:rPr>
            <w:rFonts w:cs="Times New Roman"/>
            <w:highlight w:val="yellow"/>
            <w:lang w:val="pt-PT"/>
            <w:rPrChange w:id="2463" w:author="Maninhas" w:date="2018-06-25T09:48:00Z">
              <w:rPr>
                <w:rFonts w:cs="Times New Roman"/>
                <w:lang w:val="pt-PT"/>
              </w:rPr>
            </w:rPrChange>
          </w:rPr>
          <w:delText>.</w:delText>
        </w:r>
      </w:del>
    </w:p>
    <w:p w14:paraId="291C7DA4" w14:textId="77777777" w:rsidR="007350D9" w:rsidRPr="00484455" w:rsidRDefault="007350D9" w:rsidP="007350D9">
      <w:pPr>
        <w:pStyle w:val="ThesisHeading3numbered"/>
        <w:numPr>
          <w:ilvl w:val="2"/>
          <w:numId w:val="9"/>
        </w:numPr>
        <w:rPr>
          <w:rFonts w:cs="Times New Roman"/>
          <w:lang w:val="pt-PT"/>
        </w:rPr>
      </w:pPr>
      <w:bookmarkStart w:id="2464" w:name="_Toc516848832"/>
      <w:r w:rsidRPr="00484455">
        <w:rPr>
          <w:rFonts w:cs="Times New Roman"/>
          <w:lang w:val="pt-PT"/>
        </w:rPr>
        <w:t>Teste de parâmetros dos algoritmos</w:t>
      </w:r>
      <w:bookmarkEnd w:id="2464"/>
    </w:p>
    <w:p w14:paraId="450CBBF8" w14:textId="7C498C35" w:rsidR="007350D9" w:rsidRPr="00484455" w:rsidRDefault="007350D9" w:rsidP="007350D9">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4F2A03">
        <w:rPr>
          <w:i/>
          <w:lang w:val="pt-PT"/>
          <w:rPrChange w:id="2465" w:author="Maninhas" w:date="2018-06-25T09:47:00Z">
            <w:rPr>
              <w:lang w:val="pt-PT"/>
            </w:rPr>
          </w:rPrChange>
        </w:rPr>
        <w:t>csv</w:t>
      </w:r>
      <w:r w:rsidRPr="00484455">
        <w:rPr>
          <w:lang w:val="pt-PT"/>
        </w:rPr>
        <w:t>. Os dados escritos nos ficheiros consistem no valor dos parâmetros escolhidos, o tempo que o algoritmo demorou a obter a melhor solução, a geração</w:t>
      </w:r>
      <w:ins w:id="2466" w:author="Maninhas" w:date="2018-06-25T09:47:00Z">
        <w:r w:rsidR="004F2A03">
          <w:rPr>
            <w:lang w:val="pt-PT"/>
          </w:rPr>
          <w:t>/iteração</w:t>
        </w:r>
      </w:ins>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1493E633" w14:textId="77777777" w:rsidR="007350D9" w:rsidRPr="00484455" w:rsidRDefault="007350D9" w:rsidP="007350D9">
      <w:pPr>
        <w:pStyle w:val="ThesisHeading3numbered"/>
        <w:numPr>
          <w:ilvl w:val="2"/>
          <w:numId w:val="9"/>
        </w:numPr>
        <w:rPr>
          <w:rFonts w:cs="Times New Roman"/>
          <w:lang w:val="pt-PT"/>
        </w:rPr>
      </w:pPr>
      <w:bookmarkStart w:id="2467" w:name="_Toc516848833"/>
      <w:r w:rsidRPr="00484455">
        <w:rPr>
          <w:rFonts w:cs="Times New Roman"/>
          <w:lang w:val="pt-PT"/>
        </w:rPr>
        <w:t>Recolha de dados de execução dos algoritmos</w:t>
      </w:r>
      <w:bookmarkEnd w:id="2467"/>
    </w:p>
    <w:p w14:paraId="08F2E27C" w14:textId="77777777" w:rsidR="007350D9" w:rsidRPr="00484455" w:rsidRDefault="007350D9" w:rsidP="007350D9">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4F2A03">
        <w:rPr>
          <w:i/>
          <w:lang w:val="pt-PT"/>
          <w:rPrChange w:id="2468" w:author="Maninhas" w:date="2018-06-25T09:47:00Z">
            <w:rPr>
              <w:lang w:val="pt-PT"/>
            </w:rPr>
          </w:rPrChange>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68E76C1C" w14:textId="77777777" w:rsidR="007350D9" w:rsidRPr="00484455" w:rsidRDefault="007350D9" w:rsidP="007350D9">
      <w:pPr>
        <w:pStyle w:val="ThesisHeading2numbered"/>
        <w:numPr>
          <w:ilvl w:val="1"/>
          <w:numId w:val="9"/>
        </w:numPr>
        <w:rPr>
          <w:rFonts w:cs="Times New Roman"/>
          <w:lang w:val="pt-PT"/>
        </w:rPr>
      </w:pPr>
      <w:bookmarkStart w:id="2469" w:name="_Toc516848834"/>
      <w:bookmarkStart w:id="2470" w:name="_Toc517466465"/>
      <w:bookmarkStart w:id="2471" w:name="_Toc517701567"/>
      <w:r w:rsidRPr="00484455">
        <w:rPr>
          <w:rFonts w:cs="Times New Roman"/>
          <w:lang w:val="pt-PT"/>
        </w:rPr>
        <w:t>Tratamento dos dados obtidos</w:t>
      </w:r>
      <w:bookmarkEnd w:id="2469"/>
      <w:bookmarkEnd w:id="2470"/>
      <w:bookmarkEnd w:id="2471"/>
    </w:p>
    <w:p w14:paraId="112B6FCD" w14:textId="77777777" w:rsidR="007350D9" w:rsidRPr="00484455" w:rsidRDefault="007350D9" w:rsidP="007350D9">
      <w:pPr>
        <w:pStyle w:val="ThesisBodyText"/>
        <w:rPr>
          <w:lang w:val="pt-PT"/>
        </w:rPr>
      </w:pPr>
      <w:r w:rsidRPr="00484455">
        <w:rPr>
          <w:iCs/>
          <w:lang w:val="pt-PT" w:eastAsia="en-US"/>
        </w:rPr>
        <w:t xml:space="preserve">Os dados obtidos foram importados para a ferramenta </w:t>
      </w:r>
      <w:r w:rsidRPr="004F2A03">
        <w:rPr>
          <w:i/>
          <w:iCs/>
          <w:lang w:val="pt-PT" w:eastAsia="en-US"/>
          <w:rPrChange w:id="2472" w:author="Maninhas" w:date="2018-06-25T09:48:00Z">
            <w:rPr>
              <w:iCs/>
              <w:lang w:val="pt-PT" w:eastAsia="en-US"/>
            </w:rPr>
          </w:rPrChange>
        </w:rPr>
        <w:t>RapidMiner</w:t>
      </w:r>
      <w:r w:rsidRPr="00484455">
        <w:rPr>
          <w:iCs/>
          <w:lang w:val="pt-PT" w:eastAsia="en-US"/>
        </w:rPr>
        <w:t>, onde foram aplicadas funções de agregação, de forma a condensar milhares de linhas de dados em poucas linhas de informação relevante.</w:t>
      </w:r>
    </w:p>
    <w:p w14:paraId="4A6CC817" w14:textId="77777777" w:rsidR="007350D9" w:rsidRPr="00484455" w:rsidRDefault="007350D9" w:rsidP="007350D9">
      <w:pPr>
        <w:pStyle w:val="ThesisHeading3numbered"/>
        <w:numPr>
          <w:ilvl w:val="2"/>
          <w:numId w:val="9"/>
        </w:numPr>
        <w:rPr>
          <w:rFonts w:cs="Times New Roman"/>
          <w:lang w:val="pt-PT"/>
        </w:rPr>
      </w:pPr>
      <w:bookmarkStart w:id="2473" w:name="_Toc516848835"/>
      <w:r w:rsidRPr="00484455">
        <w:rPr>
          <w:rFonts w:cs="Times New Roman"/>
          <w:lang w:val="pt-PT"/>
        </w:rPr>
        <w:t>Tratamento dos dados de teste de parâmetros</w:t>
      </w:r>
      <w:bookmarkEnd w:id="2473"/>
    </w:p>
    <w:p w14:paraId="4A44F22C"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474" w:author="Maninhas" w:date="2018-06-25T09:48:00Z">
            <w:rPr>
              <w:lang w:val="pt-PT"/>
            </w:rPr>
          </w:rPrChange>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520B5754" w14:textId="77777777" w:rsidR="007350D9" w:rsidRPr="00484455" w:rsidRDefault="007350D9" w:rsidP="007350D9">
      <w:pPr>
        <w:pStyle w:val="ThesisBodyText"/>
        <w:rPr>
          <w:lang w:val="pt-PT"/>
        </w:rPr>
      </w:pPr>
      <w:r w:rsidRPr="00484455">
        <w:rPr>
          <w:lang w:val="pt-PT"/>
        </w:rPr>
        <w:t xml:space="preserve">A primeira linha do </w:t>
      </w:r>
      <w:r w:rsidRPr="00484455">
        <w:rPr>
          <w:i/>
          <w:lang w:val="pt-PT"/>
        </w:rPr>
        <w:t>data</w:t>
      </w:r>
      <w:del w:id="2475" w:author="Maninhas" w:date="2018-06-25T09:49:00Z">
        <w:r w:rsidRPr="00484455" w:rsidDel="004F2A03">
          <w:rPr>
            <w:i/>
            <w:lang w:val="pt-PT"/>
          </w:rPr>
          <w:delText xml:space="preserve"> </w:delText>
        </w:r>
      </w:del>
      <w:r w:rsidRPr="00484455">
        <w:rPr>
          <w:i/>
          <w:lang w:val="pt-PT"/>
        </w:rPr>
        <w:t>set</w:t>
      </w:r>
      <w:r w:rsidRPr="00484455">
        <w:rPr>
          <w:lang w:val="pt-PT"/>
        </w:rPr>
        <w:t xml:space="preserve"> obtido contém a melhor combinação de atributos para o algoritmo testado.</w:t>
      </w:r>
    </w:p>
    <w:p w14:paraId="18220716" w14:textId="77777777" w:rsidR="007350D9" w:rsidRPr="00484455" w:rsidRDefault="007350D9" w:rsidP="007350D9">
      <w:pPr>
        <w:pStyle w:val="ThesisHeading3numbered"/>
        <w:numPr>
          <w:ilvl w:val="2"/>
          <w:numId w:val="9"/>
        </w:numPr>
        <w:rPr>
          <w:rFonts w:cs="Times New Roman"/>
          <w:lang w:val="pt-PT"/>
        </w:rPr>
      </w:pPr>
      <w:bookmarkStart w:id="2476" w:name="_Toc516848836"/>
      <w:r w:rsidRPr="00484455">
        <w:rPr>
          <w:rFonts w:cs="Times New Roman"/>
          <w:lang w:val="pt-PT"/>
        </w:rPr>
        <w:t>Tratamento dos dados de execução dos algoritmos</w:t>
      </w:r>
      <w:bookmarkEnd w:id="2476"/>
    </w:p>
    <w:p w14:paraId="6C769B1A" w14:textId="77777777" w:rsidR="007350D9" w:rsidRPr="00484455" w:rsidRDefault="007350D9" w:rsidP="007350D9">
      <w:pPr>
        <w:pStyle w:val="ThesisBodyText"/>
        <w:rPr>
          <w:lang w:val="pt-PT"/>
        </w:rPr>
      </w:pPr>
      <w:r w:rsidRPr="00484455">
        <w:rPr>
          <w:lang w:val="pt-PT"/>
        </w:rPr>
        <w:t xml:space="preserve">Após a importação dos dados para a ferramenta </w:t>
      </w:r>
      <w:r w:rsidRPr="004F2A03">
        <w:rPr>
          <w:i/>
          <w:lang w:val="pt-PT"/>
          <w:rPrChange w:id="2477" w:author="Maninhas" w:date="2018-06-25T09:49:00Z">
            <w:rPr>
              <w:lang w:val="pt-PT"/>
            </w:rPr>
          </w:rPrChange>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D29128F" w14:textId="77777777" w:rsidR="007350D9" w:rsidRPr="00484455" w:rsidRDefault="007350D9" w:rsidP="007350D9">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4BB9B0D2" w14:textId="77777777" w:rsidR="007350D9" w:rsidRPr="00484455" w:rsidRDefault="007350D9" w:rsidP="007350D9">
      <w:pPr>
        <w:pStyle w:val="ThesisHeading2numbered"/>
        <w:numPr>
          <w:ilvl w:val="1"/>
          <w:numId w:val="9"/>
        </w:numPr>
        <w:rPr>
          <w:rFonts w:cs="Times New Roman"/>
          <w:lang w:val="pt-PT"/>
        </w:rPr>
      </w:pPr>
      <w:bookmarkStart w:id="2478" w:name="_Toc517466466"/>
      <w:bookmarkStart w:id="2479" w:name="_Toc517701568"/>
      <w:r w:rsidRPr="00484455">
        <w:rPr>
          <w:rFonts w:cs="Times New Roman"/>
          <w:lang w:val="pt-PT"/>
        </w:rPr>
        <w:t>Resultados obtidos</w:t>
      </w:r>
      <w:bookmarkEnd w:id="2478"/>
      <w:bookmarkEnd w:id="2479"/>
    </w:p>
    <w:p w14:paraId="2DC13CF6" w14:textId="3B28169E" w:rsidR="007350D9" w:rsidRPr="00484455" w:rsidRDefault="007350D9" w:rsidP="007350D9">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w:t>
      </w:r>
      <w:commentRangeStart w:id="2480"/>
      <w:r w:rsidRPr="00484455">
        <w:rPr>
          <w:lang w:val="pt-PT"/>
        </w:rPr>
        <w:t>testados</w:t>
      </w:r>
      <w:commentRangeEnd w:id="2480"/>
      <w:r w:rsidR="004F2A03">
        <w:rPr>
          <w:rStyle w:val="Refdecomentrio"/>
          <w:rFonts w:asciiTheme="minorHAnsi" w:hAnsiTheme="minorHAnsi"/>
        </w:rPr>
        <w:commentReference w:id="2480"/>
      </w:r>
      <w:ins w:id="2481" w:author="Maninhas" w:date="2018-06-25T09:49:00Z">
        <w:r w:rsidR="004F2A03">
          <w:rPr>
            <w:lang w:val="pt-PT"/>
          </w:rPr>
          <w:t xml:space="preserve"> (</w:t>
        </w:r>
      </w:ins>
      <w:ins w:id="2482" w:author="Rodrigo" w:date="2018-06-25T16:19:00Z">
        <w:r w:rsidR="000B7E0F">
          <w:rPr>
            <w:lang w:val="pt-PT"/>
          </w:rPr>
          <w:t>pagina 61 até 71</w:t>
        </w:r>
      </w:ins>
      <w:ins w:id="2483" w:author="Maninhas" w:date="2018-06-25T09:49:00Z">
        <w:r w:rsidR="004F2A03">
          <w:rPr>
            <w:lang w:val="pt-PT"/>
          </w:rPr>
          <w:t>)</w:t>
        </w:r>
      </w:ins>
      <w:r w:rsidRPr="00484455">
        <w:rPr>
          <w:lang w:val="pt-PT"/>
        </w:rPr>
        <w:t>.</w:t>
      </w:r>
    </w:p>
    <w:p w14:paraId="694C6695"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dos testes</w:t>
      </w:r>
    </w:p>
    <w:p w14:paraId="33084B54" w14:textId="77777777" w:rsidR="007350D9" w:rsidRPr="00484455" w:rsidRDefault="007350D9" w:rsidP="007350D9">
      <w:pPr>
        <w:pStyle w:val="ThesisBodyText"/>
        <w:rPr>
          <w:lang w:val="pt-PT"/>
        </w:rPr>
      </w:pPr>
      <w:r w:rsidRPr="00484455">
        <w:rPr>
          <w:lang w:val="pt-PT"/>
        </w:rPr>
        <w:t>Nesta secção estão presentes os resultados das melhores combinações de parâmetros para os seguintes algoritmos:</w:t>
      </w:r>
    </w:p>
    <w:p w14:paraId="603EB041" w14:textId="20E6441B" w:rsidR="007350D9" w:rsidRDefault="007350D9" w:rsidP="007350D9">
      <w:pPr>
        <w:pStyle w:val="ThesisHeading3non-numbered"/>
        <w:rPr>
          <w:ins w:id="2484" w:author="The Law" w:date="2018-06-25T13:30:00Z"/>
          <w:lang w:val="pt-PT"/>
        </w:rPr>
      </w:pPr>
      <w:r w:rsidRPr="00484455">
        <w:rPr>
          <w:lang w:val="pt-PT"/>
        </w:rPr>
        <w:t xml:space="preserve">Custom </w:t>
      </w:r>
      <w:commentRangeStart w:id="2485"/>
      <w:r w:rsidRPr="00484455">
        <w:rPr>
          <w:lang w:val="pt-PT"/>
        </w:rPr>
        <w:t>Algorithm</w:t>
      </w:r>
      <w:commentRangeEnd w:id="2485"/>
      <w:r w:rsidR="007B6D9A">
        <w:rPr>
          <w:rStyle w:val="Refdecomentrio"/>
          <w:rFonts w:asciiTheme="minorHAnsi" w:eastAsiaTheme="minorEastAsia" w:hAnsiTheme="minorHAnsi" w:cstheme="minorBidi"/>
          <w:b w:val="0"/>
          <w:bCs w:val="0"/>
        </w:rPr>
        <w:commentReference w:id="2485"/>
      </w:r>
    </w:p>
    <w:p w14:paraId="3CCF923B" w14:textId="3E8FEBF3" w:rsidR="00016742" w:rsidRDefault="006862B7" w:rsidP="00016742">
      <w:pPr>
        <w:pStyle w:val="ThesisBodyText"/>
        <w:rPr>
          <w:ins w:id="2486" w:author="The Law" w:date="2018-06-25T14:12:00Z"/>
          <w:lang w:val="pt-PT"/>
        </w:rPr>
      </w:pPr>
      <w:ins w:id="2487" w:author="The Law" w:date="2018-06-25T14:12:00Z">
        <w:r>
          <w:rPr>
            <w:lang w:val="pt-PT"/>
          </w:rPr>
          <w:t>Para a obtenção dos melhores parâmetros do CA, foram variados os seguintes parâmetros:</w:t>
        </w:r>
      </w:ins>
    </w:p>
    <w:p w14:paraId="1A98FF0F" w14:textId="205960A9" w:rsidR="006862B7" w:rsidRPr="006862B7" w:rsidRDefault="006862B7" w:rsidP="006862B7">
      <w:pPr>
        <w:pStyle w:val="ThesisBodyText"/>
        <w:numPr>
          <w:ilvl w:val="0"/>
          <w:numId w:val="26"/>
        </w:numPr>
        <w:rPr>
          <w:ins w:id="2488" w:author="The Law" w:date="2018-06-25T14:13:00Z"/>
          <w:lang w:val="pt-PT"/>
        </w:rPr>
      </w:pPr>
      <w:ins w:id="2489" w:author="The Law" w:date="2018-06-25T14:13:00Z">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ins>
    </w:p>
    <w:p w14:paraId="325BAE0F" w14:textId="5A80B02D" w:rsidR="006862B7" w:rsidRDefault="006862B7" w:rsidP="006862B7">
      <w:pPr>
        <w:pStyle w:val="ThesisBodyText"/>
        <w:numPr>
          <w:ilvl w:val="0"/>
          <w:numId w:val="26"/>
        </w:numPr>
        <w:rPr>
          <w:ins w:id="2490" w:author="The Law" w:date="2018-06-25T14:13:00Z"/>
          <w:lang w:val="pt-PT"/>
        </w:rPr>
      </w:pPr>
      <w:ins w:id="2491" w:author="The Law" w:date="2018-06-25T14:13:00Z">
        <w:r w:rsidRPr="006862B7">
          <w:rPr>
            <w:lang w:val="pt-PT"/>
          </w:rPr>
          <w:t>Muta</w:t>
        </w:r>
        <w:r w:rsidR="00FC1CDE">
          <w:rPr>
            <w:lang w:val="pt-PT"/>
          </w:rPr>
          <w:t>ção</w:t>
        </w:r>
        <w:r w:rsidRPr="006862B7">
          <w:rPr>
            <w:lang w:val="pt-PT"/>
          </w:rPr>
          <w:t xml:space="preserve">: </w:t>
        </w:r>
        <w:r w:rsidR="00FC1CDE">
          <w:rPr>
            <w:lang w:val="pt-PT"/>
          </w:rPr>
          <w:t xml:space="preserve">de </w:t>
        </w:r>
        <w:r w:rsidRPr="006862B7">
          <w:rPr>
            <w:lang w:val="pt-PT"/>
          </w:rPr>
          <w:t xml:space="preserve">1% </w:t>
        </w:r>
        <w:r w:rsidR="00FC1CDE">
          <w:rPr>
            <w:lang w:val="pt-PT"/>
          </w:rPr>
          <w:t>a</w:t>
        </w:r>
        <w:r w:rsidRPr="006862B7">
          <w:rPr>
            <w:lang w:val="pt-PT"/>
          </w:rPr>
          <w:t xml:space="preserve"> 10% </w:t>
        </w:r>
        <w:r w:rsidR="00FC1CDE">
          <w:rPr>
            <w:lang w:val="pt-PT"/>
          </w:rPr>
          <w:t>com incrementos de</w:t>
        </w:r>
        <w:r w:rsidRPr="006862B7">
          <w:rPr>
            <w:lang w:val="pt-PT"/>
          </w:rPr>
          <w:t xml:space="preserve"> 1%</w:t>
        </w:r>
      </w:ins>
    </w:p>
    <w:p w14:paraId="15F384AB" w14:textId="23323704" w:rsidR="00FC1CDE" w:rsidRDefault="00FC1CDE" w:rsidP="00FC1CDE">
      <w:pPr>
        <w:pStyle w:val="ThesisBodyText"/>
        <w:rPr>
          <w:ins w:id="2492" w:author="The Law" w:date="2018-06-25T14:30:00Z"/>
          <w:lang w:val="pt-PT"/>
        </w:rPr>
      </w:pPr>
      <w:ins w:id="2493" w:author="The Law" w:date="2018-06-25T14:13:00Z">
        <w:r>
          <w:rPr>
            <w:lang w:val="pt-PT"/>
          </w:rPr>
          <w:t xml:space="preserve">Na </w:t>
        </w:r>
      </w:ins>
      <w:ins w:id="2494" w:author="The Law" w:date="2018-06-25T14:14:00Z">
        <w:r>
          <w:rPr>
            <w:lang w:val="pt-PT"/>
          </w:rPr>
          <w:t>Tabela 3 estão presentes as cinco melhores combinações de parâmetros</w:t>
        </w:r>
      </w:ins>
      <w:ins w:id="2495" w:author="The Law" w:date="2018-06-25T14:15:00Z">
        <w:r>
          <w:rPr>
            <w:lang w:val="pt-PT"/>
          </w:rPr>
          <w:t xml:space="preserve"> para o CA.</w:t>
        </w:r>
      </w:ins>
    </w:p>
    <w:p w14:paraId="27A2B822" w14:textId="185624A7" w:rsidR="009B7158" w:rsidRPr="00484455" w:rsidDel="009B7158" w:rsidRDefault="009B7158">
      <w:pPr>
        <w:pStyle w:val="Legenda"/>
        <w:spacing w:line="240" w:lineRule="auto"/>
        <w:jc w:val="center"/>
        <w:rPr>
          <w:del w:id="2496" w:author="The Law" w:date="2018-06-25T14:30:00Z"/>
          <w:moveTo w:id="2497" w:author="The Law" w:date="2018-06-25T14:30:00Z"/>
          <w:lang w:val="pt-PT"/>
        </w:rPr>
        <w:pPrChange w:id="2498" w:author="The Law" w:date="2018-06-25T14:30:00Z">
          <w:pPr>
            <w:pStyle w:val="Legenda"/>
            <w:jc w:val="center"/>
          </w:pPr>
        </w:pPrChange>
      </w:pPr>
      <w:bookmarkStart w:id="2499" w:name="_Toc517701583"/>
      <w:moveToRangeStart w:id="2500" w:author="The Law" w:date="2018-06-25T14:30:00Z" w:name="move517700344"/>
      <w:moveTo w:id="2501" w:author="The Law" w:date="2018-06-25T14:30: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502" w:author="The Law" w:date="2018-06-25T14:46:00Z">
        <w:r w:rsidR="002F38F4">
          <w:rPr>
            <w:noProof/>
            <w:lang w:val="pt-PT"/>
          </w:rPr>
          <w:t>3</w:t>
        </w:r>
      </w:ins>
      <w:moveTo w:id="2503" w:author="The Law" w:date="2018-06-25T14:30:00Z">
        <w:r w:rsidRPr="00484455">
          <w:rPr>
            <w:lang w:val="pt-PT"/>
          </w:rPr>
          <w:fldChar w:fldCharType="end"/>
        </w:r>
        <w:r w:rsidRPr="00484455">
          <w:rPr>
            <w:lang w:val="pt-PT"/>
          </w:rPr>
          <w:t xml:space="preserve"> - Cinco melhores resultados do teste do Custom Algorithm</w:t>
        </w:r>
        <w:bookmarkEnd w:id="2499"/>
      </w:moveTo>
    </w:p>
    <w:moveToRangeEnd w:id="2500"/>
    <w:p w14:paraId="5875509F" w14:textId="77777777" w:rsidR="009B7158" w:rsidRPr="006862B7" w:rsidRDefault="009B7158">
      <w:pPr>
        <w:pStyle w:val="Legenda"/>
        <w:spacing w:line="240" w:lineRule="auto"/>
        <w:jc w:val="center"/>
        <w:rPr>
          <w:lang w:val="pt-PT"/>
          <w:rPrChange w:id="2504" w:author="The Law" w:date="2018-06-25T14:08:00Z">
            <w:rPr>
              <w:lang w:val="pt-PT"/>
            </w:rPr>
          </w:rPrChange>
        </w:rPr>
        <w:pPrChange w:id="2505" w:author="The Law" w:date="2018-06-25T14:30:00Z">
          <w:pPr>
            <w:pStyle w:val="ThesisHeading3non-numbered"/>
          </w:pPr>
        </w:pPrChange>
      </w:pP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14:paraId="63AC19FC"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FFC862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5B4610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3FA82D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C792D6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2FD0432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D0EF0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DBF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699A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34E9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583CC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2E46CC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3708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2D60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D34E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71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41AE29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17400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B33D4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7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32C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F291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4568A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AA6DE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7E5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39A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58BE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595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497ED0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211BE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33CE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BA24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69238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0E1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EC7A1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6B7C862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8C9F63" w14:textId="1CB9E927" w:rsidR="007350D9" w:rsidRPr="00484455" w:rsidDel="009B7158" w:rsidRDefault="007350D9" w:rsidP="007350D9">
      <w:pPr>
        <w:pStyle w:val="Legenda"/>
        <w:jc w:val="center"/>
        <w:rPr>
          <w:moveFrom w:id="2506" w:author="The Law" w:date="2018-06-25T14:30:00Z"/>
          <w:lang w:val="pt-PT"/>
        </w:rPr>
      </w:pPr>
      <w:bookmarkStart w:id="2507" w:name="_Toc517440923"/>
      <w:moveFromRangeStart w:id="2508" w:author="The Law" w:date="2018-06-25T14:30:00Z" w:name="move517700344"/>
      <w:moveFrom w:id="2509" w:author="The Law" w:date="2018-06-25T14:30:00Z">
        <w:r w:rsidRPr="00484455" w:rsidDel="009B7158">
          <w:rPr>
            <w:lang w:val="pt-PT"/>
          </w:rPr>
          <w:lastRenderedPageBreak/>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3</w:t>
        </w:r>
        <w:r w:rsidRPr="00484455" w:rsidDel="009B7158">
          <w:rPr>
            <w:lang w:val="pt-PT"/>
          </w:rPr>
          <w:fldChar w:fldCharType="end"/>
        </w:r>
        <w:r w:rsidRPr="00484455" w:rsidDel="009B7158">
          <w:rPr>
            <w:lang w:val="pt-PT"/>
          </w:rPr>
          <w:t xml:space="preserve"> - Cinco melhores resultados do teste do Custom Algorithm</w:t>
        </w:r>
        <w:bookmarkEnd w:id="2507"/>
      </w:moveFrom>
    </w:p>
    <w:moveFromRangeEnd w:id="2508"/>
    <w:p w14:paraId="4ECB58F4" w14:textId="05F96F8C" w:rsidR="007350D9" w:rsidRDefault="007350D9" w:rsidP="007350D9">
      <w:pPr>
        <w:pStyle w:val="ThesisHeading3non-numbered"/>
        <w:rPr>
          <w:ins w:id="2510" w:author="The Law" w:date="2018-06-25T13:30:00Z"/>
          <w:lang w:val="pt-PT"/>
        </w:rPr>
      </w:pPr>
      <w:r w:rsidRPr="00484455">
        <w:rPr>
          <w:lang w:val="pt-PT"/>
        </w:rPr>
        <w:t>Algoritmo Genético</w:t>
      </w:r>
    </w:p>
    <w:p w14:paraId="509EBB76" w14:textId="19881283" w:rsidR="00FC1CDE" w:rsidRDefault="00FC1CDE" w:rsidP="00FC1CDE">
      <w:pPr>
        <w:pStyle w:val="ThesisBodyText"/>
        <w:rPr>
          <w:ins w:id="2511" w:author="The Law" w:date="2018-06-25T14:15:00Z"/>
          <w:lang w:val="pt-PT"/>
        </w:rPr>
      </w:pPr>
      <w:ins w:id="2512" w:author="The Law" w:date="2018-06-25T14:15:00Z">
        <w:r>
          <w:rPr>
            <w:lang w:val="pt-PT"/>
          </w:rPr>
          <w:t>Para a obtenção dos melhores parâmetros do AG, foram variados os seguintes parâmetros:</w:t>
        </w:r>
      </w:ins>
    </w:p>
    <w:p w14:paraId="143AF313" w14:textId="5845FEC1" w:rsidR="00FC1CDE" w:rsidRDefault="00FC1CDE" w:rsidP="00FC1CDE">
      <w:pPr>
        <w:pStyle w:val="ThesisBodyText"/>
        <w:numPr>
          <w:ilvl w:val="0"/>
          <w:numId w:val="27"/>
        </w:numPr>
        <w:rPr>
          <w:ins w:id="2513" w:author="The Law" w:date="2018-06-25T14:16:00Z"/>
          <w:lang w:val="pt-PT"/>
        </w:rPr>
      </w:pPr>
      <w:ins w:id="2514" w:author="The Law" w:date="2018-06-25T14:16:00Z">
        <w:r>
          <w:rPr>
            <w:lang w:val="pt-PT"/>
          </w:rPr>
          <w:t>Elitismo: de 5% a 20% com incrementos de 5%</w:t>
        </w:r>
      </w:ins>
    </w:p>
    <w:p w14:paraId="104B2881" w14:textId="1949D54D" w:rsidR="00FC1CDE" w:rsidRDefault="00FC1CDE" w:rsidP="00FC1CDE">
      <w:pPr>
        <w:pStyle w:val="ThesisBodyText"/>
        <w:numPr>
          <w:ilvl w:val="0"/>
          <w:numId w:val="27"/>
        </w:numPr>
        <w:rPr>
          <w:ins w:id="2515" w:author="The Law" w:date="2018-06-25T14:16:00Z"/>
          <w:lang w:val="pt-PT"/>
        </w:rPr>
      </w:pPr>
      <w:ins w:id="2516" w:author="The Law" w:date="2018-06-25T14:16:00Z">
        <w:r>
          <w:rPr>
            <w:lang w:val="pt-PT"/>
          </w:rPr>
          <w:t>Mutação: de 20% a 40% com incrementos de 10%</w:t>
        </w:r>
      </w:ins>
    </w:p>
    <w:p w14:paraId="4088A411" w14:textId="1E96CB59" w:rsidR="00FC1CDE" w:rsidRDefault="00FC1CDE" w:rsidP="00FC1CDE">
      <w:pPr>
        <w:pStyle w:val="ThesisBodyText"/>
        <w:numPr>
          <w:ilvl w:val="0"/>
          <w:numId w:val="27"/>
        </w:numPr>
        <w:rPr>
          <w:ins w:id="2517" w:author="The Law" w:date="2018-06-25T14:16:00Z"/>
          <w:lang w:val="pt-PT"/>
        </w:rPr>
      </w:pPr>
      <w:ins w:id="2518" w:author="The Law" w:date="2018-06-25T14:16:00Z">
        <w:r>
          <w:rPr>
            <w:lang w:val="pt-PT"/>
          </w:rPr>
          <w:t>Recombinação: de 40% a 80% com incrementos de 20%</w:t>
        </w:r>
      </w:ins>
    </w:p>
    <w:p w14:paraId="012178A7" w14:textId="3D034095" w:rsidR="00FC1CDE" w:rsidRDefault="00FC1CDE" w:rsidP="00FC1CDE">
      <w:pPr>
        <w:pStyle w:val="ThesisBodyText"/>
        <w:numPr>
          <w:ilvl w:val="0"/>
          <w:numId w:val="27"/>
        </w:numPr>
        <w:rPr>
          <w:ins w:id="2519" w:author="The Law" w:date="2018-06-25T14:17:00Z"/>
          <w:lang w:val="pt-PT"/>
        </w:rPr>
      </w:pPr>
      <w:ins w:id="2520" w:author="The Law" w:date="2018-06-25T14:16:00Z">
        <w:r>
          <w:rPr>
            <w:lang w:val="pt-PT"/>
          </w:rPr>
          <w:t>Torneio: de 2 a 10</w:t>
        </w:r>
      </w:ins>
      <w:ins w:id="2521" w:author="The Law" w:date="2018-06-25T14:17:00Z">
        <w:r>
          <w:rPr>
            <w:lang w:val="pt-PT"/>
          </w:rPr>
          <w:t xml:space="preserve"> com incrementos de 2</w:t>
        </w:r>
      </w:ins>
    </w:p>
    <w:p w14:paraId="77619237" w14:textId="26DEF1A2" w:rsidR="00FC1CDE" w:rsidRDefault="00FC1CDE" w:rsidP="00FC1CDE">
      <w:pPr>
        <w:pStyle w:val="ThesisBodyText"/>
        <w:rPr>
          <w:ins w:id="2522" w:author="The Law" w:date="2018-06-25T14:31:00Z"/>
          <w:lang w:val="pt-PT"/>
        </w:rPr>
      </w:pPr>
      <w:ins w:id="2523" w:author="The Law" w:date="2018-06-25T14:17:00Z">
        <w:r>
          <w:rPr>
            <w:lang w:val="pt-PT"/>
          </w:rPr>
          <w:t xml:space="preserve">Na Tabela 4 estão presentes as cinco melhores combinações de parâmetros para o </w:t>
        </w:r>
      </w:ins>
      <w:ins w:id="2524" w:author="The Law" w:date="2018-06-25T14:18:00Z">
        <w:r>
          <w:rPr>
            <w:lang w:val="pt-PT"/>
          </w:rPr>
          <w:t>AG</w:t>
        </w:r>
      </w:ins>
      <w:ins w:id="2525" w:author="The Law" w:date="2018-06-25T14:17:00Z">
        <w:r>
          <w:rPr>
            <w:lang w:val="pt-PT"/>
          </w:rPr>
          <w:t>.</w:t>
        </w:r>
      </w:ins>
    </w:p>
    <w:p w14:paraId="51E88E38" w14:textId="5BCCA19E" w:rsidR="009B7158" w:rsidRPr="009B7158" w:rsidRDefault="009B7158">
      <w:pPr>
        <w:pStyle w:val="ThesisBodyText"/>
        <w:spacing w:line="240" w:lineRule="auto"/>
        <w:jc w:val="center"/>
        <w:rPr>
          <w:ins w:id="2526" w:author="The Law" w:date="2018-06-25T14:15:00Z"/>
          <w:b/>
          <w:sz w:val="18"/>
          <w:szCs w:val="18"/>
          <w:lang w:val="pt-PT"/>
          <w:rPrChange w:id="2527" w:author="The Law" w:date="2018-06-25T14:31:00Z">
            <w:rPr>
              <w:ins w:id="2528" w:author="The Law" w:date="2018-06-25T14:15:00Z"/>
              <w:lang w:val="pt-PT"/>
            </w:rPr>
          </w:rPrChange>
        </w:rPr>
        <w:pPrChange w:id="2529" w:author="The Law" w:date="2018-06-25T14:31:00Z">
          <w:pPr>
            <w:pStyle w:val="ThesisBodyText"/>
          </w:pPr>
        </w:pPrChange>
      </w:pPr>
      <w:bookmarkStart w:id="2530" w:name="_Toc517701584"/>
      <w:moveToRangeStart w:id="2531" w:author="The Law" w:date="2018-06-25T14:31:00Z" w:name="move517700396"/>
      <w:moveTo w:id="2532" w:author="The Law" w:date="2018-06-25T14:31:00Z">
        <w:r w:rsidRPr="009B7158">
          <w:rPr>
            <w:b/>
            <w:sz w:val="18"/>
            <w:szCs w:val="18"/>
            <w:lang w:val="pt-PT"/>
            <w:rPrChange w:id="2533" w:author="The Law" w:date="2018-06-25T14:31:00Z">
              <w:rPr>
                <w:lang w:val="pt-PT"/>
              </w:rPr>
            </w:rPrChange>
          </w:rPr>
          <w:t xml:space="preserve">Tabela </w:t>
        </w:r>
        <w:r w:rsidRPr="009B7158">
          <w:rPr>
            <w:b/>
            <w:sz w:val="18"/>
            <w:szCs w:val="18"/>
            <w:lang w:val="pt-PT"/>
            <w:rPrChange w:id="2534" w:author="The Law" w:date="2018-06-25T14:31:00Z">
              <w:rPr>
                <w:lang w:val="pt-PT"/>
              </w:rPr>
            </w:rPrChange>
          </w:rPr>
          <w:fldChar w:fldCharType="begin"/>
        </w:r>
        <w:r w:rsidRPr="009B7158">
          <w:rPr>
            <w:b/>
            <w:sz w:val="18"/>
            <w:szCs w:val="18"/>
            <w:lang w:val="pt-PT"/>
            <w:rPrChange w:id="2535" w:author="The Law" w:date="2018-06-25T14:31:00Z">
              <w:rPr>
                <w:lang w:val="pt-PT"/>
              </w:rPr>
            </w:rPrChange>
          </w:rPr>
          <w:instrText xml:space="preserve"> SEQ Tabela \* ARABIC </w:instrText>
        </w:r>
        <w:r w:rsidRPr="009B7158">
          <w:rPr>
            <w:b/>
            <w:sz w:val="18"/>
            <w:szCs w:val="18"/>
            <w:lang w:val="pt-PT"/>
            <w:rPrChange w:id="2536" w:author="The Law" w:date="2018-06-25T14:31:00Z">
              <w:rPr>
                <w:lang w:val="pt-PT"/>
              </w:rPr>
            </w:rPrChange>
          </w:rPr>
          <w:fldChar w:fldCharType="separate"/>
        </w:r>
      </w:moveTo>
      <w:ins w:id="2537" w:author="The Law" w:date="2018-06-25T14:46:00Z">
        <w:r w:rsidR="002F38F4">
          <w:rPr>
            <w:b/>
            <w:noProof/>
            <w:sz w:val="18"/>
            <w:szCs w:val="18"/>
            <w:lang w:val="pt-PT"/>
          </w:rPr>
          <w:t>4</w:t>
        </w:r>
      </w:ins>
      <w:moveTo w:id="2538" w:author="The Law" w:date="2018-06-25T14:31:00Z">
        <w:del w:id="2539" w:author="The Law" w:date="2018-06-25T14:46:00Z">
          <w:r w:rsidRPr="009B7158" w:rsidDel="002F38F4">
            <w:rPr>
              <w:b/>
              <w:noProof/>
              <w:sz w:val="18"/>
              <w:szCs w:val="18"/>
              <w:lang w:val="pt-PT"/>
              <w:rPrChange w:id="2540" w:author="The Law" w:date="2018-06-25T14:31:00Z">
                <w:rPr>
                  <w:noProof/>
                  <w:lang w:val="pt-PT"/>
                </w:rPr>
              </w:rPrChange>
            </w:rPr>
            <w:delText>4</w:delText>
          </w:r>
        </w:del>
        <w:r w:rsidRPr="009B7158">
          <w:rPr>
            <w:b/>
            <w:sz w:val="18"/>
            <w:szCs w:val="18"/>
            <w:lang w:val="pt-PT"/>
            <w:rPrChange w:id="2541" w:author="The Law" w:date="2018-06-25T14:31:00Z">
              <w:rPr>
                <w:lang w:val="pt-PT"/>
              </w:rPr>
            </w:rPrChange>
          </w:rPr>
          <w:fldChar w:fldCharType="end"/>
        </w:r>
        <w:r w:rsidRPr="009B7158">
          <w:rPr>
            <w:b/>
            <w:sz w:val="18"/>
            <w:szCs w:val="18"/>
            <w:lang w:val="pt-PT"/>
            <w:rPrChange w:id="2542" w:author="The Law" w:date="2018-06-25T14:31:00Z">
              <w:rPr>
                <w:lang w:val="pt-PT"/>
              </w:rPr>
            </w:rPrChange>
          </w:rPr>
          <w:t xml:space="preserve"> - Cinco melhores resultados do teste do Algoritmo Genético</w:t>
        </w:r>
      </w:moveTo>
      <w:bookmarkEnd w:id="2530"/>
      <w:moveToRangeEnd w:id="2531"/>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0E78A2C1" w14:textId="77777777" w:rsidTr="00A37B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20671F" w14:textId="4FE75A66"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821125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27C953A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719BAC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3B3AD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74E13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9402FD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CD02E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87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CEB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5B0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76C5A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E79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68ABF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74D5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AE20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9663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85A9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C6C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EE4D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169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DBD9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C955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9C7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EC8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6DA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B6F7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329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B1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02FA8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60E2A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A156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D2E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7886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7498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49B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109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1A2BA7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7C75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2E94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3A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1887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B3365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D334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A9F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7522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E6CDB8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078128" w14:textId="44D50154" w:rsidR="007350D9" w:rsidRPr="00484455" w:rsidDel="00FC1CDE" w:rsidRDefault="007350D9" w:rsidP="007350D9">
      <w:pPr>
        <w:pStyle w:val="Legenda"/>
        <w:jc w:val="center"/>
        <w:rPr>
          <w:moveFrom w:id="2543" w:author="The Law" w:date="2018-06-25T14:31:00Z"/>
          <w:lang w:val="pt-PT"/>
        </w:rPr>
      </w:pPr>
      <w:bookmarkStart w:id="2544" w:name="_Toc517440924"/>
      <w:moveFromRangeStart w:id="2545" w:author="The Law" w:date="2018-06-25T14:31:00Z" w:name="move517700396"/>
      <w:moveFrom w:id="2546"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4</w:t>
        </w:r>
        <w:r w:rsidRPr="00484455" w:rsidDel="009B7158">
          <w:rPr>
            <w:lang w:val="pt-PT"/>
          </w:rPr>
          <w:fldChar w:fldCharType="end"/>
        </w:r>
        <w:r w:rsidRPr="00484455" w:rsidDel="009B7158">
          <w:rPr>
            <w:lang w:val="pt-PT"/>
          </w:rPr>
          <w:t xml:space="preserve"> - Cinco melhores resultados do teste do Algoritmo Genético</w:t>
        </w:r>
        <w:bookmarkEnd w:id="2544"/>
      </w:moveFrom>
    </w:p>
    <w:moveFromRangeEnd w:id="2545"/>
    <w:p w14:paraId="71F2B1C5" w14:textId="77777777" w:rsidR="007350D9" w:rsidRPr="00484455" w:rsidDel="00FC1CDE" w:rsidRDefault="007350D9" w:rsidP="007350D9">
      <w:pPr>
        <w:rPr>
          <w:del w:id="2547" w:author="The Law" w:date="2018-06-25T14:15:00Z"/>
          <w:lang w:val="pt-PT"/>
        </w:rPr>
      </w:pPr>
    </w:p>
    <w:p w14:paraId="069AD565" w14:textId="77777777" w:rsidR="007350D9" w:rsidRPr="00484455" w:rsidDel="00FC1CDE" w:rsidRDefault="007350D9" w:rsidP="007350D9">
      <w:pPr>
        <w:rPr>
          <w:del w:id="2548" w:author="The Law" w:date="2018-06-25T14:15:00Z"/>
          <w:lang w:val="pt-PT"/>
        </w:rPr>
      </w:pPr>
    </w:p>
    <w:p w14:paraId="7CF93CDC" w14:textId="77777777" w:rsidR="007350D9" w:rsidRPr="00484455" w:rsidRDefault="007350D9">
      <w:pPr>
        <w:pStyle w:val="Legenda"/>
        <w:jc w:val="center"/>
        <w:rPr>
          <w:lang w:val="pt-PT"/>
        </w:rPr>
        <w:pPrChange w:id="2549" w:author="The Law" w:date="2018-06-25T14:15:00Z">
          <w:pPr/>
        </w:pPrChange>
      </w:pPr>
    </w:p>
    <w:p w14:paraId="00A0B478" w14:textId="27E9E31C" w:rsidR="007350D9" w:rsidRDefault="007350D9" w:rsidP="007350D9">
      <w:pPr>
        <w:pStyle w:val="ThesisHeading3non-numbered"/>
        <w:rPr>
          <w:ins w:id="2550" w:author="The Law" w:date="2018-06-25T13:30:00Z"/>
          <w:lang w:val="pt-PT"/>
        </w:rPr>
      </w:pPr>
      <w:r w:rsidRPr="00484455">
        <w:rPr>
          <w:lang w:val="pt-PT"/>
        </w:rPr>
        <w:t>Bee Colony Optimization</w:t>
      </w:r>
    </w:p>
    <w:p w14:paraId="7E16B852" w14:textId="10CE7322" w:rsidR="00FC1CDE" w:rsidRDefault="00FC1CDE" w:rsidP="00FC1CDE">
      <w:pPr>
        <w:pStyle w:val="ThesisBodyText"/>
        <w:rPr>
          <w:ins w:id="2551" w:author="The Law" w:date="2018-06-25T14:18:00Z"/>
          <w:lang w:val="pt-PT"/>
        </w:rPr>
      </w:pPr>
      <w:ins w:id="2552" w:author="The Law" w:date="2018-06-25T14:15:00Z">
        <w:r>
          <w:rPr>
            <w:lang w:val="pt-PT"/>
          </w:rPr>
          <w:t xml:space="preserve">Para a obtenção dos melhores parâmetros do </w:t>
        </w:r>
      </w:ins>
      <w:ins w:id="2553" w:author="The Law" w:date="2018-06-25T14:18:00Z">
        <w:r>
          <w:rPr>
            <w:lang w:val="pt-PT"/>
          </w:rPr>
          <w:t>BCO</w:t>
        </w:r>
      </w:ins>
      <w:ins w:id="2554" w:author="The Law" w:date="2018-06-25T14:15:00Z">
        <w:r>
          <w:rPr>
            <w:lang w:val="pt-PT"/>
          </w:rPr>
          <w:t>, foram variados os seguintes parâmetros:</w:t>
        </w:r>
      </w:ins>
    </w:p>
    <w:p w14:paraId="5B23948D" w14:textId="7F8B8122" w:rsidR="00FC1CDE" w:rsidRDefault="00FC1CDE" w:rsidP="00FC1CDE">
      <w:pPr>
        <w:pStyle w:val="ThesisBodyText"/>
        <w:numPr>
          <w:ilvl w:val="0"/>
          <w:numId w:val="28"/>
        </w:numPr>
        <w:rPr>
          <w:ins w:id="2555" w:author="The Law" w:date="2018-06-25T14:18:00Z"/>
          <w:lang w:val="pt-PT"/>
        </w:rPr>
      </w:pPr>
      <w:ins w:id="2556" w:author="The Law" w:date="2018-06-25T14:18:00Z">
        <w:r w:rsidRPr="00FC1CDE">
          <w:rPr>
            <w:i/>
            <w:lang w:val="pt-PT"/>
            <w:rPrChange w:id="2557" w:author="The Law" w:date="2018-06-25T14:18:00Z">
              <w:rPr>
                <w:lang w:val="pt-PT"/>
              </w:rPr>
            </w:rPrChange>
          </w:rPr>
          <w:t>Selected Value</w:t>
        </w:r>
        <w:r w:rsidRPr="00FC1CDE">
          <w:rPr>
            <w:lang w:val="pt-PT"/>
          </w:rPr>
          <w:t>: de 20 a 50 c</w:t>
        </w:r>
        <w:r w:rsidRPr="00FC1CDE">
          <w:rPr>
            <w:lang w:val="pt-PT"/>
            <w:rPrChange w:id="2558" w:author="The Law" w:date="2018-06-25T14:18:00Z">
              <w:rPr>
                <w:lang w:val="en-US"/>
              </w:rPr>
            </w:rPrChange>
          </w:rPr>
          <w:t>om incrementos</w:t>
        </w:r>
        <w:r>
          <w:rPr>
            <w:lang w:val="pt-PT"/>
          </w:rPr>
          <w:t xml:space="preserve"> de 10</w:t>
        </w:r>
      </w:ins>
    </w:p>
    <w:p w14:paraId="25E5E05A" w14:textId="490AE36B" w:rsidR="00FC1CDE" w:rsidRDefault="00FC1CDE" w:rsidP="00FC1CDE">
      <w:pPr>
        <w:pStyle w:val="ThesisBodyText"/>
        <w:numPr>
          <w:ilvl w:val="0"/>
          <w:numId w:val="28"/>
        </w:numPr>
        <w:rPr>
          <w:ins w:id="2559" w:author="The Law" w:date="2018-06-25T14:18:00Z"/>
          <w:lang w:val="pt-PT"/>
        </w:rPr>
      </w:pPr>
      <w:ins w:id="2560" w:author="The Law" w:date="2018-06-25T14:18:00Z">
        <w:r w:rsidRPr="00FC1CDE">
          <w:rPr>
            <w:i/>
            <w:lang w:val="pt-PT"/>
            <w:rPrChange w:id="2561" w:author="The Law" w:date="2018-06-25T14:19:00Z">
              <w:rPr>
                <w:lang w:val="pt-PT"/>
              </w:rPr>
            </w:rPrChange>
          </w:rPr>
          <w:t>Best Value</w:t>
        </w:r>
        <w:r w:rsidRPr="00FC1CDE">
          <w:rPr>
            <w:lang w:val="pt-PT"/>
          </w:rPr>
          <w:t>: de 30 a 60 c</w:t>
        </w:r>
        <w:r w:rsidRPr="00FC1CDE">
          <w:rPr>
            <w:lang w:val="pt-PT"/>
            <w:rPrChange w:id="2562" w:author="The Law" w:date="2018-06-25T14:18:00Z">
              <w:rPr>
                <w:lang w:val="en-US"/>
              </w:rPr>
            </w:rPrChange>
          </w:rPr>
          <w:t>om</w:t>
        </w:r>
        <w:r>
          <w:rPr>
            <w:lang w:val="pt-PT"/>
          </w:rPr>
          <w:t xml:space="preserve"> incrementos de 10</w:t>
        </w:r>
      </w:ins>
    </w:p>
    <w:p w14:paraId="41C34CAC" w14:textId="1489E793" w:rsidR="00FC1CDE" w:rsidRPr="00FC1CDE" w:rsidRDefault="00FC1CDE">
      <w:pPr>
        <w:pStyle w:val="ThesisBodyText"/>
        <w:numPr>
          <w:ilvl w:val="0"/>
          <w:numId w:val="28"/>
        </w:numPr>
        <w:rPr>
          <w:ins w:id="2563" w:author="The Law" w:date="2018-06-25T14:17:00Z"/>
          <w:lang w:val="pt-PT"/>
        </w:rPr>
        <w:pPrChange w:id="2564" w:author="The Law" w:date="2018-06-25T14:18:00Z">
          <w:pPr>
            <w:pStyle w:val="ThesisBodyText"/>
          </w:pPr>
        </w:pPrChange>
      </w:pPr>
      <w:ins w:id="2565" w:author="The Law" w:date="2018-06-25T14:18:00Z">
        <w:r w:rsidRPr="00FC1CDE">
          <w:rPr>
            <w:i/>
            <w:lang w:val="pt-PT"/>
            <w:rPrChange w:id="2566" w:author="The Law" w:date="2018-06-25T14:19:00Z">
              <w:rPr>
                <w:lang w:val="pt-PT"/>
              </w:rPr>
            </w:rPrChange>
          </w:rPr>
          <w:t>Change Value</w:t>
        </w:r>
        <w:r w:rsidRPr="00FC1CDE">
          <w:rPr>
            <w:lang w:val="pt-PT"/>
          </w:rPr>
          <w:t>: de 3 a 7 co</w:t>
        </w:r>
        <w:r w:rsidRPr="00FC1CDE">
          <w:rPr>
            <w:lang w:val="pt-PT"/>
            <w:rPrChange w:id="2567" w:author="The Law" w:date="2018-06-25T14:18:00Z">
              <w:rPr>
                <w:lang w:val="en-US"/>
              </w:rPr>
            </w:rPrChange>
          </w:rPr>
          <w:t xml:space="preserve">m </w:t>
        </w:r>
        <w:r>
          <w:rPr>
            <w:lang w:val="pt-PT"/>
          </w:rPr>
          <w:t>incrementos de 1</w:t>
        </w:r>
      </w:ins>
    </w:p>
    <w:p w14:paraId="53E0D3A0" w14:textId="0985B77D" w:rsidR="00FC1CDE" w:rsidRDefault="00FC1CDE" w:rsidP="00FC1CDE">
      <w:pPr>
        <w:pStyle w:val="ThesisBodyText"/>
        <w:rPr>
          <w:ins w:id="2568" w:author="The Law" w:date="2018-06-25T14:19:00Z"/>
          <w:lang w:val="pt-PT"/>
        </w:rPr>
      </w:pPr>
      <w:ins w:id="2569" w:author="The Law" w:date="2018-06-25T14:18:00Z">
        <w:r>
          <w:rPr>
            <w:lang w:val="pt-PT"/>
          </w:rPr>
          <w:t>Na Tabela 5 estão presentes as cinco melhores combinações de parâmetros para o BCO.</w:t>
        </w:r>
      </w:ins>
    </w:p>
    <w:p w14:paraId="69DCFC04" w14:textId="5DBD1BD7" w:rsidR="00FC1CDE" w:rsidRDefault="00FC1CDE" w:rsidP="00FC1CDE">
      <w:pPr>
        <w:pStyle w:val="ThesisBodyText"/>
        <w:rPr>
          <w:ins w:id="2570" w:author="The Law" w:date="2018-06-25T14:19:00Z"/>
          <w:lang w:val="pt-PT"/>
        </w:rPr>
      </w:pPr>
    </w:p>
    <w:p w14:paraId="3AE1E0A5" w14:textId="0673F61B" w:rsidR="00FC1CDE" w:rsidRDefault="00FC1CDE" w:rsidP="00FC1CDE">
      <w:pPr>
        <w:pStyle w:val="ThesisBodyText"/>
        <w:rPr>
          <w:ins w:id="2571" w:author="The Law" w:date="2018-06-25T14:19:00Z"/>
          <w:lang w:val="pt-PT"/>
        </w:rPr>
      </w:pPr>
    </w:p>
    <w:p w14:paraId="29B52D52" w14:textId="77777777" w:rsidR="00FC1CDE" w:rsidRDefault="00FC1CDE" w:rsidP="00FC1CDE">
      <w:pPr>
        <w:pStyle w:val="ThesisBodyText"/>
        <w:rPr>
          <w:ins w:id="2572" w:author="The Law" w:date="2018-06-25T14:15:00Z"/>
          <w:lang w:val="pt-PT"/>
        </w:rPr>
      </w:pPr>
    </w:p>
    <w:p w14:paraId="0588B88E" w14:textId="2DAA67FC" w:rsidR="00EA5978" w:rsidRPr="00EA5978" w:rsidRDefault="00EA5978">
      <w:pPr>
        <w:pStyle w:val="Legenda"/>
        <w:keepNext/>
        <w:spacing w:line="240" w:lineRule="auto"/>
        <w:jc w:val="center"/>
        <w:rPr>
          <w:ins w:id="2573" w:author="The Law" w:date="2018-06-25T14:47:00Z"/>
          <w:lang w:val="pt-PT"/>
          <w:rPrChange w:id="2574" w:author="The Law" w:date="2018-06-25T14:47:00Z">
            <w:rPr>
              <w:ins w:id="2575" w:author="The Law" w:date="2018-06-25T14:47:00Z"/>
            </w:rPr>
          </w:rPrChange>
        </w:rPr>
        <w:pPrChange w:id="2576" w:author="The Law" w:date="2018-06-25T14:47:00Z">
          <w:pPr/>
        </w:pPrChange>
      </w:pPr>
      <w:bookmarkStart w:id="2577" w:name="_Toc517701585"/>
      <w:ins w:id="2578" w:author="The Law" w:date="2018-06-25T14:47:00Z">
        <w:r w:rsidRPr="00EA5978">
          <w:rPr>
            <w:lang w:val="pt-PT"/>
            <w:rPrChange w:id="2579" w:author="The Law" w:date="2018-06-25T14:47:00Z">
              <w:rPr/>
            </w:rPrChange>
          </w:rPr>
          <w:t xml:space="preserve">Tabela </w:t>
        </w:r>
        <w:r>
          <w:fldChar w:fldCharType="begin"/>
        </w:r>
        <w:r w:rsidRPr="00EA5978">
          <w:rPr>
            <w:lang w:val="pt-PT"/>
            <w:rPrChange w:id="2580" w:author="The Law" w:date="2018-06-25T14:47:00Z">
              <w:rPr/>
            </w:rPrChange>
          </w:rPr>
          <w:instrText xml:space="preserve"> SEQ Tabela \* ARABIC </w:instrText>
        </w:r>
      </w:ins>
      <w:r>
        <w:fldChar w:fldCharType="separate"/>
      </w:r>
      <w:ins w:id="2581" w:author="The Law" w:date="2018-06-25T14:47:00Z">
        <w:r w:rsidRPr="00EA5978">
          <w:rPr>
            <w:noProof/>
            <w:lang w:val="pt-PT"/>
            <w:rPrChange w:id="2582" w:author="The Law" w:date="2018-06-25T14:47:00Z">
              <w:rPr>
                <w:noProof/>
              </w:rPr>
            </w:rPrChange>
          </w:rPr>
          <w:t>5</w:t>
        </w:r>
        <w:r>
          <w:fldChar w:fldCharType="end"/>
        </w:r>
        <w:r w:rsidRPr="00EA5978">
          <w:rPr>
            <w:lang w:val="pt-PT"/>
            <w:rPrChange w:id="2583" w:author="The Law" w:date="2018-06-25T14:47:00Z">
              <w:rPr/>
            </w:rPrChange>
          </w:rPr>
          <w:t xml:space="preserve"> - Cinco melhores resultados do teste do Bee Colony Optimization</w:t>
        </w:r>
        <w:bookmarkEnd w:id="2577"/>
      </w:ins>
    </w:p>
    <w:tbl>
      <w:tblPr>
        <w:tblW w:w="6783" w:type="dxa"/>
        <w:jc w:val="center"/>
        <w:tblLook w:val="04A0" w:firstRow="1" w:lastRow="0" w:firstColumn="1" w:lastColumn="0" w:noHBand="0" w:noVBand="1"/>
        <w:tblPrChange w:id="2584" w:author="The Law" w:date="2018-06-25T14:47:00Z">
          <w:tblPr>
            <w:tblW w:w="6540" w:type="dxa"/>
            <w:jc w:val="center"/>
            <w:tblLook w:val="04A0" w:firstRow="1" w:lastRow="0" w:firstColumn="1" w:lastColumn="0" w:noHBand="0" w:noVBand="1"/>
          </w:tblPr>
        </w:tblPrChange>
      </w:tblPr>
      <w:tblGrid>
        <w:gridCol w:w="960"/>
        <w:gridCol w:w="960"/>
        <w:gridCol w:w="960"/>
        <w:gridCol w:w="1055"/>
        <w:gridCol w:w="1418"/>
        <w:gridCol w:w="1430"/>
        <w:tblGridChange w:id="2585">
          <w:tblGrid>
            <w:gridCol w:w="960"/>
            <w:gridCol w:w="960"/>
            <w:gridCol w:w="960"/>
            <w:gridCol w:w="1055"/>
            <w:gridCol w:w="1418"/>
            <w:gridCol w:w="1430"/>
          </w:tblGrid>
        </w:tblGridChange>
      </w:tblGrid>
      <w:tr w:rsidR="007350D9" w:rsidRPr="00484455" w14:paraId="206712DC" w14:textId="77777777" w:rsidTr="00EA5978">
        <w:trPr>
          <w:trHeight w:val="300"/>
          <w:jc w:val="center"/>
          <w:trPrChange w:id="2586" w:author="The Law" w:date="2018-06-25T14:47: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Change w:id="2587" w:author="The Law" w:date="2018-06-25T14:47:00Z">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tcPrChange>
          </w:tcPr>
          <w:p w14:paraId="30380C7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588"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7143769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Change w:id="2589"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4429752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Change w:id="2590" w:author="The Law" w:date="2018-06-25T14:47:00Z">
              <w:tcPr>
                <w:tcW w:w="9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57F555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Change w:id="2591" w:author="The Law" w:date="2018-06-25T14:47:00Z">
              <w:tcPr>
                <w:tcW w:w="134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00FAE3F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Change w:id="2592" w:author="The Law" w:date="2018-06-25T14:47:00Z">
              <w:tcPr>
                <w:tcW w:w="1360" w:type="dxa"/>
                <w:tcBorders>
                  <w:top w:val="single" w:sz="4" w:space="0" w:color="auto"/>
                  <w:left w:val="nil"/>
                  <w:bottom w:val="single" w:sz="4" w:space="0" w:color="auto"/>
                  <w:right w:val="single" w:sz="4" w:space="0" w:color="auto"/>
                </w:tcBorders>
                <w:shd w:val="clear" w:color="000000" w:fill="BFBFBF"/>
                <w:noWrap/>
                <w:vAlign w:val="bottom"/>
                <w:hideMark/>
              </w:tcPr>
            </w:tcPrChange>
          </w:tcPr>
          <w:p w14:paraId="34078AD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7DA8E014" w14:textId="77777777" w:rsidTr="00EA5978">
        <w:trPr>
          <w:trHeight w:val="300"/>
          <w:jc w:val="center"/>
          <w:trPrChange w:id="2593"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594"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4B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595"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FC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596"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47D8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597"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B53F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Change w:id="2598"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0071DD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599"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2B5BD9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9BECDD" w14:textId="77777777" w:rsidTr="00EA5978">
        <w:trPr>
          <w:trHeight w:val="300"/>
          <w:jc w:val="center"/>
          <w:trPrChange w:id="2600"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601"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A96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602"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7F27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60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B2097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Change w:id="260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C5C6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Change w:id="2605"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09448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606"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43B0B8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8B1AC" w14:textId="77777777" w:rsidTr="00EA5978">
        <w:trPr>
          <w:trHeight w:val="300"/>
          <w:jc w:val="center"/>
          <w:trPrChange w:id="2607"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608"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ADA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Change w:id="2609"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4027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610"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3ECB1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Change w:id="2611"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00B32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Change w:id="2612"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1896F8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Change w:id="2613"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2CF63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703586" w14:textId="77777777" w:rsidTr="00EA5978">
        <w:trPr>
          <w:trHeight w:val="300"/>
          <w:jc w:val="center"/>
          <w:trPrChange w:id="2614"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615"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04C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616"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65461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Change w:id="2617"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4DE8B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Change w:id="2618"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74460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Change w:id="2619"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3E845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620"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767F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29C1C" w14:textId="77777777" w:rsidTr="00EA5978">
        <w:trPr>
          <w:trHeight w:val="300"/>
          <w:jc w:val="center"/>
          <w:trPrChange w:id="2621" w:author="The Law" w:date="2018-06-25T14:47:00Z">
            <w:trPr>
              <w:trHeight w:val="300"/>
              <w:jc w:val="center"/>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2622" w:author="The Law" w:date="2018-06-25T14:47: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C21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Change w:id="2623"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1F4FE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Change w:id="2624"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8660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Change w:id="2625" w:author="The Law" w:date="2018-06-25T14:47:00Z">
              <w:tcPr>
                <w:tcW w:w="960" w:type="dxa"/>
                <w:tcBorders>
                  <w:top w:val="nil"/>
                  <w:left w:val="nil"/>
                  <w:bottom w:val="single" w:sz="4" w:space="0" w:color="auto"/>
                  <w:right w:val="single" w:sz="4" w:space="0" w:color="auto"/>
                </w:tcBorders>
                <w:shd w:val="clear" w:color="auto" w:fill="auto"/>
                <w:noWrap/>
                <w:vAlign w:val="bottom"/>
                <w:hideMark/>
              </w:tcPr>
            </w:tcPrChange>
          </w:tcPr>
          <w:p w14:paraId="5CB5E7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Change w:id="2626" w:author="The Law" w:date="2018-06-25T14:47:00Z">
              <w:tcPr>
                <w:tcW w:w="1340" w:type="dxa"/>
                <w:tcBorders>
                  <w:top w:val="nil"/>
                  <w:left w:val="nil"/>
                  <w:bottom w:val="single" w:sz="4" w:space="0" w:color="auto"/>
                  <w:right w:val="single" w:sz="4" w:space="0" w:color="auto"/>
                </w:tcBorders>
                <w:shd w:val="clear" w:color="auto" w:fill="auto"/>
                <w:noWrap/>
                <w:vAlign w:val="bottom"/>
                <w:hideMark/>
              </w:tcPr>
            </w:tcPrChange>
          </w:tcPr>
          <w:p w14:paraId="496CA0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Change w:id="2627" w:author="The Law" w:date="2018-06-25T14:47:00Z">
              <w:tcPr>
                <w:tcW w:w="1360" w:type="dxa"/>
                <w:tcBorders>
                  <w:top w:val="nil"/>
                  <w:left w:val="nil"/>
                  <w:bottom w:val="single" w:sz="4" w:space="0" w:color="auto"/>
                  <w:right w:val="single" w:sz="4" w:space="0" w:color="auto"/>
                </w:tcBorders>
                <w:shd w:val="clear" w:color="auto" w:fill="auto"/>
                <w:noWrap/>
                <w:vAlign w:val="bottom"/>
                <w:hideMark/>
              </w:tcPr>
            </w:tcPrChange>
          </w:tcPr>
          <w:p w14:paraId="6757429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E4B9E50" w14:textId="67F13319" w:rsidR="007350D9" w:rsidRPr="00484455" w:rsidRDefault="007350D9">
      <w:pPr>
        <w:pStyle w:val="Legenda"/>
        <w:rPr>
          <w:lang w:val="pt-PT"/>
        </w:rPr>
        <w:pPrChange w:id="2628" w:author="The Law" w:date="2018-06-25T14:47:00Z">
          <w:pPr>
            <w:pStyle w:val="Legenda"/>
            <w:jc w:val="center"/>
          </w:pPr>
        </w:pPrChange>
      </w:pPr>
      <w:bookmarkStart w:id="2629" w:name="_Toc517440925"/>
      <w:del w:id="2630" w:author="The Law" w:date="2018-06-25T14:47:00Z">
        <w:r w:rsidRPr="00484455" w:rsidDel="00EA5978">
          <w:rPr>
            <w:lang w:val="pt-PT"/>
          </w:rPr>
          <w:delText xml:space="preserve">Tabela </w:delText>
        </w:r>
        <w:r w:rsidRPr="00484455" w:rsidDel="00EA5978">
          <w:rPr>
            <w:lang w:val="pt-PT"/>
          </w:rPr>
          <w:fldChar w:fldCharType="begin"/>
        </w:r>
        <w:r w:rsidRPr="00484455" w:rsidDel="00EA5978">
          <w:rPr>
            <w:lang w:val="pt-PT"/>
          </w:rPr>
          <w:delInstrText xml:space="preserve"> SEQ Tabela \* ARABIC </w:delInstrText>
        </w:r>
        <w:r w:rsidRPr="00484455" w:rsidDel="00EA5978">
          <w:rPr>
            <w:lang w:val="pt-PT"/>
          </w:rPr>
          <w:fldChar w:fldCharType="separate"/>
        </w:r>
        <w:r w:rsidR="002F38F4" w:rsidDel="00EA5978">
          <w:rPr>
            <w:noProof/>
            <w:lang w:val="pt-PT"/>
          </w:rPr>
          <w:delText>5</w:delText>
        </w:r>
        <w:r w:rsidRPr="00484455" w:rsidDel="00EA5978">
          <w:rPr>
            <w:lang w:val="pt-PT"/>
          </w:rPr>
          <w:fldChar w:fldCharType="end"/>
        </w:r>
        <w:r w:rsidRPr="00484455" w:rsidDel="00EA5978">
          <w:rPr>
            <w:lang w:val="pt-PT"/>
          </w:rPr>
          <w:delText xml:space="preserve"> - Cinco melhores resultados do teste do Bee Colony Optimization</w:delText>
        </w:r>
      </w:del>
      <w:bookmarkEnd w:id="2629"/>
    </w:p>
    <w:p w14:paraId="06052920" w14:textId="0E998E10" w:rsidR="007350D9" w:rsidRDefault="007350D9" w:rsidP="007350D9">
      <w:pPr>
        <w:pStyle w:val="ThesisHeading3non-numbered"/>
        <w:rPr>
          <w:ins w:id="2631" w:author="The Law" w:date="2018-06-25T13:30:00Z"/>
          <w:lang w:val="pt-PT"/>
        </w:rPr>
      </w:pPr>
      <w:r w:rsidRPr="00484455">
        <w:rPr>
          <w:lang w:val="pt-PT"/>
        </w:rPr>
        <w:t>Ant Colony Optimization</w:t>
      </w:r>
    </w:p>
    <w:p w14:paraId="412EE74C" w14:textId="7A861005" w:rsidR="00FC1CDE" w:rsidRDefault="00FC1CDE" w:rsidP="00FC1CDE">
      <w:pPr>
        <w:pStyle w:val="ThesisBodyText"/>
        <w:rPr>
          <w:ins w:id="2632" w:author="The Law" w:date="2018-06-25T14:19:00Z"/>
          <w:lang w:val="pt-PT"/>
        </w:rPr>
      </w:pPr>
      <w:ins w:id="2633" w:author="The Law" w:date="2018-06-25T14:15:00Z">
        <w:r>
          <w:rPr>
            <w:lang w:val="pt-PT"/>
          </w:rPr>
          <w:t xml:space="preserve">Para a obtenção dos melhores parâmetros do </w:t>
        </w:r>
      </w:ins>
      <w:ins w:id="2634" w:author="The Law" w:date="2018-06-25T14:19:00Z">
        <w:r>
          <w:rPr>
            <w:lang w:val="pt-PT"/>
          </w:rPr>
          <w:t>ACO</w:t>
        </w:r>
      </w:ins>
      <w:ins w:id="2635" w:author="The Law" w:date="2018-06-25T14:15:00Z">
        <w:r>
          <w:rPr>
            <w:lang w:val="pt-PT"/>
          </w:rPr>
          <w:t>, foram variados os seguintes parâmetros:</w:t>
        </w:r>
      </w:ins>
    </w:p>
    <w:p w14:paraId="0421927F" w14:textId="312A2176" w:rsidR="00FC1CDE" w:rsidRDefault="00FC1CDE" w:rsidP="00FC1CDE">
      <w:pPr>
        <w:pStyle w:val="ThesisBodyText"/>
        <w:numPr>
          <w:ilvl w:val="0"/>
          <w:numId w:val="29"/>
        </w:numPr>
        <w:rPr>
          <w:ins w:id="2636" w:author="The Law" w:date="2018-06-25T14:20:00Z"/>
          <w:lang w:val="pt-PT"/>
        </w:rPr>
      </w:pPr>
      <w:ins w:id="2637" w:author="The Law" w:date="2018-06-25T14:19:00Z">
        <w:r w:rsidRPr="00FC1CDE">
          <w:rPr>
            <w:lang w:val="pt-PT"/>
          </w:rPr>
          <w:t>Q probabilit</w:t>
        </w:r>
      </w:ins>
      <w:ins w:id="2638" w:author="The Law" w:date="2018-06-25T14:20:00Z">
        <w:r w:rsidRPr="00FC1CDE">
          <w:rPr>
            <w:lang w:val="pt-PT"/>
          </w:rPr>
          <w:t>y: de 60% a 100% co</w:t>
        </w:r>
        <w:r w:rsidRPr="00FC1CDE">
          <w:rPr>
            <w:lang w:val="pt-PT"/>
            <w:rPrChange w:id="2639" w:author="The Law" w:date="2018-06-25T14:20:00Z">
              <w:rPr>
                <w:lang w:val="en-US"/>
              </w:rPr>
            </w:rPrChange>
          </w:rPr>
          <w:t xml:space="preserve">m </w:t>
        </w:r>
        <w:r>
          <w:rPr>
            <w:lang w:val="pt-PT"/>
          </w:rPr>
          <w:t>incrementos de 20%</w:t>
        </w:r>
      </w:ins>
    </w:p>
    <w:p w14:paraId="385281F6" w14:textId="760AB298" w:rsidR="00FC1CDE" w:rsidRDefault="00FC1CDE" w:rsidP="00FC1CDE">
      <w:pPr>
        <w:pStyle w:val="ThesisBodyText"/>
        <w:numPr>
          <w:ilvl w:val="0"/>
          <w:numId w:val="29"/>
        </w:numPr>
        <w:rPr>
          <w:ins w:id="2640" w:author="The Law" w:date="2018-06-25T14:20:00Z"/>
          <w:lang w:val="pt-PT"/>
        </w:rPr>
      </w:pPr>
      <w:ins w:id="2641" w:author="The Law" w:date="2018-06-25T14:20:00Z">
        <w:r>
          <w:rPr>
            <w:lang w:val="pt-PT"/>
          </w:rPr>
          <w:t>Modificações: de 5 a 7 com incrementos de 1</w:t>
        </w:r>
      </w:ins>
    </w:p>
    <w:p w14:paraId="13725D32" w14:textId="2764A1C8" w:rsidR="00FC1CDE" w:rsidRDefault="00FC1CDE" w:rsidP="00FC1CDE">
      <w:pPr>
        <w:pStyle w:val="ThesisBodyText"/>
        <w:numPr>
          <w:ilvl w:val="0"/>
          <w:numId w:val="29"/>
        </w:numPr>
        <w:rPr>
          <w:ins w:id="2642" w:author="The Law" w:date="2018-06-25T14:20:00Z"/>
          <w:lang w:val="pt-PT"/>
        </w:rPr>
      </w:pPr>
      <w:ins w:id="2643" w:author="The Law" w:date="2018-06-25T14:20:00Z">
        <w:r>
          <w:rPr>
            <w:lang w:val="pt-PT"/>
          </w:rPr>
          <w:t>Evaporação: de 30% a 70% com incrementos de 20%</w:t>
        </w:r>
      </w:ins>
    </w:p>
    <w:p w14:paraId="5A9F3B73" w14:textId="0B96A775" w:rsidR="00FC1CDE" w:rsidRPr="00FC1CDE" w:rsidRDefault="00FC1CDE">
      <w:pPr>
        <w:pStyle w:val="ThesisBodyText"/>
        <w:numPr>
          <w:ilvl w:val="0"/>
          <w:numId w:val="29"/>
        </w:numPr>
        <w:rPr>
          <w:ins w:id="2644" w:author="The Law" w:date="2018-06-25T14:19:00Z"/>
          <w:lang w:val="pt-PT"/>
        </w:rPr>
        <w:pPrChange w:id="2645" w:author="The Law" w:date="2018-06-25T14:19:00Z">
          <w:pPr>
            <w:pStyle w:val="ThesisBodyText"/>
          </w:pPr>
        </w:pPrChange>
      </w:pPr>
      <w:ins w:id="2646" w:author="The Law" w:date="2018-06-25T14:20:00Z">
        <w:r>
          <w:rPr>
            <w:lang w:val="pt-PT"/>
          </w:rPr>
          <w:t>Influencia: de 60% a 100% com incrementos de 20%</w:t>
        </w:r>
      </w:ins>
    </w:p>
    <w:p w14:paraId="2CB612D5" w14:textId="47C2AD2D" w:rsidR="00FC1CDE" w:rsidRDefault="00FC1CDE" w:rsidP="00FC1CDE">
      <w:pPr>
        <w:pStyle w:val="ThesisBodyText"/>
        <w:rPr>
          <w:ins w:id="2647" w:author="The Law" w:date="2018-06-25T14:47:00Z"/>
          <w:lang w:val="pt-PT"/>
        </w:rPr>
      </w:pPr>
      <w:ins w:id="2648" w:author="The Law" w:date="2018-06-25T14:19:00Z">
        <w:r>
          <w:rPr>
            <w:lang w:val="pt-PT"/>
          </w:rPr>
          <w:t>Na Tabela 6 estão presentes as cinco melhores combinações de parâmetros para o ACO.</w:t>
        </w:r>
      </w:ins>
    </w:p>
    <w:p w14:paraId="7C1909D8" w14:textId="77777777" w:rsidR="00EA5978" w:rsidRPr="00484455" w:rsidDel="00EA5978" w:rsidRDefault="00EA5978">
      <w:pPr>
        <w:pStyle w:val="Legenda"/>
        <w:spacing w:line="240" w:lineRule="auto"/>
        <w:jc w:val="center"/>
        <w:rPr>
          <w:del w:id="2649" w:author="The Law" w:date="2018-06-25T14:47:00Z"/>
          <w:moveTo w:id="2650" w:author="The Law" w:date="2018-06-25T14:47:00Z"/>
          <w:lang w:val="pt-PT"/>
        </w:rPr>
        <w:pPrChange w:id="2651" w:author="The Law" w:date="2018-06-25T14:47:00Z">
          <w:pPr>
            <w:pStyle w:val="Legenda"/>
            <w:jc w:val="center"/>
          </w:pPr>
        </w:pPrChange>
      </w:pPr>
      <w:bookmarkStart w:id="2652" w:name="_Toc517701586"/>
      <w:moveToRangeStart w:id="2653" w:author="The Law" w:date="2018-06-25T14:47:00Z" w:name="move517701580"/>
      <w:moveTo w:id="2654" w:author="The Law" w:date="2018-06-25T14:4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6</w:t>
        </w:r>
        <w:r w:rsidRPr="00484455">
          <w:rPr>
            <w:lang w:val="pt-PT"/>
          </w:rPr>
          <w:fldChar w:fldCharType="end"/>
        </w:r>
        <w:r w:rsidRPr="00484455">
          <w:rPr>
            <w:lang w:val="pt-PT"/>
          </w:rPr>
          <w:t xml:space="preserve"> - Cinco melhores resultados do teste do Ant Colony Optimization</w:t>
        </w:r>
        <w:bookmarkEnd w:id="2652"/>
      </w:moveTo>
    </w:p>
    <w:moveToRangeEnd w:id="2653"/>
    <w:p w14:paraId="127A6247" w14:textId="77777777" w:rsidR="00EA5978" w:rsidRDefault="00EA5978">
      <w:pPr>
        <w:pStyle w:val="Legenda"/>
        <w:spacing w:line="240" w:lineRule="auto"/>
        <w:jc w:val="center"/>
        <w:rPr>
          <w:ins w:id="2655" w:author="The Law" w:date="2018-06-25T14:15:00Z"/>
          <w:lang w:val="pt-PT"/>
        </w:rPr>
        <w:pPrChange w:id="2656" w:author="The Law" w:date="2018-06-25T14:47:00Z">
          <w:pPr>
            <w:pStyle w:val="ThesisBodyText"/>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283AFF14" w14:textId="77777777" w:rsidTr="00A37B06">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F075D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8A3B61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2B8E2E9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89DDEE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B7BFB9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E6E820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07F21A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03FF30C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585B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ACCC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DCCB6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7827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9834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3CCA2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2D08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98F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FE85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49DA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64FAD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CA5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3CD9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11CB9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4B02B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6F29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3248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C269B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033E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50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B4B8D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C935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3CCC5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90A76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8EE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43A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88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00FA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8E25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203C9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F1862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DC253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730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C673E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FE1F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D2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6AF9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68BEA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4554F9D"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38B4C53" w14:textId="054BCB4B" w:rsidR="007350D9" w:rsidRPr="00484455" w:rsidDel="00EA5978" w:rsidRDefault="007350D9" w:rsidP="007350D9">
      <w:pPr>
        <w:pStyle w:val="Legenda"/>
        <w:jc w:val="center"/>
        <w:rPr>
          <w:moveFrom w:id="2657" w:author="The Law" w:date="2018-06-25T14:47:00Z"/>
          <w:lang w:val="pt-PT"/>
        </w:rPr>
      </w:pPr>
      <w:bookmarkStart w:id="2658" w:name="_Toc517440926"/>
      <w:moveFromRangeStart w:id="2659" w:author="The Law" w:date="2018-06-25T14:47:00Z" w:name="move517701580"/>
      <w:moveFrom w:id="2660" w:author="The Law" w:date="2018-06-25T14:47:00Z">
        <w:r w:rsidRPr="00484455" w:rsidDel="00EA5978">
          <w:rPr>
            <w:lang w:val="pt-PT"/>
          </w:rPr>
          <w:t xml:space="preserve">Tabela </w:t>
        </w:r>
        <w:r w:rsidRPr="00484455" w:rsidDel="00EA5978">
          <w:rPr>
            <w:lang w:val="pt-PT"/>
          </w:rPr>
          <w:fldChar w:fldCharType="begin"/>
        </w:r>
        <w:r w:rsidRPr="00484455" w:rsidDel="00EA5978">
          <w:rPr>
            <w:lang w:val="pt-PT"/>
          </w:rPr>
          <w:instrText xml:space="preserve"> SEQ Tabela \* ARABIC </w:instrText>
        </w:r>
        <w:r w:rsidRPr="00484455" w:rsidDel="00EA5978">
          <w:rPr>
            <w:lang w:val="pt-PT"/>
          </w:rPr>
          <w:fldChar w:fldCharType="separate"/>
        </w:r>
        <w:r w:rsidR="002F38F4" w:rsidDel="00EA5978">
          <w:rPr>
            <w:noProof/>
            <w:lang w:val="pt-PT"/>
          </w:rPr>
          <w:t>6</w:t>
        </w:r>
        <w:r w:rsidRPr="00484455" w:rsidDel="00EA5978">
          <w:rPr>
            <w:lang w:val="pt-PT"/>
          </w:rPr>
          <w:fldChar w:fldCharType="end"/>
        </w:r>
        <w:r w:rsidRPr="00484455" w:rsidDel="00EA5978">
          <w:rPr>
            <w:lang w:val="pt-PT"/>
          </w:rPr>
          <w:t xml:space="preserve"> - Cinco melhores resultados do teste do Ant Colony Optimization</w:t>
        </w:r>
        <w:bookmarkEnd w:id="2658"/>
      </w:moveFrom>
    </w:p>
    <w:moveFromRangeEnd w:id="2659"/>
    <w:p w14:paraId="31FBD43C" w14:textId="77777777" w:rsidR="007350D9" w:rsidRPr="00484455" w:rsidRDefault="007350D9" w:rsidP="007350D9">
      <w:pPr>
        <w:pStyle w:val="ThesisHeading3numbered"/>
        <w:numPr>
          <w:ilvl w:val="2"/>
          <w:numId w:val="9"/>
        </w:numPr>
        <w:rPr>
          <w:rFonts w:cs="Times New Roman"/>
          <w:lang w:val="pt-PT"/>
        </w:rPr>
      </w:pPr>
      <w:r w:rsidRPr="00484455">
        <w:rPr>
          <w:rFonts w:cs="Times New Roman"/>
          <w:lang w:val="pt-PT"/>
        </w:rPr>
        <w:t>Resultados da solução de problemas</w:t>
      </w:r>
    </w:p>
    <w:p w14:paraId="2509D199" w14:textId="62455654" w:rsidR="007350D9" w:rsidRDefault="007350D9" w:rsidP="007350D9">
      <w:pPr>
        <w:pStyle w:val="ThesisBodyText"/>
        <w:rPr>
          <w:ins w:id="2661" w:author="The Law" w:date="2018-06-25T14:22:00Z"/>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190DCBCE" w14:textId="415057E8" w:rsidR="00483B75" w:rsidRDefault="00483B75" w:rsidP="007350D9">
      <w:pPr>
        <w:pStyle w:val="ThesisBodyText"/>
        <w:rPr>
          <w:ins w:id="2662" w:author="The Law" w:date="2018-06-25T14:22:00Z"/>
          <w:lang w:val="pt-PT"/>
        </w:rPr>
      </w:pPr>
    </w:p>
    <w:p w14:paraId="4249305B" w14:textId="77777777" w:rsidR="00483B75" w:rsidRPr="00484455" w:rsidRDefault="00483B75" w:rsidP="007350D9">
      <w:pPr>
        <w:pStyle w:val="ThesisBodyText"/>
        <w:rPr>
          <w:lang w:val="pt-PT"/>
        </w:rPr>
      </w:pPr>
    </w:p>
    <w:p w14:paraId="04BA9F38" w14:textId="11928263" w:rsidR="007350D9" w:rsidRDefault="007350D9" w:rsidP="007350D9">
      <w:pPr>
        <w:pStyle w:val="ThesisHeading3non-numbered"/>
        <w:rPr>
          <w:ins w:id="2663" w:author="The Law" w:date="2018-06-25T13:29:00Z"/>
          <w:lang w:val="pt-PT"/>
        </w:rPr>
      </w:pPr>
      <w:r w:rsidRPr="00484455">
        <w:rPr>
          <w:lang w:val="pt-PT"/>
        </w:rPr>
        <w:lastRenderedPageBreak/>
        <w:t xml:space="preserve">Custom Algorithm – Problemas </w:t>
      </w:r>
      <w:commentRangeStart w:id="2664"/>
      <w:r w:rsidRPr="00483B75">
        <w:rPr>
          <w:i/>
          <w:lang w:val="pt-PT"/>
          <w:rPrChange w:id="2665" w:author="The Law" w:date="2018-06-25T14:23:00Z">
            <w:rPr>
              <w:lang w:val="pt-PT"/>
            </w:rPr>
          </w:rPrChange>
        </w:rPr>
        <w:t>Random</w:t>
      </w:r>
      <w:commentRangeEnd w:id="2664"/>
      <w:r w:rsidR="007B6D9A" w:rsidRPr="00483B75">
        <w:rPr>
          <w:rStyle w:val="Refdecomentrio"/>
          <w:rFonts w:asciiTheme="minorHAnsi" w:eastAsiaTheme="minorEastAsia" w:hAnsiTheme="minorHAnsi" w:cstheme="minorBidi"/>
          <w:b w:val="0"/>
          <w:bCs w:val="0"/>
          <w:i/>
          <w:rPrChange w:id="2666" w:author="The Law" w:date="2018-06-25T14:23:00Z">
            <w:rPr>
              <w:rStyle w:val="Refdecomentrio"/>
              <w:rFonts w:asciiTheme="minorHAnsi" w:eastAsiaTheme="minorEastAsia" w:hAnsiTheme="minorHAnsi" w:cstheme="minorBidi"/>
              <w:b w:val="0"/>
              <w:bCs w:val="0"/>
            </w:rPr>
          </w:rPrChange>
        </w:rPr>
        <w:commentReference w:id="2664"/>
      </w:r>
    </w:p>
    <w:p w14:paraId="3CA0D4D3" w14:textId="019D46BD" w:rsidR="00016742" w:rsidRDefault="00483B75" w:rsidP="00016742">
      <w:pPr>
        <w:pStyle w:val="ThesisBodyText"/>
        <w:rPr>
          <w:ins w:id="2667" w:author="The Law" w:date="2018-06-25T14:21:00Z"/>
          <w:lang w:val="pt-PT"/>
        </w:rPr>
      </w:pPr>
      <w:ins w:id="2668" w:author="The Law" w:date="2018-06-25T14:21:00Z">
        <w:r>
          <w:rPr>
            <w:lang w:val="pt-PT"/>
          </w:rPr>
          <w:t xml:space="preserve">Os parâmetros utilizados para a solução das 280 instâncias de problemas </w:t>
        </w:r>
        <w:r w:rsidRPr="00483B75">
          <w:rPr>
            <w:i/>
            <w:lang w:val="pt-PT"/>
            <w:rPrChange w:id="2669" w:author="The Law" w:date="2018-06-25T14:23:00Z">
              <w:rPr>
                <w:lang w:val="pt-PT"/>
              </w:rPr>
            </w:rPrChange>
          </w:rPr>
          <w:t>random</w:t>
        </w:r>
        <w:r>
          <w:rPr>
            <w:lang w:val="pt-PT"/>
          </w:rPr>
          <w:t xml:space="preserve"> com o CA foram os seguintes:</w:t>
        </w:r>
      </w:ins>
    </w:p>
    <w:p w14:paraId="09AF7796" w14:textId="5C992FAA" w:rsidR="00483B75" w:rsidRDefault="00483B75" w:rsidP="00483B75">
      <w:pPr>
        <w:pStyle w:val="ThesisBodyText"/>
        <w:numPr>
          <w:ilvl w:val="0"/>
          <w:numId w:val="30"/>
        </w:numPr>
        <w:rPr>
          <w:ins w:id="2670" w:author="The Law" w:date="2018-06-25T14:21:00Z"/>
          <w:lang w:val="pt-PT"/>
        </w:rPr>
      </w:pPr>
      <w:ins w:id="2671" w:author="The Law" w:date="2018-06-25T14:21:00Z">
        <w:r>
          <w:rPr>
            <w:lang w:val="pt-PT"/>
          </w:rPr>
          <w:t>População: 500</w:t>
        </w:r>
      </w:ins>
    </w:p>
    <w:p w14:paraId="7BC67D72" w14:textId="294120A4" w:rsidR="00483B75" w:rsidRDefault="00483B75" w:rsidP="00483B75">
      <w:pPr>
        <w:pStyle w:val="ThesisBodyText"/>
        <w:numPr>
          <w:ilvl w:val="0"/>
          <w:numId w:val="30"/>
        </w:numPr>
        <w:rPr>
          <w:ins w:id="2672" w:author="The Law" w:date="2018-06-25T14:22:00Z"/>
          <w:lang w:val="pt-PT"/>
        </w:rPr>
      </w:pPr>
      <w:ins w:id="2673" w:author="The Law" w:date="2018-06-25T14:21:00Z">
        <w:r>
          <w:rPr>
            <w:lang w:val="pt-PT"/>
          </w:rPr>
          <w:t>Gerações</w:t>
        </w:r>
      </w:ins>
      <w:ins w:id="2674" w:author="The Law" w:date="2018-06-25T14:22:00Z">
        <w:r>
          <w:rPr>
            <w:lang w:val="pt-PT"/>
          </w:rPr>
          <w:t>: 500</w:t>
        </w:r>
      </w:ins>
    </w:p>
    <w:p w14:paraId="428E0ACB" w14:textId="6D64B621" w:rsidR="00483B75" w:rsidRDefault="00483B75" w:rsidP="00483B75">
      <w:pPr>
        <w:pStyle w:val="ThesisBodyText"/>
        <w:numPr>
          <w:ilvl w:val="0"/>
          <w:numId w:val="30"/>
        </w:numPr>
        <w:rPr>
          <w:ins w:id="2675" w:author="The Law" w:date="2018-06-25T14:22:00Z"/>
          <w:lang w:val="pt-PT"/>
        </w:rPr>
      </w:pPr>
      <w:ins w:id="2676" w:author="The Law" w:date="2018-06-25T14:22:00Z">
        <w:r>
          <w:rPr>
            <w:lang w:val="pt-PT"/>
          </w:rPr>
          <w:t>Elitismo: 20%</w:t>
        </w:r>
      </w:ins>
    </w:p>
    <w:p w14:paraId="4BABEF5F" w14:textId="7B1059DB" w:rsidR="00483B75" w:rsidRDefault="00483B75" w:rsidP="00483B75">
      <w:pPr>
        <w:pStyle w:val="ThesisBodyText"/>
        <w:numPr>
          <w:ilvl w:val="0"/>
          <w:numId w:val="30"/>
        </w:numPr>
        <w:rPr>
          <w:ins w:id="2677" w:author="The Law" w:date="2018-06-25T14:22:00Z"/>
          <w:lang w:val="pt-PT"/>
        </w:rPr>
      </w:pPr>
      <w:ins w:id="2678" w:author="The Law" w:date="2018-06-25T14:22:00Z">
        <w:r>
          <w:rPr>
            <w:lang w:val="pt-PT"/>
          </w:rPr>
          <w:t>Mutação: 5%</w:t>
        </w:r>
      </w:ins>
    </w:p>
    <w:p w14:paraId="3D5418AD" w14:textId="2A6155ED" w:rsidR="00483B75" w:rsidRDefault="00483B75" w:rsidP="00483B75">
      <w:pPr>
        <w:pStyle w:val="ThesisBodyText"/>
        <w:numPr>
          <w:ilvl w:val="0"/>
          <w:numId w:val="30"/>
        </w:numPr>
        <w:rPr>
          <w:ins w:id="2679" w:author="The Law" w:date="2018-06-25T14:31:00Z"/>
          <w:lang w:val="pt-PT"/>
        </w:rPr>
      </w:pPr>
      <w:ins w:id="2680" w:author="The Law" w:date="2018-06-25T14:22:00Z">
        <w:r w:rsidRPr="002D114E">
          <w:rPr>
            <w:i/>
            <w:lang w:val="pt-PT"/>
            <w:rPrChange w:id="2681" w:author="The Law" w:date="2018-06-25T14:45:00Z">
              <w:rPr>
                <w:lang w:val="pt-PT"/>
              </w:rPr>
            </w:rPrChange>
          </w:rPr>
          <w:t>Seeds</w:t>
        </w:r>
        <w:r>
          <w:rPr>
            <w:lang w:val="pt-PT"/>
          </w:rPr>
          <w:t>: todos os valores pares entre 2 e 100</w:t>
        </w:r>
      </w:ins>
    </w:p>
    <w:p w14:paraId="346489E4" w14:textId="1AC89161" w:rsidR="009B7158" w:rsidRPr="00484455" w:rsidDel="009B7158" w:rsidRDefault="009B7158">
      <w:pPr>
        <w:pStyle w:val="Legenda"/>
        <w:spacing w:line="240" w:lineRule="auto"/>
        <w:jc w:val="center"/>
        <w:rPr>
          <w:del w:id="2682" w:author="The Law" w:date="2018-06-25T14:31:00Z"/>
          <w:moveTo w:id="2683" w:author="The Law" w:date="2018-06-25T14:31:00Z"/>
          <w:lang w:val="pt-PT"/>
        </w:rPr>
        <w:pPrChange w:id="2684" w:author="The Law" w:date="2018-06-25T14:31:00Z">
          <w:pPr>
            <w:pStyle w:val="Legenda"/>
            <w:numPr>
              <w:numId w:val="30"/>
            </w:numPr>
            <w:ind w:left="720" w:hanging="360"/>
            <w:jc w:val="center"/>
          </w:pPr>
        </w:pPrChange>
      </w:pPr>
      <w:bookmarkStart w:id="2685" w:name="_Toc517701587"/>
      <w:moveToRangeStart w:id="2686" w:author="The Law" w:date="2018-06-25T14:31:00Z" w:name="move517700429"/>
      <w:moveTo w:id="2687" w:author="The Law" w:date="2018-06-25T14:31: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688" w:author="The Law" w:date="2018-06-25T14:46:00Z">
        <w:r w:rsidR="002F38F4">
          <w:rPr>
            <w:noProof/>
            <w:lang w:val="pt-PT"/>
          </w:rPr>
          <w:t>7</w:t>
        </w:r>
      </w:ins>
      <w:moveTo w:id="2689" w:author="The Law" w:date="2018-06-25T14:31:00Z">
        <w:r w:rsidRPr="00484455">
          <w:rPr>
            <w:lang w:val="pt-PT"/>
          </w:rPr>
          <w:fldChar w:fldCharType="end"/>
        </w:r>
        <w:r w:rsidRPr="00484455">
          <w:rPr>
            <w:lang w:val="pt-PT"/>
          </w:rPr>
          <w:t xml:space="preserve"> – Resultados dos problemas random com o Custom Algorithm</w:t>
        </w:r>
        <w:bookmarkEnd w:id="2685"/>
      </w:moveTo>
    </w:p>
    <w:moveToRangeEnd w:id="2686"/>
    <w:p w14:paraId="732A2F46" w14:textId="77777777" w:rsidR="009B7158" w:rsidRPr="006862B7" w:rsidRDefault="009B7158">
      <w:pPr>
        <w:pStyle w:val="Legenda"/>
        <w:spacing w:line="240" w:lineRule="auto"/>
        <w:jc w:val="center"/>
        <w:rPr>
          <w:lang w:val="pt-PT"/>
          <w:rPrChange w:id="2690" w:author="The Law" w:date="2018-06-25T14:08:00Z">
            <w:rPr>
              <w:lang w:val="pt-PT"/>
            </w:rPr>
          </w:rPrChange>
        </w:rPr>
        <w:pPrChange w:id="2691" w:author="The Law" w:date="2018-06-25T14:31:00Z">
          <w:pPr>
            <w:pStyle w:val="ThesisHeading3non-numbered"/>
          </w:pPr>
        </w:pPrChange>
      </w:pP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E8B538F"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67AE98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345CE29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6E785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2B0AF97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F10567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10D1FB1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629A250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49F7A1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182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4D66A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0BC8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4B742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42C47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0735E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3A362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0EC6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BF67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B16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A4A7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4CB455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3D469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59530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60FD9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9CF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D17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6FA9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74B0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345A1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007221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358E6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327679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25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4C8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E4EA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F0E1E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0BC4D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18958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3B4CB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097B9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D123F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E321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A8383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60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26B040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529957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FC49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340F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4DE3F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5CA4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141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8D0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731C27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1A36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7DF4C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C82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711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2F0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131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BAEB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8D2C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583BA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408E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39A16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2742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25EE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D438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2768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78498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37FFF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24071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D51ED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6A51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2E2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889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662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6B51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226469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142B8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7B83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789FA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C95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3CB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2B827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4DD25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19C4AC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291AD4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054C05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AC81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90C1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25A2A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CF7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548BC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11B9F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5754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1FE30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97BB6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FA1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5099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B9FC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CA06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04D48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6FD0B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3468F5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B113A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E3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466D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8EED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7EC9D3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1FB32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374B73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6489C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61CE7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4A8B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ED219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2A0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40FDE9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67FA1C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01127A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CE25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DCE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3BCB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9FEE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221F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7B3B3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9F78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7555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044A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0F484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1D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55B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32768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29EFD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704F0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227F9E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14F820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9511B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B54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2F4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A0F82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4016D0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4657B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D1E3F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C756A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90E58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D59C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D19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15EA6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2730F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1D071B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4B22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1C97B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DB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C1E4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759F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C4AE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41770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0E90A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5D6687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416FE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56C5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D60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F5B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87B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57188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2470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5ACAC7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3057B8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5E5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EBA0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7A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D15C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37AD7B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57A1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D7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3626F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E8C26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4830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3844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4D24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326CF5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190A8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452FA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4F50A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42020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628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70EF6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423E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0AA6A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04BB7A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275F60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111713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85824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55B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C9AF1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F410D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5D9ED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318BA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564BC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0F7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4A9E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E49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3DAB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0B63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54F42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34DA7B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3CC1D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745B9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97DD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7C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877C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1AF1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459C38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152628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3E1BE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65D57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EF381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5E3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D7CB6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4837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51773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64CAE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776C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3907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27B5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47D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80" w:type="dxa"/>
            <w:tcBorders>
              <w:top w:val="nil"/>
              <w:left w:val="nil"/>
              <w:bottom w:val="single" w:sz="4" w:space="0" w:color="auto"/>
              <w:right w:val="single" w:sz="4" w:space="0" w:color="auto"/>
            </w:tcBorders>
            <w:shd w:val="clear" w:color="auto" w:fill="auto"/>
            <w:noWrap/>
            <w:vAlign w:val="bottom"/>
            <w:hideMark/>
          </w:tcPr>
          <w:p w14:paraId="1B9126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A7871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6999E3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4FA82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005AF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3C7038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3496B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770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F374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C1C9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765F8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48CF6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56A45C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7A7E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67F37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8681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338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013A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4BEDF7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033A8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76BD35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53AE0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D3F81D"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9F520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BE17F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4E9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4C27B0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29B4EA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1C9CC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45BBC0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86A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4E24A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85796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237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0304F0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6F8304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10527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5FF9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5D35C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8C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7B11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5BB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608F9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00667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76F12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D72CE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8BE6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E5A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64E6D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9C37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BE0C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08A176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5406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02A58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19EC2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04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FA5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CA3FD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3A4BF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10718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6F1A1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653E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7D98D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85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9653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B998D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6CD6F3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0D548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E615C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82FBD49"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5CA182" w14:textId="0FEDA1B5" w:rsidR="007350D9" w:rsidRPr="00484455" w:rsidDel="009B7158" w:rsidRDefault="007350D9" w:rsidP="007350D9">
      <w:pPr>
        <w:pStyle w:val="Legenda"/>
        <w:jc w:val="center"/>
        <w:rPr>
          <w:moveFrom w:id="2692" w:author="The Law" w:date="2018-06-25T14:31:00Z"/>
          <w:lang w:val="pt-PT"/>
        </w:rPr>
      </w:pPr>
      <w:bookmarkStart w:id="2693" w:name="_Toc517386586"/>
      <w:bookmarkStart w:id="2694" w:name="_Toc517440927"/>
      <w:moveFromRangeStart w:id="2695" w:author="The Law" w:date="2018-06-25T14:31:00Z" w:name="move517700429"/>
      <w:moveFrom w:id="2696"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7</w:t>
        </w:r>
        <w:r w:rsidRPr="00484455" w:rsidDel="009B7158">
          <w:rPr>
            <w:lang w:val="pt-PT"/>
          </w:rPr>
          <w:fldChar w:fldCharType="end"/>
        </w:r>
        <w:r w:rsidRPr="00484455" w:rsidDel="009B7158">
          <w:rPr>
            <w:lang w:val="pt-PT"/>
          </w:rPr>
          <w:t xml:space="preserve"> – Resultados dos problemas random com o Custom Algorithm</w:t>
        </w:r>
        <w:bookmarkEnd w:id="2693"/>
        <w:bookmarkEnd w:id="2694"/>
      </w:moveFrom>
    </w:p>
    <w:moveFromRangeEnd w:id="2695"/>
    <w:p w14:paraId="3FACBD50" w14:textId="62A2771F" w:rsidR="007350D9" w:rsidRDefault="007350D9" w:rsidP="007350D9">
      <w:pPr>
        <w:pStyle w:val="ThesisHeading3non-numbered"/>
        <w:rPr>
          <w:ins w:id="2697" w:author="The Law" w:date="2018-06-25T13:29:00Z"/>
          <w:lang w:val="pt-PT"/>
        </w:rPr>
      </w:pPr>
      <w:r w:rsidRPr="00484455">
        <w:rPr>
          <w:lang w:val="pt-PT"/>
        </w:rPr>
        <w:t xml:space="preserve">Custom Algorithm – Problemas </w:t>
      </w:r>
      <w:r w:rsidRPr="00483B75">
        <w:rPr>
          <w:i/>
          <w:lang w:val="pt-PT"/>
          <w:rPrChange w:id="2698" w:author="The Law" w:date="2018-06-25T14:23:00Z">
            <w:rPr>
              <w:lang w:val="pt-PT"/>
            </w:rPr>
          </w:rPrChange>
        </w:rPr>
        <w:t>Weighted</w:t>
      </w:r>
    </w:p>
    <w:p w14:paraId="609BD293" w14:textId="5E886F5F" w:rsidR="00483B75" w:rsidRDefault="00483B75" w:rsidP="00483B75">
      <w:pPr>
        <w:pStyle w:val="ThesisBodyText"/>
        <w:rPr>
          <w:ins w:id="2699" w:author="The Law" w:date="2018-06-25T14:22:00Z"/>
          <w:lang w:val="pt-PT"/>
        </w:rPr>
      </w:pPr>
      <w:ins w:id="2700" w:author="The Law" w:date="2018-06-25T14:22:00Z">
        <w:r>
          <w:rPr>
            <w:lang w:val="pt-PT"/>
          </w:rPr>
          <w:t>Os parâmetros utilizados para a solução das 2</w:t>
        </w:r>
      </w:ins>
      <w:ins w:id="2701" w:author="The Law" w:date="2018-06-25T14:23:00Z">
        <w:r>
          <w:rPr>
            <w:lang w:val="pt-PT"/>
          </w:rPr>
          <w:t>0</w:t>
        </w:r>
      </w:ins>
      <w:ins w:id="2702" w:author="The Law" w:date="2018-06-25T14:22:00Z">
        <w:r>
          <w:rPr>
            <w:lang w:val="pt-PT"/>
          </w:rPr>
          <w:t xml:space="preserve">0 instâncias de problemas </w:t>
        </w:r>
      </w:ins>
      <w:ins w:id="2703" w:author="The Law" w:date="2018-06-25T14:23:00Z">
        <w:r w:rsidRPr="00483B75">
          <w:rPr>
            <w:i/>
            <w:lang w:val="pt-PT"/>
            <w:rPrChange w:id="2704" w:author="The Law" w:date="2018-06-25T14:23:00Z">
              <w:rPr>
                <w:lang w:val="pt-PT"/>
              </w:rPr>
            </w:rPrChange>
          </w:rPr>
          <w:t>weighted</w:t>
        </w:r>
      </w:ins>
      <w:ins w:id="2705" w:author="The Law" w:date="2018-06-25T14:22:00Z">
        <w:r>
          <w:rPr>
            <w:lang w:val="pt-PT"/>
          </w:rPr>
          <w:t xml:space="preserve"> com o CA foram os seguintes:</w:t>
        </w:r>
      </w:ins>
    </w:p>
    <w:p w14:paraId="54EA2D30" w14:textId="77777777" w:rsidR="00483B75" w:rsidRDefault="00483B75" w:rsidP="00483B75">
      <w:pPr>
        <w:pStyle w:val="ThesisBodyText"/>
        <w:numPr>
          <w:ilvl w:val="0"/>
          <w:numId w:val="30"/>
        </w:numPr>
        <w:rPr>
          <w:ins w:id="2706" w:author="The Law" w:date="2018-06-25T14:22:00Z"/>
          <w:lang w:val="pt-PT"/>
        </w:rPr>
      </w:pPr>
      <w:ins w:id="2707" w:author="The Law" w:date="2018-06-25T14:22:00Z">
        <w:r>
          <w:rPr>
            <w:lang w:val="pt-PT"/>
          </w:rPr>
          <w:t>População: 500</w:t>
        </w:r>
      </w:ins>
    </w:p>
    <w:p w14:paraId="36D477D5" w14:textId="77777777" w:rsidR="00483B75" w:rsidRDefault="00483B75" w:rsidP="00483B75">
      <w:pPr>
        <w:pStyle w:val="ThesisBodyText"/>
        <w:numPr>
          <w:ilvl w:val="0"/>
          <w:numId w:val="30"/>
        </w:numPr>
        <w:rPr>
          <w:ins w:id="2708" w:author="The Law" w:date="2018-06-25T14:22:00Z"/>
          <w:lang w:val="pt-PT"/>
        </w:rPr>
      </w:pPr>
      <w:ins w:id="2709" w:author="The Law" w:date="2018-06-25T14:22:00Z">
        <w:r>
          <w:rPr>
            <w:lang w:val="pt-PT"/>
          </w:rPr>
          <w:t>Gerações: 500</w:t>
        </w:r>
      </w:ins>
    </w:p>
    <w:p w14:paraId="100607B7" w14:textId="77777777" w:rsidR="00483B75" w:rsidRDefault="00483B75" w:rsidP="00483B75">
      <w:pPr>
        <w:pStyle w:val="ThesisBodyText"/>
        <w:numPr>
          <w:ilvl w:val="0"/>
          <w:numId w:val="30"/>
        </w:numPr>
        <w:rPr>
          <w:ins w:id="2710" w:author="The Law" w:date="2018-06-25T14:22:00Z"/>
          <w:lang w:val="pt-PT"/>
        </w:rPr>
      </w:pPr>
      <w:ins w:id="2711" w:author="The Law" w:date="2018-06-25T14:22:00Z">
        <w:r>
          <w:rPr>
            <w:lang w:val="pt-PT"/>
          </w:rPr>
          <w:t>Elitismo: 20%</w:t>
        </w:r>
      </w:ins>
    </w:p>
    <w:p w14:paraId="5262A915" w14:textId="77777777" w:rsidR="00483B75" w:rsidRDefault="00483B75" w:rsidP="00483B75">
      <w:pPr>
        <w:pStyle w:val="ThesisBodyText"/>
        <w:numPr>
          <w:ilvl w:val="0"/>
          <w:numId w:val="30"/>
        </w:numPr>
        <w:rPr>
          <w:ins w:id="2712" w:author="The Law" w:date="2018-06-25T14:22:00Z"/>
          <w:lang w:val="pt-PT"/>
        </w:rPr>
      </w:pPr>
      <w:ins w:id="2713" w:author="The Law" w:date="2018-06-25T14:22:00Z">
        <w:r>
          <w:rPr>
            <w:lang w:val="pt-PT"/>
          </w:rPr>
          <w:t>Mutação: 5%</w:t>
        </w:r>
      </w:ins>
    </w:p>
    <w:p w14:paraId="0DC0C199" w14:textId="7C0BC788" w:rsidR="00016742" w:rsidRDefault="00483B75" w:rsidP="00016742">
      <w:pPr>
        <w:pStyle w:val="ThesisBodyText"/>
        <w:numPr>
          <w:ilvl w:val="0"/>
          <w:numId w:val="30"/>
        </w:numPr>
        <w:rPr>
          <w:ins w:id="2714" w:author="The Law" w:date="2018-06-25T14:31:00Z"/>
          <w:lang w:val="pt-PT"/>
        </w:rPr>
      </w:pPr>
      <w:ins w:id="2715" w:author="The Law" w:date="2018-06-25T14:22:00Z">
        <w:r w:rsidRPr="002D114E">
          <w:rPr>
            <w:i/>
            <w:lang w:val="pt-PT"/>
            <w:rPrChange w:id="2716" w:author="The Law" w:date="2018-06-25T14:45:00Z">
              <w:rPr>
                <w:lang w:val="pt-PT"/>
              </w:rPr>
            </w:rPrChange>
          </w:rPr>
          <w:t>Seeds</w:t>
        </w:r>
        <w:r>
          <w:rPr>
            <w:lang w:val="pt-PT"/>
          </w:rPr>
          <w:t>: todos os valores pares entre 2 e 100</w:t>
        </w:r>
      </w:ins>
    </w:p>
    <w:p w14:paraId="7A78B28E" w14:textId="565FF259" w:rsidR="009B7158" w:rsidRPr="00484455" w:rsidDel="009B7158" w:rsidRDefault="009B7158">
      <w:pPr>
        <w:pStyle w:val="Legenda"/>
        <w:spacing w:line="240" w:lineRule="auto"/>
        <w:ind w:left="360"/>
        <w:jc w:val="center"/>
        <w:rPr>
          <w:del w:id="2717" w:author="The Law" w:date="2018-06-25T14:31:00Z"/>
          <w:moveTo w:id="2718" w:author="The Law" w:date="2018-06-25T14:31:00Z"/>
          <w:lang w:val="pt-PT"/>
        </w:rPr>
        <w:pPrChange w:id="2719" w:author="The Law" w:date="2018-06-25T14:32:00Z">
          <w:pPr>
            <w:pStyle w:val="Legenda"/>
            <w:numPr>
              <w:numId w:val="30"/>
            </w:numPr>
            <w:ind w:left="720" w:hanging="360"/>
            <w:jc w:val="center"/>
          </w:pPr>
        </w:pPrChange>
      </w:pPr>
      <w:bookmarkStart w:id="2720" w:name="_Toc517701588"/>
      <w:moveToRangeStart w:id="2721" w:author="The Law" w:date="2018-06-25T14:31:00Z" w:name="move517700445"/>
      <w:moveTo w:id="2722" w:author="The Law" w:date="2018-06-25T14:31: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723" w:author="The Law" w:date="2018-06-25T14:46:00Z">
        <w:r w:rsidR="002F38F4">
          <w:rPr>
            <w:noProof/>
            <w:lang w:val="pt-PT"/>
          </w:rPr>
          <w:t>8</w:t>
        </w:r>
      </w:ins>
      <w:moveTo w:id="2724" w:author="The Law" w:date="2018-06-25T14:31:00Z">
        <w:r w:rsidRPr="00484455">
          <w:rPr>
            <w:lang w:val="pt-PT"/>
          </w:rPr>
          <w:fldChar w:fldCharType="end"/>
        </w:r>
        <w:r w:rsidRPr="00484455">
          <w:rPr>
            <w:lang w:val="pt-PT"/>
          </w:rPr>
          <w:t xml:space="preserve"> – Resultados dos problemas weighted com o Custom Algorithm</w:t>
        </w:r>
        <w:bookmarkEnd w:id="2720"/>
      </w:moveTo>
    </w:p>
    <w:moveToRangeEnd w:id="2721"/>
    <w:p w14:paraId="6AF2AA35" w14:textId="77777777" w:rsidR="009B7158" w:rsidRPr="009B7158" w:rsidRDefault="009B7158">
      <w:pPr>
        <w:pStyle w:val="Legenda"/>
        <w:spacing w:line="240" w:lineRule="auto"/>
        <w:ind w:left="360"/>
        <w:jc w:val="center"/>
        <w:rPr>
          <w:lang w:val="pt-PT"/>
          <w:rPrChange w:id="2725" w:author="The Law" w:date="2018-06-25T14:31:00Z">
            <w:rPr>
              <w:lang w:val="pt-PT"/>
            </w:rPr>
          </w:rPrChange>
        </w:rPr>
        <w:pPrChange w:id="2726" w:author="The Law" w:date="2018-06-25T14:32:00Z">
          <w:pPr>
            <w:pStyle w:val="ThesisHeading3non-numbered"/>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0BFBF344" w14:textId="77777777" w:rsidTr="00A37B06">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E76BA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291A758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71AD5C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5B879C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7C8685C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4FC830D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4E07600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3E34E8F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BB04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3D96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A54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654AA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7B0522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0F10A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0C7D4E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CA433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ED9D3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58BF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C4AA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7D008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42EEF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658EBD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300DFD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D23A09"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181A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5C8E0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64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46C50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10417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3A4E20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6243EC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4FF7C8"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60951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E8FF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53AF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12821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23C154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4AD568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780BA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384DAE"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3E1A9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31FE3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95F8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7FC6E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D48D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E08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D068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72CCA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108EB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E4B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7899F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75BF0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BA82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3C25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04E42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ECA6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221B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180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C4CC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08495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01778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61F771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6CBBF4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989BAA"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3C8BD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070EF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0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01D655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1697B3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54DD6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4D3B64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4D6ED2"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98C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F84D5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601C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DC5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4D81C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0602A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2E33C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AE083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9A129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6C70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633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778FC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62357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8C9E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F91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79CAAF"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67DB1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F1B9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FF9D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3F43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0E53E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42C5F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3EB44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5224AB"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F6163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447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B089E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64BB37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7D4535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6314EB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348D9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31D045"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85579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214C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E2A3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4BA419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71614D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3CF87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233D9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12CD66"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E0FA8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69BF40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90B7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773B1E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31FBE1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712B8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4378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24354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65E8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30BB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F88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1421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40C365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30CA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75461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DB0F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71C1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BA6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C9BC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6F513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1AC4E9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0F3B1F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A30D6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80E37"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6AF7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14:paraId="5AB542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6CA72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4FA05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54773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7C240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0D343C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7A8C"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8162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63E05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0F7B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29897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1A66E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79F9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6BA64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8454A4"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FA4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948B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4E2E7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5FE17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682490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5DC1E9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73388C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D80D63" w14:textId="77777777" w:rsidTr="00A37B06">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EAFF5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F79D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8A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0952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2D39C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BD35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5DE43B4"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D863CE6" w14:textId="7711AC4C" w:rsidR="007350D9" w:rsidRPr="00484455" w:rsidDel="009B7158" w:rsidRDefault="007350D9" w:rsidP="007350D9">
      <w:pPr>
        <w:pStyle w:val="Legenda"/>
        <w:jc w:val="center"/>
        <w:rPr>
          <w:moveFrom w:id="2727" w:author="The Law" w:date="2018-06-25T14:31:00Z"/>
          <w:lang w:val="pt-PT"/>
        </w:rPr>
      </w:pPr>
      <w:bookmarkStart w:id="2728" w:name="_Toc517386587"/>
      <w:bookmarkStart w:id="2729" w:name="_Toc517440928"/>
      <w:moveFromRangeStart w:id="2730" w:author="The Law" w:date="2018-06-25T14:31:00Z" w:name="move517700445"/>
      <w:moveFrom w:id="2731" w:author="The Law" w:date="2018-06-25T14:31:00Z">
        <w:r w:rsidRPr="00484455" w:rsidDel="009B7158">
          <w:rPr>
            <w:lang w:val="pt-PT"/>
          </w:rPr>
          <w:t xml:space="preserve">Tabela </w:t>
        </w:r>
        <w:r w:rsidRPr="00484455" w:rsidDel="009B7158">
          <w:rPr>
            <w:lang w:val="pt-PT"/>
          </w:rPr>
          <w:fldChar w:fldCharType="begin"/>
        </w:r>
        <w:r w:rsidRPr="00484455" w:rsidDel="009B7158">
          <w:rPr>
            <w:lang w:val="pt-PT"/>
          </w:rPr>
          <w:instrText xml:space="preserve"> SEQ Tabela \* ARABIC </w:instrText>
        </w:r>
        <w:r w:rsidRPr="00484455" w:rsidDel="009B7158">
          <w:rPr>
            <w:lang w:val="pt-PT"/>
          </w:rPr>
          <w:fldChar w:fldCharType="separate"/>
        </w:r>
        <w:r w:rsidR="006862B7" w:rsidDel="009B7158">
          <w:rPr>
            <w:noProof/>
            <w:lang w:val="pt-PT"/>
          </w:rPr>
          <w:t>8</w:t>
        </w:r>
        <w:r w:rsidRPr="00484455" w:rsidDel="009B7158">
          <w:rPr>
            <w:lang w:val="pt-PT"/>
          </w:rPr>
          <w:fldChar w:fldCharType="end"/>
        </w:r>
        <w:r w:rsidRPr="00484455" w:rsidDel="009B7158">
          <w:rPr>
            <w:lang w:val="pt-PT"/>
          </w:rPr>
          <w:t xml:space="preserve"> – Resultados dos problemas weighted com o Custom Algorithm</w:t>
        </w:r>
        <w:bookmarkEnd w:id="2728"/>
        <w:bookmarkEnd w:id="2729"/>
      </w:moveFrom>
    </w:p>
    <w:moveFromRangeEnd w:id="2730"/>
    <w:p w14:paraId="41DB044B" w14:textId="077739A2" w:rsidR="007350D9" w:rsidRDefault="007350D9" w:rsidP="007350D9">
      <w:pPr>
        <w:pStyle w:val="ThesisHeading3non-numbered"/>
        <w:rPr>
          <w:ins w:id="2732" w:author="The Law" w:date="2018-06-25T13:29:00Z"/>
          <w:lang w:val="pt-PT"/>
        </w:rPr>
      </w:pPr>
      <w:r>
        <w:rPr>
          <w:lang w:val="pt-PT"/>
        </w:rPr>
        <w:t>Algoritmo Genético</w:t>
      </w:r>
      <w:r w:rsidRPr="00484455">
        <w:rPr>
          <w:lang w:val="pt-PT"/>
        </w:rPr>
        <w:t xml:space="preserve"> – Problemas </w:t>
      </w:r>
      <w:r w:rsidRPr="009B7158">
        <w:rPr>
          <w:i/>
          <w:lang w:val="pt-PT"/>
          <w:rPrChange w:id="2733" w:author="The Law" w:date="2018-06-25T14:32:00Z">
            <w:rPr>
              <w:lang w:val="pt-PT"/>
            </w:rPr>
          </w:rPrChange>
        </w:rPr>
        <w:t>Random</w:t>
      </w:r>
    </w:p>
    <w:p w14:paraId="3936197C" w14:textId="6D19EFF3" w:rsidR="009B7158" w:rsidRDefault="009B7158" w:rsidP="00D5641C">
      <w:pPr>
        <w:pStyle w:val="ThesisBodyText"/>
        <w:rPr>
          <w:ins w:id="2734" w:author="The Law" w:date="2018-06-25T14:33:00Z"/>
          <w:lang w:val="pt-PT"/>
        </w:rPr>
      </w:pPr>
      <w:ins w:id="2735" w:author="The Law" w:date="2018-06-25T14:33:00Z">
        <w:r>
          <w:rPr>
            <w:lang w:val="pt-PT"/>
          </w:rPr>
          <w:t xml:space="preserve">Os parâmetros utilizados para a solução das 280 instâncias de problemas </w:t>
        </w:r>
        <w:r w:rsidRPr="00E925AC">
          <w:rPr>
            <w:i/>
            <w:lang w:val="pt-PT"/>
          </w:rPr>
          <w:t>random</w:t>
        </w:r>
        <w:r>
          <w:rPr>
            <w:lang w:val="pt-PT"/>
          </w:rPr>
          <w:t xml:space="preserve"> com o AG foram os seguintes:</w:t>
        </w:r>
      </w:ins>
    </w:p>
    <w:p w14:paraId="6B7C7892" w14:textId="77777777" w:rsidR="009B7158" w:rsidRDefault="009B7158" w:rsidP="00D5641C">
      <w:pPr>
        <w:pStyle w:val="ThesisBodyText"/>
        <w:numPr>
          <w:ilvl w:val="0"/>
          <w:numId w:val="30"/>
        </w:numPr>
        <w:rPr>
          <w:ins w:id="2736" w:author="The Law" w:date="2018-06-25T14:33:00Z"/>
          <w:lang w:val="pt-PT"/>
        </w:rPr>
      </w:pPr>
      <w:ins w:id="2737" w:author="The Law" w:date="2018-06-25T14:33:00Z">
        <w:r>
          <w:rPr>
            <w:lang w:val="pt-PT"/>
          </w:rPr>
          <w:t>População: 500</w:t>
        </w:r>
      </w:ins>
    </w:p>
    <w:p w14:paraId="212A60AB" w14:textId="77777777" w:rsidR="009B7158" w:rsidRDefault="009B7158" w:rsidP="00D5641C">
      <w:pPr>
        <w:pStyle w:val="ThesisBodyText"/>
        <w:numPr>
          <w:ilvl w:val="0"/>
          <w:numId w:val="30"/>
        </w:numPr>
        <w:rPr>
          <w:ins w:id="2738" w:author="The Law" w:date="2018-06-25T14:33:00Z"/>
          <w:lang w:val="pt-PT"/>
        </w:rPr>
      </w:pPr>
      <w:ins w:id="2739" w:author="The Law" w:date="2018-06-25T14:33:00Z">
        <w:r>
          <w:rPr>
            <w:lang w:val="pt-PT"/>
          </w:rPr>
          <w:t>Gerações: 500</w:t>
        </w:r>
      </w:ins>
    </w:p>
    <w:p w14:paraId="71CB3BB0" w14:textId="6D71198A" w:rsidR="009B7158" w:rsidRDefault="009B7158" w:rsidP="00D5641C">
      <w:pPr>
        <w:pStyle w:val="ThesisBodyText"/>
        <w:numPr>
          <w:ilvl w:val="0"/>
          <w:numId w:val="30"/>
        </w:numPr>
        <w:rPr>
          <w:ins w:id="2740" w:author="The Law" w:date="2018-06-25T14:33:00Z"/>
          <w:lang w:val="pt-PT"/>
        </w:rPr>
      </w:pPr>
      <w:ins w:id="2741" w:author="The Law" w:date="2018-06-25T14:33:00Z">
        <w:r>
          <w:rPr>
            <w:lang w:val="pt-PT"/>
          </w:rPr>
          <w:t xml:space="preserve">Elitismo: </w:t>
        </w:r>
      </w:ins>
      <w:ins w:id="2742" w:author="The Law" w:date="2018-06-25T14:34:00Z">
        <w:r>
          <w:rPr>
            <w:lang w:val="pt-PT"/>
          </w:rPr>
          <w:t>1</w:t>
        </w:r>
      </w:ins>
      <w:ins w:id="2743" w:author="The Law" w:date="2018-06-25T14:33:00Z">
        <w:r>
          <w:rPr>
            <w:lang w:val="pt-PT"/>
          </w:rPr>
          <w:t>0%</w:t>
        </w:r>
      </w:ins>
    </w:p>
    <w:p w14:paraId="1CBDB84A" w14:textId="0234A5D6" w:rsidR="009B7158" w:rsidRDefault="009B7158" w:rsidP="00D5641C">
      <w:pPr>
        <w:pStyle w:val="ThesisBodyText"/>
        <w:numPr>
          <w:ilvl w:val="0"/>
          <w:numId w:val="30"/>
        </w:numPr>
        <w:rPr>
          <w:ins w:id="2744" w:author="The Law" w:date="2018-06-25T14:34:00Z"/>
          <w:lang w:val="pt-PT"/>
        </w:rPr>
      </w:pPr>
      <w:ins w:id="2745" w:author="The Law" w:date="2018-06-25T14:33:00Z">
        <w:r>
          <w:rPr>
            <w:lang w:val="pt-PT"/>
          </w:rPr>
          <w:t xml:space="preserve">Mutação: </w:t>
        </w:r>
      </w:ins>
      <w:ins w:id="2746" w:author="The Law" w:date="2018-06-25T14:34:00Z">
        <w:r>
          <w:rPr>
            <w:lang w:val="pt-PT"/>
          </w:rPr>
          <w:t>30</w:t>
        </w:r>
      </w:ins>
      <w:ins w:id="2747" w:author="The Law" w:date="2018-06-25T14:33:00Z">
        <w:r>
          <w:rPr>
            <w:lang w:val="pt-PT"/>
          </w:rPr>
          <w:t>%</w:t>
        </w:r>
      </w:ins>
    </w:p>
    <w:p w14:paraId="38CAA31D" w14:textId="65425A03" w:rsidR="009B7158" w:rsidRDefault="009B7158" w:rsidP="00D5641C">
      <w:pPr>
        <w:pStyle w:val="ThesisBodyText"/>
        <w:numPr>
          <w:ilvl w:val="0"/>
          <w:numId w:val="30"/>
        </w:numPr>
        <w:rPr>
          <w:ins w:id="2748" w:author="The Law" w:date="2018-06-25T14:34:00Z"/>
          <w:lang w:val="pt-PT"/>
        </w:rPr>
      </w:pPr>
      <w:ins w:id="2749" w:author="The Law" w:date="2018-06-25T14:34:00Z">
        <w:r>
          <w:rPr>
            <w:lang w:val="pt-PT"/>
          </w:rPr>
          <w:t>Recombinação: 60%</w:t>
        </w:r>
      </w:ins>
    </w:p>
    <w:p w14:paraId="3D841BED" w14:textId="5E23A3FD" w:rsidR="009B7158" w:rsidRDefault="009B7158" w:rsidP="00D5641C">
      <w:pPr>
        <w:pStyle w:val="ThesisBodyText"/>
        <w:numPr>
          <w:ilvl w:val="0"/>
          <w:numId w:val="30"/>
        </w:numPr>
        <w:rPr>
          <w:ins w:id="2750" w:author="The Law" w:date="2018-06-25T14:33:00Z"/>
          <w:lang w:val="pt-PT"/>
        </w:rPr>
      </w:pPr>
      <w:ins w:id="2751" w:author="The Law" w:date="2018-06-25T14:34:00Z">
        <w:r>
          <w:rPr>
            <w:lang w:val="pt-PT"/>
          </w:rPr>
          <w:t>Torneio: 10</w:t>
        </w:r>
      </w:ins>
    </w:p>
    <w:p w14:paraId="3553B158" w14:textId="76D019EE" w:rsidR="009B7158" w:rsidRDefault="009B7158" w:rsidP="009B7158">
      <w:pPr>
        <w:pStyle w:val="ThesisBodyText"/>
        <w:numPr>
          <w:ilvl w:val="0"/>
          <w:numId w:val="30"/>
        </w:numPr>
        <w:rPr>
          <w:ins w:id="2752" w:author="The Law" w:date="2018-06-25T14:35:00Z"/>
          <w:lang w:val="pt-PT"/>
        </w:rPr>
      </w:pPr>
      <w:ins w:id="2753" w:author="The Law" w:date="2018-06-25T14:33:00Z">
        <w:r w:rsidRPr="002D114E">
          <w:rPr>
            <w:i/>
            <w:lang w:val="pt-PT"/>
            <w:rPrChange w:id="2754" w:author="The Law" w:date="2018-06-25T14:44:00Z">
              <w:rPr>
                <w:lang w:val="pt-PT"/>
              </w:rPr>
            </w:rPrChange>
          </w:rPr>
          <w:t>Seeds</w:t>
        </w:r>
        <w:r>
          <w:rPr>
            <w:lang w:val="pt-PT"/>
          </w:rPr>
          <w:t>: todos os valores pares entre 2 e 100</w:t>
        </w:r>
      </w:ins>
    </w:p>
    <w:p w14:paraId="4841CA92" w14:textId="00A30E51" w:rsidR="00F607F5" w:rsidRPr="00484455" w:rsidDel="00F607F5" w:rsidRDefault="00F607F5">
      <w:pPr>
        <w:pStyle w:val="Legenda"/>
        <w:spacing w:line="240" w:lineRule="auto"/>
        <w:ind w:left="720"/>
        <w:jc w:val="center"/>
        <w:rPr>
          <w:del w:id="2755" w:author="The Law" w:date="2018-06-25T14:35:00Z"/>
          <w:moveTo w:id="2756" w:author="The Law" w:date="2018-06-25T14:35:00Z"/>
          <w:lang w:val="pt-PT"/>
        </w:rPr>
        <w:pPrChange w:id="2757" w:author="The Law" w:date="2018-06-25T14:35:00Z">
          <w:pPr>
            <w:pStyle w:val="Legenda"/>
            <w:numPr>
              <w:numId w:val="30"/>
            </w:numPr>
            <w:ind w:left="720" w:hanging="360"/>
            <w:jc w:val="center"/>
          </w:pPr>
        </w:pPrChange>
      </w:pPr>
      <w:bookmarkStart w:id="2758" w:name="_Toc517701589"/>
      <w:moveToRangeStart w:id="2759" w:author="The Law" w:date="2018-06-25T14:35:00Z" w:name="move517700640"/>
      <w:moveTo w:id="2760" w:author="The Law" w:date="2018-06-25T14:35: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761" w:author="The Law" w:date="2018-06-25T14:46:00Z">
        <w:r w:rsidR="002F38F4">
          <w:rPr>
            <w:noProof/>
            <w:lang w:val="pt-PT"/>
          </w:rPr>
          <w:t>9</w:t>
        </w:r>
      </w:ins>
      <w:moveTo w:id="2762" w:author="The Law" w:date="2018-06-25T14:35:00Z">
        <w:r w:rsidRPr="00484455">
          <w:rPr>
            <w:lang w:val="pt-PT"/>
          </w:rPr>
          <w:fldChar w:fldCharType="end"/>
        </w:r>
        <w:r w:rsidRPr="00484455">
          <w:rPr>
            <w:lang w:val="pt-PT"/>
          </w:rPr>
          <w:t xml:space="preserve"> – Resultados dos problemas random com o Algoritmo Genético</w:t>
        </w:r>
        <w:bookmarkEnd w:id="2758"/>
      </w:moveTo>
    </w:p>
    <w:moveToRangeEnd w:id="2759"/>
    <w:p w14:paraId="287FC1FD" w14:textId="77777777" w:rsidR="00F607F5" w:rsidRPr="00F607F5" w:rsidRDefault="00F607F5">
      <w:pPr>
        <w:pStyle w:val="Legenda"/>
        <w:spacing w:line="240" w:lineRule="auto"/>
        <w:ind w:left="720"/>
        <w:jc w:val="center"/>
        <w:rPr>
          <w:ins w:id="2763" w:author="The Law" w:date="2018-06-25T14:33:00Z"/>
          <w:lang w:val="pt-PT"/>
          <w:rPrChange w:id="2764" w:author="The Law" w:date="2018-06-25T14:35:00Z">
            <w:rPr>
              <w:ins w:id="2765" w:author="The Law" w:date="2018-06-25T14:33:00Z"/>
              <w:lang w:val="pt-PT"/>
            </w:rPr>
          </w:rPrChange>
        </w:rPr>
        <w:pPrChange w:id="2766" w:author="The Law" w:date="2018-06-25T14:35:00Z">
          <w:pPr>
            <w:pStyle w:val="ThesisBodyText"/>
            <w:numPr>
              <w:numId w:val="30"/>
            </w:numPr>
            <w:ind w:left="720" w:hanging="360"/>
          </w:pPr>
        </w:pPrChange>
      </w:pP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4B31C2AC" w14:textId="77777777" w:rsidTr="00A37B06">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A4088B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68C8A0C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3CDC2A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37B11C8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20A0C9D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36C835D"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4F8787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EAC81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0613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72FBF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C71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1A0A05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0D7D2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159A4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5ACBF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34A8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B035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FD2D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DC24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7137A6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7EFB6A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0E3CD5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E97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87D72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6EE2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E7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7CC8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311730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1A6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4F2DB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27DB5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2AC344"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670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A351C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2959C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209AF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42C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6551CC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0E153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10A2F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91F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15AC2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E77E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68EB2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163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77761D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09437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0638C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481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A7BD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5168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3A2181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279EC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A801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E051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083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BD8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3B5B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E65D4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53A39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46FA6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0FFA9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1BC26D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640B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D013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48CAB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3A1D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4375ED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E2D6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F9D08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6511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DF2E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09D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FCE5F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41F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7BE1E5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24399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132C8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45049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8C6240"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2FD5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52E1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A68A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712B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25A438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281EA8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B1FE4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5553B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21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1E09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96A2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00D7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55F80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27E69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5E1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AFA1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794C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F870C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AF5D1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5379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7CECA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1F1F87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17A32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009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A89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63AD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AAB00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6D391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43451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CD62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4F5CEB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74EDC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9D31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806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232D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7E939A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7FAD2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30F7EC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32330C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7DD69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FD328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2B990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DB2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08B31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5A22D5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601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526D4F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FE4BE2"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9E8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18545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0C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6A244A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0D3E7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FD9E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499DE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B0EA1A"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B1F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9CE48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AEE8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0622DE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02BB87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3F02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5F4AFB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D3F13F"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1C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5586EF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4AA6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092B5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5DFB97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E49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82C8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A36BF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DAB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29C19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99A3C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6D102A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20416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73E7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02F21F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A86ED6"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711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BC51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88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1AC3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68FD3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5643A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7B6C0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5F62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B10F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EB59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6DD58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74947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7DF1F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46BE0D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041FC1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E41E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4A6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8212D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D30F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4B097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44BD0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230E1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6E901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EE0F57"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921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C06E4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657A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731C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3047D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4F4E0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0078F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6F7F1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CF4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F82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7B1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247BEC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41364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59EF29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47128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D3FF75"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6BB8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48B2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087A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254D3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1F3C4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6755B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5DC01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A455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8FBF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63AE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B3B2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07CD81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71E395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42DE59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6710FD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ADDEF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73D9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6EB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9B98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4DF11D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361744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5999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0F2F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475B1"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4FF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96EA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4EEA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02483F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28C5A5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416BC2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5E182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6291F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33D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8149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D36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097E2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4892E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47CE5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51D181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00598E"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986E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A4D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DCF41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53089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0AC45D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2A3B80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47BF8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3ACB08"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D78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0E77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EFF57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64D2C5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04EE1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3DBEC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5A266D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78F64C"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D8BB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4590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BC12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0AFC1B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04BD2C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685C82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3FFC77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92D4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8D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298A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7A33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3C8099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2C95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0AC6D9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9828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15D7A9"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82B4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FC0A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E1F01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468AF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C701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52C58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F1B5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93FA3"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FF4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20A3C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CF3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30875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53EB16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7CBEEA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43364F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E17E3B" w14:textId="77777777" w:rsidTr="00A37B06">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2AF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37317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1689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6437F8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52347C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2A25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86369DF"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DB47EB2" w14:textId="3838D1A9" w:rsidR="007350D9" w:rsidRPr="00484455" w:rsidDel="00F607F5" w:rsidRDefault="007350D9" w:rsidP="007350D9">
      <w:pPr>
        <w:pStyle w:val="Legenda"/>
        <w:jc w:val="center"/>
        <w:rPr>
          <w:moveFrom w:id="2767" w:author="The Law" w:date="2018-06-25T14:35:00Z"/>
          <w:lang w:val="pt-PT"/>
        </w:rPr>
      </w:pPr>
      <w:bookmarkStart w:id="2768" w:name="_Toc517386588"/>
      <w:bookmarkStart w:id="2769" w:name="_Toc517440929"/>
      <w:moveFromRangeStart w:id="2770" w:author="The Law" w:date="2018-06-25T14:35:00Z" w:name="move517700640"/>
      <w:moveFrom w:id="2771" w:author="The Law" w:date="2018-06-25T14:35: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9</w:t>
        </w:r>
        <w:r w:rsidRPr="00484455" w:rsidDel="00F607F5">
          <w:rPr>
            <w:lang w:val="pt-PT"/>
          </w:rPr>
          <w:fldChar w:fldCharType="end"/>
        </w:r>
        <w:r w:rsidRPr="00484455" w:rsidDel="00F607F5">
          <w:rPr>
            <w:lang w:val="pt-PT"/>
          </w:rPr>
          <w:t xml:space="preserve"> – Resultados dos problemas random com o Algoritmo Genético</w:t>
        </w:r>
        <w:bookmarkEnd w:id="2768"/>
        <w:bookmarkEnd w:id="2769"/>
      </w:moveFrom>
    </w:p>
    <w:moveFromRangeEnd w:id="2770"/>
    <w:p w14:paraId="606D1D4C" w14:textId="22D58065" w:rsidR="007350D9" w:rsidRDefault="007350D9" w:rsidP="007350D9">
      <w:pPr>
        <w:pStyle w:val="ThesisHeading3non-numbered"/>
        <w:rPr>
          <w:ins w:id="2772" w:author="The Law" w:date="2018-06-25T13:29:00Z"/>
          <w:lang w:val="pt-PT"/>
        </w:rPr>
      </w:pPr>
      <w:r>
        <w:rPr>
          <w:lang w:val="pt-PT"/>
        </w:rPr>
        <w:t>Algoritmo Genético</w:t>
      </w:r>
      <w:r w:rsidRPr="00484455">
        <w:rPr>
          <w:lang w:val="pt-PT"/>
        </w:rPr>
        <w:t xml:space="preserve"> – Problemas </w:t>
      </w:r>
      <w:r w:rsidRPr="009B7158">
        <w:rPr>
          <w:i/>
          <w:lang w:val="pt-PT"/>
          <w:rPrChange w:id="2773" w:author="The Law" w:date="2018-06-25T14:32:00Z">
            <w:rPr>
              <w:lang w:val="pt-PT"/>
            </w:rPr>
          </w:rPrChange>
        </w:rPr>
        <w:t>Weighted</w:t>
      </w:r>
    </w:p>
    <w:p w14:paraId="6A527810" w14:textId="44C21F0D" w:rsidR="00F607F5" w:rsidRDefault="00F607F5" w:rsidP="00D5641C">
      <w:pPr>
        <w:pStyle w:val="ThesisBodyText"/>
        <w:rPr>
          <w:ins w:id="2774" w:author="The Law" w:date="2018-06-25T14:34:00Z"/>
          <w:lang w:val="pt-PT"/>
        </w:rPr>
      </w:pPr>
      <w:ins w:id="2775" w:author="The Law" w:date="2018-06-25T14:34:00Z">
        <w:r>
          <w:rPr>
            <w:lang w:val="pt-PT"/>
          </w:rPr>
          <w:t xml:space="preserve">Os parâmetros utilizados para a solução das 200 instâncias de problemas </w:t>
        </w:r>
        <w:r>
          <w:rPr>
            <w:i/>
            <w:lang w:val="pt-PT"/>
          </w:rPr>
          <w:t>weighted</w:t>
        </w:r>
        <w:r>
          <w:rPr>
            <w:lang w:val="pt-PT"/>
          </w:rPr>
          <w:t xml:space="preserve"> com o AG foram os seguintes:</w:t>
        </w:r>
      </w:ins>
    </w:p>
    <w:p w14:paraId="78D4E19D" w14:textId="77777777" w:rsidR="00F607F5" w:rsidRDefault="00F607F5" w:rsidP="00D5641C">
      <w:pPr>
        <w:pStyle w:val="ThesisBodyText"/>
        <w:numPr>
          <w:ilvl w:val="0"/>
          <w:numId w:val="30"/>
        </w:numPr>
        <w:rPr>
          <w:ins w:id="2776" w:author="The Law" w:date="2018-06-25T14:34:00Z"/>
          <w:lang w:val="pt-PT"/>
        </w:rPr>
      </w:pPr>
      <w:ins w:id="2777" w:author="The Law" w:date="2018-06-25T14:34:00Z">
        <w:r>
          <w:rPr>
            <w:lang w:val="pt-PT"/>
          </w:rPr>
          <w:t>População: 500</w:t>
        </w:r>
      </w:ins>
    </w:p>
    <w:p w14:paraId="19E04224" w14:textId="77777777" w:rsidR="00F607F5" w:rsidRDefault="00F607F5" w:rsidP="00D5641C">
      <w:pPr>
        <w:pStyle w:val="ThesisBodyText"/>
        <w:numPr>
          <w:ilvl w:val="0"/>
          <w:numId w:val="30"/>
        </w:numPr>
        <w:rPr>
          <w:ins w:id="2778" w:author="The Law" w:date="2018-06-25T14:34:00Z"/>
          <w:lang w:val="pt-PT"/>
        </w:rPr>
      </w:pPr>
      <w:ins w:id="2779" w:author="The Law" w:date="2018-06-25T14:34:00Z">
        <w:r>
          <w:rPr>
            <w:lang w:val="pt-PT"/>
          </w:rPr>
          <w:t>Gerações: 500</w:t>
        </w:r>
      </w:ins>
    </w:p>
    <w:p w14:paraId="4B562D87" w14:textId="77777777" w:rsidR="00F607F5" w:rsidRDefault="00F607F5" w:rsidP="00D5641C">
      <w:pPr>
        <w:pStyle w:val="ThesisBodyText"/>
        <w:numPr>
          <w:ilvl w:val="0"/>
          <w:numId w:val="30"/>
        </w:numPr>
        <w:rPr>
          <w:ins w:id="2780" w:author="The Law" w:date="2018-06-25T14:34:00Z"/>
          <w:lang w:val="pt-PT"/>
        </w:rPr>
      </w:pPr>
      <w:ins w:id="2781" w:author="The Law" w:date="2018-06-25T14:34:00Z">
        <w:r>
          <w:rPr>
            <w:lang w:val="pt-PT"/>
          </w:rPr>
          <w:t>Elitismo: 10%</w:t>
        </w:r>
      </w:ins>
    </w:p>
    <w:p w14:paraId="441D74B3" w14:textId="77777777" w:rsidR="00F607F5" w:rsidRDefault="00F607F5" w:rsidP="00D5641C">
      <w:pPr>
        <w:pStyle w:val="ThesisBodyText"/>
        <w:numPr>
          <w:ilvl w:val="0"/>
          <w:numId w:val="30"/>
        </w:numPr>
        <w:rPr>
          <w:ins w:id="2782" w:author="The Law" w:date="2018-06-25T14:34:00Z"/>
          <w:lang w:val="pt-PT"/>
        </w:rPr>
      </w:pPr>
      <w:ins w:id="2783" w:author="The Law" w:date="2018-06-25T14:34:00Z">
        <w:r>
          <w:rPr>
            <w:lang w:val="pt-PT"/>
          </w:rPr>
          <w:t>Mutação: 30%</w:t>
        </w:r>
      </w:ins>
    </w:p>
    <w:p w14:paraId="3912DD01" w14:textId="77777777" w:rsidR="00F607F5" w:rsidRDefault="00F607F5" w:rsidP="00D5641C">
      <w:pPr>
        <w:pStyle w:val="ThesisBodyText"/>
        <w:numPr>
          <w:ilvl w:val="0"/>
          <w:numId w:val="30"/>
        </w:numPr>
        <w:rPr>
          <w:ins w:id="2784" w:author="The Law" w:date="2018-06-25T14:34:00Z"/>
          <w:lang w:val="pt-PT"/>
        </w:rPr>
      </w:pPr>
      <w:ins w:id="2785" w:author="The Law" w:date="2018-06-25T14:34:00Z">
        <w:r>
          <w:rPr>
            <w:lang w:val="pt-PT"/>
          </w:rPr>
          <w:t>Recombinação: 60%</w:t>
        </w:r>
      </w:ins>
    </w:p>
    <w:p w14:paraId="23B5515F" w14:textId="77777777" w:rsidR="00F607F5" w:rsidRDefault="00F607F5" w:rsidP="00D5641C">
      <w:pPr>
        <w:pStyle w:val="ThesisBodyText"/>
        <w:numPr>
          <w:ilvl w:val="0"/>
          <w:numId w:val="30"/>
        </w:numPr>
        <w:rPr>
          <w:ins w:id="2786" w:author="The Law" w:date="2018-06-25T14:34:00Z"/>
          <w:lang w:val="pt-PT"/>
        </w:rPr>
      </w:pPr>
      <w:ins w:id="2787" w:author="The Law" w:date="2018-06-25T14:34:00Z">
        <w:r>
          <w:rPr>
            <w:lang w:val="pt-PT"/>
          </w:rPr>
          <w:t>Torneio: 10</w:t>
        </w:r>
      </w:ins>
    </w:p>
    <w:p w14:paraId="7DFF7376" w14:textId="600AFA11" w:rsidR="00F607F5" w:rsidRDefault="00F607F5" w:rsidP="00F607F5">
      <w:pPr>
        <w:pStyle w:val="ThesisBodyText"/>
        <w:numPr>
          <w:ilvl w:val="0"/>
          <w:numId w:val="30"/>
        </w:numPr>
        <w:rPr>
          <w:ins w:id="2788" w:author="The Law" w:date="2018-06-25T14:34:00Z"/>
          <w:lang w:val="pt-PT"/>
        </w:rPr>
      </w:pPr>
      <w:ins w:id="2789" w:author="The Law" w:date="2018-06-25T14:34:00Z">
        <w:r w:rsidRPr="002D114E">
          <w:rPr>
            <w:i/>
            <w:lang w:val="pt-PT"/>
            <w:rPrChange w:id="2790" w:author="The Law" w:date="2018-06-25T14:44:00Z">
              <w:rPr>
                <w:lang w:val="pt-PT"/>
              </w:rPr>
            </w:rPrChange>
          </w:rPr>
          <w:t>Seeds</w:t>
        </w:r>
        <w:r>
          <w:rPr>
            <w:lang w:val="pt-PT"/>
          </w:rPr>
          <w:t>: todos os valores pares entre 2 e 100</w:t>
        </w:r>
      </w:ins>
    </w:p>
    <w:p w14:paraId="55F54A59" w14:textId="77777777" w:rsidR="002C34B6" w:rsidRDefault="002C34B6" w:rsidP="00F607F5">
      <w:pPr>
        <w:pStyle w:val="Legenda"/>
        <w:spacing w:line="240" w:lineRule="auto"/>
        <w:ind w:left="720"/>
        <w:jc w:val="center"/>
        <w:rPr>
          <w:ins w:id="2791" w:author="The Law" w:date="2018-06-25T14:41:00Z"/>
          <w:lang w:val="pt-PT"/>
        </w:rPr>
      </w:pPr>
    </w:p>
    <w:p w14:paraId="221551FA" w14:textId="77777777" w:rsidR="002C34B6" w:rsidRDefault="002C34B6" w:rsidP="00F607F5">
      <w:pPr>
        <w:pStyle w:val="Legenda"/>
        <w:spacing w:line="240" w:lineRule="auto"/>
        <w:ind w:left="720"/>
        <w:jc w:val="center"/>
        <w:rPr>
          <w:ins w:id="2792" w:author="The Law" w:date="2018-06-25T14:41:00Z"/>
          <w:lang w:val="pt-PT"/>
        </w:rPr>
      </w:pPr>
    </w:p>
    <w:p w14:paraId="607E0918" w14:textId="77777777" w:rsidR="002C34B6" w:rsidRDefault="002C34B6" w:rsidP="00F607F5">
      <w:pPr>
        <w:pStyle w:val="Legenda"/>
        <w:spacing w:line="240" w:lineRule="auto"/>
        <w:ind w:left="720"/>
        <w:jc w:val="center"/>
        <w:rPr>
          <w:ins w:id="2793" w:author="The Law" w:date="2018-06-25T14:41:00Z"/>
          <w:lang w:val="pt-PT"/>
        </w:rPr>
      </w:pPr>
    </w:p>
    <w:p w14:paraId="6A287D85" w14:textId="77777777" w:rsidR="002C34B6" w:rsidRDefault="002C34B6" w:rsidP="00F607F5">
      <w:pPr>
        <w:pStyle w:val="Legenda"/>
        <w:spacing w:line="240" w:lineRule="auto"/>
        <w:ind w:left="720"/>
        <w:jc w:val="center"/>
        <w:rPr>
          <w:ins w:id="2794" w:author="The Law" w:date="2018-06-25T14:41:00Z"/>
          <w:lang w:val="pt-PT"/>
        </w:rPr>
      </w:pPr>
    </w:p>
    <w:p w14:paraId="461E7367" w14:textId="66A78D20" w:rsidR="00F607F5" w:rsidRPr="00484455" w:rsidDel="00F607F5" w:rsidRDefault="00F607F5">
      <w:pPr>
        <w:pStyle w:val="Legenda"/>
        <w:spacing w:line="240" w:lineRule="auto"/>
        <w:ind w:left="720"/>
        <w:jc w:val="center"/>
        <w:rPr>
          <w:del w:id="2795" w:author="The Law" w:date="2018-06-25T14:34:00Z"/>
          <w:moveTo w:id="2796" w:author="The Law" w:date="2018-06-25T14:34:00Z"/>
          <w:lang w:val="pt-PT"/>
        </w:rPr>
        <w:pPrChange w:id="2797" w:author="The Law" w:date="2018-06-25T14:35:00Z">
          <w:pPr>
            <w:pStyle w:val="Legenda"/>
            <w:numPr>
              <w:numId w:val="30"/>
            </w:numPr>
            <w:ind w:left="720" w:hanging="360"/>
            <w:jc w:val="center"/>
          </w:pPr>
        </w:pPrChange>
      </w:pPr>
      <w:bookmarkStart w:id="2798" w:name="_Toc517701590"/>
      <w:moveToRangeStart w:id="2799" w:author="The Law" w:date="2018-06-25T14:34:00Z" w:name="move517700621"/>
      <w:moveTo w:id="2800" w:author="The Law" w:date="2018-06-25T14:34: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01" w:author="The Law" w:date="2018-06-25T14:46:00Z">
        <w:r w:rsidR="002F38F4">
          <w:rPr>
            <w:noProof/>
            <w:lang w:val="pt-PT"/>
          </w:rPr>
          <w:t>10</w:t>
        </w:r>
      </w:ins>
      <w:moveTo w:id="2802" w:author="The Law" w:date="2018-06-25T14:34:00Z">
        <w:r w:rsidRPr="00484455">
          <w:rPr>
            <w:lang w:val="pt-PT"/>
          </w:rPr>
          <w:fldChar w:fldCharType="end"/>
        </w:r>
        <w:r w:rsidRPr="00484455">
          <w:rPr>
            <w:lang w:val="pt-PT"/>
          </w:rPr>
          <w:t xml:space="preserve"> - Resultados dos problemas weighted com o Algoritmo Genético</w:t>
        </w:r>
        <w:bookmarkEnd w:id="2798"/>
      </w:moveTo>
    </w:p>
    <w:moveToRangeEnd w:id="2799"/>
    <w:p w14:paraId="202853AA" w14:textId="77777777" w:rsidR="00F607F5" w:rsidRPr="00F607F5" w:rsidRDefault="00F607F5">
      <w:pPr>
        <w:pStyle w:val="Legenda"/>
        <w:spacing w:line="240" w:lineRule="auto"/>
        <w:ind w:left="720"/>
        <w:jc w:val="center"/>
        <w:rPr>
          <w:ins w:id="2803" w:author="The Law" w:date="2018-06-25T14:34:00Z"/>
          <w:lang w:val="pt-PT"/>
          <w:rPrChange w:id="2804" w:author="The Law" w:date="2018-06-25T14:34:00Z">
            <w:rPr>
              <w:ins w:id="2805" w:author="The Law" w:date="2018-06-25T14:34:00Z"/>
              <w:lang w:val="pt-PT"/>
            </w:rPr>
          </w:rPrChange>
        </w:rPr>
        <w:pPrChange w:id="2806" w:author="The Law" w:date="2018-06-25T14:35:00Z">
          <w:pPr>
            <w:pStyle w:val="ThesisBodyText"/>
            <w:numPr>
              <w:numId w:val="30"/>
            </w:numPr>
            <w:ind w:left="720" w:hanging="360"/>
          </w:pPr>
        </w:pPrChange>
      </w:pP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7350D9" w:rsidRPr="00484455" w14:paraId="7861974F" w14:textId="77777777" w:rsidTr="00A37B06">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509D40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517440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89A226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C25A8B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BC59D1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729437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50E15A8"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5CCF2EC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F6A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5B0894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A5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3B65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42A2B0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76567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6528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45B72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3429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C2A6E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2DA87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14811C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831E8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6DB54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5F1BEC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B085D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690BB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962A2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7FA3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34B35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5FFF17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5838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051D72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F6317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0BC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0FDA1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C68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265DEA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7C030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AC67F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4C07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55E7C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8D51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2C13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9F4E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73D00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0F463D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4A8E6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EB171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810B9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2A8A6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AF88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B15A6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5899E2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2A4F5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2D6711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6615B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0A1E29"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3A5C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98ACA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9611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441AD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543008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51D60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BCC2D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9F385"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33CE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C87F8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4B9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7A0D4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6BB1A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196F9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6952F6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8E24E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6004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08E9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9209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425709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201EF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5E4934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3977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EC729F"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92AF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7162D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E3B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52FD9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66522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19EC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5967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B2A87"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4F62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1AC0C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51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65F5F0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271D57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2BC15B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33E24A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187848"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DAB29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A68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FCC8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729F4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62EF0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071F8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5E9DA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96EEC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CB3A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9E5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D2B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60B903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34C9BC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A56D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3033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5A81FA"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C526D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11307C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241B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60488C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5A3E4E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23681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6B8188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B8482"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2393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7967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1BA91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5D7DB9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3B4B9D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ED8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C70DB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5C723"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93711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0B742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16D14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0AB27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6126F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5E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191CBE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9F1B00"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A4594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A63D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3F03B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222725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52E862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382045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49274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C0933B"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DB80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44D038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013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61B66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2CCED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15EF54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199719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C5ED6D"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DD1D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FC7FD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601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2EA3B3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5922B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22CE4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5E99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6C0E71" w14:textId="77777777" w:rsidTr="00A37B06">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323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EF9A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178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036C9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792989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C06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ACCE1E"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572F214" w14:textId="3250C7BA" w:rsidR="007350D9" w:rsidRPr="00484455" w:rsidDel="00F607F5" w:rsidRDefault="007350D9" w:rsidP="007350D9">
      <w:pPr>
        <w:pStyle w:val="Legenda"/>
        <w:jc w:val="center"/>
        <w:rPr>
          <w:moveFrom w:id="2807" w:author="The Law" w:date="2018-06-25T14:34:00Z"/>
          <w:lang w:val="pt-PT"/>
        </w:rPr>
      </w:pPr>
      <w:bookmarkStart w:id="2808" w:name="_Toc517386589"/>
      <w:bookmarkStart w:id="2809" w:name="_Toc517440930"/>
      <w:moveFromRangeStart w:id="2810" w:author="The Law" w:date="2018-06-25T14:34:00Z" w:name="move517700621"/>
      <w:moveFrom w:id="2811" w:author="The Law" w:date="2018-06-25T14:34: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10</w:t>
        </w:r>
        <w:r w:rsidRPr="00484455" w:rsidDel="00F607F5">
          <w:rPr>
            <w:lang w:val="pt-PT"/>
          </w:rPr>
          <w:fldChar w:fldCharType="end"/>
        </w:r>
        <w:r w:rsidRPr="00484455" w:rsidDel="00F607F5">
          <w:rPr>
            <w:lang w:val="pt-PT"/>
          </w:rPr>
          <w:t xml:space="preserve"> - Resultados dos problemas weighted com o Algoritmo Genético</w:t>
        </w:r>
        <w:bookmarkEnd w:id="2808"/>
        <w:bookmarkEnd w:id="2809"/>
      </w:moveFrom>
    </w:p>
    <w:moveFromRangeEnd w:id="2810"/>
    <w:p w14:paraId="75BD9864" w14:textId="4A3DFFE7" w:rsidR="007350D9" w:rsidRPr="006862B7" w:rsidRDefault="007350D9" w:rsidP="007350D9">
      <w:pPr>
        <w:pStyle w:val="ThesisHeading3non-numbered"/>
        <w:rPr>
          <w:ins w:id="2812" w:author="The Law" w:date="2018-06-25T13:29:00Z"/>
          <w:lang w:val="pt-PT"/>
          <w:rPrChange w:id="2813" w:author="The Law" w:date="2018-06-25T14:09:00Z">
            <w:rPr>
              <w:ins w:id="2814" w:author="The Law" w:date="2018-06-25T13:29:00Z"/>
            </w:rPr>
          </w:rPrChange>
        </w:rPr>
      </w:pPr>
      <w:r w:rsidRPr="006862B7">
        <w:rPr>
          <w:lang w:val="pt-PT"/>
          <w:rPrChange w:id="2815" w:author="The Law" w:date="2018-06-25T14:09:00Z">
            <w:rPr/>
          </w:rPrChange>
        </w:rPr>
        <w:t xml:space="preserve">Bee Colony Optimization – Problemas </w:t>
      </w:r>
      <w:r w:rsidRPr="009B7158">
        <w:rPr>
          <w:i/>
          <w:lang w:val="pt-PT"/>
          <w:rPrChange w:id="2816" w:author="The Law" w:date="2018-06-25T14:32:00Z">
            <w:rPr/>
          </w:rPrChange>
        </w:rPr>
        <w:t>Random</w:t>
      </w:r>
    </w:p>
    <w:p w14:paraId="0047CAE1" w14:textId="710444D0" w:rsidR="005A3401" w:rsidRDefault="005A3401" w:rsidP="005A3401">
      <w:pPr>
        <w:pStyle w:val="ThesisBodyText"/>
        <w:rPr>
          <w:ins w:id="2817" w:author="The Law" w:date="2018-06-25T14:37:00Z"/>
          <w:lang w:val="pt-PT"/>
        </w:rPr>
      </w:pPr>
      <w:ins w:id="2818" w:author="The Law" w:date="2018-06-25T14:37:00Z">
        <w:r>
          <w:rPr>
            <w:lang w:val="pt-PT"/>
          </w:rPr>
          <w:t>Os parâmetros utilizados para a solução das 2</w:t>
        </w:r>
      </w:ins>
      <w:ins w:id="2819" w:author="The Law" w:date="2018-06-25T14:38:00Z">
        <w:r>
          <w:rPr>
            <w:lang w:val="pt-PT"/>
          </w:rPr>
          <w:t>8</w:t>
        </w:r>
      </w:ins>
      <w:ins w:id="2820" w:author="The Law" w:date="2018-06-25T14:37:00Z">
        <w:r>
          <w:rPr>
            <w:lang w:val="pt-PT"/>
          </w:rPr>
          <w:t xml:space="preserve">0 instâncias de problemas </w:t>
        </w:r>
      </w:ins>
      <w:ins w:id="2821" w:author="The Law" w:date="2018-06-25T14:38:00Z">
        <w:r>
          <w:rPr>
            <w:i/>
            <w:lang w:val="pt-PT"/>
          </w:rPr>
          <w:t>random</w:t>
        </w:r>
      </w:ins>
      <w:ins w:id="2822" w:author="The Law" w:date="2018-06-25T14:37:00Z">
        <w:r>
          <w:rPr>
            <w:lang w:val="pt-PT"/>
          </w:rPr>
          <w:t xml:space="preserve"> com o </w:t>
        </w:r>
      </w:ins>
      <w:ins w:id="2823" w:author="The Law" w:date="2018-06-25T14:38:00Z">
        <w:r>
          <w:rPr>
            <w:lang w:val="pt-PT"/>
          </w:rPr>
          <w:t>BCO</w:t>
        </w:r>
      </w:ins>
      <w:ins w:id="2824" w:author="The Law" w:date="2018-06-25T14:37:00Z">
        <w:r>
          <w:rPr>
            <w:lang w:val="pt-PT"/>
          </w:rPr>
          <w:t xml:space="preserve"> foram os seguintes:</w:t>
        </w:r>
      </w:ins>
    </w:p>
    <w:p w14:paraId="5D3EBCBA" w14:textId="67C4373D" w:rsidR="005A3401" w:rsidRDefault="005A3401" w:rsidP="005A3401">
      <w:pPr>
        <w:pStyle w:val="ThesisBodyText"/>
        <w:numPr>
          <w:ilvl w:val="0"/>
          <w:numId w:val="30"/>
        </w:numPr>
        <w:rPr>
          <w:ins w:id="2825" w:author="The Law" w:date="2018-06-25T14:37:00Z"/>
          <w:lang w:val="pt-PT"/>
        </w:rPr>
      </w:pPr>
      <w:ins w:id="2826" w:author="The Law" w:date="2018-06-25T14:37:00Z">
        <w:r>
          <w:rPr>
            <w:lang w:val="pt-PT"/>
          </w:rPr>
          <w:t xml:space="preserve">População: </w:t>
        </w:r>
      </w:ins>
      <w:ins w:id="2827" w:author="The Law" w:date="2018-06-25T14:39:00Z">
        <w:r w:rsidR="002C34B6">
          <w:rPr>
            <w:lang w:val="pt-PT"/>
          </w:rPr>
          <w:t>40</w:t>
        </w:r>
      </w:ins>
    </w:p>
    <w:p w14:paraId="4ADB251B" w14:textId="449E3024" w:rsidR="005A3401" w:rsidRDefault="002C34B6" w:rsidP="005A3401">
      <w:pPr>
        <w:pStyle w:val="ThesisBodyText"/>
        <w:numPr>
          <w:ilvl w:val="0"/>
          <w:numId w:val="30"/>
        </w:numPr>
        <w:rPr>
          <w:ins w:id="2828" w:author="The Law" w:date="2018-06-25T14:37:00Z"/>
          <w:lang w:val="pt-PT"/>
        </w:rPr>
      </w:pPr>
      <w:ins w:id="2829" w:author="The Law" w:date="2018-06-25T14:39:00Z">
        <w:r>
          <w:rPr>
            <w:lang w:val="pt-PT"/>
          </w:rPr>
          <w:t>Iteraç</w:t>
        </w:r>
      </w:ins>
      <w:ins w:id="2830" w:author="The Law" w:date="2018-06-25T14:37:00Z">
        <w:r w:rsidR="005A3401">
          <w:rPr>
            <w:lang w:val="pt-PT"/>
          </w:rPr>
          <w:t>ões: 500</w:t>
        </w:r>
      </w:ins>
    </w:p>
    <w:p w14:paraId="542B567F" w14:textId="05C29CFD" w:rsidR="005A3401" w:rsidRDefault="002C34B6" w:rsidP="005A3401">
      <w:pPr>
        <w:pStyle w:val="ThesisBodyText"/>
        <w:numPr>
          <w:ilvl w:val="0"/>
          <w:numId w:val="30"/>
        </w:numPr>
        <w:rPr>
          <w:ins w:id="2831" w:author="The Law" w:date="2018-06-25T14:37:00Z"/>
          <w:lang w:val="pt-PT"/>
        </w:rPr>
      </w:pPr>
      <w:ins w:id="2832" w:author="The Law" w:date="2018-06-25T14:39:00Z">
        <w:r w:rsidRPr="002C34B6">
          <w:rPr>
            <w:i/>
            <w:lang w:val="pt-PT"/>
            <w:rPrChange w:id="2833" w:author="The Law" w:date="2018-06-25T14:40:00Z">
              <w:rPr>
                <w:lang w:val="pt-PT"/>
              </w:rPr>
            </w:rPrChange>
          </w:rPr>
          <w:t>Select Size</w:t>
        </w:r>
      </w:ins>
      <w:ins w:id="2834" w:author="The Law" w:date="2018-06-25T14:37:00Z">
        <w:r w:rsidR="005A3401">
          <w:rPr>
            <w:lang w:val="pt-PT"/>
          </w:rPr>
          <w:t xml:space="preserve">: </w:t>
        </w:r>
      </w:ins>
      <w:ins w:id="2835" w:author="The Law" w:date="2018-06-25T14:39:00Z">
        <w:r>
          <w:rPr>
            <w:lang w:val="pt-PT"/>
          </w:rPr>
          <w:t>20</w:t>
        </w:r>
      </w:ins>
    </w:p>
    <w:p w14:paraId="1DA2303D" w14:textId="265F94FC" w:rsidR="005A3401" w:rsidRDefault="002C34B6" w:rsidP="005A3401">
      <w:pPr>
        <w:pStyle w:val="ThesisBodyText"/>
        <w:numPr>
          <w:ilvl w:val="0"/>
          <w:numId w:val="30"/>
        </w:numPr>
        <w:rPr>
          <w:ins w:id="2836" w:author="The Law" w:date="2018-06-25T14:37:00Z"/>
          <w:lang w:val="pt-PT"/>
        </w:rPr>
      </w:pPr>
      <w:ins w:id="2837" w:author="The Law" w:date="2018-06-25T14:40:00Z">
        <w:r w:rsidRPr="002C34B6">
          <w:rPr>
            <w:i/>
            <w:lang w:val="pt-PT"/>
            <w:rPrChange w:id="2838" w:author="The Law" w:date="2018-06-25T14:40:00Z">
              <w:rPr>
                <w:lang w:val="pt-PT"/>
              </w:rPr>
            </w:rPrChange>
          </w:rPr>
          <w:t>Best Size</w:t>
        </w:r>
        <w:r>
          <w:rPr>
            <w:lang w:val="pt-PT"/>
          </w:rPr>
          <w:t>: 10</w:t>
        </w:r>
      </w:ins>
    </w:p>
    <w:p w14:paraId="72214F6D" w14:textId="58B48C3B" w:rsidR="005A3401" w:rsidRDefault="002C34B6" w:rsidP="005A3401">
      <w:pPr>
        <w:pStyle w:val="ThesisBodyText"/>
        <w:numPr>
          <w:ilvl w:val="0"/>
          <w:numId w:val="30"/>
        </w:numPr>
        <w:rPr>
          <w:ins w:id="2839" w:author="The Law" w:date="2018-06-25T14:37:00Z"/>
          <w:lang w:val="pt-PT"/>
        </w:rPr>
      </w:pPr>
      <w:ins w:id="2840" w:author="The Law" w:date="2018-06-25T14:40:00Z">
        <w:r>
          <w:rPr>
            <w:lang w:val="pt-PT"/>
          </w:rPr>
          <w:t>Select Value: 30</w:t>
        </w:r>
      </w:ins>
    </w:p>
    <w:p w14:paraId="02F0FC71" w14:textId="4FDCF98B" w:rsidR="005A3401" w:rsidRDefault="002C34B6" w:rsidP="005A3401">
      <w:pPr>
        <w:pStyle w:val="ThesisBodyText"/>
        <w:numPr>
          <w:ilvl w:val="0"/>
          <w:numId w:val="30"/>
        </w:numPr>
        <w:rPr>
          <w:ins w:id="2841" w:author="The Law" w:date="2018-06-25T14:40:00Z"/>
          <w:lang w:val="pt-PT"/>
        </w:rPr>
      </w:pPr>
      <w:ins w:id="2842" w:author="The Law" w:date="2018-06-25T14:40:00Z">
        <w:r>
          <w:rPr>
            <w:lang w:val="pt-PT"/>
          </w:rPr>
          <w:t>Best Value: 50</w:t>
        </w:r>
      </w:ins>
    </w:p>
    <w:p w14:paraId="6B5E1ADE" w14:textId="7EAC57E6" w:rsidR="002C34B6" w:rsidRDefault="002C34B6" w:rsidP="005A3401">
      <w:pPr>
        <w:pStyle w:val="ThesisBodyText"/>
        <w:numPr>
          <w:ilvl w:val="0"/>
          <w:numId w:val="30"/>
        </w:numPr>
        <w:rPr>
          <w:ins w:id="2843" w:author="The Law" w:date="2018-06-25T14:37:00Z"/>
          <w:lang w:val="pt-PT"/>
        </w:rPr>
      </w:pPr>
      <w:ins w:id="2844" w:author="The Law" w:date="2018-06-25T14:40:00Z">
        <w:r>
          <w:rPr>
            <w:lang w:val="pt-PT"/>
          </w:rPr>
          <w:t>Change Value: 5</w:t>
        </w:r>
      </w:ins>
    </w:p>
    <w:p w14:paraId="0CC3EFC9" w14:textId="74C658D5" w:rsidR="002C34B6" w:rsidRPr="002C34B6" w:rsidRDefault="005A3401">
      <w:pPr>
        <w:pStyle w:val="ThesisBodyText"/>
        <w:numPr>
          <w:ilvl w:val="0"/>
          <w:numId w:val="30"/>
        </w:numPr>
        <w:rPr>
          <w:ins w:id="2845" w:author="The Law" w:date="2018-06-25T14:40:00Z"/>
          <w:lang w:val="pt-PT"/>
          <w:rPrChange w:id="2846" w:author="The Law" w:date="2018-06-25T14:41:00Z">
            <w:rPr>
              <w:ins w:id="2847" w:author="The Law" w:date="2018-06-25T14:40:00Z"/>
              <w:lang w:val="pt-PT"/>
            </w:rPr>
          </w:rPrChange>
        </w:rPr>
        <w:pPrChange w:id="2848" w:author="The Law" w:date="2018-06-25T14:41:00Z">
          <w:pPr>
            <w:pStyle w:val="Legenda"/>
            <w:spacing w:line="240" w:lineRule="auto"/>
            <w:jc w:val="center"/>
          </w:pPr>
        </w:pPrChange>
      </w:pPr>
      <w:ins w:id="2849" w:author="The Law" w:date="2018-06-25T14:37:00Z">
        <w:r w:rsidRPr="002D114E">
          <w:rPr>
            <w:i/>
            <w:lang w:val="pt-PT"/>
            <w:rPrChange w:id="2850" w:author="The Law" w:date="2018-06-25T14:44:00Z">
              <w:rPr>
                <w:lang w:val="pt-PT"/>
              </w:rPr>
            </w:rPrChange>
          </w:rPr>
          <w:t>Seeds</w:t>
        </w:r>
        <w:r>
          <w:rPr>
            <w:lang w:val="pt-PT"/>
          </w:rPr>
          <w:t>: todos os valores pares entre 2 e 100</w:t>
        </w:r>
      </w:ins>
    </w:p>
    <w:p w14:paraId="1FAB03C2" w14:textId="4A6E77C7" w:rsidR="00F607F5" w:rsidRPr="00484455" w:rsidDel="00F607F5" w:rsidRDefault="00F607F5">
      <w:pPr>
        <w:pStyle w:val="Legenda"/>
        <w:spacing w:line="240" w:lineRule="auto"/>
        <w:jc w:val="center"/>
        <w:rPr>
          <w:del w:id="2851" w:author="The Law" w:date="2018-06-25T14:35:00Z"/>
          <w:moveTo w:id="2852" w:author="The Law" w:date="2018-06-25T14:35:00Z"/>
          <w:lang w:val="pt-PT"/>
        </w:rPr>
        <w:pPrChange w:id="2853" w:author="The Law" w:date="2018-06-25T14:35:00Z">
          <w:pPr>
            <w:pStyle w:val="Legenda"/>
            <w:jc w:val="center"/>
          </w:pPr>
        </w:pPrChange>
      </w:pPr>
      <w:bookmarkStart w:id="2854" w:name="_Toc517701591"/>
      <w:moveToRangeStart w:id="2855" w:author="The Law" w:date="2018-06-25T14:35:00Z" w:name="move517700658"/>
      <w:moveTo w:id="2856" w:author="The Law" w:date="2018-06-25T14:35:00Z">
        <w:r w:rsidRPr="00484455">
          <w:rPr>
            <w:lang w:val="pt-PT"/>
          </w:rPr>
          <w:lastRenderedPageBreak/>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57" w:author="The Law" w:date="2018-06-25T14:46:00Z">
        <w:r w:rsidR="002F38F4">
          <w:rPr>
            <w:noProof/>
            <w:lang w:val="pt-PT"/>
          </w:rPr>
          <w:t>11</w:t>
        </w:r>
      </w:ins>
      <w:moveTo w:id="2858" w:author="The Law" w:date="2018-06-25T14:35:00Z">
        <w:r w:rsidRPr="00484455">
          <w:rPr>
            <w:lang w:val="pt-PT"/>
          </w:rPr>
          <w:fldChar w:fldCharType="end"/>
        </w:r>
        <w:r w:rsidRPr="00484455">
          <w:rPr>
            <w:lang w:val="pt-PT"/>
          </w:rPr>
          <w:t xml:space="preserve"> - Resultados dos problemas random com Bee Colony Optimization</w:t>
        </w:r>
        <w:bookmarkEnd w:id="2854"/>
      </w:moveTo>
    </w:p>
    <w:moveToRangeEnd w:id="2855"/>
    <w:p w14:paraId="00FDB23A" w14:textId="77777777" w:rsidR="00F607F5" w:rsidRPr="006862B7" w:rsidRDefault="00F607F5">
      <w:pPr>
        <w:pStyle w:val="Legenda"/>
        <w:spacing w:line="240" w:lineRule="auto"/>
        <w:jc w:val="center"/>
        <w:rPr>
          <w:lang w:val="pt-PT"/>
          <w:rPrChange w:id="2859" w:author="The Law" w:date="2018-06-25T14:09:00Z">
            <w:rPr/>
          </w:rPrChange>
        </w:rPr>
        <w:pPrChange w:id="2860" w:author="The Law" w:date="2018-06-25T14:35:00Z">
          <w:pPr>
            <w:pStyle w:val="ThesisHeading3non-numbered"/>
          </w:pPr>
        </w:pPrChange>
      </w:pP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7ED1263F" w14:textId="77777777" w:rsidTr="00A37B06">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58C3E33"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703AE66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EA58F8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5080EC9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D00301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0B4101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57E81DE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34BA14E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B549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DD495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4D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5AF8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125129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4EAE8F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9C1A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52DAE0"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C00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F47C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8A3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14D6B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0BEB70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6237C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118F0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73E5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A385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410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9EE0E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0CBBA5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15BD42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18A3C8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5E5661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1F244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509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EF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AD96B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1FBA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3F619C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1EAF19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E693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7F29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C0D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E65B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C7C0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2D2D98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494F6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58B7C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3248E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9E5F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7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E6B7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BDF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7CC9D1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65680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32FDE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E6A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8066C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0728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8A2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9AAD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77FED5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064BA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203A6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B7FC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0142D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F3C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129B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BDAB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515E6B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E54F2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BE37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082B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3225B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D31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0C2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847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7790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6F6D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7B75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0165E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4DB8B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DE9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8DA3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6EA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67A0C4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1DAB4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4EE2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D346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8175C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B4C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922DF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9EF7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71B5A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613088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1DE5A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0F3AD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F9C4B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9011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5F5D3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2ACA1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13AE72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2659B7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5AE3B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2A97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CDED6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FCCF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C01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AC6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22F8C0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3BFEA3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2C50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4C0FE4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4153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186C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6FB7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450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5BE0DD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5C8B4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70E1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233C45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748CE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75F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C957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F7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6DE4A6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77E6C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B0A4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04C43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75F48"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4F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C63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F424E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2DD677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17C19F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9FE6A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3037F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55288C"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5F3F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A028C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EE03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5A60A7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9083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AEE8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BEDD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5C2F5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0158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99BD8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D5D7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08AD76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1A8D8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5980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43EFC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BADD9E"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903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EA08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EEB03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4902E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0F8C2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0EA5C5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88CA5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F35F5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D4B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AAA3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5C1F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1B2345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3337A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7A16E7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BAFCA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DD0D4"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9CD1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B205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29258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335F41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68562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4C9663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407B7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9E68D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F131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EFB5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FC42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7A8F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5BA04B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2F8E91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0B654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FFC059"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02A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B4C95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41282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051961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9C215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65C597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6844E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BB49EF"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82D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A817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1DDA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684D3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75CD21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9985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3AB96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6C8A7"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101D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553D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61A0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2FE669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357064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33D2B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36292B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7AE8D"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2C8A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5C871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5B8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40979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331E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D9A58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54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23B116"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2033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765E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A5788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3B2BE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1E5BF9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98C1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D726F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C698C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4D7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0CD2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4E4F9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3F40A2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2DADEB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042670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51C738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0AE5B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062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310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6D9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73B4A6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745BC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7FBCC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07615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9F01FA"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61A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4028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ED6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217F9D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37B89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409F46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3958B1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F5E63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1B92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9C8C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77B1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35E04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79190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4F9471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CD755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459811"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D5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AB3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97E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5183F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4F1610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C8E1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2CF3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12821B"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7A3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4804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3C0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011A4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673FDC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E80B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C11CD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6AD63"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1606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7117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600A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507EB6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282FE1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4FFCF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36BD63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58D42"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565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736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649A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72D94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1397E2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44DEB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FF6C9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644115" w14:textId="77777777" w:rsidTr="00A37B0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28E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F723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C297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DB91F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31F4E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B188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7A01577"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821AE13" w14:textId="61E13390" w:rsidR="007350D9" w:rsidRDefault="007350D9" w:rsidP="007350D9">
      <w:pPr>
        <w:pStyle w:val="ThesisBodyText"/>
        <w:spacing w:line="240" w:lineRule="auto"/>
        <w:rPr>
          <w:ins w:id="2861" w:author="The Law" w:date="2018-06-25T14:38:00Z"/>
          <w:lang w:val="pt-PT"/>
        </w:rPr>
      </w:pPr>
      <w:bookmarkStart w:id="2862" w:name="_Toc517386590"/>
      <w:bookmarkStart w:id="2863" w:name="_Toc517440931"/>
      <w:moveFromRangeStart w:id="2864" w:author="The Law" w:date="2018-06-25T14:35:00Z" w:name="move517700658"/>
      <w:moveFrom w:id="2865" w:author="The Law" w:date="2018-06-25T14:35:00Z">
        <w:r w:rsidRPr="00484455" w:rsidDel="00F607F5">
          <w:rPr>
            <w:lang w:val="pt-PT"/>
          </w:rPr>
          <w:t xml:space="preserve">Tabela </w:t>
        </w:r>
        <w:r w:rsidRPr="00484455" w:rsidDel="00F607F5">
          <w:rPr>
            <w:lang w:val="pt-PT"/>
          </w:rPr>
          <w:fldChar w:fldCharType="begin"/>
        </w:r>
        <w:r w:rsidRPr="00484455" w:rsidDel="00F607F5">
          <w:rPr>
            <w:lang w:val="pt-PT"/>
          </w:rPr>
          <w:instrText xml:space="preserve"> SEQ Tabela \* ARABIC </w:instrText>
        </w:r>
        <w:r w:rsidRPr="00484455" w:rsidDel="00F607F5">
          <w:rPr>
            <w:lang w:val="pt-PT"/>
          </w:rPr>
          <w:fldChar w:fldCharType="separate"/>
        </w:r>
        <w:r w:rsidR="006862B7" w:rsidDel="00F607F5">
          <w:rPr>
            <w:noProof/>
            <w:lang w:val="pt-PT"/>
          </w:rPr>
          <w:t>11</w:t>
        </w:r>
        <w:r w:rsidRPr="00484455" w:rsidDel="00F607F5">
          <w:rPr>
            <w:lang w:val="pt-PT"/>
          </w:rPr>
          <w:fldChar w:fldCharType="end"/>
        </w:r>
        <w:r w:rsidRPr="00484455" w:rsidDel="00F607F5">
          <w:rPr>
            <w:lang w:val="pt-PT"/>
          </w:rPr>
          <w:t xml:space="preserve"> - Resultados dos problemas random com Bee Colony Optimization</w:t>
        </w:r>
      </w:moveFrom>
      <w:bookmarkEnd w:id="2862"/>
      <w:bookmarkEnd w:id="2863"/>
    </w:p>
    <w:p w14:paraId="1783FB00" w14:textId="7DBAAF7D" w:rsidR="005A3401" w:rsidRDefault="005A3401" w:rsidP="007350D9">
      <w:pPr>
        <w:pStyle w:val="ThesisBodyText"/>
        <w:spacing w:line="240" w:lineRule="auto"/>
        <w:rPr>
          <w:ins w:id="2866" w:author="The Law" w:date="2018-06-25T14:40:00Z"/>
          <w:lang w:val="pt-PT"/>
        </w:rPr>
      </w:pPr>
    </w:p>
    <w:p w14:paraId="7DEB5880" w14:textId="6A3A1131" w:rsidR="002C34B6" w:rsidRDefault="002C34B6" w:rsidP="007350D9">
      <w:pPr>
        <w:pStyle w:val="ThesisBodyText"/>
        <w:spacing w:line="240" w:lineRule="auto"/>
        <w:rPr>
          <w:ins w:id="2867" w:author="The Law" w:date="2018-06-25T14:40:00Z"/>
          <w:lang w:val="pt-PT"/>
        </w:rPr>
      </w:pPr>
    </w:p>
    <w:p w14:paraId="2B1D328A" w14:textId="69D24723" w:rsidR="002C34B6" w:rsidRDefault="002C34B6" w:rsidP="007350D9">
      <w:pPr>
        <w:pStyle w:val="ThesisBodyText"/>
        <w:spacing w:line="240" w:lineRule="auto"/>
        <w:rPr>
          <w:ins w:id="2868" w:author="The Law" w:date="2018-06-25T14:40:00Z"/>
          <w:lang w:val="pt-PT"/>
        </w:rPr>
      </w:pPr>
    </w:p>
    <w:p w14:paraId="42FFF217" w14:textId="77777777" w:rsidR="002C34B6" w:rsidRPr="00484455" w:rsidDel="00F607F5" w:rsidRDefault="002C34B6" w:rsidP="007350D9">
      <w:pPr>
        <w:pStyle w:val="Legenda"/>
        <w:jc w:val="center"/>
        <w:rPr>
          <w:moveFrom w:id="2869" w:author="The Law" w:date="2018-06-25T14:35:00Z"/>
          <w:lang w:val="pt-PT"/>
        </w:rPr>
      </w:pPr>
    </w:p>
    <w:moveFromRangeEnd w:id="2864"/>
    <w:p w14:paraId="6F1FFB05" w14:textId="5886A73E" w:rsidR="007350D9" w:rsidRDefault="007350D9" w:rsidP="007350D9">
      <w:pPr>
        <w:pStyle w:val="ThesisBodyText"/>
        <w:spacing w:line="240" w:lineRule="auto"/>
        <w:rPr>
          <w:ins w:id="2870" w:author="The Law" w:date="2018-06-25T13:29:00Z"/>
          <w:b/>
          <w:lang w:val="pt-PT"/>
        </w:rPr>
      </w:pPr>
      <w:r w:rsidRPr="00613E5F">
        <w:rPr>
          <w:b/>
          <w:lang w:val="pt-PT"/>
        </w:rPr>
        <w:t xml:space="preserve">Bee Colony Optimization – Problemas </w:t>
      </w:r>
      <w:r w:rsidRPr="009B7158">
        <w:rPr>
          <w:b/>
          <w:i/>
          <w:lang w:val="pt-PT"/>
          <w:rPrChange w:id="2871" w:author="The Law" w:date="2018-06-25T14:32:00Z">
            <w:rPr>
              <w:b/>
              <w:lang w:val="pt-PT"/>
            </w:rPr>
          </w:rPrChange>
        </w:rPr>
        <w:t>Weighted</w:t>
      </w:r>
    </w:p>
    <w:p w14:paraId="4D16C902" w14:textId="711842C8" w:rsidR="005A3401" w:rsidRDefault="005A3401" w:rsidP="005A3401">
      <w:pPr>
        <w:pStyle w:val="ThesisBodyText"/>
        <w:rPr>
          <w:ins w:id="2872" w:author="The Law" w:date="2018-06-25T14:38:00Z"/>
          <w:lang w:val="pt-PT"/>
        </w:rPr>
      </w:pPr>
      <w:ins w:id="2873" w:author="The Law" w:date="2018-06-25T14:38:00Z">
        <w:r>
          <w:rPr>
            <w:lang w:val="pt-PT"/>
          </w:rPr>
          <w:t xml:space="preserve">Os parâmetros utilizados para a solução das 200 instâncias de problemas </w:t>
        </w:r>
        <w:r>
          <w:rPr>
            <w:i/>
            <w:lang w:val="pt-PT"/>
          </w:rPr>
          <w:t>weighted</w:t>
        </w:r>
        <w:r>
          <w:rPr>
            <w:lang w:val="pt-PT"/>
          </w:rPr>
          <w:t xml:space="preserve"> com o BCO foram os seguintes:</w:t>
        </w:r>
      </w:ins>
    </w:p>
    <w:p w14:paraId="77B9C312" w14:textId="77777777" w:rsidR="002C34B6" w:rsidRDefault="002C34B6">
      <w:pPr>
        <w:pStyle w:val="ThesisBodyText"/>
        <w:numPr>
          <w:ilvl w:val="0"/>
          <w:numId w:val="30"/>
        </w:numPr>
        <w:rPr>
          <w:ins w:id="2874" w:author="The Law" w:date="2018-06-25T14:40:00Z"/>
          <w:lang w:val="pt-PT"/>
        </w:rPr>
      </w:pPr>
      <w:ins w:id="2875" w:author="The Law" w:date="2018-06-25T14:40:00Z">
        <w:r>
          <w:rPr>
            <w:lang w:val="pt-PT"/>
          </w:rPr>
          <w:t>População: 40</w:t>
        </w:r>
      </w:ins>
    </w:p>
    <w:p w14:paraId="2C7D925C" w14:textId="77777777" w:rsidR="002C34B6" w:rsidRDefault="002C34B6">
      <w:pPr>
        <w:pStyle w:val="ThesisBodyText"/>
        <w:numPr>
          <w:ilvl w:val="0"/>
          <w:numId w:val="30"/>
        </w:numPr>
        <w:rPr>
          <w:ins w:id="2876" w:author="The Law" w:date="2018-06-25T14:40:00Z"/>
          <w:lang w:val="pt-PT"/>
        </w:rPr>
      </w:pPr>
      <w:ins w:id="2877" w:author="The Law" w:date="2018-06-25T14:40:00Z">
        <w:r>
          <w:rPr>
            <w:lang w:val="pt-PT"/>
          </w:rPr>
          <w:t>Iterações: 500</w:t>
        </w:r>
      </w:ins>
    </w:p>
    <w:p w14:paraId="6864A0F8" w14:textId="77777777" w:rsidR="002C34B6" w:rsidRDefault="002C34B6">
      <w:pPr>
        <w:pStyle w:val="ThesisBodyText"/>
        <w:numPr>
          <w:ilvl w:val="0"/>
          <w:numId w:val="30"/>
        </w:numPr>
        <w:rPr>
          <w:ins w:id="2878" w:author="The Law" w:date="2018-06-25T14:40:00Z"/>
          <w:lang w:val="pt-PT"/>
        </w:rPr>
      </w:pPr>
      <w:ins w:id="2879" w:author="The Law" w:date="2018-06-25T14:40:00Z">
        <w:r w:rsidRPr="00E925AC">
          <w:rPr>
            <w:i/>
            <w:lang w:val="pt-PT"/>
          </w:rPr>
          <w:t>Select Size</w:t>
        </w:r>
        <w:r>
          <w:rPr>
            <w:lang w:val="pt-PT"/>
          </w:rPr>
          <w:t>: 20</w:t>
        </w:r>
      </w:ins>
    </w:p>
    <w:p w14:paraId="77804A38" w14:textId="77777777" w:rsidR="002C34B6" w:rsidRDefault="002C34B6">
      <w:pPr>
        <w:pStyle w:val="ThesisBodyText"/>
        <w:numPr>
          <w:ilvl w:val="0"/>
          <w:numId w:val="30"/>
        </w:numPr>
        <w:rPr>
          <w:ins w:id="2880" w:author="The Law" w:date="2018-06-25T14:40:00Z"/>
          <w:lang w:val="pt-PT"/>
        </w:rPr>
      </w:pPr>
      <w:ins w:id="2881" w:author="The Law" w:date="2018-06-25T14:40:00Z">
        <w:r w:rsidRPr="00E925AC">
          <w:rPr>
            <w:i/>
            <w:lang w:val="pt-PT"/>
          </w:rPr>
          <w:t>Best Size</w:t>
        </w:r>
        <w:r>
          <w:rPr>
            <w:lang w:val="pt-PT"/>
          </w:rPr>
          <w:t>: 10</w:t>
        </w:r>
      </w:ins>
    </w:p>
    <w:p w14:paraId="0FAC376A" w14:textId="77777777" w:rsidR="002C34B6" w:rsidRDefault="002C34B6">
      <w:pPr>
        <w:pStyle w:val="ThesisBodyText"/>
        <w:numPr>
          <w:ilvl w:val="0"/>
          <w:numId w:val="30"/>
        </w:numPr>
        <w:rPr>
          <w:ins w:id="2882" w:author="The Law" w:date="2018-06-25T14:40:00Z"/>
          <w:lang w:val="pt-PT"/>
        </w:rPr>
      </w:pPr>
      <w:ins w:id="2883" w:author="The Law" w:date="2018-06-25T14:40:00Z">
        <w:r>
          <w:rPr>
            <w:lang w:val="pt-PT"/>
          </w:rPr>
          <w:t>Select Value: 30</w:t>
        </w:r>
      </w:ins>
    </w:p>
    <w:p w14:paraId="5CD694BB" w14:textId="77777777" w:rsidR="002C34B6" w:rsidRDefault="002C34B6">
      <w:pPr>
        <w:pStyle w:val="ThesisBodyText"/>
        <w:numPr>
          <w:ilvl w:val="0"/>
          <w:numId w:val="30"/>
        </w:numPr>
        <w:rPr>
          <w:ins w:id="2884" w:author="The Law" w:date="2018-06-25T14:40:00Z"/>
          <w:lang w:val="pt-PT"/>
        </w:rPr>
      </w:pPr>
      <w:ins w:id="2885" w:author="The Law" w:date="2018-06-25T14:40:00Z">
        <w:r>
          <w:rPr>
            <w:lang w:val="pt-PT"/>
          </w:rPr>
          <w:t>Best Value: 50</w:t>
        </w:r>
      </w:ins>
    </w:p>
    <w:p w14:paraId="2F149EC1" w14:textId="77777777" w:rsidR="002C34B6" w:rsidRDefault="002C34B6">
      <w:pPr>
        <w:pStyle w:val="ThesisBodyText"/>
        <w:numPr>
          <w:ilvl w:val="0"/>
          <w:numId w:val="30"/>
        </w:numPr>
        <w:rPr>
          <w:ins w:id="2886" w:author="The Law" w:date="2018-06-25T14:40:00Z"/>
          <w:lang w:val="pt-PT"/>
        </w:rPr>
      </w:pPr>
      <w:ins w:id="2887" w:author="The Law" w:date="2018-06-25T14:40:00Z">
        <w:r>
          <w:rPr>
            <w:lang w:val="pt-PT"/>
          </w:rPr>
          <w:t>Change Value: 5</w:t>
        </w:r>
      </w:ins>
    </w:p>
    <w:p w14:paraId="451B1D44" w14:textId="77777777" w:rsidR="002C34B6" w:rsidRDefault="002C34B6">
      <w:pPr>
        <w:pStyle w:val="ThesisBodyText"/>
        <w:numPr>
          <w:ilvl w:val="0"/>
          <w:numId w:val="30"/>
        </w:numPr>
        <w:rPr>
          <w:ins w:id="2888" w:author="The Law" w:date="2018-06-25T14:40:00Z"/>
          <w:lang w:val="pt-PT"/>
        </w:rPr>
      </w:pPr>
      <w:ins w:id="2889" w:author="The Law" w:date="2018-06-25T14:40:00Z">
        <w:r w:rsidRPr="002D114E">
          <w:rPr>
            <w:i/>
            <w:lang w:val="pt-PT"/>
            <w:rPrChange w:id="2890" w:author="The Law" w:date="2018-06-25T14:44:00Z">
              <w:rPr>
                <w:lang w:val="pt-PT"/>
              </w:rPr>
            </w:rPrChange>
          </w:rPr>
          <w:t>Seeds</w:t>
        </w:r>
        <w:r>
          <w:rPr>
            <w:lang w:val="pt-PT"/>
          </w:rPr>
          <w:t>: todos os valores pares entre 2 e 100</w:t>
        </w:r>
      </w:ins>
    </w:p>
    <w:p w14:paraId="4D2922FF" w14:textId="15072456" w:rsidR="00016742" w:rsidRPr="00484455" w:rsidDel="00016742" w:rsidRDefault="00016742">
      <w:pPr>
        <w:pStyle w:val="Legenda"/>
        <w:spacing w:line="240" w:lineRule="auto"/>
        <w:jc w:val="center"/>
        <w:rPr>
          <w:del w:id="2891" w:author="The Law" w:date="2018-06-25T13:29:00Z"/>
          <w:moveTo w:id="2892" w:author="The Law" w:date="2018-06-25T13:29:00Z"/>
          <w:lang w:val="pt-PT"/>
        </w:rPr>
        <w:pPrChange w:id="2893" w:author="The Law" w:date="2018-06-25T14:35:00Z">
          <w:pPr>
            <w:pStyle w:val="Legenda"/>
            <w:jc w:val="center"/>
          </w:pPr>
        </w:pPrChange>
      </w:pPr>
      <w:bookmarkStart w:id="2894" w:name="_Toc517701592"/>
      <w:moveToRangeStart w:id="2895" w:author="The Law" w:date="2018-06-25T13:29:00Z" w:name="move517696685"/>
      <w:moveTo w:id="2896" w:author="The Law" w:date="2018-06-25T13:29: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2897" w:author="The Law" w:date="2018-06-25T14:46:00Z">
        <w:r w:rsidR="002F38F4">
          <w:rPr>
            <w:noProof/>
            <w:lang w:val="pt-PT"/>
          </w:rPr>
          <w:t>12</w:t>
        </w:r>
      </w:ins>
      <w:moveTo w:id="2898" w:author="The Law" w:date="2018-06-25T13:29:00Z">
        <w:r w:rsidRPr="00484455">
          <w:rPr>
            <w:lang w:val="pt-PT"/>
          </w:rPr>
          <w:fldChar w:fldCharType="end"/>
        </w:r>
        <w:r w:rsidRPr="00484455">
          <w:rPr>
            <w:lang w:val="pt-PT"/>
          </w:rPr>
          <w:t xml:space="preserve"> – Resultados dos problemas weighted com Bee Colony Optimization</w:t>
        </w:r>
        <w:bookmarkEnd w:id="2894"/>
      </w:moveTo>
    </w:p>
    <w:moveToRangeEnd w:id="2895"/>
    <w:p w14:paraId="58443EC6" w14:textId="77777777" w:rsidR="00016742" w:rsidRPr="00613E5F" w:rsidRDefault="00016742">
      <w:pPr>
        <w:pStyle w:val="Legenda"/>
        <w:spacing w:line="240" w:lineRule="auto"/>
        <w:jc w:val="center"/>
        <w:rPr>
          <w:lang w:val="pt-PT"/>
        </w:rPr>
        <w:pPrChange w:id="2899" w:author="The Law" w:date="2018-06-25T14:35:00Z">
          <w:pPr>
            <w:pStyle w:val="ThesisBodyText"/>
            <w:spacing w:line="240" w:lineRule="auto"/>
          </w:pPr>
        </w:pPrChange>
      </w:pP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14:paraId="583EFAE5" w14:textId="77777777" w:rsidTr="00A37B06">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8EDF32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1B957D8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0FD688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249FDDA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24065A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22C9F73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91E3E0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082DA1B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32C07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4B20BB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1D3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75266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5E91D4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B81E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607F21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D5842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9A12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75155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649EF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7D6C96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49C5A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3F2C82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299045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3D5D10"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3BCD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15887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51D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3A9214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11193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10013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1A2FBB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49D08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127F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66797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BDDEE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6C19B5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315566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3459F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796A7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3113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BD089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0A2C6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6DD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41C1E4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4661B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ECA16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9CBF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E9C361"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2B5A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DFA0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F02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26133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49921C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056C7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2D9609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602C69"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F95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78DEF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CFDA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495E69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612A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3C22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5B7E11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17758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A947D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4D8F4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88D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77A98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3E9129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1F140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7F409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08134C"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4C2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29A24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118A8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39FB3B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7620A3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5D30C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33036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93AE5F"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1D90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3D395C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C9B7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52BEE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01A5B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D29F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6DC1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D153E8"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3953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D8B79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AB9CB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44B64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11E77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28D3B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5E0C8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AADA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38CB7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8735E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D0E94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136A8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791AF6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1A68B1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3D68DC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8A55DE"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141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6A5D0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2338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7EE80D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27511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6CE5C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462005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D6410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70D16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0C302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E761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02C450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4041D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8358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79D41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1A9C57"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8A1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8D7A2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83F7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38AA9D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047370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BBB2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4ECA2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67613"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EC9C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84D4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BAB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75C1E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2AD007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09B85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00B10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C02965"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CDC6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1AC6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132F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1AD55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05C7C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5C5974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6EE8C4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38F992"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00FD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DFAC0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BA20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0A759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5C4C0E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6CDDA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0E0A0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F2BCA"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CB1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612CD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1184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6AC5F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46A87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471770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694D5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B8CC04" w14:textId="77777777" w:rsidTr="00A37B06">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4AFD5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8A519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0DF74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57818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1F9EDC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C86B9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4786DC28"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B7774FF" w14:textId="46FB117A" w:rsidR="007350D9" w:rsidRPr="00484455" w:rsidDel="00016742" w:rsidRDefault="007350D9" w:rsidP="007350D9">
      <w:pPr>
        <w:pStyle w:val="Legenda"/>
        <w:jc w:val="center"/>
        <w:rPr>
          <w:moveFrom w:id="2900" w:author="The Law" w:date="2018-06-25T13:29:00Z"/>
          <w:lang w:val="pt-PT"/>
        </w:rPr>
      </w:pPr>
      <w:bookmarkStart w:id="2901" w:name="_Toc517386591"/>
      <w:bookmarkStart w:id="2902" w:name="_Toc517440932"/>
      <w:moveFromRangeStart w:id="2903" w:author="The Law" w:date="2018-06-25T13:29:00Z" w:name="move517696685"/>
      <w:moveFrom w:id="2904" w:author="The Law" w:date="2018-06-25T13:29:00Z">
        <w:r w:rsidRPr="00484455" w:rsidDel="00016742">
          <w:rPr>
            <w:lang w:val="pt-PT"/>
          </w:rPr>
          <w:lastRenderedPageBreak/>
          <w:t xml:space="preserve">Tabela </w:t>
        </w:r>
        <w:r w:rsidRPr="00484455" w:rsidDel="00016742">
          <w:rPr>
            <w:lang w:val="pt-PT"/>
          </w:rPr>
          <w:fldChar w:fldCharType="begin"/>
        </w:r>
        <w:r w:rsidRPr="00484455" w:rsidDel="00016742">
          <w:rPr>
            <w:lang w:val="pt-PT"/>
          </w:rPr>
          <w:instrText xml:space="preserve"> SEQ Tabela \* ARABIC </w:instrText>
        </w:r>
        <w:r w:rsidRPr="00484455" w:rsidDel="00016742">
          <w:rPr>
            <w:lang w:val="pt-PT"/>
          </w:rPr>
          <w:fldChar w:fldCharType="separate"/>
        </w:r>
        <w:r w:rsidRPr="00484455" w:rsidDel="00016742">
          <w:rPr>
            <w:noProof/>
            <w:lang w:val="pt-PT"/>
          </w:rPr>
          <w:t>12</w:t>
        </w:r>
        <w:r w:rsidRPr="00484455" w:rsidDel="00016742">
          <w:rPr>
            <w:lang w:val="pt-PT"/>
          </w:rPr>
          <w:fldChar w:fldCharType="end"/>
        </w:r>
        <w:r w:rsidRPr="00484455" w:rsidDel="00016742">
          <w:rPr>
            <w:lang w:val="pt-PT"/>
          </w:rPr>
          <w:t xml:space="preserve"> – Resultados dos problemas weighted com Bee Colony Optimization</w:t>
        </w:r>
        <w:bookmarkEnd w:id="2901"/>
        <w:bookmarkEnd w:id="2902"/>
      </w:moveFrom>
    </w:p>
    <w:moveFromRangeEnd w:id="2903"/>
    <w:p w14:paraId="50D00F50" w14:textId="1E56A56E" w:rsidR="007350D9" w:rsidRDefault="007350D9" w:rsidP="007350D9">
      <w:pPr>
        <w:pStyle w:val="ThesisHeading3non-numbered"/>
        <w:rPr>
          <w:ins w:id="2905" w:author="The Law" w:date="2018-06-25T14:38:00Z"/>
          <w:i/>
          <w:lang w:val="pt-PT"/>
        </w:rPr>
      </w:pPr>
      <w:r w:rsidRPr="00484455">
        <w:rPr>
          <w:lang w:val="pt-PT"/>
        </w:rPr>
        <w:t xml:space="preserve">Ant Colony Optimization – Problemas </w:t>
      </w:r>
      <w:r w:rsidRPr="009B7158">
        <w:rPr>
          <w:i/>
          <w:lang w:val="pt-PT"/>
          <w:rPrChange w:id="2906" w:author="The Law" w:date="2018-06-25T14:32:00Z">
            <w:rPr>
              <w:lang w:val="pt-PT"/>
            </w:rPr>
          </w:rPrChange>
        </w:rPr>
        <w:t>Random</w:t>
      </w:r>
    </w:p>
    <w:p w14:paraId="104E21E2" w14:textId="328BF9EA" w:rsidR="005A3401" w:rsidRDefault="005A3401" w:rsidP="005A3401">
      <w:pPr>
        <w:pStyle w:val="ThesisBodyText"/>
        <w:rPr>
          <w:ins w:id="2907" w:author="The Law" w:date="2018-06-25T14:38:00Z"/>
          <w:lang w:val="pt-PT"/>
        </w:rPr>
      </w:pPr>
      <w:ins w:id="2908" w:author="The Law" w:date="2018-06-25T14:38:00Z">
        <w:r>
          <w:rPr>
            <w:lang w:val="pt-PT"/>
          </w:rPr>
          <w:t>Os parâmetros utilizados para a solução das 2</w:t>
        </w:r>
      </w:ins>
      <w:ins w:id="2909" w:author="The Law" w:date="2018-06-25T14:43:00Z">
        <w:r w:rsidR="002C34B6">
          <w:rPr>
            <w:lang w:val="pt-PT"/>
          </w:rPr>
          <w:t>8</w:t>
        </w:r>
      </w:ins>
      <w:ins w:id="2910" w:author="The Law" w:date="2018-06-25T14:38:00Z">
        <w:r>
          <w:rPr>
            <w:lang w:val="pt-PT"/>
          </w:rPr>
          <w:t xml:space="preserve">0 instâncias de problemas </w:t>
        </w:r>
      </w:ins>
      <w:ins w:id="2911" w:author="The Law" w:date="2018-06-25T14:39:00Z">
        <w:r>
          <w:rPr>
            <w:i/>
            <w:lang w:val="pt-PT"/>
          </w:rPr>
          <w:t>random</w:t>
        </w:r>
      </w:ins>
      <w:ins w:id="2912" w:author="The Law" w:date="2018-06-25T14:38:00Z">
        <w:r>
          <w:rPr>
            <w:lang w:val="pt-PT"/>
          </w:rPr>
          <w:t xml:space="preserve"> com o A</w:t>
        </w:r>
      </w:ins>
      <w:ins w:id="2913" w:author="The Law" w:date="2018-06-25T14:39:00Z">
        <w:r>
          <w:rPr>
            <w:lang w:val="pt-PT"/>
          </w:rPr>
          <w:t>CO</w:t>
        </w:r>
      </w:ins>
      <w:ins w:id="2914" w:author="The Law" w:date="2018-06-25T14:38:00Z">
        <w:r>
          <w:rPr>
            <w:lang w:val="pt-PT"/>
          </w:rPr>
          <w:t xml:space="preserve"> foram os seguintes:</w:t>
        </w:r>
      </w:ins>
    </w:p>
    <w:p w14:paraId="207699D2" w14:textId="3EFF538F" w:rsidR="005A3401" w:rsidRDefault="005A3401" w:rsidP="005A3401">
      <w:pPr>
        <w:pStyle w:val="ThesisBodyText"/>
        <w:numPr>
          <w:ilvl w:val="0"/>
          <w:numId w:val="30"/>
        </w:numPr>
        <w:rPr>
          <w:ins w:id="2915" w:author="The Law" w:date="2018-06-25T14:38:00Z"/>
          <w:lang w:val="pt-PT"/>
        </w:rPr>
      </w:pPr>
      <w:ins w:id="2916" w:author="The Law" w:date="2018-06-25T14:38:00Z">
        <w:r>
          <w:rPr>
            <w:lang w:val="pt-PT"/>
          </w:rPr>
          <w:t>População: 50</w:t>
        </w:r>
      </w:ins>
    </w:p>
    <w:p w14:paraId="00F7C20B" w14:textId="2F159B1B" w:rsidR="005A3401" w:rsidRDefault="002C34B6" w:rsidP="005A3401">
      <w:pPr>
        <w:pStyle w:val="ThesisBodyText"/>
        <w:numPr>
          <w:ilvl w:val="0"/>
          <w:numId w:val="30"/>
        </w:numPr>
        <w:rPr>
          <w:ins w:id="2917" w:author="The Law" w:date="2018-06-25T14:38:00Z"/>
          <w:lang w:val="pt-PT"/>
        </w:rPr>
      </w:pPr>
      <w:ins w:id="2918" w:author="The Law" w:date="2018-06-25T14:43:00Z">
        <w:r>
          <w:rPr>
            <w:lang w:val="pt-PT"/>
          </w:rPr>
          <w:t>Itera</w:t>
        </w:r>
      </w:ins>
      <w:ins w:id="2919" w:author="The Law" w:date="2018-06-25T14:38:00Z">
        <w:r w:rsidR="005A3401">
          <w:rPr>
            <w:lang w:val="pt-PT"/>
          </w:rPr>
          <w:t>ções: 500</w:t>
        </w:r>
      </w:ins>
    </w:p>
    <w:p w14:paraId="3BDBCEAD" w14:textId="2F63E0C0" w:rsidR="005A3401" w:rsidRDefault="002C34B6" w:rsidP="005A3401">
      <w:pPr>
        <w:pStyle w:val="ThesisBodyText"/>
        <w:numPr>
          <w:ilvl w:val="0"/>
          <w:numId w:val="30"/>
        </w:numPr>
        <w:rPr>
          <w:ins w:id="2920" w:author="The Law" w:date="2018-06-25T14:38:00Z"/>
          <w:lang w:val="pt-PT"/>
        </w:rPr>
      </w:pPr>
      <w:ins w:id="2921" w:author="The Law" w:date="2018-06-25T14:43:00Z">
        <w:r w:rsidRPr="002D114E">
          <w:rPr>
            <w:i/>
            <w:lang w:val="pt-PT"/>
            <w:rPrChange w:id="2922" w:author="The Law" w:date="2018-06-25T14:44:00Z">
              <w:rPr>
                <w:lang w:val="pt-PT"/>
              </w:rPr>
            </w:rPrChange>
          </w:rPr>
          <w:t>Q probability</w:t>
        </w:r>
      </w:ins>
      <w:ins w:id="2923" w:author="The Law" w:date="2018-06-25T14:38:00Z">
        <w:r w:rsidR="005A3401">
          <w:rPr>
            <w:lang w:val="pt-PT"/>
          </w:rPr>
          <w:t xml:space="preserve">: </w:t>
        </w:r>
      </w:ins>
      <w:ins w:id="2924" w:author="The Law" w:date="2018-06-25T14:43:00Z">
        <w:r>
          <w:rPr>
            <w:lang w:val="pt-PT"/>
          </w:rPr>
          <w:t>8</w:t>
        </w:r>
      </w:ins>
      <w:ins w:id="2925" w:author="The Law" w:date="2018-06-25T14:38:00Z">
        <w:r w:rsidR="005A3401">
          <w:rPr>
            <w:lang w:val="pt-PT"/>
          </w:rPr>
          <w:t>0%</w:t>
        </w:r>
      </w:ins>
    </w:p>
    <w:p w14:paraId="7A94A2E7" w14:textId="76F2DC5C" w:rsidR="005A3401" w:rsidRDefault="002C34B6" w:rsidP="005A3401">
      <w:pPr>
        <w:pStyle w:val="ThesisBodyText"/>
        <w:numPr>
          <w:ilvl w:val="0"/>
          <w:numId w:val="30"/>
        </w:numPr>
        <w:rPr>
          <w:ins w:id="2926" w:author="The Law" w:date="2018-06-25T14:38:00Z"/>
          <w:lang w:val="pt-PT"/>
        </w:rPr>
      </w:pPr>
      <w:ins w:id="2927" w:author="The Law" w:date="2018-06-25T14:43:00Z">
        <w:r w:rsidRPr="002D114E">
          <w:rPr>
            <w:i/>
            <w:lang w:val="pt-PT"/>
            <w:rPrChange w:id="2928" w:author="The Law" w:date="2018-06-25T14:44:00Z">
              <w:rPr>
                <w:lang w:val="pt-PT"/>
              </w:rPr>
            </w:rPrChange>
          </w:rPr>
          <w:t>Q</w:t>
        </w:r>
      </w:ins>
      <w:ins w:id="2929" w:author="The Law" w:date="2018-06-25T14:38:00Z">
        <w:r w:rsidR="005A3401">
          <w:rPr>
            <w:lang w:val="pt-PT"/>
          </w:rPr>
          <w:t xml:space="preserve">: </w:t>
        </w:r>
      </w:ins>
      <w:ins w:id="2930" w:author="The Law" w:date="2018-06-25T14:43:00Z">
        <w:r>
          <w:rPr>
            <w:lang w:val="pt-PT"/>
          </w:rPr>
          <w:t>35</w:t>
        </w:r>
      </w:ins>
    </w:p>
    <w:p w14:paraId="333A7E57" w14:textId="7C880B88" w:rsidR="005A3401" w:rsidRDefault="002C34B6" w:rsidP="005A3401">
      <w:pPr>
        <w:pStyle w:val="ThesisBodyText"/>
        <w:numPr>
          <w:ilvl w:val="0"/>
          <w:numId w:val="30"/>
        </w:numPr>
        <w:rPr>
          <w:ins w:id="2931" w:author="The Law" w:date="2018-06-25T14:38:00Z"/>
          <w:lang w:val="pt-PT"/>
        </w:rPr>
      </w:pPr>
      <w:ins w:id="2932" w:author="The Law" w:date="2018-06-25T14:43:00Z">
        <w:r>
          <w:rPr>
            <w:lang w:val="pt-PT"/>
          </w:rPr>
          <w:t>Modificações</w:t>
        </w:r>
      </w:ins>
      <w:ins w:id="2933" w:author="The Law" w:date="2018-06-25T14:38:00Z">
        <w:r w:rsidR="005A3401">
          <w:rPr>
            <w:lang w:val="pt-PT"/>
          </w:rPr>
          <w:t xml:space="preserve">: </w:t>
        </w:r>
      </w:ins>
      <w:ins w:id="2934" w:author="The Law" w:date="2018-06-25T14:43:00Z">
        <w:r>
          <w:rPr>
            <w:lang w:val="pt-PT"/>
          </w:rPr>
          <w:t>5</w:t>
        </w:r>
      </w:ins>
    </w:p>
    <w:p w14:paraId="660DA459" w14:textId="070B10C9" w:rsidR="005A3401" w:rsidRDefault="002C34B6" w:rsidP="005A3401">
      <w:pPr>
        <w:pStyle w:val="ThesisBodyText"/>
        <w:numPr>
          <w:ilvl w:val="0"/>
          <w:numId w:val="30"/>
        </w:numPr>
        <w:rPr>
          <w:ins w:id="2935" w:author="The Law" w:date="2018-06-25T14:43:00Z"/>
          <w:lang w:val="pt-PT"/>
        </w:rPr>
      </w:pPr>
      <w:ins w:id="2936" w:author="The Law" w:date="2018-06-25T14:43:00Z">
        <w:r>
          <w:rPr>
            <w:lang w:val="pt-PT"/>
          </w:rPr>
          <w:t>Evaporação</w:t>
        </w:r>
      </w:ins>
      <w:ins w:id="2937" w:author="The Law" w:date="2018-06-25T14:38:00Z">
        <w:r w:rsidR="005A3401">
          <w:rPr>
            <w:lang w:val="pt-PT"/>
          </w:rPr>
          <w:t xml:space="preserve">: </w:t>
        </w:r>
      </w:ins>
      <w:ins w:id="2938" w:author="The Law" w:date="2018-06-25T14:43:00Z">
        <w:r>
          <w:rPr>
            <w:lang w:val="pt-PT"/>
          </w:rPr>
          <w:t>5</w:t>
        </w:r>
      </w:ins>
      <w:ins w:id="2939" w:author="The Law" w:date="2018-06-25T14:38:00Z">
        <w:r w:rsidR="005A3401">
          <w:rPr>
            <w:lang w:val="pt-PT"/>
          </w:rPr>
          <w:t>0</w:t>
        </w:r>
      </w:ins>
      <w:ins w:id="2940" w:author="The Law" w:date="2018-06-25T14:43:00Z">
        <w:r>
          <w:rPr>
            <w:lang w:val="pt-PT"/>
          </w:rPr>
          <w:t>%</w:t>
        </w:r>
      </w:ins>
    </w:p>
    <w:p w14:paraId="4E8F92D6" w14:textId="28217B05" w:rsidR="002C34B6" w:rsidRDefault="002C34B6" w:rsidP="005A3401">
      <w:pPr>
        <w:pStyle w:val="ThesisBodyText"/>
        <w:numPr>
          <w:ilvl w:val="0"/>
          <w:numId w:val="30"/>
        </w:numPr>
        <w:rPr>
          <w:ins w:id="2941" w:author="The Law" w:date="2018-06-25T14:38:00Z"/>
          <w:lang w:val="pt-PT"/>
        </w:rPr>
      </w:pPr>
      <w:ins w:id="2942" w:author="The Law" w:date="2018-06-25T14:44:00Z">
        <w:r>
          <w:rPr>
            <w:lang w:val="pt-PT"/>
          </w:rPr>
          <w:t>Influência: 60%</w:t>
        </w:r>
      </w:ins>
    </w:p>
    <w:p w14:paraId="7D152DC5" w14:textId="7B2F52FC" w:rsidR="005A3401" w:rsidRPr="005A3401" w:rsidRDefault="005A3401">
      <w:pPr>
        <w:pStyle w:val="ThesisBodyText"/>
        <w:numPr>
          <w:ilvl w:val="0"/>
          <w:numId w:val="30"/>
        </w:numPr>
        <w:rPr>
          <w:lang w:val="pt-PT"/>
          <w:rPrChange w:id="2943" w:author="The Law" w:date="2018-06-25T14:38:00Z">
            <w:rPr>
              <w:lang w:val="pt-PT"/>
            </w:rPr>
          </w:rPrChange>
        </w:rPr>
        <w:pPrChange w:id="2944" w:author="The Law" w:date="2018-06-25T14:38:00Z">
          <w:pPr>
            <w:pStyle w:val="ThesisHeading3non-numbered"/>
          </w:pPr>
        </w:pPrChange>
      </w:pPr>
      <w:ins w:id="2945" w:author="The Law" w:date="2018-06-25T14:38:00Z">
        <w:r w:rsidRPr="002D114E">
          <w:rPr>
            <w:i/>
            <w:lang w:val="pt-PT"/>
            <w:rPrChange w:id="2946" w:author="The Law" w:date="2018-06-25T14:45:00Z">
              <w:rPr>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993BC0" w:rsidDel="00AC5597" w14:paraId="27F02D6A" w14:textId="0DC0720E" w:rsidTr="00A37B06">
        <w:trPr>
          <w:del w:id="2947" w:author="The Law" w:date="2018-06-25T13:24:00Z"/>
        </w:trPr>
        <w:tc>
          <w:tcPr>
            <w:tcW w:w="3964" w:type="dxa"/>
          </w:tcPr>
          <w:p w14:paraId="58E83E23" w14:textId="3C55CA3A" w:rsidR="007350D9" w:rsidRPr="00484455" w:rsidDel="00AC5597" w:rsidRDefault="007350D9" w:rsidP="00A37B06">
            <w:pPr>
              <w:pStyle w:val="ThesisHeading3non-numbered"/>
              <w:rPr>
                <w:del w:id="2948" w:author="The Law" w:date="2018-06-25T13:24:00Z"/>
                <w:lang w:val="pt-PT"/>
              </w:rPr>
            </w:pPr>
          </w:p>
        </w:tc>
        <w:tc>
          <w:tcPr>
            <w:tcW w:w="3964" w:type="dxa"/>
          </w:tcPr>
          <w:p w14:paraId="60A4A8E4" w14:textId="423BDE00" w:rsidR="007350D9" w:rsidRPr="00484455" w:rsidDel="00AC5597" w:rsidRDefault="007350D9" w:rsidP="00A37B06">
            <w:pPr>
              <w:pStyle w:val="ThesisHeading3non-numbered"/>
              <w:rPr>
                <w:del w:id="2949" w:author="The Law" w:date="2018-06-25T13:24:00Z"/>
                <w:lang w:val="pt-PT"/>
              </w:rPr>
            </w:pPr>
          </w:p>
        </w:tc>
      </w:tr>
    </w:tbl>
    <w:p w14:paraId="440AF547" w14:textId="79F78445" w:rsidR="007350D9" w:rsidRDefault="007350D9" w:rsidP="00AC5597">
      <w:pPr>
        <w:pStyle w:val="Legenda"/>
        <w:spacing w:line="240" w:lineRule="auto"/>
        <w:jc w:val="center"/>
        <w:rPr>
          <w:ins w:id="2950" w:author="The Law" w:date="2018-06-25T13:24:00Z"/>
          <w:lang w:val="pt-PT"/>
        </w:rPr>
      </w:pPr>
      <w:bookmarkStart w:id="2951" w:name="_Toc517440933"/>
      <w:bookmarkStart w:id="2952" w:name="_Toc51770159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13</w:t>
      </w:r>
      <w:r w:rsidRPr="00484455">
        <w:rPr>
          <w:lang w:val="pt-PT"/>
        </w:rPr>
        <w:fldChar w:fldCharType="end"/>
      </w:r>
      <w:r w:rsidRPr="00484455">
        <w:rPr>
          <w:lang w:val="pt-PT"/>
        </w:rPr>
        <w:t xml:space="preserve"> - Resultado dos problemas random com Ant Colony Optimization</w:t>
      </w:r>
      <w:bookmarkEnd w:id="2951"/>
      <w:bookmarkEnd w:id="2952"/>
    </w:p>
    <w:tbl>
      <w:tblPr>
        <w:tblW w:w="5820" w:type="dxa"/>
        <w:jc w:val="center"/>
        <w:tblLook w:val="04A0" w:firstRow="1" w:lastRow="0" w:firstColumn="1" w:lastColumn="0" w:noHBand="0" w:noVBand="1"/>
        <w:tblPrChange w:id="2953" w:author="The Law" w:date="2018-06-25T14:42:00Z">
          <w:tblPr>
            <w:tblW w:w="5820" w:type="dxa"/>
            <w:jc w:val="center"/>
            <w:tblLook w:val="04A0" w:firstRow="1" w:lastRow="0" w:firstColumn="1" w:lastColumn="0" w:noHBand="0" w:noVBand="1"/>
          </w:tblPr>
        </w:tblPrChange>
      </w:tblPr>
      <w:tblGrid>
        <w:gridCol w:w="564"/>
        <w:gridCol w:w="974"/>
        <w:gridCol w:w="1055"/>
        <w:gridCol w:w="839"/>
        <w:gridCol w:w="1418"/>
        <w:gridCol w:w="1430"/>
        <w:tblGridChange w:id="2954">
          <w:tblGrid>
            <w:gridCol w:w="564"/>
            <w:gridCol w:w="974"/>
            <w:gridCol w:w="1055"/>
            <w:gridCol w:w="839"/>
            <w:gridCol w:w="1418"/>
            <w:gridCol w:w="1430"/>
          </w:tblGrid>
        </w:tblGridChange>
      </w:tblGrid>
      <w:tr w:rsidR="00AC5597" w14:paraId="306799BA" w14:textId="77777777" w:rsidTr="002C34B6">
        <w:trPr>
          <w:trHeight w:val="300"/>
          <w:tblHeader/>
          <w:jc w:val="center"/>
          <w:ins w:id="2955" w:author="The Law" w:date="2018-06-25T13:24:00Z"/>
          <w:trPrChange w:id="2956" w:author="The Law" w:date="2018-06-25T14:42:00Z">
            <w:trPr>
              <w:trHeight w:val="300"/>
              <w:jc w:val="center"/>
            </w:trPr>
          </w:trPrChange>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2957" w:author="The Law" w:date="2018-06-25T14:42:00Z">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220DCBA0" w14:textId="77777777" w:rsidR="00AC5597" w:rsidRDefault="00AC5597">
            <w:pPr>
              <w:spacing w:after="0" w:line="240" w:lineRule="auto"/>
              <w:rPr>
                <w:ins w:id="2958" w:author="The Law" w:date="2018-06-25T13:24:00Z"/>
                <w:rFonts w:ascii="Calibri" w:eastAsia="Times New Roman" w:hAnsi="Calibri" w:cs="Calibri"/>
                <w:color w:val="000000"/>
                <w:lang w:val="en-US" w:eastAsia="en-US"/>
              </w:rPr>
            </w:pPr>
            <w:ins w:id="2959" w:author="The Law" w:date="2018-06-25T13:24:00Z">
              <w:r>
                <w:rPr>
                  <w:rFonts w:ascii="Calibri" w:eastAsia="Times New Roman" w:hAnsi="Calibri" w:cs="Calibri"/>
                  <w:color w:val="000000"/>
                  <w:lang w:val="en-US" w:eastAsia="en-US"/>
                </w:rPr>
                <w:t>Size</w:t>
              </w:r>
            </w:ins>
          </w:p>
        </w:tc>
        <w:tc>
          <w:tcPr>
            <w:tcW w:w="900" w:type="dxa"/>
            <w:tcBorders>
              <w:top w:val="single" w:sz="4" w:space="0" w:color="auto"/>
              <w:left w:val="nil"/>
              <w:bottom w:val="single" w:sz="4" w:space="0" w:color="auto"/>
              <w:right w:val="single" w:sz="4" w:space="0" w:color="auto"/>
            </w:tcBorders>
            <w:shd w:val="clear" w:color="auto" w:fill="BFBFBF"/>
            <w:noWrap/>
            <w:vAlign w:val="bottom"/>
            <w:hideMark/>
            <w:tcPrChange w:id="2960" w:author="The Law" w:date="2018-06-25T14:42:00Z">
              <w:tcPr>
                <w:tcW w:w="90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649821C" w14:textId="77777777" w:rsidR="00AC5597" w:rsidRDefault="00AC5597">
            <w:pPr>
              <w:spacing w:after="0" w:line="240" w:lineRule="auto"/>
              <w:rPr>
                <w:ins w:id="2961" w:author="The Law" w:date="2018-06-25T13:24:00Z"/>
                <w:rFonts w:ascii="Calibri" w:eastAsia="Times New Roman" w:hAnsi="Calibri" w:cs="Calibri"/>
                <w:color w:val="000000"/>
                <w:lang w:val="en-US" w:eastAsia="en-US"/>
              </w:rPr>
            </w:pPr>
            <w:ins w:id="2962"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2963"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D111C80" w14:textId="77777777" w:rsidR="00AC5597" w:rsidRDefault="00AC5597">
            <w:pPr>
              <w:spacing w:after="0" w:line="240" w:lineRule="auto"/>
              <w:rPr>
                <w:ins w:id="2964" w:author="The Law" w:date="2018-06-25T13:24:00Z"/>
                <w:rFonts w:ascii="Calibri" w:eastAsia="Times New Roman" w:hAnsi="Calibri" w:cs="Calibri"/>
                <w:color w:val="000000"/>
                <w:lang w:val="en-US" w:eastAsia="en-US"/>
              </w:rPr>
            </w:pPr>
            <w:ins w:id="2965" w:author="The Law" w:date="2018-06-25T13:24:00Z">
              <w:r>
                <w:rPr>
                  <w:rFonts w:ascii="Calibri" w:eastAsia="Times New Roman" w:hAnsi="Calibri" w:cs="Calibri"/>
                  <w:color w:val="000000"/>
                  <w:lang w:val="en-US" w:eastAsia="en-US"/>
                </w:rPr>
                <w:t>Time(ms)</w:t>
              </w:r>
            </w:ins>
          </w:p>
        </w:tc>
        <w:tc>
          <w:tcPr>
            <w:tcW w:w="760" w:type="dxa"/>
            <w:tcBorders>
              <w:top w:val="single" w:sz="4" w:space="0" w:color="auto"/>
              <w:left w:val="nil"/>
              <w:bottom w:val="single" w:sz="4" w:space="0" w:color="auto"/>
              <w:right w:val="single" w:sz="4" w:space="0" w:color="auto"/>
            </w:tcBorders>
            <w:shd w:val="clear" w:color="auto" w:fill="BFBFBF"/>
            <w:noWrap/>
            <w:vAlign w:val="bottom"/>
            <w:hideMark/>
            <w:tcPrChange w:id="2966" w:author="The Law" w:date="2018-06-25T14:42:00Z">
              <w:tcPr>
                <w:tcW w:w="7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47F3A69" w14:textId="77777777" w:rsidR="00AC5597" w:rsidRDefault="00AC5597">
            <w:pPr>
              <w:spacing w:after="0" w:line="240" w:lineRule="auto"/>
              <w:rPr>
                <w:ins w:id="2967" w:author="The Law" w:date="2018-06-25T13:24:00Z"/>
                <w:rFonts w:ascii="Calibri" w:eastAsia="Times New Roman" w:hAnsi="Calibri" w:cs="Calibri"/>
                <w:color w:val="000000"/>
                <w:lang w:val="en-US" w:eastAsia="en-US"/>
              </w:rPr>
            </w:pPr>
            <w:ins w:id="2968" w:author="The Law" w:date="2018-06-25T13:24:00Z">
              <w:r>
                <w:rPr>
                  <w:rFonts w:ascii="Calibri" w:eastAsia="Times New Roman" w:hAnsi="Calibri" w:cs="Calibri"/>
                  <w:color w:val="000000"/>
                  <w:lang w:val="en-US" w:eastAsia="en-US"/>
                </w:rPr>
                <w:t>Fitness</w:t>
              </w:r>
            </w:ins>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Change w:id="2969" w:author="The Law" w:date="2018-06-25T14:42:00Z">
              <w:tcPr>
                <w:tcW w:w="132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3FF094CD" w14:textId="77777777" w:rsidR="00AC5597" w:rsidRDefault="00AC5597">
            <w:pPr>
              <w:spacing w:after="0" w:line="240" w:lineRule="auto"/>
              <w:rPr>
                <w:ins w:id="2970" w:author="The Law" w:date="2018-06-25T13:24:00Z"/>
                <w:rFonts w:ascii="Calibri" w:eastAsia="Times New Roman" w:hAnsi="Calibri" w:cs="Calibri"/>
                <w:color w:val="000000"/>
                <w:lang w:val="en-US" w:eastAsia="en-US"/>
              </w:rPr>
            </w:pPr>
            <w:ins w:id="2971"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2972"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0B896154" w14:textId="77777777" w:rsidR="00AC5597" w:rsidRDefault="00AC5597">
            <w:pPr>
              <w:spacing w:after="0" w:line="240" w:lineRule="auto"/>
              <w:rPr>
                <w:ins w:id="2973" w:author="The Law" w:date="2018-06-25T13:24:00Z"/>
                <w:rFonts w:ascii="Calibri" w:eastAsia="Times New Roman" w:hAnsi="Calibri" w:cs="Calibri"/>
                <w:color w:val="000000"/>
                <w:lang w:val="en-US" w:eastAsia="en-US"/>
              </w:rPr>
            </w:pPr>
            <w:ins w:id="2974" w:author="The Law" w:date="2018-06-25T13:24:00Z">
              <w:r>
                <w:rPr>
                  <w:rFonts w:ascii="Calibri" w:eastAsia="Times New Roman" w:hAnsi="Calibri" w:cs="Calibri"/>
                  <w:color w:val="000000"/>
                  <w:lang w:val="en-US" w:eastAsia="en-US"/>
                </w:rPr>
                <w:t>Disconnected</w:t>
              </w:r>
            </w:ins>
          </w:p>
        </w:tc>
      </w:tr>
      <w:tr w:rsidR="00AC5597" w14:paraId="3F658105" w14:textId="77777777" w:rsidTr="00AC5597">
        <w:trPr>
          <w:trHeight w:val="300"/>
          <w:jc w:val="center"/>
          <w:ins w:id="297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812F9E" w14:textId="77777777" w:rsidR="00AC5597" w:rsidRDefault="00AC5597">
            <w:pPr>
              <w:spacing w:after="0" w:line="240" w:lineRule="auto"/>
              <w:jc w:val="right"/>
              <w:rPr>
                <w:ins w:id="2976" w:author="The Law" w:date="2018-06-25T13:24:00Z"/>
                <w:rFonts w:ascii="Calibri" w:eastAsia="Times New Roman" w:hAnsi="Calibri" w:cs="Calibri"/>
                <w:color w:val="000000"/>
                <w:lang w:val="en-US" w:eastAsia="en-US"/>
              </w:rPr>
            </w:pPr>
            <w:ins w:id="2977"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40C78F9" w14:textId="77777777" w:rsidR="00AC5597" w:rsidRDefault="00AC5597">
            <w:pPr>
              <w:spacing w:after="0" w:line="240" w:lineRule="auto"/>
              <w:jc w:val="right"/>
              <w:rPr>
                <w:ins w:id="2978" w:author="The Law" w:date="2018-06-25T13:24:00Z"/>
                <w:rFonts w:ascii="Calibri" w:eastAsia="Times New Roman" w:hAnsi="Calibri" w:cs="Calibri"/>
                <w:color w:val="000000"/>
                <w:lang w:val="en-US" w:eastAsia="en-US"/>
              </w:rPr>
            </w:pPr>
            <w:ins w:id="2979"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D89A142" w14:textId="77777777" w:rsidR="00AC5597" w:rsidRDefault="00AC5597">
            <w:pPr>
              <w:spacing w:after="0" w:line="240" w:lineRule="auto"/>
              <w:jc w:val="right"/>
              <w:rPr>
                <w:ins w:id="2980" w:author="The Law" w:date="2018-06-25T13:24:00Z"/>
                <w:rFonts w:ascii="Calibri" w:eastAsia="Times New Roman" w:hAnsi="Calibri" w:cs="Calibri"/>
                <w:color w:val="000000"/>
                <w:lang w:val="en-US" w:eastAsia="en-US"/>
              </w:rPr>
            </w:pPr>
            <w:ins w:id="2981" w:author="The Law" w:date="2018-06-25T13:24:00Z">
              <w:r>
                <w:rPr>
                  <w:rFonts w:ascii="Calibri" w:eastAsia="Times New Roman" w:hAnsi="Calibri" w:cs="Calibri"/>
                  <w:color w:val="000000"/>
                  <w:lang w:val="en-US" w:eastAsia="en-US"/>
                </w:rPr>
                <w:t>333.744</w:t>
              </w:r>
            </w:ins>
          </w:p>
        </w:tc>
        <w:tc>
          <w:tcPr>
            <w:tcW w:w="760" w:type="dxa"/>
            <w:tcBorders>
              <w:top w:val="nil"/>
              <w:left w:val="nil"/>
              <w:bottom w:val="single" w:sz="4" w:space="0" w:color="auto"/>
              <w:right w:val="single" w:sz="4" w:space="0" w:color="auto"/>
            </w:tcBorders>
            <w:noWrap/>
            <w:vAlign w:val="bottom"/>
            <w:hideMark/>
          </w:tcPr>
          <w:p w14:paraId="73FC0850" w14:textId="77777777" w:rsidR="00AC5597" w:rsidRDefault="00AC5597">
            <w:pPr>
              <w:spacing w:after="0" w:line="240" w:lineRule="auto"/>
              <w:jc w:val="right"/>
              <w:rPr>
                <w:ins w:id="2982" w:author="The Law" w:date="2018-06-25T13:24:00Z"/>
                <w:rFonts w:ascii="Calibri" w:eastAsia="Times New Roman" w:hAnsi="Calibri" w:cs="Calibri"/>
                <w:color w:val="000000"/>
                <w:lang w:val="en-US" w:eastAsia="en-US"/>
              </w:rPr>
            </w:pPr>
            <w:ins w:id="2983" w:author="The Law" w:date="2018-06-25T13:24:00Z">
              <w:r>
                <w:rPr>
                  <w:rFonts w:ascii="Calibri" w:eastAsia="Times New Roman" w:hAnsi="Calibri" w:cs="Calibri"/>
                  <w:color w:val="000000"/>
                  <w:lang w:val="en-US" w:eastAsia="en-US"/>
                </w:rPr>
                <w:t>1086.6</w:t>
              </w:r>
            </w:ins>
          </w:p>
        </w:tc>
        <w:tc>
          <w:tcPr>
            <w:tcW w:w="1320" w:type="dxa"/>
            <w:tcBorders>
              <w:top w:val="nil"/>
              <w:left w:val="nil"/>
              <w:bottom w:val="single" w:sz="4" w:space="0" w:color="auto"/>
              <w:right w:val="single" w:sz="4" w:space="0" w:color="auto"/>
            </w:tcBorders>
            <w:noWrap/>
            <w:vAlign w:val="bottom"/>
            <w:hideMark/>
          </w:tcPr>
          <w:p w14:paraId="26D7CCC4" w14:textId="77777777" w:rsidR="00AC5597" w:rsidRDefault="00AC5597">
            <w:pPr>
              <w:spacing w:after="0" w:line="240" w:lineRule="auto"/>
              <w:jc w:val="right"/>
              <w:rPr>
                <w:ins w:id="2984" w:author="The Law" w:date="2018-06-25T13:24:00Z"/>
                <w:rFonts w:ascii="Calibri" w:eastAsia="Times New Roman" w:hAnsi="Calibri" w:cs="Calibri"/>
                <w:color w:val="000000"/>
                <w:lang w:val="en-US" w:eastAsia="en-US"/>
              </w:rPr>
            </w:pPr>
            <w:ins w:id="2985" w:author="The Law" w:date="2018-06-25T13:24:00Z">
              <w:r>
                <w:rPr>
                  <w:rFonts w:ascii="Calibri" w:eastAsia="Times New Roman" w:hAnsi="Calibri" w:cs="Calibri"/>
                  <w:color w:val="000000"/>
                  <w:lang w:val="en-US" w:eastAsia="en-US"/>
                </w:rPr>
                <w:t>10.866</w:t>
              </w:r>
            </w:ins>
          </w:p>
        </w:tc>
        <w:tc>
          <w:tcPr>
            <w:tcW w:w="1360" w:type="dxa"/>
            <w:tcBorders>
              <w:top w:val="nil"/>
              <w:left w:val="nil"/>
              <w:bottom w:val="single" w:sz="4" w:space="0" w:color="auto"/>
              <w:right w:val="single" w:sz="4" w:space="0" w:color="auto"/>
            </w:tcBorders>
            <w:noWrap/>
            <w:vAlign w:val="bottom"/>
            <w:hideMark/>
          </w:tcPr>
          <w:p w14:paraId="3FD73DAA" w14:textId="77777777" w:rsidR="00AC5597" w:rsidRDefault="00AC5597">
            <w:pPr>
              <w:spacing w:after="0" w:line="240" w:lineRule="auto"/>
              <w:jc w:val="right"/>
              <w:rPr>
                <w:ins w:id="2986" w:author="The Law" w:date="2018-06-25T13:24:00Z"/>
                <w:rFonts w:ascii="Calibri" w:eastAsia="Times New Roman" w:hAnsi="Calibri" w:cs="Calibri"/>
                <w:color w:val="000000"/>
                <w:lang w:val="en-US" w:eastAsia="en-US"/>
              </w:rPr>
            </w:pPr>
            <w:ins w:id="2987" w:author="The Law" w:date="2018-06-25T13:24:00Z">
              <w:r>
                <w:rPr>
                  <w:rFonts w:ascii="Calibri" w:eastAsia="Times New Roman" w:hAnsi="Calibri" w:cs="Calibri"/>
                  <w:color w:val="000000"/>
                  <w:lang w:val="en-US" w:eastAsia="en-US"/>
                </w:rPr>
                <w:t>0</w:t>
              </w:r>
            </w:ins>
          </w:p>
        </w:tc>
      </w:tr>
      <w:tr w:rsidR="00AC5597" w14:paraId="55632B12" w14:textId="77777777" w:rsidTr="00AC5597">
        <w:trPr>
          <w:trHeight w:val="300"/>
          <w:jc w:val="center"/>
          <w:ins w:id="298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41363A0" w14:textId="77777777" w:rsidR="00AC5597" w:rsidRDefault="00AC5597">
            <w:pPr>
              <w:spacing w:after="0" w:line="240" w:lineRule="auto"/>
              <w:jc w:val="right"/>
              <w:rPr>
                <w:ins w:id="2989" w:author="The Law" w:date="2018-06-25T13:24:00Z"/>
                <w:rFonts w:ascii="Calibri" w:eastAsia="Times New Roman" w:hAnsi="Calibri" w:cs="Calibri"/>
                <w:color w:val="000000"/>
                <w:lang w:val="en-US" w:eastAsia="en-US"/>
              </w:rPr>
            </w:pPr>
            <w:ins w:id="2990"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66E1BD8D" w14:textId="77777777" w:rsidR="00AC5597" w:rsidRDefault="00AC5597">
            <w:pPr>
              <w:spacing w:after="0" w:line="240" w:lineRule="auto"/>
              <w:jc w:val="right"/>
              <w:rPr>
                <w:ins w:id="2991" w:author="The Law" w:date="2018-06-25T13:24:00Z"/>
                <w:rFonts w:ascii="Calibri" w:eastAsia="Times New Roman" w:hAnsi="Calibri" w:cs="Calibri"/>
                <w:color w:val="000000"/>
                <w:lang w:val="en-US" w:eastAsia="en-US"/>
              </w:rPr>
            </w:pPr>
            <w:ins w:id="2992"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7D31AE8C" w14:textId="77777777" w:rsidR="00AC5597" w:rsidRDefault="00AC5597">
            <w:pPr>
              <w:spacing w:after="0" w:line="240" w:lineRule="auto"/>
              <w:jc w:val="right"/>
              <w:rPr>
                <w:ins w:id="2993" w:author="The Law" w:date="2018-06-25T13:24:00Z"/>
                <w:rFonts w:ascii="Calibri" w:eastAsia="Times New Roman" w:hAnsi="Calibri" w:cs="Calibri"/>
                <w:color w:val="000000"/>
                <w:lang w:val="en-US" w:eastAsia="en-US"/>
              </w:rPr>
            </w:pPr>
            <w:ins w:id="2994" w:author="The Law" w:date="2018-06-25T13:24:00Z">
              <w:r>
                <w:rPr>
                  <w:rFonts w:ascii="Calibri" w:eastAsia="Times New Roman" w:hAnsi="Calibri" w:cs="Calibri"/>
                  <w:color w:val="000000"/>
                  <w:lang w:val="en-US" w:eastAsia="en-US"/>
                </w:rPr>
                <w:t>281.076</w:t>
              </w:r>
            </w:ins>
          </w:p>
        </w:tc>
        <w:tc>
          <w:tcPr>
            <w:tcW w:w="760" w:type="dxa"/>
            <w:tcBorders>
              <w:top w:val="nil"/>
              <w:left w:val="nil"/>
              <w:bottom w:val="single" w:sz="4" w:space="0" w:color="auto"/>
              <w:right w:val="single" w:sz="4" w:space="0" w:color="auto"/>
            </w:tcBorders>
            <w:noWrap/>
            <w:vAlign w:val="bottom"/>
            <w:hideMark/>
          </w:tcPr>
          <w:p w14:paraId="76023960" w14:textId="77777777" w:rsidR="00AC5597" w:rsidRDefault="00AC5597">
            <w:pPr>
              <w:spacing w:after="0" w:line="240" w:lineRule="auto"/>
              <w:jc w:val="right"/>
              <w:rPr>
                <w:ins w:id="2995" w:author="The Law" w:date="2018-06-25T13:24:00Z"/>
                <w:rFonts w:ascii="Calibri" w:eastAsia="Times New Roman" w:hAnsi="Calibri" w:cs="Calibri"/>
                <w:color w:val="000000"/>
                <w:lang w:val="en-US" w:eastAsia="en-US"/>
              </w:rPr>
            </w:pPr>
            <w:ins w:id="2996" w:author="The Law" w:date="2018-06-25T13:24:00Z">
              <w:r>
                <w:rPr>
                  <w:rFonts w:ascii="Calibri" w:eastAsia="Times New Roman" w:hAnsi="Calibri" w:cs="Calibri"/>
                  <w:color w:val="000000"/>
                  <w:lang w:val="en-US" w:eastAsia="en-US"/>
                </w:rPr>
                <w:t>609.6</w:t>
              </w:r>
            </w:ins>
          </w:p>
        </w:tc>
        <w:tc>
          <w:tcPr>
            <w:tcW w:w="1320" w:type="dxa"/>
            <w:tcBorders>
              <w:top w:val="nil"/>
              <w:left w:val="nil"/>
              <w:bottom w:val="single" w:sz="4" w:space="0" w:color="auto"/>
              <w:right w:val="single" w:sz="4" w:space="0" w:color="auto"/>
            </w:tcBorders>
            <w:noWrap/>
            <w:vAlign w:val="bottom"/>
            <w:hideMark/>
          </w:tcPr>
          <w:p w14:paraId="4E601647" w14:textId="77777777" w:rsidR="00AC5597" w:rsidRDefault="00AC5597">
            <w:pPr>
              <w:spacing w:after="0" w:line="240" w:lineRule="auto"/>
              <w:jc w:val="right"/>
              <w:rPr>
                <w:ins w:id="2997" w:author="The Law" w:date="2018-06-25T13:24:00Z"/>
                <w:rFonts w:ascii="Calibri" w:eastAsia="Times New Roman" w:hAnsi="Calibri" w:cs="Calibri"/>
                <w:color w:val="000000"/>
                <w:lang w:val="en-US" w:eastAsia="en-US"/>
              </w:rPr>
            </w:pPr>
            <w:ins w:id="2998" w:author="The Law" w:date="2018-06-25T13:24:00Z">
              <w:r>
                <w:rPr>
                  <w:rFonts w:ascii="Calibri" w:eastAsia="Times New Roman" w:hAnsi="Calibri" w:cs="Calibri"/>
                  <w:color w:val="000000"/>
                  <w:lang w:val="en-US" w:eastAsia="en-US"/>
                </w:rPr>
                <w:t>6.096</w:t>
              </w:r>
            </w:ins>
          </w:p>
        </w:tc>
        <w:tc>
          <w:tcPr>
            <w:tcW w:w="1360" w:type="dxa"/>
            <w:tcBorders>
              <w:top w:val="nil"/>
              <w:left w:val="nil"/>
              <w:bottom w:val="single" w:sz="4" w:space="0" w:color="auto"/>
              <w:right w:val="single" w:sz="4" w:space="0" w:color="auto"/>
            </w:tcBorders>
            <w:noWrap/>
            <w:vAlign w:val="bottom"/>
            <w:hideMark/>
          </w:tcPr>
          <w:p w14:paraId="57438C1D" w14:textId="77777777" w:rsidR="00AC5597" w:rsidRDefault="00AC5597">
            <w:pPr>
              <w:spacing w:after="0" w:line="240" w:lineRule="auto"/>
              <w:jc w:val="right"/>
              <w:rPr>
                <w:ins w:id="2999" w:author="The Law" w:date="2018-06-25T13:24:00Z"/>
                <w:rFonts w:ascii="Calibri" w:eastAsia="Times New Roman" w:hAnsi="Calibri" w:cs="Calibri"/>
                <w:color w:val="000000"/>
                <w:lang w:val="en-US" w:eastAsia="en-US"/>
              </w:rPr>
            </w:pPr>
            <w:ins w:id="3000" w:author="The Law" w:date="2018-06-25T13:24:00Z">
              <w:r>
                <w:rPr>
                  <w:rFonts w:ascii="Calibri" w:eastAsia="Times New Roman" w:hAnsi="Calibri" w:cs="Calibri"/>
                  <w:color w:val="000000"/>
                  <w:lang w:val="en-US" w:eastAsia="en-US"/>
                </w:rPr>
                <w:t>0</w:t>
              </w:r>
            </w:ins>
          </w:p>
        </w:tc>
      </w:tr>
      <w:tr w:rsidR="00AC5597" w14:paraId="48F3B0D4" w14:textId="77777777" w:rsidTr="00AC5597">
        <w:trPr>
          <w:trHeight w:val="300"/>
          <w:jc w:val="center"/>
          <w:ins w:id="300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8783904" w14:textId="77777777" w:rsidR="00AC5597" w:rsidRDefault="00AC5597">
            <w:pPr>
              <w:spacing w:after="0" w:line="240" w:lineRule="auto"/>
              <w:jc w:val="right"/>
              <w:rPr>
                <w:ins w:id="3002" w:author="The Law" w:date="2018-06-25T13:24:00Z"/>
                <w:rFonts w:ascii="Calibri" w:eastAsia="Times New Roman" w:hAnsi="Calibri" w:cs="Calibri"/>
                <w:color w:val="000000"/>
                <w:lang w:val="en-US" w:eastAsia="en-US"/>
              </w:rPr>
            </w:pPr>
            <w:ins w:id="3003"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7302260" w14:textId="77777777" w:rsidR="00AC5597" w:rsidRDefault="00AC5597">
            <w:pPr>
              <w:spacing w:after="0" w:line="240" w:lineRule="auto"/>
              <w:jc w:val="right"/>
              <w:rPr>
                <w:ins w:id="3004" w:author="The Law" w:date="2018-06-25T13:24:00Z"/>
                <w:rFonts w:ascii="Calibri" w:eastAsia="Times New Roman" w:hAnsi="Calibri" w:cs="Calibri"/>
                <w:color w:val="000000"/>
                <w:lang w:val="en-US" w:eastAsia="en-US"/>
              </w:rPr>
            </w:pPr>
            <w:ins w:id="3005"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CA38123" w14:textId="77777777" w:rsidR="00AC5597" w:rsidRDefault="00AC5597">
            <w:pPr>
              <w:spacing w:after="0" w:line="240" w:lineRule="auto"/>
              <w:jc w:val="right"/>
              <w:rPr>
                <w:ins w:id="3006" w:author="The Law" w:date="2018-06-25T13:24:00Z"/>
                <w:rFonts w:ascii="Calibri" w:eastAsia="Times New Roman" w:hAnsi="Calibri" w:cs="Calibri"/>
                <w:color w:val="000000"/>
                <w:lang w:val="en-US" w:eastAsia="en-US"/>
              </w:rPr>
            </w:pPr>
            <w:ins w:id="3007" w:author="The Law" w:date="2018-06-25T13:24:00Z">
              <w:r>
                <w:rPr>
                  <w:rFonts w:ascii="Calibri" w:eastAsia="Times New Roman" w:hAnsi="Calibri" w:cs="Calibri"/>
                  <w:color w:val="000000"/>
                  <w:lang w:val="en-US" w:eastAsia="en-US"/>
                </w:rPr>
                <w:t>185.372</w:t>
              </w:r>
            </w:ins>
          </w:p>
        </w:tc>
        <w:tc>
          <w:tcPr>
            <w:tcW w:w="760" w:type="dxa"/>
            <w:tcBorders>
              <w:top w:val="nil"/>
              <w:left w:val="nil"/>
              <w:bottom w:val="single" w:sz="4" w:space="0" w:color="auto"/>
              <w:right w:val="single" w:sz="4" w:space="0" w:color="auto"/>
            </w:tcBorders>
            <w:noWrap/>
            <w:vAlign w:val="bottom"/>
            <w:hideMark/>
          </w:tcPr>
          <w:p w14:paraId="179DE167" w14:textId="77777777" w:rsidR="00AC5597" w:rsidRDefault="00AC5597">
            <w:pPr>
              <w:spacing w:after="0" w:line="240" w:lineRule="auto"/>
              <w:jc w:val="right"/>
              <w:rPr>
                <w:ins w:id="3008" w:author="The Law" w:date="2018-06-25T13:24:00Z"/>
                <w:rFonts w:ascii="Calibri" w:eastAsia="Times New Roman" w:hAnsi="Calibri" w:cs="Calibri"/>
                <w:color w:val="000000"/>
                <w:lang w:val="en-US" w:eastAsia="en-US"/>
              </w:rPr>
            </w:pPr>
            <w:ins w:id="3009" w:author="The Law" w:date="2018-06-25T13:24:00Z">
              <w:r>
                <w:rPr>
                  <w:rFonts w:ascii="Calibri" w:eastAsia="Times New Roman" w:hAnsi="Calibri" w:cs="Calibri"/>
                  <w:color w:val="000000"/>
                  <w:lang w:val="en-US" w:eastAsia="en-US"/>
                </w:rPr>
                <w:t>462.2</w:t>
              </w:r>
            </w:ins>
          </w:p>
        </w:tc>
        <w:tc>
          <w:tcPr>
            <w:tcW w:w="1320" w:type="dxa"/>
            <w:tcBorders>
              <w:top w:val="nil"/>
              <w:left w:val="nil"/>
              <w:bottom w:val="single" w:sz="4" w:space="0" w:color="auto"/>
              <w:right w:val="single" w:sz="4" w:space="0" w:color="auto"/>
            </w:tcBorders>
            <w:noWrap/>
            <w:vAlign w:val="bottom"/>
            <w:hideMark/>
          </w:tcPr>
          <w:p w14:paraId="1EDCDD0C" w14:textId="77777777" w:rsidR="00AC5597" w:rsidRDefault="00AC5597">
            <w:pPr>
              <w:spacing w:after="0" w:line="240" w:lineRule="auto"/>
              <w:jc w:val="right"/>
              <w:rPr>
                <w:ins w:id="3010" w:author="The Law" w:date="2018-06-25T13:24:00Z"/>
                <w:rFonts w:ascii="Calibri" w:eastAsia="Times New Roman" w:hAnsi="Calibri" w:cs="Calibri"/>
                <w:color w:val="000000"/>
                <w:lang w:val="en-US" w:eastAsia="en-US"/>
              </w:rPr>
            </w:pPr>
            <w:ins w:id="3011" w:author="The Law" w:date="2018-06-25T13:24:00Z">
              <w:r>
                <w:rPr>
                  <w:rFonts w:ascii="Calibri" w:eastAsia="Times New Roman" w:hAnsi="Calibri" w:cs="Calibri"/>
                  <w:color w:val="000000"/>
                  <w:lang w:val="en-US" w:eastAsia="en-US"/>
                </w:rPr>
                <w:t>4.622</w:t>
              </w:r>
            </w:ins>
          </w:p>
        </w:tc>
        <w:tc>
          <w:tcPr>
            <w:tcW w:w="1360" w:type="dxa"/>
            <w:tcBorders>
              <w:top w:val="nil"/>
              <w:left w:val="nil"/>
              <w:bottom w:val="single" w:sz="4" w:space="0" w:color="auto"/>
              <w:right w:val="single" w:sz="4" w:space="0" w:color="auto"/>
            </w:tcBorders>
            <w:noWrap/>
            <w:vAlign w:val="bottom"/>
            <w:hideMark/>
          </w:tcPr>
          <w:p w14:paraId="1A18EAC8" w14:textId="77777777" w:rsidR="00AC5597" w:rsidRDefault="00AC5597">
            <w:pPr>
              <w:spacing w:after="0" w:line="240" w:lineRule="auto"/>
              <w:jc w:val="right"/>
              <w:rPr>
                <w:ins w:id="3012" w:author="The Law" w:date="2018-06-25T13:24:00Z"/>
                <w:rFonts w:ascii="Calibri" w:eastAsia="Times New Roman" w:hAnsi="Calibri" w:cs="Calibri"/>
                <w:color w:val="000000"/>
                <w:lang w:val="en-US" w:eastAsia="en-US"/>
              </w:rPr>
            </w:pPr>
            <w:ins w:id="3013" w:author="The Law" w:date="2018-06-25T13:24:00Z">
              <w:r>
                <w:rPr>
                  <w:rFonts w:ascii="Calibri" w:eastAsia="Times New Roman" w:hAnsi="Calibri" w:cs="Calibri"/>
                  <w:color w:val="000000"/>
                  <w:lang w:val="en-US" w:eastAsia="en-US"/>
                </w:rPr>
                <w:t>0</w:t>
              </w:r>
            </w:ins>
          </w:p>
        </w:tc>
      </w:tr>
      <w:tr w:rsidR="00AC5597" w14:paraId="19DE456E" w14:textId="77777777" w:rsidTr="00AC5597">
        <w:trPr>
          <w:trHeight w:val="300"/>
          <w:jc w:val="center"/>
          <w:ins w:id="301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7D39B5E" w14:textId="77777777" w:rsidR="00AC5597" w:rsidRDefault="00AC5597">
            <w:pPr>
              <w:spacing w:after="0" w:line="240" w:lineRule="auto"/>
              <w:jc w:val="right"/>
              <w:rPr>
                <w:ins w:id="3015" w:author="The Law" w:date="2018-06-25T13:24:00Z"/>
                <w:rFonts w:ascii="Calibri" w:eastAsia="Times New Roman" w:hAnsi="Calibri" w:cs="Calibri"/>
                <w:color w:val="000000"/>
                <w:lang w:val="en-US" w:eastAsia="en-US"/>
              </w:rPr>
            </w:pPr>
            <w:ins w:id="3016"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1BFC43A3" w14:textId="77777777" w:rsidR="00AC5597" w:rsidRDefault="00AC5597">
            <w:pPr>
              <w:spacing w:after="0" w:line="240" w:lineRule="auto"/>
              <w:jc w:val="right"/>
              <w:rPr>
                <w:ins w:id="3017" w:author="The Law" w:date="2018-06-25T13:24:00Z"/>
                <w:rFonts w:ascii="Calibri" w:eastAsia="Times New Roman" w:hAnsi="Calibri" w:cs="Calibri"/>
                <w:color w:val="000000"/>
                <w:lang w:val="en-US" w:eastAsia="en-US"/>
              </w:rPr>
            </w:pPr>
            <w:ins w:id="3018"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37BB7991" w14:textId="77777777" w:rsidR="00AC5597" w:rsidRDefault="00AC5597">
            <w:pPr>
              <w:spacing w:after="0" w:line="240" w:lineRule="auto"/>
              <w:jc w:val="right"/>
              <w:rPr>
                <w:ins w:id="3019" w:author="The Law" w:date="2018-06-25T13:24:00Z"/>
                <w:rFonts w:ascii="Calibri" w:eastAsia="Times New Roman" w:hAnsi="Calibri" w:cs="Calibri"/>
                <w:color w:val="000000"/>
                <w:lang w:val="en-US" w:eastAsia="en-US"/>
              </w:rPr>
            </w:pPr>
            <w:ins w:id="3020" w:author="The Law" w:date="2018-06-25T13:24:00Z">
              <w:r>
                <w:rPr>
                  <w:rFonts w:ascii="Calibri" w:eastAsia="Times New Roman" w:hAnsi="Calibri" w:cs="Calibri"/>
                  <w:color w:val="000000"/>
                  <w:lang w:val="en-US" w:eastAsia="en-US"/>
                </w:rPr>
                <w:t>144.216</w:t>
              </w:r>
            </w:ins>
          </w:p>
        </w:tc>
        <w:tc>
          <w:tcPr>
            <w:tcW w:w="760" w:type="dxa"/>
            <w:tcBorders>
              <w:top w:val="nil"/>
              <w:left w:val="nil"/>
              <w:bottom w:val="single" w:sz="4" w:space="0" w:color="auto"/>
              <w:right w:val="single" w:sz="4" w:space="0" w:color="auto"/>
            </w:tcBorders>
            <w:noWrap/>
            <w:vAlign w:val="bottom"/>
            <w:hideMark/>
          </w:tcPr>
          <w:p w14:paraId="2E336FBE" w14:textId="77777777" w:rsidR="00AC5597" w:rsidRDefault="00AC5597">
            <w:pPr>
              <w:spacing w:after="0" w:line="240" w:lineRule="auto"/>
              <w:jc w:val="right"/>
              <w:rPr>
                <w:ins w:id="3021" w:author="The Law" w:date="2018-06-25T13:24:00Z"/>
                <w:rFonts w:ascii="Calibri" w:eastAsia="Times New Roman" w:hAnsi="Calibri" w:cs="Calibri"/>
                <w:color w:val="000000"/>
                <w:lang w:val="en-US" w:eastAsia="en-US"/>
              </w:rPr>
            </w:pPr>
            <w:ins w:id="3022" w:author="The Law" w:date="2018-06-25T13:24:00Z">
              <w:r>
                <w:rPr>
                  <w:rFonts w:ascii="Calibri" w:eastAsia="Times New Roman" w:hAnsi="Calibri" w:cs="Calibri"/>
                  <w:color w:val="000000"/>
                  <w:lang w:val="en-US" w:eastAsia="en-US"/>
                </w:rPr>
                <w:t>388.4</w:t>
              </w:r>
            </w:ins>
          </w:p>
        </w:tc>
        <w:tc>
          <w:tcPr>
            <w:tcW w:w="1320" w:type="dxa"/>
            <w:tcBorders>
              <w:top w:val="nil"/>
              <w:left w:val="nil"/>
              <w:bottom w:val="single" w:sz="4" w:space="0" w:color="auto"/>
              <w:right w:val="single" w:sz="4" w:space="0" w:color="auto"/>
            </w:tcBorders>
            <w:noWrap/>
            <w:vAlign w:val="bottom"/>
            <w:hideMark/>
          </w:tcPr>
          <w:p w14:paraId="06528B1E" w14:textId="77777777" w:rsidR="00AC5597" w:rsidRDefault="00AC5597">
            <w:pPr>
              <w:spacing w:after="0" w:line="240" w:lineRule="auto"/>
              <w:jc w:val="right"/>
              <w:rPr>
                <w:ins w:id="3023" w:author="The Law" w:date="2018-06-25T13:24:00Z"/>
                <w:rFonts w:ascii="Calibri" w:eastAsia="Times New Roman" w:hAnsi="Calibri" w:cs="Calibri"/>
                <w:color w:val="000000"/>
                <w:lang w:val="en-US" w:eastAsia="en-US"/>
              </w:rPr>
            </w:pPr>
            <w:ins w:id="3024" w:author="The Law" w:date="2018-06-25T13:24:00Z">
              <w:r>
                <w:rPr>
                  <w:rFonts w:ascii="Calibri" w:eastAsia="Times New Roman" w:hAnsi="Calibri" w:cs="Calibri"/>
                  <w:color w:val="000000"/>
                  <w:lang w:val="en-US" w:eastAsia="en-US"/>
                </w:rPr>
                <w:t>3.884</w:t>
              </w:r>
            </w:ins>
          </w:p>
        </w:tc>
        <w:tc>
          <w:tcPr>
            <w:tcW w:w="1360" w:type="dxa"/>
            <w:tcBorders>
              <w:top w:val="nil"/>
              <w:left w:val="nil"/>
              <w:bottom w:val="single" w:sz="4" w:space="0" w:color="auto"/>
              <w:right w:val="single" w:sz="4" w:space="0" w:color="auto"/>
            </w:tcBorders>
            <w:noWrap/>
            <w:vAlign w:val="bottom"/>
            <w:hideMark/>
          </w:tcPr>
          <w:p w14:paraId="27AFAF21" w14:textId="77777777" w:rsidR="00AC5597" w:rsidRDefault="00AC5597">
            <w:pPr>
              <w:spacing w:after="0" w:line="240" w:lineRule="auto"/>
              <w:jc w:val="right"/>
              <w:rPr>
                <w:ins w:id="3025" w:author="The Law" w:date="2018-06-25T13:24:00Z"/>
                <w:rFonts w:ascii="Calibri" w:eastAsia="Times New Roman" w:hAnsi="Calibri" w:cs="Calibri"/>
                <w:color w:val="000000"/>
                <w:lang w:val="en-US" w:eastAsia="en-US"/>
              </w:rPr>
            </w:pPr>
            <w:ins w:id="3026" w:author="The Law" w:date="2018-06-25T13:24:00Z">
              <w:r>
                <w:rPr>
                  <w:rFonts w:ascii="Calibri" w:eastAsia="Times New Roman" w:hAnsi="Calibri" w:cs="Calibri"/>
                  <w:color w:val="000000"/>
                  <w:lang w:val="en-US" w:eastAsia="en-US"/>
                </w:rPr>
                <w:t>0</w:t>
              </w:r>
            </w:ins>
          </w:p>
        </w:tc>
      </w:tr>
      <w:tr w:rsidR="00AC5597" w14:paraId="1DF1129B" w14:textId="77777777" w:rsidTr="00AC5597">
        <w:trPr>
          <w:trHeight w:val="300"/>
          <w:jc w:val="center"/>
          <w:ins w:id="302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7F1A4887" w14:textId="77777777" w:rsidR="00AC5597" w:rsidRDefault="00AC5597">
            <w:pPr>
              <w:spacing w:after="0" w:line="240" w:lineRule="auto"/>
              <w:jc w:val="right"/>
              <w:rPr>
                <w:ins w:id="3028" w:author="The Law" w:date="2018-06-25T13:24:00Z"/>
                <w:rFonts w:ascii="Calibri" w:eastAsia="Times New Roman" w:hAnsi="Calibri" w:cs="Calibri"/>
                <w:color w:val="000000"/>
                <w:lang w:val="en-US" w:eastAsia="en-US"/>
              </w:rPr>
            </w:pPr>
            <w:ins w:id="3029"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2E5D4C65" w14:textId="77777777" w:rsidR="00AC5597" w:rsidRDefault="00AC5597">
            <w:pPr>
              <w:spacing w:after="0" w:line="240" w:lineRule="auto"/>
              <w:jc w:val="right"/>
              <w:rPr>
                <w:ins w:id="3030" w:author="The Law" w:date="2018-06-25T13:24:00Z"/>
                <w:rFonts w:ascii="Calibri" w:eastAsia="Times New Roman" w:hAnsi="Calibri" w:cs="Calibri"/>
                <w:color w:val="000000"/>
                <w:lang w:val="en-US" w:eastAsia="en-US"/>
              </w:rPr>
            </w:pPr>
            <w:ins w:id="3031"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C488127" w14:textId="77777777" w:rsidR="00AC5597" w:rsidRDefault="00AC5597">
            <w:pPr>
              <w:spacing w:after="0" w:line="240" w:lineRule="auto"/>
              <w:jc w:val="right"/>
              <w:rPr>
                <w:ins w:id="3032" w:author="The Law" w:date="2018-06-25T13:24:00Z"/>
                <w:rFonts w:ascii="Calibri" w:eastAsia="Times New Roman" w:hAnsi="Calibri" w:cs="Calibri"/>
                <w:color w:val="000000"/>
                <w:lang w:val="en-US" w:eastAsia="en-US"/>
              </w:rPr>
            </w:pPr>
            <w:ins w:id="3033" w:author="The Law" w:date="2018-06-25T13:24:00Z">
              <w:r>
                <w:rPr>
                  <w:rFonts w:ascii="Calibri" w:eastAsia="Times New Roman" w:hAnsi="Calibri" w:cs="Calibri"/>
                  <w:color w:val="000000"/>
                  <w:lang w:val="en-US" w:eastAsia="en-US"/>
                </w:rPr>
                <w:t>161.458</w:t>
              </w:r>
            </w:ins>
          </w:p>
        </w:tc>
        <w:tc>
          <w:tcPr>
            <w:tcW w:w="760" w:type="dxa"/>
            <w:tcBorders>
              <w:top w:val="nil"/>
              <w:left w:val="nil"/>
              <w:bottom w:val="single" w:sz="4" w:space="0" w:color="auto"/>
              <w:right w:val="single" w:sz="4" w:space="0" w:color="auto"/>
            </w:tcBorders>
            <w:noWrap/>
            <w:vAlign w:val="bottom"/>
            <w:hideMark/>
          </w:tcPr>
          <w:p w14:paraId="148F936E" w14:textId="77777777" w:rsidR="00AC5597" w:rsidRDefault="00AC5597">
            <w:pPr>
              <w:spacing w:after="0" w:line="240" w:lineRule="auto"/>
              <w:jc w:val="right"/>
              <w:rPr>
                <w:ins w:id="3034" w:author="The Law" w:date="2018-06-25T13:24:00Z"/>
                <w:rFonts w:ascii="Calibri" w:eastAsia="Times New Roman" w:hAnsi="Calibri" w:cs="Calibri"/>
                <w:color w:val="000000"/>
                <w:lang w:val="en-US" w:eastAsia="en-US"/>
              </w:rPr>
            </w:pPr>
            <w:ins w:id="3035" w:author="The Law" w:date="2018-06-25T13:24:00Z">
              <w:r>
                <w:rPr>
                  <w:rFonts w:ascii="Calibri" w:eastAsia="Times New Roman" w:hAnsi="Calibri" w:cs="Calibri"/>
                  <w:color w:val="000000"/>
                  <w:lang w:val="en-US" w:eastAsia="en-US"/>
                </w:rPr>
                <w:t>305.8</w:t>
              </w:r>
            </w:ins>
          </w:p>
        </w:tc>
        <w:tc>
          <w:tcPr>
            <w:tcW w:w="1320" w:type="dxa"/>
            <w:tcBorders>
              <w:top w:val="nil"/>
              <w:left w:val="nil"/>
              <w:bottom w:val="single" w:sz="4" w:space="0" w:color="auto"/>
              <w:right w:val="single" w:sz="4" w:space="0" w:color="auto"/>
            </w:tcBorders>
            <w:noWrap/>
            <w:vAlign w:val="bottom"/>
            <w:hideMark/>
          </w:tcPr>
          <w:p w14:paraId="6317A9C4" w14:textId="77777777" w:rsidR="00AC5597" w:rsidRDefault="00AC5597">
            <w:pPr>
              <w:spacing w:after="0" w:line="240" w:lineRule="auto"/>
              <w:jc w:val="right"/>
              <w:rPr>
                <w:ins w:id="3036" w:author="The Law" w:date="2018-06-25T13:24:00Z"/>
                <w:rFonts w:ascii="Calibri" w:eastAsia="Times New Roman" w:hAnsi="Calibri" w:cs="Calibri"/>
                <w:color w:val="000000"/>
                <w:lang w:val="en-US" w:eastAsia="en-US"/>
              </w:rPr>
            </w:pPr>
            <w:ins w:id="3037" w:author="The Law" w:date="2018-06-25T13:24:00Z">
              <w:r>
                <w:rPr>
                  <w:rFonts w:ascii="Calibri" w:eastAsia="Times New Roman" w:hAnsi="Calibri" w:cs="Calibri"/>
                  <w:color w:val="000000"/>
                  <w:lang w:val="en-US" w:eastAsia="en-US"/>
                </w:rPr>
                <w:t>3.058</w:t>
              </w:r>
            </w:ins>
          </w:p>
        </w:tc>
        <w:tc>
          <w:tcPr>
            <w:tcW w:w="1360" w:type="dxa"/>
            <w:tcBorders>
              <w:top w:val="nil"/>
              <w:left w:val="nil"/>
              <w:bottom w:val="single" w:sz="4" w:space="0" w:color="auto"/>
              <w:right w:val="single" w:sz="4" w:space="0" w:color="auto"/>
            </w:tcBorders>
            <w:noWrap/>
            <w:vAlign w:val="bottom"/>
            <w:hideMark/>
          </w:tcPr>
          <w:p w14:paraId="1DD8B6FF" w14:textId="77777777" w:rsidR="00AC5597" w:rsidRDefault="00AC5597">
            <w:pPr>
              <w:spacing w:after="0" w:line="240" w:lineRule="auto"/>
              <w:jc w:val="right"/>
              <w:rPr>
                <w:ins w:id="3038" w:author="The Law" w:date="2018-06-25T13:24:00Z"/>
                <w:rFonts w:ascii="Calibri" w:eastAsia="Times New Roman" w:hAnsi="Calibri" w:cs="Calibri"/>
                <w:color w:val="000000"/>
                <w:lang w:val="en-US" w:eastAsia="en-US"/>
              </w:rPr>
            </w:pPr>
            <w:ins w:id="3039" w:author="The Law" w:date="2018-06-25T13:24:00Z">
              <w:r>
                <w:rPr>
                  <w:rFonts w:ascii="Calibri" w:eastAsia="Times New Roman" w:hAnsi="Calibri" w:cs="Calibri"/>
                  <w:color w:val="000000"/>
                  <w:lang w:val="en-US" w:eastAsia="en-US"/>
                </w:rPr>
                <w:t>0</w:t>
              </w:r>
            </w:ins>
          </w:p>
        </w:tc>
      </w:tr>
      <w:tr w:rsidR="00AC5597" w14:paraId="704F1BC2" w14:textId="77777777" w:rsidTr="00AC5597">
        <w:trPr>
          <w:trHeight w:val="300"/>
          <w:jc w:val="center"/>
          <w:ins w:id="304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463801A" w14:textId="77777777" w:rsidR="00AC5597" w:rsidRDefault="00AC5597">
            <w:pPr>
              <w:spacing w:after="0" w:line="240" w:lineRule="auto"/>
              <w:jc w:val="right"/>
              <w:rPr>
                <w:ins w:id="3041" w:author="The Law" w:date="2018-06-25T13:24:00Z"/>
                <w:rFonts w:ascii="Calibri" w:eastAsia="Times New Roman" w:hAnsi="Calibri" w:cs="Calibri"/>
                <w:color w:val="000000"/>
                <w:lang w:val="en-US" w:eastAsia="en-US"/>
              </w:rPr>
            </w:pPr>
            <w:ins w:id="3042"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38363D56" w14:textId="77777777" w:rsidR="00AC5597" w:rsidRDefault="00AC5597">
            <w:pPr>
              <w:spacing w:after="0" w:line="240" w:lineRule="auto"/>
              <w:jc w:val="right"/>
              <w:rPr>
                <w:ins w:id="3043" w:author="The Law" w:date="2018-06-25T13:24:00Z"/>
                <w:rFonts w:ascii="Calibri" w:eastAsia="Times New Roman" w:hAnsi="Calibri" w:cs="Calibri"/>
                <w:color w:val="000000"/>
                <w:lang w:val="en-US" w:eastAsia="en-US"/>
              </w:rPr>
            </w:pPr>
            <w:ins w:id="3044"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3DBE88F" w14:textId="77777777" w:rsidR="00AC5597" w:rsidRDefault="00AC5597">
            <w:pPr>
              <w:spacing w:after="0" w:line="240" w:lineRule="auto"/>
              <w:jc w:val="right"/>
              <w:rPr>
                <w:ins w:id="3045" w:author="The Law" w:date="2018-06-25T13:24:00Z"/>
                <w:rFonts w:ascii="Calibri" w:eastAsia="Times New Roman" w:hAnsi="Calibri" w:cs="Calibri"/>
                <w:color w:val="000000"/>
                <w:lang w:val="en-US" w:eastAsia="en-US"/>
              </w:rPr>
            </w:pPr>
            <w:ins w:id="3046" w:author="The Law" w:date="2018-06-25T13:24:00Z">
              <w:r>
                <w:rPr>
                  <w:rFonts w:ascii="Calibri" w:eastAsia="Times New Roman" w:hAnsi="Calibri" w:cs="Calibri"/>
                  <w:color w:val="000000"/>
                  <w:lang w:val="en-US" w:eastAsia="en-US"/>
                </w:rPr>
                <w:t>30.084</w:t>
              </w:r>
            </w:ins>
          </w:p>
        </w:tc>
        <w:tc>
          <w:tcPr>
            <w:tcW w:w="760" w:type="dxa"/>
            <w:tcBorders>
              <w:top w:val="nil"/>
              <w:left w:val="nil"/>
              <w:bottom w:val="single" w:sz="4" w:space="0" w:color="auto"/>
              <w:right w:val="single" w:sz="4" w:space="0" w:color="auto"/>
            </w:tcBorders>
            <w:noWrap/>
            <w:vAlign w:val="bottom"/>
            <w:hideMark/>
          </w:tcPr>
          <w:p w14:paraId="76756108" w14:textId="77777777" w:rsidR="00AC5597" w:rsidRDefault="00AC5597">
            <w:pPr>
              <w:spacing w:after="0" w:line="240" w:lineRule="auto"/>
              <w:jc w:val="right"/>
              <w:rPr>
                <w:ins w:id="3047" w:author="The Law" w:date="2018-06-25T13:24:00Z"/>
                <w:rFonts w:ascii="Calibri" w:eastAsia="Times New Roman" w:hAnsi="Calibri" w:cs="Calibri"/>
                <w:color w:val="000000"/>
                <w:lang w:val="en-US" w:eastAsia="en-US"/>
              </w:rPr>
            </w:pPr>
            <w:ins w:id="3048"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10185AC2" w14:textId="77777777" w:rsidR="00AC5597" w:rsidRDefault="00AC5597">
            <w:pPr>
              <w:spacing w:after="0" w:line="240" w:lineRule="auto"/>
              <w:jc w:val="right"/>
              <w:rPr>
                <w:ins w:id="3049" w:author="The Law" w:date="2018-06-25T13:24:00Z"/>
                <w:rFonts w:ascii="Calibri" w:eastAsia="Times New Roman" w:hAnsi="Calibri" w:cs="Calibri"/>
                <w:color w:val="000000"/>
                <w:lang w:val="en-US" w:eastAsia="en-US"/>
              </w:rPr>
            </w:pPr>
            <w:ins w:id="3050"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115E78DB" w14:textId="77777777" w:rsidR="00AC5597" w:rsidRDefault="00AC5597">
            <w:pPr>
              <w:spacing w:after="0" w:line="240" w:lineRule="auto"/>
              <w:jc w:val="right"/>
              <w:rPr>
                <w:ins w:id="3051" w:author="The Law" w:date="2018-06-25T13:24:00Z"/>
                <w:rFonts w:ascii="Calibri" w:eastAsia="Times New Roman" w:hAnsi="Calibri" w:cs="Calibri"/>
                <w:color w:val="000000"/>
                <w:lang w:val="en-US" w:eastAsia="en-US"/>
              </w:rPr>
            </w:pPr>
            <w:ins w:id="3052" w:author="The Law" w:date="2018-06-25T13:24:00Z">
              <w:r>
                <w:rPr>
                  <w:rFonts w:ascii="Calibri" w:eastAsia="Times New Roman" w:hAnsi="Calibri" w:cs="Calibri"/>
                  <w:color w:val="000000"/>
                  <w:lang w:val="en-US" w:eastAsia="en-US"/>
                </w:rPr>
                <w:t>0</w:t>
              </w:r>
            </w:ins>
          </w:p>
        </w:tc>
      </w:tr>
      <w:tr w:rsidR="00AC5597" w14:paraId="2A858740" w14:textId="77777777" w:rsidTr="00AC5597">
        <w:trPr>
          <w:trHeight w:val="300"/>
          <w:jc w:val="center"/>
          <w:ins w:id="305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5E8D624" w14:textId="77777777" w:rsidR="00AC5597" w:rsidRDefault="00AC5597">
            <w:pPr>
              <w:spacing w:after="0" w:line="240" w:lineRule="auto"/>
              <w:jc w:val="right"/>
              <w:rPr>
                <w:ins w:id="3054" w:author="The Law" w:date="2018-06-25T13:24:00Z"/>
                <w:rFonts w:ascii="Calibri" w:eastAsia="Times New Roman" w:hAnsi="Calibri" w:cs="Calibri"/>
                <w:color w:val="000000"/>
                <w:lang w:val="en-US" w:eastAsia="en-US"/>
              </w:rPr>
            </w:pPr>
            <w:ins w:id="3055"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06BF5DF" w14:textId="77777777" w:rsidR="00AC5597" w:rsidRDefault="00AC5597">
            <w:pPr>
              <w:spacing w:after="0" w:line="240" w:lineRule="auto"/>
              <w:jc w:val="right"/>
              <w:rPr>
                <w:ins w:id="3056" w:author="The Law" w:date="2018-06-25T13:24:00Z"/>
                <w:rFonts w:ascii="Calibri" w:eastAsia="Times New Roman" w:hAnsi="Calibri" w:cs="Calibri"/>
                <w:color w:val="000000"/>
                <w:lang w:val="en-US" w:eastAsia="en-US"/>
              </w:rPr>
            </w:pPr>
            <w:ins w:id="3057"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8C46132" w14:textId="77777777" w:rsidR="00AC5597" w:rsidRDefault="00AC5597">
            <w:pPr>
              <w:spacing w:after="0" w:line="240" w:lineRule="auto"/>
              <w:jc w:val="right"/>
              <w:rPr>
                <w:ins w:id="3058" w:author="The Law" w:date="2018-06-25T13:24:00Z"/>
                <w:rFonts w:ascii="Calibri" w:eastAsia="Times New Roman" w:hAnsi="Calibri" w:cs="Calibri"/>
                <w:color w:val="000000"/>
                <w:lang w:val="en-US" w:eastAsia="en-US"/>
              </w:rPr>
            </w:pPr>
            <w:ins w:id="3059" w:author="The Law" w:date="2018-06-25T13:24:00Z">
              <w:r>
                <w:rPr>
                  <w:rFonts w:ascii="Calibri" w:eastAsia="Times New Roman" w:hAnsi="Calibri" w:cs="Calibri"/>
                  <w:color w:val="000000"/>
                  <w:lang w:val="en-US" w:eastAsia="en-US"/>
                </w:rPr>
                <w:t>167.38</w:t>
              </w:r>
            </w:ins>
          </w:p>
        </w:tc>
        <w:tc>
          <w:tcPr>
            <w:tcW w:w="760" w:type="dxa"/>
            <w:tcBorders>
              <w:top w:val="nil"/>
              <w:left w:val="nil"/>
              <w:bottom w:val="single" w:sz="4" w:space="0" w:color="auto"/>
              <w:right w:val="single" w:sz="4" w:space="0" w:color="auto"/>
            </w:tcBorders>
            <w:noWrap/>
            <w:vAlign w:val="bottom"/>
            <w:hideMark/>
          </w:tcPr>
          <w:p w14:paraId="20D1BEAA" w14:textId="77777777" w:rsidR="00AC5597" w:rsidRDefault="00AC5597">
            <w:pPr>
              <w:spacing w:after="0" w:line="240" w:lineRule="auto"/>
              <w:jc w:val="right"/>
              <w:rPr>
                <w:ins w:id="3060" w:author="The Law" w:date="2018-06-25T13:24:00Z"/>
                <w:rFonts w:ascii="Calibri" w:eastAsia="Times New Roman" w:hAnsi="Calibri" w:cs="Calibri"/>
                <w:color w:val="000000"/>
                <w:lang w:val="en-US" w:eastAsia="en-US"/>
              </w:rPr>
            </w:pPr>
            <w:ins w:id="3061" w:author="The Law" w:date="2018-06-25T13:24:00Z">
              <w:r>
                <w:rPr>
                  <w:rFonts w:ascii="Calibri" w:eastAsia="Times New Roman" w:hAnsi="Calibri" w:cs="Calibri"/>
                  <w:color w:val="000000"/>
                  <w:lang w:val="en-US" w:eastAsia="en-US"/>
                </w:rPr>
                <w:t>223</w:t>
              </w:r>
            </w:ins>
          </w:p>
        </w:tc>
        <w:tc>
          <w:tcPr>
            <w:tcW w:w="1320" w:type="dxa"/>
            <w:tcBorders>
              <w:top w:val="nil"/>
              <w:left w:val="nil"/>
              <w:bottom w:val="single" w:sz="4" w:space="0" w:color="auto"/>
              <w:right w:val="single" w:sz="4" w:space="0" w:color="auto"/>
            </w:tcBorders>
            <w:noWrap/>
            <w:vAlign w:val="bottom"/>
            <w:hideMark/>
          </w:tcPr>
          <w:p w14:paraId="298C5135" w14:textId="77777777" w:rsidR="00AC5597" w:rsidRDefault="00AC5597">
            <w:pPr>
              <w:spacing w:after="0" w:line="240" w:lineRule="auto"/>
              <w:jc w:val="right"/>
              <w:rPr>
                <w:ins w:id="3062" w:author="The Law" w:date="2018-06-25T13:24:00Z"/>
                <w:rFonts w:ascii="Calibri" w:eastAsia="Times New Roman" w:hAnsi="Calibri" w:cs="Calibri"/>
                <w:color w:val="000000"/>
                <w:lang w:val="en-US" w:eastAsia="en-US"/>
              </w:rPr>
            </w:pPr>
            <w:ins w:id="3063" w:author="The Law" w:date="2018-06-25T13:24:00Z">
              <w:r>
                <w:rPr>
                  <w:rFonts w:ascii="Calibri" w:eastAsia="Times New Roman" w:hAnsi="Calibri" w:cs="Calibri"/>
                  <w:color w:val="000000"/>
                  <w:lang w:val="en-US" w:eastAsia="en-US"/>
                </w:rPr>
                <w:t>2.23</w:t>
              </w:r>
            </w:ins>
          </w:p>
        </w:tc>
        <w:tc>
          <w:tcPr>
            <w:tcW w:w="1360" w:type="dxa"/>
            <w:tcBorders>
              <w:top w:val="nil"/>
              <w:left w:val="nil"/>
              <w:bottom w:val="single" w:sz="4" w:space="0" w:color="auto"/>
              <w:right w:val="single" w:sz="4" w:space="0" w:color="auto"/>
            </w:tcBorders>
            <w:noWrap/>
            <w:vAlign w:val="bottom"/>
            <w:hideMark/>
          </w:tcPr>
          <w:p w14:paraId="071422BE" w14:textId="77777777" w:rsidR="00AC5597" w:rsidRDefault="00AC5597">
            <w:pPr>
              <w:spacing w:after="0" w:line="240" w:lineRule="auto"/>
              <w:jc w:val="right"/>
              <w:rPr>
                <w:ins w:id="3064" w:author="The Law" w:date="2018-06-25T13:24:00Z"/>
                <w:rFonts w:ascii="Calibri" w:eastAsia="Times New Roman" w:hAnsi="Calibri" w:cs="Calibri"/>
                <w:color w:val="000000"/>
                <w:lang w:val="en-US" w:eastAsia="en-US"/>
              </w:rPr>
            </w:pPr>
            <w:ins w:id="3065" w:author="The Law" w:date="2018-06-25T13:24:00Z">
              <w:r>
                <w:rPr>
                  <w:rFonts w:ascii="Calibri" w:eastAsia="Times New Roman" w:hAnsi="Calibri" w:cs="Calibri"/>
                  <w:color w:val="000000"/>
                  <w:lang w:val="en-US" w:eastAsia="en-US"/>
                </w:rPr>
                <w:t>0</w:t>
              </w:r>
            </w:ins>
          </w:p>
        </w:tc>
      </w:tr>
      <w:tr w:rsidR="00AC5597" w14:paraId="2EE1816F" w14:textId="77777777" w:rsidTr="00AC5597">
        <w:trPr>
          <w:trHeight w:val="300"/>
          <w:jc w:val="center"/>
          <w:ins w:id="306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FA26CE1" w14:textId="77777777" w:rsidR="00AC5597" w:rsidRDefault="00AC5597">
            <w:pPr>
              <w:spacing w:after="0" w:line="240" w:lineRule="auto"/>
              <w:jc w:val="right"/>
              <w:rPr>
                <w:ins w:id="3067" w:author="The Law" w:date="2018-06-25T13:24:00Z"/>
                <w:rFonts w:ascii="Calibri" w:eastAsia="Times New Roman" w:hAnsi="Calibri" w:cs="Calibri"/>
                <w:color w:val="000000"/>
                <w:lang w:val="en-US" w:eastAsia="en-US"/>
              </w:rPr>
            </w:pPr>
            <w:ins w:id="3068"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7537CA47" w14:textId="77777777" w:rsidR="00AC5597" w:rsidRDefault="00AC5597">
            <w:pPr>
              <w:spacing w:after="0" w:line="240" w:lineRule="auto"/>
              <w:jc w:val="right"/>
              <w:rPr>
                <w:ins w:id="3069" w:author="The Law" w:date="2018-06-25T13:24:00Z"/>
                <w:rFonts w:ascii="Calibri" w:eastAsia="Times New Roman" w:hAnsi="Calibri" w:cs="Calibri"/>
                <w:color w:val="000000"/>
                <w:lang w:val="en-US" w:eastAsia="en-US"/>
              </w:rPr>
            </w:pPr>
            <w:ins w:id="3070"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7857FE20" w14:textId="77777777" w:rsidR="00AC5597" w:rsidRDefault="00AC5597">
            <w:pPr>
              <w:spacing w:after="0" w:line="240" w:lineRule="auto"/>
              <w:jc w:val="right"/>
              <w:rPr>
                <w:ins w:id="3071" w:author="The Law" w:date="2018-06-25T13:24:00Z"/>
                <w:rFonts w:ascii="Calibri" w:eastAsia="Times New Roman" w:hAnsi="Calibri" w:cs="Calibri"/>
                <w:color w:val="000000"/>
                <w:lang w:val="en-US" w:eastAsia="en-US"/>
              </w:rPr>
            </w:pPr>
            <w:ins w:id="3072" w:author="The Law" w:date="2018-06-25T13:24:00Z">
              <w:r>
                <w:rPr>
                  <w:rFonts w:ascii="Calibri" w:eastAsia="Times New Roman" w:hAnsi="Calibri" w:cs="Calibri"/>
                  <w:color w:val="000000"/>
                  <w:lang w:val="en-US" w:eastAsia="en-US"/>
                </w:rPr>
                <w:t>29.3</w:t>
              </w:r>
            </w:ins>
          </w:p>
        </w:tc>
        <w:tc>
          <w:tcPr>
            <w:tcW w:w="760" w:type="dxa"/>
            <w:tcBorders>
              <w:top w:val="nil"/>
              <w:left w:val="nil"/>
              <w:bottom w:val="single" w:sz="4" w:space="0" w:color="auto"/>
              <w:right w:val="single" w:sz="4" w:space="0" w:color="auto"/>
            </w:tcBorders>
            <w:noWrap/>
            <w:vAlign w:val="bottom"/>
            <w:hideMark/>
          </w:tcPr>
          <w:p w14:paraId="62BD0709" w14:textId="77777777" w:rsidR="00AC5597" w:rsidRDefault="00AC5597">
            <w:pPr>
              <w:spacing w:after="0" w:line="240" w:lineRule="auto"/>
              <w:jc w:val="right"/>
              <w:rPr>
                <w:ins w:id="3073" w:author="The Law" w:date="2018-06-25T13:24:00Z"/>
                <w:rFonts w:ascii="Calibri" w:eastAsia="Times New Roman" w:hAnsi="Calibri" w:cs="Calibri"/>
                <w:color w:val="000000"/>
                <w:lang w:val="en-US" w:eastAsia="en-US"/>
              </w:rPr>
            </w:pPr>
            <w:ins w:id="3074"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8C3D664" w14:textId="77777777" w:rsidR="00AC5597" w:rsidRDefault="00AC5597">
            <w:pPr>
              <w:spacing w:after="0" w:line="240" w:lineRule="auto"/>
              <w:jc w:val="right"/>
              <w:rPr>
                <w:ins w:id="3075" w:author="The Law" w:date="2018-06-25T13:24:00Z"/>
                <w:rFonts w:ascii="Calibri" w:eastAsia="Times New Roman" w:hAnsi="Calibri" w:cs="Calibri"/>
                <w:color w:val="000000"/>
                <w:lang w:val="en-US" w:eastAsia="en-US"/>
              </w:rPr>
            </w:pPr>
            <w:ins w:id="307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C045FF1" w14:textId="77777777" w:rsidR="00AC5597" w:rsidRDefault="00AC5597">
            <w:pPr>
              <w:spacing w:after="0" w:line="240" w:lineRule="auto"/>
              <w:jc w:val="right"/>
              <w:rPr>
                <w:ins w:id="3077" w:author="The Law" w:date="2018-06-25T13:24:00Z"/>
                <w:rFonts w:ascii="Calibri" w:eastAsia="Times New Roman" w:hAnsi="Calibri" w:cs="Calibri"/>
                <w:color w:val="000000"/>
                <w:lang w:val="en-US" w:eastAsia="en-US"/>
              </w:rPr>
            </w:pPr>
            <w:ins w:id="3078" w:author="The Law" w:date="2018-06-25T13:24:00Z">
              <w:r>
                <w:rPr>
                  <w:rFonts w:ascii="Calibri" w:eastAsia="Times New Roman" w:hAnsi="Calibri" w:cs="Calibri"/>
                  <w:color w:val="000000"/>
                  <w:lang w:val="en-US" w:eastAsia="en-US"/>
                </w:rPr>
                <w:t>0</w:t>
              </w:r>
            </w:ins>
          </w:p>
        </w:tc>
      </w:tr>
      <w:tr w:rsidR="00AC5597" w14:paraId="0CF59262" w14:textId="77777777" w:rsidTr="00AC5597">
        <w:trPr>
          <w:trHeight w:val="300"/>
          <w:jc w:val="center"/>
          <w:ins w:id="307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C2F53D9" w14:textId="77777777" w:rsidR="00AC5597" w:rsidRDefault="00AC5597">
            <w:pPr>
              <w:spacing w:after="0" w:line="240" w:lineRule="auto"/>
              <w:jc w:val="right"/>
              <w:rPr>
                <w:ins w:id="3080" w:author="The Law" w:date="2018-06-25T13:24:00Z"/>
                <w:rFonts w:ascii="Calibri" w:eastAsia="Times New Roman" w:hAnsi="Calibri" w:cs="Calibri"/>
                <w:color w:val="000000"/>
                <w:lang w:val="en-US" w:eastAsia="en-US"/>
              </w:rPr>
            </w:pPr>
            <w:ins w:id="3081" w:author="The Law" w:date="2018-06-25T13:24:00Z">
              <w:r>
                <w:rPr>
                  <w:rFonts w:ascii="Calibri" w:eastAsia="Times New Roman" w:hAnsi="Calibri" w:cs="Calibri"/>
                  <w:color w:val="000000"/>
                  <w:lang w:val="en-US" w:eastAsia="en-US"/>
                </w:rPr>
                <w:t>40</w:t>
              </w:r>
            </w:ins>
          </w:p>
        </w:tc>
        <w:tc>
          <w:tcPr>
            <w:tcW w:w="900" w:type="dxa"/>
            <w:tcBorders>
              <w:top w:val="nil"/>
              <w:left w:val="nil"/>
              <w:bottom w:val="single" w:sz="4" w:space="0" w:color="auto"/>
              <w:right w:val="single" w:sz="4" w:space="0" w:color="auto"/>
            </w:tcBorders>
            <w:noWrap/>
            <w:vAlign w:val="bottom"/>
            <w:hideMark/>
          </w:tcPr>
          <w:p w14:paraId="5EB05B1C" w14:textId="77777777" w:rsidR="00AC5597" w:rsidRDefault="00AC5597">
            <w:pPr>
              <w:spacing w:after="0" w:line="240" w:lineRule="auto"/>
              <w:jc w:val="right"/>
              <w:rPr>
                <w:ins w:id="3082" w:author="The Law" w:date="2018-06-25T13:24:00Z"/>
                <w:rFonts w:ascii="Calibri" w:eastAsia="Times New Roman" w:hAnsi="Calibri" w:cs="Calibri"/>
                <w:color w:val="000000"/>
                <w:lang w:val="en-US" w:eastAsia="en-US"/>
              </w:rPr>
            </w:pPr>
            <w:ins w:id="3083"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2EA4329D" w14:textId="77777777" w:rsidR="00AC5597" w:rsidRDefault="00AC5597">
            <w:pPr>
              <w:spacing w:after="0" w:line="240" w:lineRule="auto"/>
              <w:jc w:val="right"/>
              <w:rPr>
                <w:ins w:id="3084" w:author="The Law" w:date="2018-06-25T13:24:00Z"/>
                <w:rFonts w:ascii="Calibri" w:eastAsia="Times New Roman" w:hAnsi="Calibri" w:cs="Calibri"/>
                <w:color w:val="000000"/>
                <w:lang w:val="en-US" w:eastAsia="en-US"/>
              </w:rPr>
            </w:pPr>
            <w:ins w:id="3085" w:author="The Law" w:date="2018-06-25T13:24:00Z">
              <w:r>
                <w:rPr>
                  <w:rFonts w:ascii="Calibri" w:eastAsia="Times New Roman" w:hAnsi="Calibri" w:cs="Calibri"/>
                  <w:color w:val="000000"/>
                  <w:lang w:val="en-US" w:eastAsia="en-US"/>
                </w:rPr>
                <w:t>29.818</w:t>
              </w:r>
            </w:ins>
          </w:p>
        </w:tc>
        <w:tc>
          <w:tcPr>
            <w:tcW w:w="760" w:type="dxa"/>
            <w:tcBorders>
              <w:top w:val="nil"/>
              <w:left w:val="nil"/>
              <w:bottom w:val="single" w:sz="4" w:space="0" w:color="auto"/>
              <w:right w:val="single" w:sz="4" w:space="0" w:color="auto"/>
            </w:tcBorders>
            <w:noWrap/>
            <w:vAlign w:val="bottom"/>
            <w:hideMark/>
          </w:tcPr>
          <w:p w14:paraId="6C368B06" w14:textId="77777777" w:rsidR="00AC5597" w:rsidRDefault="00AC5597">
            <w:pPr>
              <w:spacing w:after="0" w:line="240" w:lineRule="auto"/>
              <w:jc w:val="right"/>
              <w:rPr>
                <w:ins w:id="3086" w:author="The Law" w:date="2018-06-25T13:24:00Z"/>
                <w:rFonts w:ascii="Calibri" w:eastAsia="Times New Roman" w:hAnsi="Calibri" w:cs="Calibri"/>
                <w:color w:val="000000"/>
                <w:lang w:val="en-US" w:eastAsia="en-US"/>
              </w:rPr>
            </w:pPr>
            <w:ins w:id="3087"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38044CB" w14:textId="77777777" w:rsidR="00AC5597" w:rsidRDefault="00AC5597">
            <w:pPr>
              <w:spacing w:after="0" w:line="240" w:lineRule="auto"/>
              <w:jc w:val="right"/>
              <w:rPr>
                <w:ins w:id="3088" w:author="The Law" w:date="2018-06-25T13:24:00Z"/>
                <w:rFonts w:ascii="Calibri" w:eastAsia="Times New Roman" w:hAnsi="Calibri" w:cs="Calibri"/>
                <w:color w:val="000000"/>
                <w:lang w:val="en-US" w:eastAsia="en-US"/>
              </w:rPr>
            </w:pPr>
            <w:ins w:id="3089"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6ADBCA87" w14:textId="77777777" w:rsidR="00AC5597" w:rsidRDefault="00AC5597">
            <w:pPr>
              <w:spacing w:after="0" w:line="240" w:lineRule="auto"/>
              <w:jc w:val="right"/>
              <w:rPr>
                <w:ins w:id="3090" w:author="The Law" w:date="2018-06-25T13:24:00Z"/>
                <w:rFonts w:ascii="Calibri" w:eastAsia="Times New Roman" w:hAnsi="Calibri" w:cs="Calibri"/>
                <w:color w:val="000000"/>
                <w:lang w:val="en-US" w:eastAsia="en-US"/>
              </w:rPr>
            </w:pPr>
            <w:ins w:id="3091" w:author="The Law" w:date="2018-06-25T13:24:00Z">
              <w:r>
                <w:rPr>
                  <w:rFonts w:ascii="Calibri" w:eastAsia="Times New Roman" w:hAnsi="Calibri" w:cs="Calibri"/>
                  <w:color w:val="000000"/>
                  <w:lang w:val="en-US" w:eastAsia="en-US"/>
                </w:rPr>
                <w:t>0</w:t>
              </w:r>
            </w:ins>
          </w:p>
        </w:tc>
      </w:tr>
      <w:tr w:rsidR="00AC5597" w14:paraId="61B1633C" w14:textId="77777777" w:rsidTr="00AC5597">
        <w:trPr>
          <w:trHeight w:val="300"/>
          <w:jc w:val="center"/>
          <w:ins w:id="309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3FD7E76" w14:textId="77777777" w:rsidR="00AC5597" w:rsidRDefault="00AC5597">
            <w:pPr>
              <w:spacing w:after="0" w:line="240" w:lineRule="auto"/>
              <w:jc w:val="right"/>
              <w:rPr>
                <w:ins w:id="3093" w:author="The Law" w:date="2018-06-25T13:24:00Z"/>
                <w:rFonts w:ascii="Calibri" w:eastAsia="Times New Roman" w:hAnsi="Calibri" w:cs="Calibri"/>
                <w:color w:val="000000"/>
                <w:lang w:val="en-US" w:eastAsia="en-US"/>
              </w:rPr>
            </w:pPr>
            <w:ins w:id="3094"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E94BEE" w14:textId="77777777" w:rsidR="00AC5597" w:rsidRDefault="00AC5597">
            <w:pPr>
              <w:spacing w:after="0" w:line="240" w:lineRule="auto"/>
              <w:jc w:val="right"/>
              <w:rPr>
                <w:ins w:id="3095" w:author="The Law" w:date="2018-06-25T13:24:00Z"/>
                <w:rFonts w:ascii="Calibri" w:eastAsia="Times New Roman" w:hAnsi="Calibri" w:cs="Calibri"/>
                <w:color w:val="000000"/>
                <w:lang w:val="en-US" w:eastAsia="en-US"/>
              </w:rPr>
            </w:pPr>
            <w:ins w:id="3096"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712EC37" w14:textId="77777777" w:rsidR="00AC5597" w:rsidRDefault="00AC5597">
            <w:pPr>
              <w:spacing w:after="0" w:line="240" w:lineRule="auto"/>
              <w:jc w:val="right"/>
              <w:rPr>
                <w:ins w:id="3097" w:author="The Law" w:date="2018-06-25T13:24:00Z"/>
                <w:rFonts w:ascii="Calibri" w:eastAsia="Times New Roman" w:hAnsi="Calibri" w:cs="Calibri"/>
                <w:color w:val="000000"/>
                <w:lang w:val="en-US" w:eastAsia="en-US"/>
              </w:rPr>
            </w:pPr>
            <w:ins w:id="3098" w:author="The Law" w:date="2018-06-25T13:24:00Z">
              <w:r>
                <w:rPr>
                  <w:rFonts w:ascii="Calibri" w:eastAsia="Times New Roman" w:hAnsi="Calibri" w:cs="Calibri"/>
                  <w:color w:val="000000"/>
                  <w:lang w:val="en-US" w:eastAsia="en-US"/>
                </w:rPr>
                <w:t>3084.79</w:t>
              </w:r>
            </w:ins>
          </w:p>
        </w:tc>
        <w:tc>
          <w:tcPr>
            <w:tcW w:w="760" w:type="dxa"/>
            <w:tcBorders>
              <w:top w:val="nil"/>
              <w:left w:val="nil"/>
              <w:bottom w:val="single" w:sz="4" w:space="0" w:color="auto"/>
              <w:right w:val="single" w:sz="4" w:space="0" w:color="auto"/>
            </w:tcBorders>
            <w:noWrap/>
            <w:vAlign w:val="bottom"/>
            <w:hideMark/>
          </w:tcPr>
          <w:p w14:paraId="7BFCAC1B" w14:textId="77777777" w:rsidR="00AC5597" w:rsidRDefault="00AC5597">
            <w:pPr>
              <w:spacing w:after="0" w:line="240" w:lineRule="auto"/>
              <w:jc w:val="right"/>
              <w:rPr>
                <w:ins w:id="3099" w:author="The Law" w:date="2018-06-25T13:24:00Z"/>
                <w:rFonts w:ascii="Calibri" w:eastAsia="Times New Roman" w:hAnsi="Calibri" w:cs="Calibri"/>
                <w:color w:val="000000"/>
                <w:lang w:val="en-US" w:eastAsia="en-US"/>
              </w:rPr>
            </w:pPr>
            <w:ins w:id="3100" w:author="The Law" w:date="2018-06-25T13:24:00Z">
              <w:r>
                <w:rPr>
                  <w:rFonts w:ascii="Calibri" w:eastAsia="Times New Roman" w:hAnsi="Calibri" w:cs="Calibri"/>
                  <w:color w:val="000000"/>
                  <w:lang w:val="en-US" w:eastAsia="en-US"/>
                </w:rPr>
                <w:t>1148.4</w:t>
              </w:r>
            </w:ins>
          </w:p>
        </w:tc>
        <w:tc>
          <w:tcPr>
            <w:tcW w:w="1320" w:type="dxa"/>
            <w:tcBorders>
              <w:top w:val="nil"/>
              <w:left w:val="nil"/>
              <w:bottom w:val="single" w:sz="4" w:space="0" w:color="auto"/>
              <w:right w:val="single" w:sz="4" w:space="0" w:color="auto"/>
            </w:tcBorders>
            <w:noWrap/>
            <w:vAlign w:val="bottom"/>
            <w:hideMark/>
          </w:tcPr>
          <w:p w14:paraId="27637581" w14:textId="77777777" w:rsidR="00AC5597" w:rsidRDefault="00AC5597">
            <w:pPr>
              <w:spacing w:after="0" w:line="240" w:lineRule="auto"/>
              <w:jc w:val="right"/>
              <w:rPr>
                <w:ins w:id="3101" w:author="The Law" w:date="2018-06-25T13:24:00Z"/>
                <w:rFonts w:ascii="Calibri" w:eastAsia="Times New Roman" w:hAnsi="Calibri" w:cs="Calibri"/>
                <w:color w:val="000000"/>
                <w:lang w:val="en-US" w:eastAsia="en-US"/>
              </w:rPr>
            </w:pPr>
            <w:ins w:id="3102" w:author="The Law" w:date="2018-06-25T13:24:00Z">
              <w:r>
                <w:rPr>
                  <w:rFonts w:ascii="Calibri" w:eastAsia="Times New Roman" w:hAnsi="Calibri" w:cs="Calibri"/>
                  <w:color w:val="000000"/>
                  <w:lang w:val="en-US" w:eastAsia="en-US"/>
                </w:rPr>
                <w:t>11.484</w:t>
              </w:r>
            </w:ins>
          </w:p>
        </w:tc>
        <w:tc>
          <w:tcPr>
            <w:tcW w:w="1360" w:type="dxa"/>
            <w:tcBorders>
              <w:top w:val="nil"/>
              <w:left w:val="nil"/>
              <w:bottom w:val="single" w:sz="4" w:space="0" w:color="auto"/>
              <w:right w:val="single" w:sz="4" w:space="0" w:color="auto"/>
            </w:tcBorders>
            <w:noWrap/>
            <w:vAlign w:val="bottom"/>
            <w:hideMark/>
          </w:tcPr>
          <w:p w14:paraId="2D9FACB5" w14:textId="77777777" w:rsidR="00AC5597" w:rsidRDefault="00AC5597">
            <w:pPr>
              <w:spacing w:after="0" w:line="240" w:lineRule="auto"/>
              <w:jc w:val="right"/>
              <w:rPr>
                <w:ins w:id="3103" w:author="The Law" w:date="2018-06-25T13:24:00Z"/>
                <w:rFonts w:ascii="Calibri" w:eastAsia="Times New Roman" w:hAnsi="Calibri" w:cs="Calibri"/>
                <w:color w:val="000000"/>
                <w:lang w:val="en-US" w:eastAsia="en-US"/>
              </w:rPr>
            </w:pPr>
            <w:ins w:id="3104" w:author="The Law" w:date="2018-06-25T13:24:00Z">
              <w:r>
                <w:rPr>
                  <w:rFonts w:ascii="Calibri" w:eastAsia="Times New Roman" w:hAnsi="Calibri" w:cs="Calibri"/>
                  <w:color w:val="000000"/>
                  <w:lang w:val="en-US" w:eastAsia="en-US"/>
                </w:rPr>
                <w:t>0</w:t>
              </w:r>
            </w:ins>
          </w:p>
        </w:tc>
      </w:tr>
      <w:tr w:rsidR="00AC5597" w14:paraId="6EC83CB6" w14:textId="77777777" w:rsidTr="00AC5597">
        <w:trPr>
          <w:trHeight w:val="300"/>
          <w:jc w:val="center"/>
          <w:ins w:id="310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D38D993" w14:textId="77777777" w:rsidR="00AC5597" w:rsidRDefault="00AC5597">
            <w:pPr>
              <w:spacing w:after="0" w:line="240" w:lineRule="auto"/>
              <w:jc w:val="right"/>
              <w:rPr>
                <w:ins w:id="3106" w:author="The Law" w:date="2018-06-25T13:24:00Z"/>
                <w:rFonts w:ascii="Calibri" w:eastAsia="Times New Roman" w:hAnsi="Calibri" w:cs="Calibri"/>
                <w:color w:val="000000"/>
                <w:lang w:val="en-US" w:eastAsia="en-US"/>
              </w:rPr>
            </w:pPr>
            <w:ins w:id="3107"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38FFC202" w14:textId="77777777" w:rsidR="00AC5597" w:rsidRDefault="00AC5597">
            <w:pPr>
              <w:spacing w:after="0" w:line="240" w:lineRule="auto"/>
              <w:jc w:val="right"/>
              <w:rPr>
                <w:ins w:id="3108" w:author="The Law" w:date="2018-06-25T13:24:00Z"/>
                <w:rFonts w:ascii="Calibri" w:eastAsia="Times New Roman" w:hAnsi="Calibri" w:cs="Calibri"/>
                <w:color w:val="000000"/>
                <w:lang w:val="en-US" w:eastAsia="en-US"/>
              </w:rPr>
            </w:pPr>
            <w:ins w:id="3109"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46C285E4" w14:textId="77777777" w:rsidR="00AC5597" w:rsidRDefault="00AC5597">
            <w:pPr>
              <w:spacing w:after="0" w:line="240" w:lineRule="auto"/>
              <w:jc w:val="right"/>
              <w:rPr>
                <w:ins w:id="3110" w:author="The Law" w:date="2018-06-25T13:24:00Z"/>
                <w:rFonts w:ascii="Calibri" w:eastAsia="Times New Roman" w:hAnsi="Calibri" w:cs="Calibri"/>
                <w:color w:val="000000"/>
                <w:lang w:val="en-US" w:eastAsia="en-US"/>
              </w:rPr>
            </w:pPr>
            <w:ins w:id="3111" w:author="The Law" w:date="2018-06-25T13:24:00Z">
              <w:r>
                <w:rPr>
                  <w:rFonts w:ascii="Calibri" w:eastAsia="Times New Roman" w:hAnsi="Calibri" w:cs="Calibri"/>
                  <w:color w:val="000000"/>
                  <w:lang w:val="en-US" w:eastAsia="en-US"/>
                </w:rPr>
                <w:t>1875.224</w:t>
              </w:r>
            </w:ins>
          </w:p>
        </w:tc>
        <w:tc>
          <w:tcPr>
            <w:tcW w:w="760" w:type="dxa"/>
            <w:tcBorders>
              <w:top w:val="nil"/>
              <w:left w:val="nil"/>
              <w:bottom w:val="single" w:sz="4" w:space="0" w:color="auto"/>
              <w:right w:val="single" w:sz="4" w:space="0" w:color="auto"/>
            </w:tcBorders>
            <w:noWrap/>
            <w:vAlign w:val="bottom"/>
            <w:hideMark/>
          </w:tcPr>
          <w:p w14:paraId="2F975A64" w14:textId="77777777" w:rsidR="00AC5597" w:rsidRDefault="00AC5597">
            <w:pPr>
              <w:spacing w:after="0" w:line="240" w:lineRule="auto"/>
              <w:jc w:val="right"/>
              <w:rPr>
                <w:ins w:id="3112" w:author="The Law" w:date="2018-06-25T13:24:00Z"/>
                <w:rFonts w:ascii="Calibri" w:eastAsia="Times New Roman" w:hAnsi="Calibri" w:cs="Calibri"/>
                <w:color w:val="000000"/>
                <w:lang w:val="en-US" w:eastAsia="en-US"/>
              </w:rPr>
            </w:pPr>
            <w:ins w:id="3113" w:author="The Law" w:date="2018-06-25T13:24:00Z">
              <w:r>
                <w:rPr>
                  <w:rFonts w:ascii="Calibri" w:eastAsia="Times New Roman" w:hAnsi="Calibri" w:cs="Calibri"/>
                  <w:color w:val="000000"/>
                  <w:lang w:val="en-US" w:eastAsia="en-US"/>
                </w:rPr>
                <w:t>723.2</w:t>
              </w:r>
            </w:ins>
          </w:p>
        </w:tc>
        <w:tc>
          <w:tcPr>
            <w:tcW w:w="1320" w:type="dxa"/>
            <w:tcBorders>
              <w:top w:val="nil"/>
              <w:left w:val="nil"/>
              <w:bottom w:val="single" w:sz="4" w:space="0" w:color="auto"/>
              <w:right w:val="single" w:sz="4" w:space="0" w:color="auto"/>
            </w:tcBorders>
            <w:noWrap/>
            <w:vAlign w:val="bottom"/>
            <w:hideMark/>
          </w:tcPr>
          <w:p w14:paraId="5C736AA5" w14:textId="77777777" w:rsidR="00AC5597" w:rsidRDefault="00AC5597">
            <w:pPr>
              <w:spacing w:after="0" w:line="240" w:lineRule="auto"/>
              <w:jc w:val="right"/>
              <w:rPr>
                <w:ins w:id="3114" w:author="The Law" w:date="2018-06-25T13:24:00Z"/>
                <w:rFonts w:ascii="Calibri" w:eastAsia="Times New Roman" w:hAnsi="Calibri" w:cs="Calibri"/>
                <w:color w:val="000000"/>
                <w:lang w:val="en-US" w:eastAsia="en-US"/>
              </w:rPr>
            </w:pPr>
            <w:ins w:id="3115" w:author="The Law" w:date="2018-06-25T13:24:00Z">
              <w:r>
                <w:rPr>
                  <w:rFonts w:ascii="Calibri" w:eastAsia="Times New Roman" w:hAnsi="Calibri" w:cs="Calibri"/>
                  <w:color w:val="000000"/>
                  <w:lang w:val="en-US" w:eastAsia="en-US"/>
                </w:rPr>
                <w:t>7.232</w:t>
              </w:r>
            </w:ins>
          </w:p>
        </w:tc>
        <w:tc>
          <w:tcPr>
            <w:tcW w:w="1360" w:type="dxa"/>
            <w:tcBorders>
              <w:top w:val="nil"/>
              <w:left w:val="nil"/>
              <w:bottom w:val="single" w:sz="4" w:space="0" w:color="auto"/>
              <w:right w:val="single" w:sz="4" w:space="0" w:color="auto"/>
            </w:tcBorders>
            <w:noWrap/>
            <w:vAlign w:val="bottom"/>
            <w:hideMark/>
          </w:tcPr>
          <w:p w14:paraId="52CF1E3F" w14:textId="77777777" w:rsidR="00AC5597" w:rsidRDefault="00AC5597">
            <w:pPr>
              <w:spacing w:after="0" w:line="240" w:lineRule="auto"/>
              <w:jc w:val="right"/>
              <w:rPr>
                <w:ins w:id="3116" w:author="The Law" w:date="2018-06-25T13:24:00Z"/>
                <w:rFonts w:ascii="Calibri" w:eastAsia="Times New Roman" w:hAnsi="Calibri" w:cs="Calibri"/>
                <w:color w:val="000000"/>
                <w:lang w:val="en-US" w:eastAsia="en-US"/>
              </w:rPr>
            </w:pPr>
            <w:ins w:id="3117" w:author="The Law" w:date="2018-06-25T13:24:00Z">
              <w:r>
                <w:rPr>
                  <w:rFonts w:ascii="Calibri" w:eastAsia="Times New Roman" w:hAnsi="Calibri" w:cs="Calibri"/>
                  <w:color w:val="000000"/>
                  <w:lang w:val="en-US" w:eastAsia="en-US"/>
                </w:rPr>
                <w:t>0</w:t>
              </w:r>
            </w:ins>
          </w:p>
        </w:tc>
      </w:tr>
      <w:tr w:rsidR="00AC5597" w14:paraId="58FE432D" w14:textId="77777777" w:rsidTr="00AC5597">
        <w:trPr>
          <w:trHeight w:val="300"/>
          <w:jc w:val="center"/>
          <w:ins w:id="311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2CE0C8E" w14:textId="77777777" w:rsidR="00AC5597" w:rsidRDefault="00AC5597">
            <w:pPr>
              <w:spacing w:after="0" w:line="240" w:lineRule="auto"/>
              <w:jc w:val="right"/>
              <w:rPr>
                <w:ins w:id="3119" w:author="The Law" w:date="2018-06-25T13:24:00Z"/>
                <w:rFonts w:ascii="Calibri" w:eastAsia="Times New Roman" w:hAnsi="Calibri" w:cs="Calibri"/>
                <w:color w:val="000000"/>
                <w:lang w:val="en-US" w:eastAsia="en-US"/>
              </w:rPr>
            </w:pPr>
            <w:ins w:id="3120"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05C44F93" w14:textId="77777777" w:rsidR="00AC5597" w:rsidRDefault="00AC5597">
            <w:pPr>
              <w:spacing w:after="0" w:line="240" w:lineRule="auto"/>
              <w:jc w:val="right"/>
              <w:rPr>
                <w:ins w:id="3121" w:author="The Law" w:date="2018-06-25T13:24:00Z"/>
                <w:rFonts w:ascii="Calibri" w:eastAsia="Times New Roman" w:hAnsi="Calibri" w:cs="Calibri"/>
                <w:color w:val="000000"/>
                <w:lang w:val="en-US" w:eastAsia="en-US"/>
              </w:rPr>
            </w:pPr>
            <w:ins w:id="3122"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572D5F6A" w14:textId="77777777" w:rsidR="00AC5597" w:rsidRDefault="00AC5597">
            <w:pPr>
              <w:spacing w:after="0" w:line="240" w:lineRule="auto"/>
              <w:jc w:val="right"/>
              <w:rPr>
                <w:ins w:id="3123" w:author="The Law" w:date="2018-06-25T13:24:00Z"/>
                <w:rFonts w:ascii="Calibri" w:eastAsia="Times New Roman" w:hAnsi="Calibri" w:cs="Calibri"/>
                <w:color w:val="000000"/>
                <w:lang w:val="en-US" w:eastAsia="en-US"/>
              </w:rPr>
            </w:pPr>
            <w:ins w:id="3124" w:author="The Law" w:date="2018-06-25T13:24:00Z">
              <w:r>
                <w:rPr>
                  <w:rFonts w:ascii="Calibri" w:eastAsia="Times New Roman" w:hAnsi="Calibri" w:cs="Calibri"/>
                  <w:color w:val="000000"/>
                  <w:lang w:val="en-US" w:eastAsia="en-US"/>
                </w:rPr>
                <w:t>2544.218</w:t>
              </w:r>
            </w:ins>
          </w:p>
        </w:tc>
        <w:tc>
          <w:tcPr>
            <w:tcW w:w="760" w:type="dxa"/>
            <w:tcBorders>
              <w:top w:val="nil"/>
              <w:left w:val="nil"/>
              <w:bottom w:val="single" w:sz="4" w:space="0" w:color="auto"/>
              <w:right w:val="single" w:sz="4" w:space="0" w:color="auto"/>
            </w:tcBorders>
            <w:noWrap/>
            <w:vAlign w:val="bottom"/>
            <w:hideMark/>
          </w:tcPr>
          <w:p w14:paraId="02B25B60" w14:textId="77777777" w:rsidR="00AC5597" w:rsidRDefault="00AC5597">
            <w:pPr>
              <w:spacing w:after="0" w:line="240" w:lineRule="auto"/>
              <w:jc w:val="right"/>
              <w:rPr>
                <w:ins w:id="3125" w:author="The Law" w:date="2018-06-25T13:24:00Z"/>
                <w:rFonts w:ascii="Calibri" w:eastAsia="Times New Roman" w:hAnsi="Calibri" w:cs="Calibri"/>
                <w:color w:val="000000"/>
                <w:lang w:val="en-US" w:eastAsia="en-US"/>
              </w:rPr>
            </w:pPr>
            <w:ins w:id="3126" w:author="The Law" w:date="2018-06-25T13:24:00Z">
              <w:r>
                <w:rPr>
                  <w:rFonts w:ascii="Calibri" w:eastAsia="Times New Roman" w:hAnsi="Calibri" w:cs="Calibri"/>
                  <w:color w:val="000000"/>
                  <w:lang w:val="en-US" w:eastAsia="en-US"/>
                </w:rPr>
                <w:t>517</w:t>
              </w:r>
            </w:ins>
          </w:p>
        </w:tc>
        <w:tc>
          <w:tcPr>
            <w:tcW w:w="1320" w:type="dxa"/>
            <w:tcBorders>
              <w:top w:val="nil"/>
              <w:left w:val="nil"/>
              <w:bottom w:val="single" w:sz="4" w:space="0" w:color="auto"/>
              <w:right w:val="single" w:sz="4" w:space="0" w:color="auto"/>
            </w:tcBorders>
            <w:noWrap/>
            <w:vAlign w:val="bottom"/>
            <w:hideMark/>
          </w:tcPr>
          <w:p w14:paraId="0F681AA4" w14:textId="77777777" w:rsidR="00AC5597" w:rsidRDefault="00AC5597">
            <w:pPr>
              <w:spacing w:after="0" w:line="240" w:lineRule="auto"/>
              <w:jc w:val="right"/>
              <w:rPr>
                <w:ins w:id="3127" w:author="The Law" w:date="2018-06-25T13:24:00Z"/>
                <w:rFonts w:ascii="Calibri" w:eastAsia="Times New Roman" w:hAnsi="Calibri" w:cs="Calibri"/>
                <w:color w:val="000000"/>
                <w:lang w:val="en-US" w:eastAsia="en-US"/>
              </w:rPr>
            </w:pPr>
            <w:ins w:id="3128" w:author="The Law" w:date="2018-06-25T13:24:00Z">
              <w:r>
                <w:rPr>
                  <w:rFonts w:ascii="Calibri" w:eastAsia="Times New Roman" w:hAnsi="Calibri" w:cs="Calibri"/>
                  <w:color w:val="000000"/>
                  <w:lang w:val="en-US" w:eastAsia="en-US"/>
                </w:rPr>
                <w:t>5.17</w:t>
              </w:r>
            </w:ins>
          </w:p>
        </w:tc>
        <w:tc>
          <w:tcPr>
            <w:tcW w:w="1360" w:type="dxa"/>
            <w:tcBorders>
              <w:top w:val="nil"/>
              <w:left w:val="nil"/>
              <w:bottom w:val="single" w:sz="4" w:space="0" w:color="auto"/>
              <w:right w:val="single" w:sz="4" w:space="0" w:color="auto"/>
            </w:tcBorders>
            <w:noWrap/>
            <w:vAlign w:val="bottom"/>
            <w:hideMark/>
          </w:tcPr>
          <w:p w14:paraId="27D2B1DD" w14:textId="77777777" w:rsidR="00AC5597" w:rsidRDefault="00AC5597">
            <w:pPr>
              <w:spacing w:after="0" w:line="240" w:lineRule="auto"/>
              <w:jc w:val="right"/>
              <w:rPr>
                <w:ins w:id="3129" w:author="The Law" w:date="2018-06-25T13:24:00Z"/>
                <w:rFonts w:ascii="Calibri" w:eastAsia="Times New Roman" w:hAnsi="Calibri" w:cs="Calibri"/>
                <w:color w:val="000000"/>
                <w:lang w:val="en-US" w:eastAsia="en-US"/>
              </w:rPr>
            </w:pPr>
            <w:ins w:id="3130" w:author="The Law" w:date="2018-06-25T13:24:00Z">
              <w:r>
                <w:rPr>
                  <w:rFonts w:ascii="Calibri" w:eastAsia="Times New Roman" w:hAnsi="Calibri" w:cs="Calibri"/>
                  <w:color w:val="000000"/>
                  <w:lang w:val="en-US" w:eastAsia="en-US"/>
                </w:rPr>
                <w:t>0</w:t>
              </w:r>
            </w:ins>
          </w:p>
        </w:tc>
      </w:tr>
      <w:tr w:rsidR="00AC5597" w14:paraId="3521C970" w14:textId="77777777" w:rsidTr="00AC5597">
        <w:trPr>
          <w:trHeight w:val="300"/>
          <w:jc w:val="center"/>
          <w:ins w:id="313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D63F1A9" w14:textId="77777777" w:rsidR="00AC5597" w:rsidRDefault="00AC5597">
            <w:pPr>
              <w:spacing w:after="0" w:line="240" w:lineRule="auto"/>
              <w:jc w:val="right"/>
              <w:rPr>
                <w:ins w:id="3132" w:author="The Law" w:date="2018-06-25T13:24:00Z"/>
                <w:rFonts w:ascii="Calibri" w:eastAsia="Times New Roman" w:hAnsi="Calibri" w:cs="Calibri"/>
                <w:color w:val="000000"/>
                <w:lang w:val="en-US" w:eastAsia="en-US"/>
              </w:rPr>
            </w:pPr>
            <w:ins w:id="3133"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6E3AB1D7" w14:textId="77777777" w:rsidR="00AC5597" w:rsidRDefault="00AC5597">
            <w:pPr>
              <w:spacing w:after="0" w:line="240" w:lineRule="auto"/>
              <w:jc w:val="right"/>
              <w:rPr>
                <w:ins w:id="3134" w:author="The Law" w:date="2018-06-25T13:24:00Z"/>
                <w:rFonts w:ascii="Calibri" w:eastAsia="Times New Roman" w:hAnsi="Calibri" w:cs="Calibri"/>
                <w:color w:val="000000"/>
                <w:lang w:val="en-US" w:eastAsia="en-US"/>
              </w:rPr>
            </w:pPr>
            <w:ins w:id="3135"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5CC56FF4" w14:textId="77777777" w:rsidR="00AC5597" w:rsidRDefault="00AC5597">
            <w:pPr>
              <w:spacing w:after="0" w:line="240" w:lineRule="auto"/>
              <w:jc w:val="right"/>
              <w:rPr>
                <w:ins w:id="3136" w:author="The Law" w:date="2018-06-25T13:24:00Z"/>
                <w:rFonts w:ascii="Calibri" w:eastAsia="Times New Roman" w:hAnsi="Calibri" w:cs="Calibri"/>
                <w:color w:val="000000"/>
                <w:lang w:val="en-US" w:eastAsia="en-US"/>
              </w:rPr>
            </w:pPr>
            <w:ins w:id="3137" w:author="The Law" w:date="2018-06-25T13:24:00Z">
              <w:r>
                <w:rPr>
                  <w:rFonts w:ascii="Calibri" w:eastAsia="Times New Roman" w:hAnsi="Calibri" w:cs="Calibri"/>
                  <w:color w:val="000000"/>
                  <w:lang w:val="en-US" w:eastAsia="en-US"/>
                </w:rPr>
                <w:t>1773.312</w:t>
              </w:r>
            </w:ins>
          </w:p>
        </w:tc>
        <w:tc>
          <w:tcPr>
            <w:tcW w:w="760" w:type="dxa"/>
            <w:tcBorders>
              <w:top w:val="nil"/>
              <w:left w:val="nil"/>
              <w:bottom w:val="single" w:sz="4" w:space="0" w:color="auto"/>
              <w:right w:val="single" w:sz="4" w:space="0" w:color="auto"/>
            </w:tcBorders>
            <w:noWrap/>
            <w:vAlign w:val="bottom"/>
            <w:hideMark/>
          </w:tcPr>
          <w:p w14:paraId="1D64BE62" w14:textId="77777777" w:rsidR="00AC5597" w:rsidRDefault="00AC5597">
            <w:pPr>
              <w:spacing w:after="0" w:line="240" w:lineRule="auto"/>
              <w:jc w:val="right"/>
              <w:rPr>
                <w:ins w:id="3138" w:author="The Law" w:date="2018-06-25T13:24:00Z"/>
                <w:rFonts w:ascii="Calibri" w:eastAsia="Times New Roman" w:hAnsi="Calibri" w:cs="Calibri"/>
                <w:color w:val="000000"/>
                <w:lang w:val="en-US" w:eastAsia="en-US"/>
              </w:rPr>
            </w:pPr>
            <w:ins w:id="3139" w:author="The Law" w:date="2018-06-25T13:24:00Z">
              <w:r>
                <w:rPr>
                  <w:rFonts w:ascii="Calibri" w:eastAsia="Times New Roman" w:hAnsi="Calibri" w:cs="Calibri"/>
                  <w:color w:val="000000"/>
                  <w:lang w:val="en-US" w:eastAsia="en-US"/>
                </w:rPr>
                <w:t>420.4</w:t>
              </w:r>
            </w:ins>
          </w:p>
        </w:tc>
        <w:tc>
          <w:tcPr>
            <w:tcW w:w="1320" w:type="dxa"/>
            <w:tcBorders>
              <w:top w:val="nil"/>
              <w:left w:val="nil"/>
              <w:bottom w:val="single" w:sz="4" w:space="0" w:color="auto"/>
              <w:right w:val="single" w:sz="4" w:space="0" w:color="auto"/>
            </w:tcBorders>
            <w:noWrap/>
            <w:vAlign w:val="bottom"/>
            <w:hideMark/>
          </w:tcPr>
          <w:p w14:paraId="3CE867CE" w14:textId="77777777" w:rsidR="00AC5597" w:rsidRDefault="00AC5597">
            <w:pPr>
              <w:spacing w:after="0" w:line="240" w:lineRule="auto"/>
              <w:jc w:val="right"/>
              <w:rPr>
                <w:ins w:id="3140" w:author="The Law" w:date="2018-06-25T13:24:00Z"/>
                <w:rFonts w:ascii="Calibri" w:eastAsia="Times New Roman" w:hAnsi="Calibri" w:cs="Calibri"/>
                <w:color w:val="000000"/>
                <w:lang w:val="en-US" w:eastAsia="en-US"/>
              </w:rPr>
            </w:pPr>
            <w:ins w:id="3141" w:author="The Law" w:date="2018-06-25T13:24:00Z">
              <w:r>
                <w:rPr>
                  <w:rFonts w:ascii="Calibri" w:eastAsia="Times New Roman" w:hAnsi="Calibri" w:cs="Calibri"/>
                  <w:color w:val="000000"/>
                  <w:lang w:val="en-US" w:eastAsia="en-US"/>
                </w:rPr>
                <w:t>4.204</w:t>
              </w:r>
            </w:ins>
          </w:p>
        </w:tc>
        <w:tc>
          <w:tcPr>
            <w:tcW w:w="1360" w:type="dxa"/>
            <w:tcBorders>
              <w:top w:val="nil"/>
              <w:left w:val="nil"/>
              <w:bottom w:val="single" w:sz="4" w:space="0" w:color="auto"/>
              <w:right w:val="single" w:sz="4" w:space="0" w:color="auto"/>
            </w:tcBorders>
            <w:noWrap/>
            <w:vAlign w:val="bottom"/>
            <w:hideMark/>
          </w:tcPr>
          <w:p w14:paraId="3AE31823" w14:textId="77777777" w:rsidR="00AC5597" w:rsidRDefault="00AC5597">
            <w:pPr>
              <w:spacing w:after="0" w:line="240" w:lineRule="auto"/>
              <w:jc w:val="right"/>
              <w:rPr>
                <w:ins w:id="3142" w:author="The Law" w:date="2018-06-25T13:24:00Z"/>
                <w:rFonts w:ascii="Calibri" w:eastAsia="Times New Roman" w:hAnsi="Calibri" w:cs="Calibri"/>
                <w:color w:val="000000"/>
                <w:lang w:val="en-US" w:eastAsia="en-US"/>
              </w:rPr>
            </w:pPr>
            <w:ins w:id="3143" w:author="The Law" w:date="2018-06-25T13:24:00Z">
              <w:r>
                <w:rPr>
                  <w:rFonts w:ascii="Calibri" w:eastAsia="Times New Roman" w:hAnsi="Calibri" w:cs="Calibri"/>
                  <w:color w:val="000000"/>
                  <w:lang w:val="en-US" w:eastAsia="en-US"/>
                </w:rPr>
                <w:t>0</w:t>
              </w:r>
            </w:ins>
          </w:p>
        </w:tc>
      </w:tr>
      <w:tr w:rsidR="00AC5597" w14:paraId="5FCEEE4C" w14:textId="77777777" w:rsidTr="00AC5597">
        <w:trPr>
          <w:trHeight w:val="300"/>
          <w:jc w:val="center"/>
          <w:ins w:id="314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C39958B" w14:textId="77777777" w:rsidR="00AC5597" w:rsidRDefault="00AC5597">
            <w:pPr>
              <w:spacing w:after="0" w:line="240" w:lineRule="auto"/>
              <w:jc w:val="right"/>
              <w:rPr>
                <w:ins w:id="3145" w:author="The Law" w:date="2018-06-25T13:24:00Z"/>
                <w:rFonts w:ascii="Calibri" w:eastAsia="Times New Roman" w:hAnsi="Calibri" w:cs="Calibri"/>
                <w:color w:val="000000"/>
                <w:lang w:val="en-US" w:eastAsia="en-US"/>
              </w:rPr>
            </w:pPr>
            <w:ins w:id="3146"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82AD6C0" w14:textId="77777777" w:rsidR="00AC5597" w:rsidRDefault="00AC5597">
            <w:pPr>
              <w:spacing w:after="0" w:line="240" w:lineRule="auto"/>
              <w:jc w:val="right"/>
              <w:rPr>
                <w:ins w:id="3147" w:author="The Law" w:date="2018-06-25T13:24:00Z"/>
                <w:rFonts w:ascii="Calibri" w:eastAsia="Times New Roman" w:hAnsi="Calibri" w:cs="Calibri"/>
                <w:color w:val="000000"/>
                <w:lang w:val="en-US" w:eastAsia="en-US"/>
              </w:rPr>
            </w:pPr>
            <w:ins w:id="3148"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1E7D7B43" w14:textId="77777777" w:rsidR="00AC5597" w:rsidRDefault="00AC5597">
            <w:pPr>
              <w:spacing w:after="0" w:line="240" w:lineRule="auto"/>
              <w:jc w:val="right"/>
              <w:rPr>
                <w:ins w:id="3149" w:author="The Law" w:date="2018-06-25T13:24:00Z"/>
                <w:rFonts w:ascii="Calibri" w:eastAsia="Times New Roman" w:hAnsi="Calibri" w:cs="Calibri"/>
                <w:color w:val="000000"/>
                <w:lang w:val="en-US" w:eastAsia="en-US"/>
              </w:rPr>
            </w:pPr>
            <w:ins w:id="3150" w:author="The Law" w:date="2018-06-25T13:24:00Z">
              <w:r>
                <w:rPr>
                  <w:rFonts w:ascii="Calibri" w:eastAsia="Times New Roman" w:hAnsi="Calibri" w:cs="Calibri"/>
                  <w:color w:val="000000"/>
                  <w:lang w:val="en-US" w:eastAsia="en-US"/>
                </w:rPr>
                <w:t>615.534</w:t>
              </w:r>
            </w:ins>
          </w:p>
        </w:tc>
        <w:tc>
          <w:tcPr>
            <w:tcW w:w="760" w:type="dxa"/>
            <w:tcBorders>
              <w:top w:val="nil"/>
              <w:left w:val="nil"/>
              <w:bottom w:val="single" w:sz="4" w:space="0" w:color="auto"/>
              <w:right w:val="single" w:sz="4" w:space="0" w:color="auto"/>
            </w:tcBorders>
            <w:noWrap/>
            <w:vAlign w:val="bottom"/>
            <w:hideMark/>
          </w:tcPr>
          <w:p w14:paraId="4EEE8863" w14:textId="77777777" w:rsidR="00AC5597" w:rsidRDefault="00AC5597">
            <w:pPr>
              <w:spacing w:after="0" w:line="240" w:lineRule="auto"/>
              <w:jc w:val="right"/>
              <w:rPr>
                <w:ins w:id="3151" w:author="The Law" w:date="2018-06-25T13:24:00Z"/>
                <w:rFonts w:ascii="Calibri" w:eastAsia="Times New Roman" w:hAnsi="Calibri" w:cs="Calibri"/>
                <w:color w:val="000000"/>
                <w:lang w:val="en-US" w:eastAsia="en-US"/>
              </w:rPr>
            </w:pPr>
            <w:ins w:id="3152" w:author="The Law" w:date="2018-06-25T13:24:00Z">
              <w:r>
                <w:rPr>
                  <w:rFonts w:ascii="Calibri" w:eastAsia="Times New Roman" w:hAnsi="Calibri" w:cs="Calibri"/>
                  <w:color w:val="000000"/>
                  <w:lang w:val="en-US" w:eastAsia="en-US"/>
                </w:rPr>
                <w:t>389.8</w:t>
              </w:r>
            </w:ins>
          </w:p>
        </w:tc>
        <w:tc>
          <w:tcPr>
            <w:tcW w:w="1320" w:type="dxa"/>
            <w:tcBorders>
              <w:top w:val="nil"/>
              <w:left w:val="nil"/>
              <w:bottom w:val="single" w:sz="4" w:space="0" w:color="auto"/>
              <w:right w:val="single" w:sz="4" w:space="0" w:color="auto"/>
            </w:tcBorders>
            <w:noWrap/>
            <w:vAlign w:val="bottom"/>
            <w:hideMark/>
          </w:tcPr>
          <w:p w14:paraId="2FF33002" w14:textId="77777777" w:rsidR="00AC5597" w:rsidRDefault="00AC5597">
            <w:pPr>
              <w:spacing w:after="0" w:line="240" w:lineRule="auto"/>
              <w:jc w:val="right"/>
              <w:rPr>
                <w:ins w:id="3153" w:author="The Law" w:date="2018-06-25T13:24:00Z"/>
                <w:rFonts w:ascii="Calibri" w:eastAsia="Times New Roman" w:hAnsi="Calibri" w:cs="Calibri"/>
                <w:color w:val="000000"/>
                <w:lang w:val="en-US" w:eastAsia="en-US"/>
              </w:rPr>
            </w:pPr>
            <w:ins w:id="3154" w:author="The Law" w:date="2018-06-25T13:24:00Z">
              <w:r>
                <w:rPr>
                  <w:rFonts w:ascii="Calibri" w:eastAsia="Times New Roman" w:hAnsi="Calibri" w:cs="Calibri"/>
                  <w:color w:val="000000"/>
                  <w:lang w:val="en-US" w:eastAsia="en-US"/>
                </w:rPr>
                <w:t>3.898</w:t>
              </w:r>
            </w:ins>
          </w:p>
        </w:tc>
        <w:tc>
          <w:tcPr>
            <w:tcW w:w="1360" w:type="dxa"/>
            <w:tcBorders>
              <w:top w:val="nil"/>
              <w:left w:val="nil"/>
              <w:bottom w:val="single" w:sz="4" w:space="0" w:color="auto"/>
              <w:right w:val="single" w:sz="4" w:space="0" w:color="auto"/>
            </w:tcBorders>
            <w:noWrap/>
            <w:vAlign w:val="bottom"/>
            <w:hideMark/>
          </w:tcPr>
          <w:p w14:paraId="1F8581BD" w14:textId="77777777" w:rsidR="00AC5597" w:rsidRDefault="00AC5597">
            <w:pPr>
              <w:spacing w:after="0" w:line="240" w:lineRule="auto"/>
              <w:jc w:val="right"/>
              <w:rPr>
                <w:ins w:id="3155" w:author="The Law" w:date="2018-06-25T13:24:00Z"/>
                <w:rFonts w:ascii="Calibri" w:eastAsia="Times New Roman" w:hAnsi="Calibri" w:cs="Calibri"/>
                <w:color w:val="000000"/>
                <w:lang w:val="en-US" w:eastAsia="en-US"/>
              </w:rPr>
            </w:pPr>
            <w:ins w:id="3156" w:author="The Law" w:date="2018-06-25T13:24:00Z">
              <w:r>
                <w:rPr>
                  <w:rFonts w:ascii="Calibri" w:eastAsia="Times New Roman" w:hAnsi="Calibri" w:cs="Calibri"/>
                  <w:color w:val="000000"/>
                  <w:lang w:val="en-US" w:eastAsia="en-US"/>
                </w:rPr>
                <w:t>0</w:t>
              </w:r>
            </w:ins>
          </w:p>
        </w:tc>
      </w:tr>
      <w:tr w:rsidR="00AC5597" w14:paraId="6AA041D1" w14:textId="77777777" w:rsidTr="00AC5597">
        <w:trPr>
          <w:trHeight w:val="300"/>
          <w:jc w:val="center"/>
          <w:ins w:id="315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098D41F" w14:textId="77777777" w:rsidR="00AC5597" w:rsidRDefault="00AC5597">
            <w:pPr>
              <w:spacing w:after="0" w:line="240" w:lineRule="auto"/>
              <w:jc w:val="right"/>
              <w:rPr>
                <w:ins w:id="3158" w:author="The Law" w:date="2018-06-25T13:24:00Z"/>
                <w:rFonts w:ascii="Calibri" w:eastAsia="Times New Roman" w:hAnsi="Calibri" w:cs="Calibri"/>
                <w:color w:val="000000"/>
                <w:lang w:val="en-US" w:eastAsia="en-US"/>
              </w:rPr>
            </w:pPr>
            <w:ins w:id="3159"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220E5C11" w14:textId="77777777" w:rsidR="00AC5597" w:rsidRDefault="00AC5597">
            <w:pPr>
              <w:spacing w:after="0" w:line="240" w:lineRule="auto"/>
              <w:jc w:val="right"/>
              <w:rPr>
                <w:ins w:id="3160" w:author="The Law" w:date="2018-06-25T13:24:00Z"/>
                <w:rFonts w:ascii="Calibri" w:eastAsia="Times New Roman" w:hAnsi="Calibri" w:cs="Calibri"/>
                <w:color w:val="000000"/>
                <w:lang w:val="en-US" w:eastAsia="en-US"/>
              </w:rPr>
            </w:pPr>
            <w:ins w:id="3161"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BEEB180" w14:textId="77777777" w:rsidR="00AC5597" w:rsidRDefault="00AC5597">
            <w:pPr>
              <w:spacing w:after="0" w:line="240" w:lineRule="auto"/>
              <w:jc w:val="right"/>
              <w:rPr>
                <w:ins w:id="3162" w:author="The Law" w:date="2018-06-25T13:24:00Z"/>
                <w:rFonts w:ascii="Calibri" w:eastAsia="Times New Roman" w:hAnsi="Calibri" w:cs="Calibri"/>
                <w:color w:val="000000"/>
                <w:lang w:val="en-US" w:eastAsia="en-US"/>
              </w:rPr>
            </w:pPr>
            <w:ins w:id="3163" w:author="The Law" w:date="2018-06-25T13:24:00Z">
              <w:r>
                <w:rPr>
                  <w:rFonts w:ascii="Calibri" w:eastAsia="Times New Roman" w:hAnsi="Calibri" w:cs="Calibri"/>
                  <w:color w:val="000000"/>
                  <w:lang w:val="en-US" w:eastAsia="en-US"/>
                </w:rPr>
                <w:t>480.096</w:t>
              </w:r>
            </w:ins>
          </w:p>
        </w:tc>
        <w:tc>
          <w:tcPr>
            <w:tcW w:w="760" w:type="dxa"/>
            <w:tcBorders>
              <w:top w:val="nil"/>
              <w:left w:val="nil"/>
              <w:bottom w:val="single" w:sz="4" w:space="0" w:color="auto"/>
              <w:right w:val="single" w:sz="4" w:space="0" w:color="auto"/>
            </w:tcBorders>
            <w:noWrap/>
            <w:vAlign w:val="bottom"/>
            <w:hideMark/>
          </w:tcPr>
          <w:p w14:paraId="2F1C2D41" w14:textId="77777777" w:rsidR="00AC5597" w:rsidRDefault="00AC5597">
            <w:pPr>
              <w:spacing w:after="0" w:line="240" w:lineRule="auto"/>
              <w:jc w:val="right"/>
              <w:rPr>
                <w:ins w:id="3164" w:author="The Law" w:date="2018-06-25T13:24:00Z"/>
                <w:rFonts w:ascii="Calibri" w:eastAsia="Times New Roman" w:hAnsi="Calibri" w:cs="Calibri"/>
                <w:color w:val="000000"/>
                <w:lang w:val="en-US" w:eastAsia="en-US"/>
              </w:rPr>
            </w:pPr>
            <w:ins w:id="3165" w:author="The Law" w:date="2018-06-25T13:24:00Z">
              <w:r>
                <w:rPr>
                  <w:rFonts w:ascii="Calibri" w:eastAsia="Times New Roman" w:hAnsi="Calibri" w:cs="Calibri"/>
                  <w:color w:val="000000"/>
                  <w:lang w:val="en-US" w:eastAsia="en-US"/>
                </w:rPr>
                <w:t>300</w:t>
              </w:r>
            </w:ins>
          </w:p>
        </w:tc>
        <w:tc>
          <w:tcPr>
            <w:tcW w:w="1320" w:type="dxa"/>
            <w:tcBorders>
              <w:top w:val="nil"/>
              <w:left w:val="nil"/>
              <w:bottom w:val="single" w:sz="4" w:space="0" w:color="auto"/>
              <w:right w:val="single" w:sz="4" w:space="0" w:color="auto"/>
            </w:tcBorders>
            <w:noWrap/>
            <w:vAlign w:val="bottom"/>
            <w:hideMark/>
          </w:tcPr>
          <w:p w14:paraId="6700E177" w14:textId="77777777" w:rsidR="00AC5597" w:rsidRDefault="00AC5597">
            <w:pPr>
              <w:spacing w:after="0" w:line="240" w:lineRule="auto"/>
              <w:jc w:val="right"/>
              <w:rPr>
                <w:ins w:id="3166" w:author="The Law" w:date="2018-06-25T13:24:00Z"/>
                <w:rFonts w:ascii="Calibri" w:eastAsia="Times New Roman" w:hAnsi="Calibri" w:cs="Calibri"/>
                <w:color w:val="000000"/>
                <w:lang w:val="en-US" w:eastAsia="en-US"/>
              </w:rPr>
            </w:pPr>
            <w:ins w:id="3167"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27D67DAE" w14:textId="77777777" w:rsidR="00AC5597" w:rsidRDefault="00AC5597">
            <w:pPr>
              <w:spacing w:after="0" w:line="240" w:lineRule="auto"/>
              <w:jc w:val="right"/>
              <w:rPr>
                <w:ins w:id="3168" w:author="The Law" w:date="2018-06-25T13:24:00Z"/>
                <w:rFonts w:ascii="Calibri" w:eastAsia="Times New Roman" w:hAnsi="Calibri" w:cs="Calibri"/>
                <w:color w:val="000000"/>
                <w:lang w:val="en-US" w:eastAsia="en-US"/>
              </w:rPr>
            </w:pPr>
            <w:ins w:id="3169" w:author="The Law" w:date="2018-06-25T13:24:00Z">
              <w:r>
                <w:rPr>
                  <w:rFonts w:ascii="Calibri" w:eastAsia="Times New Roman" w:hAnsi="Calibri" w:cs="Calibri"/>
                  <w:color w:val="000000"/>
                  <w:lang w:val="en-US" w:eastAsia="en-US"/>
                </w:rPr>
                <w:t>0</w:t>
              </w:r>
            </w:ins>
          </w:p>
        </w:tc>
      </w:tr>
      <w:tr w:rsidR="00AC5597" w14:paraId="049CDE3D" w14:textId="77777777" w:rsidTr="00AC5597">
        <w:trPr>
          <w:trHeight w:val="300"/>
          <w:jc w:val="center"/>
          <w:ins w:id="317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109E551" w14:textId="77777777" w:rsidR="00AC5597" w:rsidRDefault="00AC5597">
            <w:pPr>
              <w:spacing w:after="0" w:line="240" w:lineRule="auto"/>
              <w:jc w:val="right"/>
              <w:rPr>
                <w:ins w:id="3171" w:author="The Law" w:date="2018-06-25T13:24:00Z"/>
                <w:rFonts w:ascii="Calibri" w:eastAsia="Times New Roman" w:hAnsi="Calibri" w:cs="Calibri"/>
                <w:color w:val="000000"/>
                <w:lang w:val="en-US" w:eastAsia="en-US"/>
              </w:rPr>
            </w:pPr>
            <w:ins w:id="3172"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13AF079B" w14:textId="77777777" w:rsidR="00AC5597" w:rsidRDefault="00AC5597">
            <w:pPr>
              <w:spacing w:after="0" w:line="240" w:lineRule="auto"/>
              <w:jc w:val="right"/>
              <w:rPr>
                <w:ins w:id="3173" w:author="The Law" w:date="2018-06-25T13:24:00Z"/>
                <w:rFonts w:ascii="Calibri" w:eastAsia="Times New Roman" w:hAnsi="Calibri" w:cs="Calibri"/>
                <w:color w:val="000000"/>
                <w:lang w:val="en-US" w:eastAsia="en-US"/>
              </w:rPr>
            </w:pPr>
            <w:ins w:id="3174"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3CC37B1C" w14:textId="77777777" w:rsidR="00AC5597" w:rsidRDefault="00AC5597">
            <w:pPr>
              <w:spacing w:after="0" w:line="240" w:lineRule="auto"/>
              <w:jc w:val="right"/>
              <w:rPr>
                <w:ins w:id="3175" w:author="The Law" w:date="2018-06-25T13:24:00Z"/>
                <w:rFonts w:ascii="Calibri" w:eastAsia="Times New Roman" w:hAnsi="Calibri" w:cs="Calibri"/>
                <w:color w:val="000000"/>
                <w:lang w:val="en-US" w:eastAsia="en-US"/>
              </w:rPr>
            </w:pPr>
            <w:ins w:id="3176" w:author="The Law" w:date="2018-06-25T13:24:00Z">
              <w:r>
                <w:rPr>
                  <w:rFonts w:ascii="Calibri" w:eastAsia="Times New Roman" w:hAnsi="Calibri" w:cs="Calibri"/>
                  <w:color w:val="000000"/>
                  <w:lang w:val="en-US" w:eastAsia="en-US"/>
                </w:rPr>
                <w:t>456.34</w:t>
              </w:r>
            </w:ins>
          </w:p>
        </w:tc>
        <w:tc>
          <w:tcPr>
            <w:tcW w:w="760" w:type="dxa"/>
            <w:tcBorders>
              <w:top w:val="nil"/>
              <w:left w:val="nil"/>
              <w:bottom w:val="single" w:sz="4" w:space="0" w:color="auto"/>
              <w:right w:val="single" w:sz="4" w:space="0" w:color="auto"/>
            </w:tcBorders>
            <w:noWrap/>
            <w:vAlign w:val="bottom"/>
            <w:hideMark/>
          </w:tcPr>
          <w:p w14:paraId="3256A4AF" w14:textId="77777777" w:rsidR="00AC5597" w:rsidRDefault="00AC5597">
            <w:pPr>
              <w:spacing w:after="0" w:line="240" w:lineRule="auto"/>
              <w:jc w:val="right"/>
              <w:rPr>
                <w:ins w:id="3177" w:author="The Law" w:date="2018-06-25T13:24:00Z"/>
                <w:rFonts w:ascii="Calibri" w:eastAsia="Times New Roman" w:hAnsi="Calibri" w:cs="Calibri"/>
                <w:color w:val="000000"/>
                <w:lang w:val="en-US" w:eastAsia="en-US"/>
              </w:rPr>
            </w:pPr>
            <w:ins w:id="3178" w:author="The Law" w:date="2018-06-25T13:24:00Z">
              <w:r>
                <w:rPr>
                  <w:rFonts w:ascii="Calibri" w:eastAsia="Times New Roman" w:hAnsi="Calibri" w:cs="Calibri"/>
                  <w:color w:val="000000"/>
                  <w:lang w:val="en-US" w:eastAsia="en-US"/>
                </w:rPr>
                <w:t>270.2</w:t>
              </w:r>
            </w:ins>
          </w:p>
        </w:tc>
        <w:tc>
          <w:tcPr>
            <w:tcW w:w="1320" w:type="dxa"/>
            <w:tcBorders>
              <w:top w:val="nil"/>
              <w:left w:val="nil"/>
              <w:bottom w:val="single" w:sz="4" w:space="0" w:color="auto"/>
              <w:right w:val="single" w:sz="4" w:space="0" w:color="auto"/>
            </w:tcBorders>
            <w:noWrap/>
            <w:vAlign w:val="bottom"/>
            <w:hideMark/>
          </w:tcPr>
          <w:p w14:paraId="40F89A4D" w14:textId="77777777" w:rsidR="00AC5597" w:rsidRDefault="00AC5597">
            <w:pPr>
              <w:spacing w:after="0" w:line="240" w:lineRule="auto"/>
              <w:jc w:val="right"/>
              <w:rPr>
                <w:ins w:id="3179" w:author="The Law" w:date="2018-06-25T13:24:00Z"/>
                <w:rFonts w:ascii="Calibri" w:eastAsia="Times New Roman" w:hAnsi="Calibri" w:cs="Calibri"/>
                <w:color w:val="000000"/>
                <w:lang w:val="en-US" w:eastAsia="en-US"/>
              </w:rPr>
            </w:pPr>
            <w:ins w:id="3180" w:author="The Law" w:date="2018-06-25T13:24:00Z">
              <w:r>
                <w:rPr>
                  <w:rFonts w:ascii="Calibri" w:eastAsia="Times New Roman" w:hAnsi="Calibri" w:cs="Calibri"/>
                  <w:color w:val="000000"/>
                  <w:lang w:val="en-US" w:eastAsia="en-US"/>
                </w:rPr>
                <w:t>2.702</w:t>
              </w:r>
            </w:ins>
          </w:p>
        </w:tc>
        <w:tc>
          <w:tcPr>
            <w:tcW w:w="1360" w:type="dxa"/>
            <w:tcBorders>
              <w:top w:val="nil"/>
              <w:left w:val="nil"/>
              <w:bottom w:val="single" w:sz="4" w:space="0" w:color="auto"/>
              <w:right w:val="single" w:sz="4" w:space="0" w:color="auto"/>
            </w:tcBorders>
            <w:noWrap/>
            <w:vAlign w:val="bottom"/>
            <w:hideMark/>
          </w:tcPr>
          <w:p w14:paraId="1C4455D0" w14:textId="77777777" w:rsidR="00AC5597" w:rsidRDefault="00AC5597">
            <w:pPr>
              <w:spacing w:after="0" w:line="240" w:lineRule="auto"/>
              <w:jc w:val="right"/>
              <w:rPr>
                <w:ins w:id="3181" w:author="The Law" w:date="2018-06-25T13:24:00Z"/>
                <w:rFonts w:ascii="Calibri" w:eastAsia="Times New Roman" w:hAnsi="Calibri" w:cs="Calibri"/>
                <w:color w:val="000000"/>
                <w:lang w:val="en-US" w:eastAsia="en-US"/>
              </w:rPr>
            </w:pPr>
            <w:ins w:id="3182" w:author="The Law" w:date="2018-06-25T13:24:00Z">
              <w:r>
                <w:rPr>
                  <w:rFonts w:ascii="Calibri" w:eastAsia="Times New Roman" w:hAnsi="Calibri" w:cs="Calibri"/>
                  <w:color w:val="000000"/>
                  <w:lang w:val="en-US" w:eastAsia="en-US"/>
                </w:rPr>
                <w:t>0</w:t>
              </w:r>
            </w:ins>
          </w:p>
        </w:tc>
      </w:tr>
      <w:tr w:rsidR="00AC5597" w14:paraId="62BC3C3C" w14:textId="77777777" w:rsidTr="00AC5597">
        <w:trPr>
          <w:trHeight w:val="300"/>
          <w:jc w:val="center"/>
          <w:ins w:id="318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067D31" w14:textId="77777777" w:rsidR="00AC5597" w:rsidRDefault="00AC5597">
            <w:pPr>
              <w:spacing w:after="0" w:line="240" w:lineRule="auto"/>
              <w:jc w:val="right"/>
              <w:rPr>
                <w:ins w:id="3184" w:author="The Law" w:date="2018-06-25T13:24:00Z"/>
                <w:rFonts w:ascii="Calibri" w:eastAsia="Times New Roman" w:hAnsi="Calibri" w:cs="Calibri"/>
                <w:color w:val="000000"/>
                <w:lang w:val="en-US" w:eastAsia="en-US"/>
              </w:rPr>
            </w:pPr>
            <w:ins w:id="3185"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40FD68AA" w14:textId="77777777" w:rsidR="00AC5597" w:rsidRDefault="00AC5597">
            <w:pPr>
              <w:spacing w:after="0" w:line="240" w:lineRule="auto"/>
              <w:jc w:val="right"/>
              <w:rPr>
                <w:ins w:id="3186" w:author="The Law" w:date="2018-06-25T13:24:00Z"/>
                <w:rFonts w:ascii="Calibri" w:eastAsia="Times New Roman" w:hAnsi="Calibri" w:cs="Calibri"/>
                <w:color w:val="000000"/>
                <w:lang w:val="en-US" w:eastAsia="en-US"/>
              </w:rPr>
            </w:pPr>
            <w:ins w:id="3187"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54A50D82" w14:textId="77777777" w:rsidR="00AC5597" w:rsidRDefault="00AC5597">
            <w:pPr>
              <w:spacing w:after="0" w:line="240" w:lineRule="auto"/>
              <w:jc w:val="right"/>
              <w:rPr>
                <w:ins w:id="3188" w:author="The Law" w:date="2018-06-25T13:24:00Z"/>
                <w:rFonts w:ascii="Calibri" w:eastAsia="Times New Roman" w:hAnsi="Calibri" w:cs="Calibri"/>
                <w:color w:val="000000"/>
                <w:lang w:val="en-US" w:eastAsia="en-US"/>
              </w:rPr>
            </w:pPr>
            <w:ins w:id="3189" w:author="The Law" w:date="2018-06-25T13:24:00Z">
              <w:r>
                <w:rPr>
                  <w:rFonts w:ascii="Calibri" w:eastAsia="Times New Roman" w:hAnsi="Calibri" w:cs="Calibri"/>
                  <w:color w:val="000000"/>
                  <w:lang w:val="en-US" w:eastAsia="en-US"/>
                </w:rPr>
                <w:t>81.824</w:t>
              </w:r>
            </w:ins>
          </w:p>
        </w:tc>
        <w:tc>
          <w:tcPr>
            <w:tcW w:w="760" w:type="dxa"/>
            <w:tcBorders>
              <w:top w:val="nil"/>
              <w:left w:val="nil"/>
              <w:bottom w:val="single" w:sz="4" w:space="0" w:color="auto"/>
              <w:right w:val="single" w:sz="4" w:space="0" w:color="auto"/>
            </w:tcBorders>
            <w:noWrap/>
            <w:vAlign w:val="bottom"/>
            <w:hideMark/>
          </w:tcPr>
          <w:p w14:paraId="5B042691" w14:textId="77777777" w:rsidR="00AC5597" w:rsidRDefault="00AC5597">
            <w:pPr>
              <w:spacing w:after="0" w:line="240" w:lineRule="auto"/>
              <w:jc w:val="right"/>
              <w:rPr>
                <w:ins w:id="3190" w:author="The Law" w:date="2018-06-25T13:24:00Z"/>
                <w:rFonts w:ascii="Calibri" w:eastAsia="Times New Roman" w:hAnsi="Calibri" w:cs="Calibri"/>
                <w:color w:val="000000"/>
                <w:lang w:val="en-US" w:eastAsia="en-US"/>
              </w:rPr>
            </w:pPr>
            <w:ins w:id="3191"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4948698F" w14:textId="77777777" w:rsidR="00AC5597" w:rsidRDefault="00AC5597">
            <w:pPr>
              <w:spacing w:after="0" w:line="240" w:lineRule="auto"/>
              <w:jc w:val="right"/>
              <w:rPr>
                <w:ins w:id="3192" w:author="The Law" w:date="2018-06-25T13:24:00Z"/>
                <w:rFonts w:ascii="Calibri" w:eastAsia="Times New Roman" w:hAnsi="Calibri" w:cs="Calibri"/>
                <w:color w:val="000000"/>
                <w:lang w:val="en-US" w:eastAsia="en-US"/>
              </w:rPr>
            </w:pPr>
            <w:ins w:id="3193"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A066777" w14:textId="77777777" w:rsidR="00AC5597" w:rsidRDefault="00AC5597">
            <w:pPr>
              <w:spacing w:after="0" w:line="240" w:lineRule="auto"/>
              <w:jc w:val="right"/>
              <w:rPr>
                <w:ins w:id="3194" w:author="The Law" w:date="2018-06-25T13:24:00Z"/>
                <w:rFonts w:ascii="Calibri" w:eastAsia="Times New Roman" w:hAnsi="Calibri" w:cs="Calibri"/>
                <w:color w:val="000000"/>
                <w:lang w:val="en-US" w:eastAsia="en-US"/>
              </w:rPr>
            </w:pPr>
            <w:ins w:id="3195" w:author="The Law" w:date="2018-06-25T13:24:00Z">
              <w:r>
                <w:rPr>
                  <w:rFonts w:ascii="Calibri" w:eastAsia="Times New Roman" w:hAnsi="Calibri" w:cs="Calibri"/>
                  <w:color w:val="000000"/>
                  <w:lang w:val="en-US" w:eastAsia="en-US"/>
                </w:rPr>
                <w:t>0</w:t>
              </w:r>
            </w:ins>
          </w:p>
        </w:tc>
      </w:tr>
      <w:tr w:rsidR="00AC5597" w14:paraId="1CB6F42D" w14:textId="77777777" w:rsidTr="00AC5597">
        <w:trPr>
          <w:trHeight w:val="300"/>
          <w:jc w:val="center"/>
          <w:ins w:id="319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A5FBB50" w14:textId="77777777" w:rsidR="00AC5597" w:rsidRDefault="00AC5597">
            <w:pPr>
              <w:spacing w:after="0" w:line="240" w:lineRule="auto"/>
              <w:jc w:val="right"/>
              <w:rPr>
                <w:ins w:id="3197" w:author="The Law" w:date="2018-06-25T13:24:00Z"/>
                <w:rFonts w:ascii="Calibri" w:eastAsia="Times New Roman" w:hAnsi="Calibri" w:cs="Calibri"/>
                <w:color w:val="000000"/>
                <w:lang w:val="en-US" w:eastAsia="en-US"/>
              </w:rPr>
            </w:pPr>
            <w:ins w:id="3198" w:author="The Law" w:date="2018-06-25T13:24:00Z">
              <w:r>
                <w:rPr>
                  <w:rFonts w:ascii="Calibri" w:eastAsia="Times New Roman" w:hAnsi="Calibri" w:cs="Calibri"/>
                  <w:color w:val="000000"/>
                  <w:lang w:val="en-US" w:eastAsia="en-US"/>
                </w:rPr>
                <w:t>60</w:t>
              </w:r>
            </w:ins>
          </w:p>
        </w:tc>
        <w:tc>
          <w:tcPr>
            <w:tcW w:w="900" w:type="dxa"/>
            <w:tcBorders>
              <w:top w:val="nil"/>
              <w:left w:val="nil"/>
              <w:bottom w:val="single" w:sz="4" w:space="0" w:color="auto"/>
              <w:right w:val="single" w:sz="4" w:space="0" w:color="auto"/>
            </w:tcBorders>
            <w:noWrap/>
            <w:vAlign w:val="bottom"/>
            <w:hideMark/>
          </w:tcPr>
          <w:p w14:paraId="75A1CD04" w14:textId="77777777" w:rsidR="00AC5597" w:rsidRDefault="00AC5597">
            <w:pPr>
              <w:spacing w:after="0" w:line="240" w:lineRule="auto"/>
              <w:jc w:val="right"/>
              <w:rPr>
                <w:ins w:id="3199" w:author="The Law" w:date="2018-06-25T13:24:00Z"/>
                <w:rFonts w:ascii="Calibri" w:eastAsia="Times New Roman" w:hAnsi="Calibri" w:cs="Calibri"/>
                <w:color w:val="000000"/>
                <w:lang w:val="en-US" w:eastAsia="en-US"/>
              </w:rPr>
            </w:pPr>
            <w:ins w:id="320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5B43144D" w14:textId="77777777" w:rsidR="00AC5597" w:rsidRDefault="00AC5597">
            <w:pPr>
              <w:spacing w:after="0" w:line="240" w:lineRule="auto"/>
              <w:jc w:val="right"/>
              <w:rPr>
                <w:ins w:id="3201" w:author="The Law" w:date="2018-06-25T13:24:00Z"/>
                <w:rFonts w:ascii="Calibri" w:eastAsia="Times New Roman" w:hAnsi="Calibri" w:cs="Calibri"/>
                <w:color w:val="000000"/>
                <w:lang w:val="en-US" w:eastAsia="en-US"/>
              </w:rPr>
            </w:pPr>
            <w:ins w:id="3202" w:author="The Law" w:date="2018-06-25T13:24:00Z">
              <w:r>
                <w:rPr>
                  <w:rFonts w:ascii="Calibri" w:eastAsia="Times New Roman" w:hAnsi="Calibri" w:cs="Calibri"/>
                  <w:color w:val="000000"/>
                  <w:lang w:val="en-US" w:eastAsia="en-US"/>
                </w:rPr>
                <w:t>69.808</w:t>
              </w:r>
            </w:ins>
          </w:p>
        </w:tc>
        <w:tc>
          <w:tcPr>
            <w:tcW w:w="760" w:type="dxa"/>
            <w:tcBorders>
              <w:top w:val="nil"/>
              <w:left w:val="nil"/>
              <w:bottom w:val="single" w:sz="4" w:space="0" w:color="auto"/>
              <w:right w:val="single" w:sz="4" w:space="0" w:color="auto"/>
            </w:tcBorders>
            <w:noWrap/>
            <w:vAlign w:val="bottom"/>
            <w:hideMark/>
          </w:tcPr>
          <w:p w14:paraId="376EC5EF" w14:textId="77777777" w:rsidR="00AC5597" w:rsidRDefault="00AC5597">
            <w:pPr>
              <w:spacing w:after="0" w:line="240" w:lineRule="auto"/>
              <w:jc w:val="right"/>
              <w:rPr>
                <w:ins w:id="3203" w:author="The Law" w:date="2018-06-25T13:24:00Z"/>
                <w:rFonts w:ascii="Calibri" w:eastAsia="Times New Roman" w:hAnsi="Calibri" w:cs="Calibri"/>
                <w:color w:val="000000"/>
                <w:lang w:val="en-US" w:eastAsia="en-US"/>
              </w:rPr>
            </w:pPr>
            <w:ins w:id="3204"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2FAC343F" w14:textId="77777777" w:rsidR="00AC5597" w:rsidRDefault="00AC5597">
            <w:pPr>
              <w:spacing w:after="0" w:line="240" w:lineRule="auto"/>
              <w:jc w:val="right"/>
              <w:rPr>
                <w:ins w:id="3205" w:author="The Law" w:date="2018-06-25T13:24:00Z"/>
                <w:rFonts w:ascii="Calibri" w:eastAsia="Times New Roman" w:hAnsi="Calibri" w:cs="Calibri"/>
                <w:color w:val="000000"/>
                <w:lang w:val="en-US" w:eastAsia="en-US"/>
              </w:rPr>
            </w:pPr>
            <w:ins w:id="320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C5D273B" w14:textId="77777777" w:rsidR="00AC5597" w:rsidRDefault="00AC5597">
            <w:pPr>
              <w:spacing w:after="0" w:line="240" w:lineRule="auto"/>
              <w:jc w:val="right"/>
              <w:rPr>
                <w:ins w:id="3207" w:author="The Law" w:date="2018-06-25T13:24:00Z"/>
                <w:rFonts w:ascii="Calibri" w:eastAsia="Times New Roman" w:hAnsi="Calibri" w:cs="Calibri"/>
                <w:color w:val="000000"/>
                <w:lang w:val="en-US" w:eastAsia="en-US"/>
              </w:rPr>
            </w:pPr>
            <w:ins w:id="3208" w:author="The Law" w:date="2018-06-25T13:24:00Z">
              <w:r>
                <w:rPr>
                  <w:rFonts w:ascii="Calibri" w:eastAsia="Times New Roman" w:hAnsi="Calibri" w:cs="Calibri"/>
                  <w:color w:val="000000"/>
                  <w:lang w:val="en-US" w:eastAsia="en-US"/>
                </w:rPr>
                <w:t>0</w:t>
              </w:r>
            </w:ins>
          </w:p>
        </w:tc>
      </w:tr>
      <w:tr w:rsidR="00AC5597" w14:paraId="390CD070" w14:textId="77777777" w:rsidTr="00AC5597">
        <w:trPr>
          <w:trHeight w:val="300"/>
          <w:jc w:val="center"/>
          <w:ins w:id="320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1C231FF" w14:textId="77777777" w:rsidR="00AC5597" w:rsidRDefault="00AC5597">
            <w:pPr>
              <w:spacing w:after="0" w:line="240" w:lineRule="auto"/>
              <w:jc w:val="right"/>
              <w:rPr>
                <w:ins w:id="3210" w:author="The Law" w:date="2018-06-25T13:24:00Z"/>
                <w:rFonts w:ascii="Calibri" w:eastAsia="Times New Roman" w:hAnsi="Calibri" w:cs="Calibri"/>
                <w:color w:val="000000"/>
                <w:lang w:val="en-US" w:eastAsia="en-US"/>
              </w:rPr>
            </w:pPr>
            <w:ins w:id="3211"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204E0B4" w14:textId="77777777" w:rsidR="00AC5597" w:rsidRDefault="00AC5597">
            <w:pPr>
              <w:spacing w:after="0" w:line="240" w:lineRule="auto"/>
              <w:jc w:val="right"/>
              <w:rPr>
                <w:ins w:id="3212" w:author="The Law" w:date="2018-06-25T13:24:00Z"/>
                <w:rFonts w:ascii="Calibri" w:eastAsia="Times New Roman" w:hAnsi="Calibri" w:cs="Calibri"/>
                <w:color w:val="000000"/>
                <w:lang w:val="en-US" w:eastAsia="en-US"/>
              </w:rPr>
            </w:pPr>
            <w:ins w:id="321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102CFD6F" w14:textId="77777777" w:rsidR="00AC5597" w:rsidRDefault="00AC5597">
            <w:pPr>
              <w:spacing w:after="0" w:line="240" w:lineRule="auto"/>
              <w:jc w:val="right"/>
              <w:rPr>
                <w:ins w:id="3214" w:author="The Law" w:date="2018-06-25T13:24:00Z"/>
                <w:rFonts w:ascii="Calibri" w:eastAsia="Times New Roman" w:hAnsi="Calibri" w:cs="Calibri"/>
                <w:color w:val="000000"/>
                <w:lang w:val="en-US" w:eastAsia="en-US"/>
              </w:rPr>
            </w:pPr>
            <w:ins w:id="3215" w:author="The Law" w:date="2018-06-25T13:24:00Z">
              <w:r>
                <w:rPr>
                  <w:rFonts w:ascii="Calibri" w:eastAsia="Times New Roman" w:hAnsi="Calibri" w:cs="Calibri"/>
                  <w:color w:val="000000"/>
                  <w:lang w:val="en-US" w:eastAsia="en-US"/>
                </w:rPr>
                <w:t>12194</w:t>
              </w:r>
            </w:ins>
          </w:p>
        </w:tc>
        <w:tc>
          <w:tcPr>
            <w:tcW w:w="760" w:type="dxa"/>
            <w:tcBorders>
              <w:top w:val="nil"/>
              <w:left w:val="nil"/>
              <w:bottom w:val="single" w:sz="4" w:space="0" w:color="auto"/>
              <w:right w:val="single" w:sz="4" w:space="0" w:color="auto"/>
            </w:tcBorders>
            <w:noWrap/>
            <w:vAlign w:val="bottom"/>
            <w:hideMark/>
          </w:tcPr>
          <w:p w14:paraId="29034CF7" w14:textId="77777777" w:rsidR="00AC5597" w:rsidRDefault="00AC5597">
            <w:pPr>
              <w:spacing w:after="0" w:line="240" w:lineRule="auto"/>
              <w:jc w:val="right"/>
              <w:rPr>
                <w:ins w:id="3216" w:author="The Law" w:date="2018-06-25T13:24:00Z"/>
                <w:rFonts w:ascii="Calibri" w:eastAsia="Times New Roman" w:hAnsi="Calibri" w:cs="Calibri"/>
                <w:color w:val="000000"/>
                <w:lang w:val="en-US" w:eastAsia="en-US"/>
              </w:rPr>
            </w:pPr>
            <w:ins w:id="3217" w:author="The Law" w:date="2018-06-25T13:24:00Z">
              <w:r>
                <w:rPr>
                  <w:rFonts w:ascii="Calibri" w:eastAsia="Times New Roman" w:hAnsi="Calibri" w:cs="Calibri"/>
                  <w:color w:val="000000"/>
                  <w:lang w:val="en-US" w:eastAsia="en-US"/>
                </w:rPr>
                <w:t>1305.4</w:t>
              </w:r>
            </w:ins>
          </w:p>
        </w:tc>
        <w:tc>
          <w:tcPr>
            <w:tcW w:w="1320" w:type="dxa"/>
            <w:tcBorders>
              <w:top w:val="nil"/>
              <w:left w:val="nil"/>
              <w:bottom w:val="single" w:sz="4" w:space="0" w:color="auto"/>
              <w:right w:val="single" w:sz="4" w:space="0" w:color="auto"/>
            </w:tcBorders>
            <w:noWrap/>
            <w:vAlign w:val="bottom"/>
            <w:hideMark/>
          </w:tcPr>
          <w:p w14:paraId="7EAC6EB4" w14:textId="77777777" w:rsidR="00AC5597" w:rsidRDefault="00AC5597">
            <w:pPr>
              <w:spacing w:after="0" w:line="240" w:lineRule="auto"/>
              <w:jc w:val="right"/>
              <w:rPr>
                <w:ins w:id="3218" w:author="The Law" w:date="2018-06-25T13:24:00Z"/>
                <w:rFonts w:ascii="Calibri" w:eastAsia="Times New Roman" w:hAnsi="Calibri" w:cs="Calibri"/>
                <w:color w:val="000000"/>
                <w:lang w:val="en-US" w:eastAsia="en-US"/>
              </w:rPr>
            </w:pPr>
            <w:ins w:id="3219" w:author="The Law" w:date="2018-06-25T13:24:00Z">
              <w:r>
                <w:rPr>
                  <w:rFonts w:ascii="Calibri" w:eastAsia="Times New Roman" w:hAnsi="Calibri" w:cs="Calibri"/>
                  <w:color w:val="000000"/>
                  <w:lang w:val="en-US" w:eastAsia="en-US"/>
                </w:rPr>
                <w:t>13.054</w:t>
              </w:r>
            </w:ins>
          </w:p>
        </w:tc>
        <w:tc>
          <w:tcPr>
            <w:tcW w:w="1360" w:type="dxa"/>
            <w:tcBorders>
              <w:top w:val="nil"/>
              <w:left w:val="nil"/>
              <w:bottom w:val="single" w:sz="4" w:space="0" w:color="auto"/>
              <w:right w:val="single" w:sz="4" w:space="0" w:color="auto"/>
            </w:tcBorders>
            <w:noWrap/>
            <w:vAlign w:val="bottom"/>
            <w:hideMark/>
          </w:tcPr>
          <w:p w14:paraId="381FDA77" w14:textId="77777777" w:rsidR="00AC5597" w:rsidRDefault="00AC5597">
            <w:pPr>
              <w:spacing w:after="0" w:line="240" w:lineRule="auto"/>
              <w:jc w:val="right"/>
              <w:rPr>
                <w:ins w:id="3220" w:author="The Law" w:date="2018-06-25T13:24:00Z"/>
                <w:rFonts w:ascii="Calibri" w:eastAsia="Times New Roman" w:hAnsi="Calibri" w:cs="Calibri"/>
                <w:color w:val="000000"/>
                <w:lang w:val="en-US" w:eastAsia="en-US"/>
              </w:rPr>
            </w:pPr>
            <w:ins w:id="3221" w:author="The Law" w:date="2018-06-25T13:24:00Z">
              <w:r>
                <w:rPr>
                  <w:rFonts w:ascii="Calibri" w:eastAsia="Times New Roman" w:hAnsi="Calibri" w:cs="Calibri"/>
                  <w:color w:val="000000"/>
                  <w:lang w:val="en-US" w:eastAsia="en-US"/>
                </w:rPr>
                <w:t>0</w:t>
              </w:r>
            </w:ins>
          </w:p>
        </w:tc>
      </w:tr>
      <w:tr w:rsidR="00AC5597" w14:paraId="5695E909" w14:textId="77777777" w:rsidTr="00AC5597">
        <w:trPr>
          <w:trHeight w:val="300"/>
          <w:jc w:val="center"/>
          <w:ins w:id="322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BA51DEC" w14:textId="77777777" w:rsidR="00AC5597" w:rsidRDefault="00AC5597">
            <w:pPr>
              <w:spacing w:after="0" w:line="240" w:lineRule="auto"/>
              <w:jc w:val="right"/>
              <w:rPr>
                <w:ins w:id="3223" w:author="The Law" w:date="2018-06-25T13:24:00Z"/>
                <w:rFonts w:ascii="Calibri" w:eastAsia="Times New Roman" w:hAnsi="Calibri" w:cs="Calibri"/>
                <w:color w:val="000000"/>
                <w:lang w:val="en-US" w:eastAsia="en-US"/>
              </w:rPr>
            </w:pPr>
            <w:ins w:id="3224"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4879BA47" w14:textId="77777777" w:rsidR="00AC5597" w:rsidRDefault="00AC5597">
            <w:pPr>
              <w:spacing w:after="0" w:line="240" w:lineRule="auto"/>
              <w:jc w:val="right"/>
              <w:rPr>
                <w:ins w:id="3225" w:author="The Law" w:date="2018-06-25T13:24:00Z"/>
                <w:rFonts w:ascii="Calibri" w:eastAsia="Times New Roman" w:hAnsi="Calibri" w:cs="Calibri"/>
                <w:color w:val="000000"/>
                <w:lang w:val="en-US" w:eastAsia="en-US"/>
              </w:rPr>
            </w:pPr>
            <w:ins w:id="3226"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00EC23F1" w14:textId="77777777" w:rsidR="00AC5597" w:rsidRDefault="00AC5597">
            <w:pPr>
              <w:spacing w:after="0" w:line="240" w:lineRule="auto"/>
              <w:jc w:val="right"/>
              <w:rPr>
                <w:ins w:id="3227" w:author="The Law" w:date="2018-06-25T13:24:00Z"/>
                <w:rFonts w:ascii="Calibri" w:eastAsia="Times New Roman" w:hAnsi="Calibri" w:cs="Calibri"/>
                <w:color w:val="000000"/>
                <w:lang w:val="en-US" w:eastAsia="en-US"/>
              </w:rPr>
            </w:pPr>
            <w:ins w:id="3228" w:author="The Law" w:date="2018-06-25T13:24:00Z">
              <w:r>
                <w:rPr>
                  <w:rFonts w:ascii="Calibri" w:eastAsia="Times New Roman" w:hAnsi="Calibri" w:cs="Calibri"/>
                  <w:color w:val="000000"/>
                  <w:lang w:val="en-US" w:eastAsia="en-US"/>
                </w:rPr>
                <w:t>8363.872</w:t>
              </w:r>
            </w:ins>
          </w:p>
        </w:tc>
        <w:tc>
          <w:tcPr>
            <w:tcW w:w="760" w:type="dxa"/>
            <w:tcBorders>
              <w:top w:val="nil"/>
              <w:left w:val="nil"/>
              <w:bottom w:val="single" w:sz="4" w:space="0" w:color="auto"/>
              <w:right w:val="single" w:sz="4" w:space="0" w:color="auto"/>
            </w:tcBorders>
            <w:noWrap/>
            <w:vAlign w:val="bottom"/>
            <w:hideMark/>
          </w:tcPr>
          <w:p w14:paraId="7E2B8879" w14:textId="77777777" w:rsidR="00AC5597" w:rsidRDefault="00AC5597">
            <w:pPr>
              <w:spacing w:after="0" w:line="240" w:lineRule="auto"/>
              <w:jc w:val="right"/>
              <w:rPr>
                <w:ins w:id="3229" w:author="The Law" w:date="2018-06-25T13:24:00Z"/>
                <w:rFonts w:ascii="Calibri" w:eastAsia="Times New Roman" w:hAnsi="Calibri" w:cs="Calibri"/>
                <w:color w:val="000000"/>
                <w:lang w:val="en-US" w:eastAsia="en-US"/>
              </w:rPr>
            </w:pPr>
            <w:ins w:id="3230" w:author="The Law" w:date="2018-06-25T13:24:00Z">
              <w:r>
                <w:rPr>
                  <w:rFonts w:ascii="Calibri" w:eastAsia="Times New Roman" w:hAnsi="Calibri" w:cs="Calibri"/>
                  <w:color w:val="000000"/>
                  <w:lang w:val="en-US" w:eastAsia="en-US"/>
                </w:rPr>
                <w:t>794.8</w:t>
              </w:r>
            </w:ins>
          </w:p>
        </w:tc>
        <w:tc>
          <w:tcPr>
            <w:tcW w:w="1320" w:type="dxa"/>
            <w:tcBorders>
              <w:top w:val="nil"/>
              <w:left w:val="nil"/>
              <w:bottom w:val="single" w:sz="4" w:space="0" w:color="auto"/>
              <w:right w:val="single" w:sz="4" w:space="0" w:color="auto"/>
            </w:tcBorders>
            <w:noWrap/>
            <w:vAlign w:val="bottom"/>
            <w:hideMark/>
          </w:tcPr>
          <w:p w14:paraId="671F8570" w14:textId="77777777" w:rsidR="00AC5597" w:rsidRDefault="00AC5597">
            <w:pPr>
              <w:spacing w:after="0" w:line="240" w:lineRule="auto"/>
              <w:jc w:val="right"/>
              <w:rPr>
                <w:ins w:id="3231" w:author="The Law" w:date="2018-06-25T13:24:00Z"/>
                <w:rFonts w:ascii="Calibri" w:eastAsia="Times New Roman" w:hAnsi="Calibri" w:cs="Calibri"/>
                <w:color w:val="000000"/>
                <w:lang w:val="en-US" w:eastAsia="en-US"/>
              </w:rPr>
            </w:pPr>
            <w:ins w:id="3232" w:author="The Law" w:date="2018-06-25T13:24:00Z">
              <w:r>
                <w:rPr>
                  <w:rFonts w:ascii="Calibri" w:eastAsia="Times New Roman" w:hAnsi="Calibri" w:cs="Calibri"/>
                  <w:color w:val="000000"/>
                  <w:lang w:val="en-US" w:eastAsia="en-US"/>
                </w:rPr>
                <w:t>7.948</w:t>
              </w:r>
            </w:ins>
          </w:p>
        </w:tc>
        <w:tc>
          <w:tcPr>
            <w:tcW w:w="1360" w:type="dxa"/>
            <w:tcBorders>
              <w:top w:val="nil"/>
              <w:left w:val="nil"/>
              <w:bottom w:val="single" w:sz="4" w:space="0" w:color="auto"/>
              <w:right w:val="single" w:sz="4" w:space="0" w:color="auto"/>
            </w:tcBorders>
            <w:noWrap/>
            <w:vAlign w:val="bottom"/>
            <w:hideMark/>
          </w:tcPr>
          <w:p w14:paraId="3F4F0C41" w14:textId="77777777" w:rsidR="00AC5597" w:rsidRDefault="00AC5597">
            <w:pPr>
              <w:spacing w:after="0" w:line="240" w:lineRule="auto"/>
              <w:jc w:val="right"/>
              <w:rPr>
                <w:ins w:id="3233" w:author="The Law" w:date="2018-06-25T13:24:00Z"/>
                <w:rFonts w:ascii="Calibri" w:eastAsia="Times New Roman" w:hAnsi="Calibri" w:cs="Calibri"/>
                <w:color w:val="000000"/>
                <w:lang w:val="en-US" w:eastAsia="en-US"/>
              </w:rPr>
            </w:pPr>
            <w:ins w:id="3234" w:author="The Law" w:date="2018-06-25T13:24:00Z">
              <w:r>
                <w:rPr>
                  <w:rFonts w:ascii="Calibri" w:eastAsia="Times New Roman" w:hAnsi="Calibri" w:cs="Calibri"/>
                  <w:color w:val="000000"/>
                  <w:lang w:val="en-US" w:eastAsia="en-US"/>
                </w:rPr>
                <w:t>0</w:t>
              </w:r>
            </w:ins>
          </w:p>
        </w:tc>
      </w:tr>
      <w:tr w:rsidR="00AC5597" w14:paraId="46DB0D9C" w14:textId="77777777" w:rsidTr="00AC5597">
        <w:trPr>
          <w:trHeight w:val="300"/>
          <w:jc w:val="center"/>
          <w:ins w:id="323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019ECCA" w14:textId="77777777" w:rsidR="00AC5597" w:rsidRDefault="00AC5597">
            <w:pPr>
              <w:spacing w:after="0" w:line="240" w:lineRule="auto"/>
              <w:jc w:val="right"/>
              <w:rPr>
                <w:ins w:id="3236" w:author="The Law" w:date="2018-06-25T13:24:00Z"/>
                <w:rFonts w:ascii="Calibri" w:eastAsia="Times New Roman" w:hAnsi="Calibri" w:cs="Calibri"/>
                <w:color w:val="000000"/>
                <w:lang w:val="en-US" w:eastAsia="en-US"/>
              </w:rPr>
            </w:pPr>
            <w:ins w:id="3237"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D9DD827" w14:textId="77777777" w:rsidR="00AC5597" w:rsidRDefault="00AC5597">
            <w:pPr>
              <w:spacing w:after="0" w:line="240" w:lineRule="auto"/>
              <w:jc w:val="right"/>
              <w:rPr>
                <w:ins w:id="3238" w:author="The Law" w:date="2018-06-25T13:24:00Z"/>
                <w:rFonts w:ascii="Calibri" w:eastAsia="Times New Roman" w:hAnsi="Calibri" w:cs="Calibri"/>
                <w:color w:val="000000"/>
                <w:lang w:val="en-US" w:eastAsia="en-US"/>
              </w:rPr>
            </w:pPr>
            <w:ins w:id="3239"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B7A10AE" w14:textId="77777777" w:rsidR="00AC5597" w:rsidRDefault="00AC5597">
            <w:pPr>
              <w:spacing w:after="0" w:line="240" w:lineRule="auto"/>
              <w:jc w:val="right"/>
              <w:rPr>
                <w:ins w:id="3240" w:author="The Law" w:date="2018-06-25T13:24:00Z"/>
                <w:rFonts w:ascii="Calibri" w:eastAsia="Times New Roman" w:hAnsi="Calibri" w:cs="Calibri"/>
                <w:color w:val="000000"/>
                <w:lang w:val="en-US" w:eastAsia="en-US"/>
              </w:rPr>
            </w:pPr>
            <w:ins w:id="3241" w:author="The Law" w:date="2018-06-25T13:24:00Z">
              <w:r>
                <w:rPr>
                  <w:rFonts w:ascii="Calibri" w:eastAsia="Times New Roman" w:hAnsi="Calibri" w:cs="Calibri"/>
                  <w:color w:val="000000"/>
                  <w:lang w:val="en-US" w:eastAsia="en-US"/>
                </w:rPr>
                <w:t>5766.328</w:t>
              </w:r>
            </w:ins>
          </w:p>
        </w:tc>
        <w:tc>
          <w:tcPr>
            <w:tcW w:w="760" w:type="dxa"/>
            <w:tcBorders>
              <w:top w:val="nil"/>
              <w:left w:val="nil"/>
              <w:bottom w:val="single" w:sz="4" w:space="0" w:color="auto"/>
              <w:right w:val="single" w:sz="4" w:space="0" w:color="auto"/>
            </w:tcBorders>
            <w:noWrap/>
            <w:vAlign w:val="bottom"/>
            <w:hideMark/>
          </w:tcPr>
          <w:p w14:paraId="14DECC1D" w14:textId="77777777" w:rsidR="00AC5597" w:rsidRDefault="00AC5597">
            <w:pPr>
              <w:spacing w:after="0" w:line="240" w:lineRule="auto"/>
              <w:jc w:val="right"/>
              <w:rPr>
                <w:ins w:id="3242" w:author="The Law" w:date="2018-06-25T13:24:00Z"/>
                <w:rFonts w:ascii="Calibri" w:eastAsia="Times New Roman" w:hAnsi="Calibri" w:cs="Calibri"/>
                <w:color w:val="000000"/>
                <w:lang w:val="en-US" w:eastAsia="en-US"/>
              </w:rPr>
            </w:pPr>
            <w:ins w:id="3243" w:author="The Law" w:date="2018-06-25T13:24:00Z">
              <w:r>
                <w:rPr>
                  <w:rFonts w:ascii="Calibri" w:eastAsia="Times New Roman" w:hAnsi="Calibri" w:cs="Calibri"/>
                  <w:color w:val="000000"/>
                  <w:lang w:val="en-US" w:eastAsia="en-US"/>
                </w:rPr>
                <w:t>587</w:t>
              </w:r>
            </w:ins>
          </w:p>
        </w:tc>
        <w:tc>
          <w:tcPr>
            <w:tcW w:w="1320" w:type="dxa"/>
            <w:tcBorders>
              <w:top w:val="nil"/>
              <w:left w:val="nil"/>
              <w:bottom w:val="single" w:sz="4" w:space="0" w:color="auto"/>
              <w:right w:val="single" w:sz="4" w:space="0" w:color="auto"/>
            </w:tcBorders>
            <w:noWrap/>
            <w:vAlign w:val="bottom"/>
            <w:hideMark/>
          </w:tcPr>
          <w:p w14:paraId="42493366" w14:textId="77777777" w:rsidR="00AC5597" w:rsidRDefault="00AC5597">
            <w:pPr>
              <w:spacing w:after="0" w:line="240" w:lineRule="auto"/>
              <w:jc w:val="right"/>
              <w:rPr>
                <w:ins w:id="3244" w:author="The Law" w:date="2018-06-25T13:24:00Z"/>
                <w:rFonts w:ascii="Calibri" w:eastAsia="Times New Roman" w:hAnsi="Calibri" w:cs="Calibri"/>
                <w:color w:val="000000"/>
                <w:lang w:val="en-US" w:eastAsia="en-US"/>
              </w:rPr>
            </w:pPr>
            <w:ins w:id="3245" w:author="The Law" w:date="2018-06-25T13:24:00Z">
              <w:r>
                <w:rPr>
                  <w:rFonts w:ascii="Calibri" w:eastAsia="Times New Roman" w:hAnsi="Calibri" w:cs="Calibri"/>
                  <w:color w:val="000000"/>
                  <w:lang w:val="en-US" w:eastAsia="en-US"/>
                </w:rPr>
                <w:t>5.87</w:t>
              </w:r>
            </w:ins>
          </w:p>
        </w:tc>
        <w:tc>
          <w:tcPr>
            <w:tcW w:w="1360" w:type="dxa"/>
            <w:tcBorders>
              <w:top w:val="nil"/>
              <w:left w:val="nil"/>
              <w:bottom w:val="single" w:sz="4" w:space="0" w:color="auto"/>
              <w:right w:val="single" w:sz="4" w:space="0" w:color="auto"/>
            </w:tcBorders>
            <w:noWrap/>
            <w:vAlign w:val="bottom"/>
            <w:hideMark/>
          </w:tcPr>
          <w:p w14:paraId="0D45B91C" w14:textId="77777777" w:rsidR="00AC5597" w:rsidRDefault="00AC5597">
            <w:pPr>
              <w:spacing w:after="0" w:line="240" w:lineRule="auto"/>
              <w:jc w:val="right"/>
              <w:rPr>
                <w:ins w:id="3246" w:author="The Law" w:date="2018-06-25T13:24:00Z"/>
                <w:rFonts w:ascii="Calibri" w:eastAsia="Times New Roman" w:hAnsi="Calibri" w:cs="Calibri"/>
                <w:color w:val="000000"/>
                <w:lang w:val="en-US" w:eastAsia="en-US"/>
              </w:rPr>
            </w:pPr>
            <w:ins w:id="3247" w:author="The Law" w:date="2018-06-25T13:24:00Z">
              <w:r>
                <w:rPr>
                  <w:rFonts w:ascii="Calibri" w:eastAsia="Times New Roman" w:hAnsi="Calibri" w:cs="Calibri"/>
                  <w:color w:val="000000"/>
                  <w:lang w:val="en-US" w:eastAsia="en-US"/>
                </w:rPr>
                <w:t>0</w:t>
              </w:r>
            </w:ins>
          </w:p>
        </w:tc>
      </w:tr>
      <w:tr w:rsidR="00AC5597" w14:paraId="2B7B0E7B" w14:textId="77777777" w:rsidTr="00AC5597">
        <w:trPr>
          <w:trHeight w:val="300"/>
          <w:jc w:val="center"/>
          <w:ins w:id="324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CA5FA7A" w14:textId="77777777" w:rsidR="00AC5597" w:rsidRDefault="00AC5597">
            <w:pPr>
              <w:spacing w:after="0" w:line="240" w:lineRule="auto"/>
              <w:jc w:val="right"/>
              <w:rPr>
                <w:ins w:id="3249" w:author="The Law" w:date="2018-06-25T13:24:00Z"/>
                <w:rFonts w:ascii="Calibri" w:eastAsia="Times New Roman" w:hAnsi="Calibri" w:cs="Calibri"/>
                <w:color w:val="000000"/>
                <w:lang w:val="en-US" w:eastAsia="en-US"/>
              </w:rPr>
            </w:pPr>
            <w:ins w:id="3250" w:author="The Law" w:date="2018-06-25T13:24:00Z">
              <w:r>
                <w:rPr>
                  <w:rFonts w:ascii="Calibri" w:eastAsia="Times New Roman" w:hAnsi="Calibri" w:cs="Calibri"/>
                  <w:color w:val="000000"/>
                  <w:lang w:val="en-US" w:eastAsia="en-US"/>
                </w:rPr>
                <w:lastRenderedPageBreak/>
                <w:t>80</w:t>
              </w:r>
            </w:ins>
          </w:p>
        </w:tc>
        <w:tc>
          <w:tcPr>
            <w:tcW w:w="900" w:type="dxa"/>
            <w:tcBorders>
              <w:top w:val="nil"/>
              <w:left w:val="nil"/>
              <w:bottom w:val="single" w:sz="4" w:space="0" w:color="auto"/>
              <w:right w:val="single" w:sz="4" w:space="0" w:color="auto"/>
            </w:tcBorders>
            <w:noWrap/>
            <w:vAlign w:val="bottom"/>
            <w:hideMark/>
          </w:tcPr>
          <w:p w14:paraId="66870E3B" w14:textId="77777777" w:rsidR="00AC5597" w:rsidRDefault="00AC5597">
            <w:pPr>
              <w:spacing w:after="0" w:line="240" w:lineRule="auto"/>
              <w:jc w:val="right"/>
              <w:rPr>
                <w:ins w:id="3251" w:author="The Law" w:date="2018-06-25T13:24:00Z"/>
                <w:rFonts w:ascii="Calibri" w:eastAsia="Times New Roman" w:hAnsi="Calibri" w:cs="Calibri"/>
                <w:color w:val="000000"/>
                <w:lang w:val="en-US" w:eastAsia="en-US"/>
              </w:rPr>
            </w:pPr>
            <w:ins w:id="3252"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6639ED8F" w14:textId="77777777" w:rsidR="00AC5597" w:rsidRDefault="00AC5597">
            <w:pPr>
              <w:spacing w:after="0" w:line="240" w:lineRule="auto"/>
              <w:jc w:val="right"/>
              <w:rPr>
                <w:ins w:id="3253" w:author="The Law" w:date="2018-06-25T13:24:00Z"/>
                <w:rFonts w:ascii="Calibri" w:eastAsia="Times New Roman" w:hAnsi="Calibri" w:cs="Calibri"/>
                <w:color w:val="000000"/>
                <w:lang w:val="en-US" w:eastAsia="en-US"/>
              </w:rPr>
            </w:pPr>
            <w:ins w:id="3254" w:author="The Law" w:date="2018-06-25T13:24:00Z">
              <w:r>
                <w:rPr>
                  <w:rFonts w:ascii="Calibri" w:eastAsia="Times New Roman" w:hAnsi="Calibri" w:cs="Calibri"/>
                  <w:color w:val="000000"/>
                  <w:lang w:val="en-US" w:eastAsia="en-US"/>
                </w:rPr>
                <w:t>1081.952</w:t>
              </w:r>
            </w:ins>
          </w:p>
        </w:tc>
        <w:tc>
          <w:tcPr>
            <w:tcW w:w="760" w:type="dxa"/>
            <w:tcBorders>
              <w:top w:val="nil"/>
              <w:left w:val="nil"/>
              <w:bottom w:val="single" w:sz="4" w:space="0" w:color="auto"/>
              <w:right w:val="single" w:sz="4" w:space="0" w:color="auto"/>
            </w:tcBorders>
            <w:noWrap/>
            <w:vAlign w:val="bottom"/>
            <w:hideMark/>
          </w:tcPr>
          <w:p w14:paraId="575B7804" w14:textId="77777777" w:rsidR="00AC5597" w:rsidRDefault="00AC5597">
            <w:pPr>
              <w:spacing w:after="0" w:line="240" w:lineRule="auto"/>
              <w:jc w:val="right"/>
              <w:rPr>
                <w:ins w:id="3255" w:author="The Law" w:date="2018-06-25T13:24:00Z"/>
                <w:rFonts w:ascii="Calibri" w:eastAsia="Times New Roman" w:hAnsi="Calibri" w:cs="Calibri"/>
                <w:color w:val="000000"/>
                <w:lang w:val="en-US" w:eastAsia="en-US"/>
              </w:rPr>
            </w:pPr>
            <w:ins w:id="3256" w:author="The Law" w:date="2018-06-25T13:24:00Z">
              <w:r>
                <w:rPr>
                  <w:rFonts w:ascii="Calibri" w:eastAsia="Times New Roman" w:hAnsi="Calibri" w:cs="Calibri"/>
                  <w:color w:val="000000"/>
                  <w:lang w:val="en-US" w:eastAsia="en-US"/>
                </w:rPr>
                <w:t>488.4</w:t>
              </w:r>
            </w:ins>
          </w:p>
        </w:tc>
        <w:tc>
          <w:tcPr>
            <w:tcW w:w="1320" w:type="dxa"/>
            <w:tcBorders>
              <w:top w:val="nil"/>
              <w:left w:val="nil"/>
              <w:bottom w:val="single" w:sz="4" w:space="0" w:color="auto"/>
              <w:right w:val="single" w:sz="4" w:space="0" w:color="auto"/>
            </w:tcBorders>
            <w:noWrap/>
            <w:vAlign w:val="bottom"/>
            <w:hideMark/>
          </w:tcPr>
          <w:p w14:paraId="6B180EF6" w14:textId="77777777" w:rsidR="00AC5597" w:rsidRDefault="00AC5597">
            <w:pPr>
              <w:spacing w:after="0" w:line="240" w:lineRule="auto"/>
              <w:jc w:val="right"/>
              <w:rPr>
                <w:ins w:id="3257" w:author="The Law" w:date="2018-06-25T13:24:00Z"/>
                <w:rFonts w:ascii="Calibri" w:eastAsia="Times New Roman" w:hAnsi="Calibri" w:cs="Calibri"/>
                <w:color w:val="000000"/>
                <w:lang w:val="en-US" w:eastAsia="en-US"/>
              </w:rPr>
            </w:pPr>
            <w:ins w:id="3258" w:author="The Law" w:date="2018-06-25T13:24:00Z">
              <w:r>
                <w:rPr>
                  <w:rFonts w:ascii="Calibri" w:eastAsia="Times New Roman" w:hAnsi="Calibri" w:cs="Calibri"/>
                  <w:color w:val="000000"/>
                  <w:lang w:val="en-US" w:eastAsia="en-US"/>
                </w:rPr>
                <w:t>4.884</w:t>
              </w:r>
            </w:ins>
          </w:p>
        </w:tc>
        <w:tc>
          <w:tcPr>
            <w:tcW w:w="1360" w:type="dxa"/>
            <w:tcBorders>
              <w:top w:val="nil"/>
              <w:left w:val="nil"/>
              <w:bottom w:val="single" w:sz="4" w:space="0" w:color="auto"/>
              <w:right w:val="single" w:sz="4" w:space="0" w:color="auto"/>
            </w:tcBorders>
            <w:noWrap/>
            <w:vAlign w:val="bottom"/>
            <w:hideMark/>
          </w:tcPr>
          <w:p w14:paraId="1502E795" w14:textId="77777777" w:rsidR="00AC5597" w:rsidRDefault="00AC5597">
            <w:pPr>
              <w:spacing w:after="0" w:line="240" w:lineRule="auto"/>
              <w:jc w:val="right"/>
              <w:rPr>
                <w:ins w:id="3259" w:author="The Law" w:date="2018-06-25T13:24:00Z"/>
                <w:rFonts w:ascii="Calibri" w:eastAsia="Times New Roman" w:hAnsi="Calibri" w:cs="Calibri"/>
                <w:color w:val="000000"/>
                <w:lang w:val="en-US" w:eastAsia="en-US"/>
              </w:rPr>
            </w:pPr>
            <w:ins w:id="3260" w:author="The Law" w:date="2018-06-25T13:24:00Z">
              <w:r>
                <w:rPr>
                  <w:rFonts w:ascii="Calibri" w:eastAsia="Times New Roman" w:hAnsi="Calibri" w:cs="Calibri"/>
                  <w:color w:val="000000"/>
                  <w:lang w:val="en-US" w:eastAsia="en-US"/>
                </w:rPr>
                <w:t>0</w:t>
              </w:r>
            </w:ins>
          </w:p>
        </w:tc>
      </w:tr>
      <w:tr w:rsidR="00AC5597" w14:paraId="0F2B3085" w14:textId="77777777" w:rsidTr="00AC5597">
        <w:trPr>
          <w:trHeight w:val="300"/>
          <w:jc w:val="center"/>
          <w:ins w:id="326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AE745DF" w14:textId="77777777" w:rsidR="00AC5597" w:rsidRDefault="00AC5597">
            <w:pPr>
              <w:spacing w:after="0" w:line="240" w:lineRule="auto"/>
              <w:jc w:val="right"/>
              <w:rPr>
                <w:ins w:id="3262" w:author="The Law" w:date="2018-06-25T13:24:00Z"/>
                <w:rFonts w:ascii="Calibri" w:eastAsia="Times New Roman" w:hAnsi="Calibri" w:cs="Calibri"/>
                <w:color w:val="000000"/>
                <w:lang w:val="en-US" w:eastAsia="en-US"/>
              </w:rPr>
            </w:pPr>
            <w:ins w:id="3263"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057056E7" w14:textId="77777777" w:rsidR="00AC5597" w:rsidRDefault="00AC5597">
            <w:pPr>
              <w:spacing w:after="0" w:line="240" w:lineRule="auto"/>
              <w:jc w:val="right"/>
              <w:rPr>
                <w:ins w:id="3264" w:author="The Law" w:date="2018-06-25T13:24:00Z"/>
                <w:rFonts w:ascii="Calibri" w:eastAsia="Times New Roman" w:hAnsi="Calibri" w:cs="Calibri"/>
                <w:color w:val="000000"/>
                <w:lang w:val="en-US" w:eastAsia="en-US"/>
              </w:rPr>
            </w:pPr>
            <w:ins w:id="3265"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41C29C0F" w14:textId="77777777" w:rsidR="00AC5597" w:rsidRDefault="00AC5597">
            <w:pPr>
              <w:spacing w:after="0" w:line="240" w:lineRule="auto"/>
              <w:jc w:val="right"/>
              <w:rPr>
                <w:ins w:id="3266" w:author="The Law" w:date="2018-06-25T13:24:00Z"/>
                <w:rFonts w:ascii="Calibri" w:eastAsia="Times New Roman" w:hAnsi="Calibri" w:cs="Calibri"/>
                <w:color w:val="000000"/>
                <w:lang w:val="en-US" w:eastAsia="en-US"/>
              </w:rPr>
            </w:pPr>
            <w:ins w:id="3267" w:author="The Law" w:date="2018-06-25T13:24:00Z">
              <w:r>
                <w:rPr>
                  <w:rFonts w:ascii="Calibri" w:eastAsia="Times New Roman" w:hAnsi="Calibri" w:cs="Calibri"/>
                  <w:color w:val="000000"/>
                  <w:lang w:val="en-US" w:eastAsia="en-US"/>
                </w:rPr>
                <w:t>761.77</w:t>
              </w:r>
            </w:ins>
          </w:p>
        </w:tc>
        <w:tc>
          <w:tcPr>
            <w:tcW w:w="760" w:type="dxa"/>
            <w:tcBorders>
              <w:top w:val="nil"/>
              <w:left w:val="nil"/>
              <w:bottom w:val="single" w:sz="4" w:space="0" w:color="auto"/>
              <w:right w:val="single" w:sz="4" w:space="0" w:color="auto"/>
            </w:tcBorders>
            <w:noWrap/>
            <w:vAlign w:val="bottom"/>
            <w:hideMark/>
          </w:tcPr>
          <w:p w14:paraId="61E9B181" w14:textId="77777777" w:rsidR="00AC5597" w:rsidRDefault="00AC5597">
            <w:pPr>
              <w:spacing w:after="0" w:line="240" w:lineRule="auto"/>
              <w:jc w:val="right"/>
              <w:rPr>
                <w:ins w:id="3268" w:author="The Law" w:date="2018-06-25T13:24:00Z"/>
                <w:rFonts w:ascii="Calibri" w:eastAsia="Times New Roman" w:hAnsi="Calibri" w:cs="Calibri"/>
                <w:color w:val="000000"/>
                <w:lang w:val="en-US" w:eastAsia="en-US"/>
              </w:rPr>
            </w:pPr>
            <w:ins w:id="3269" w:author="The Law" w:date="2018-06-25T13:24:00Z">
              <w:r>
                <w:rPr>
                  <w:rFonts w:ascii="Calibri" w:eastAsia="Times New Roman" w:hAnsi="Calibri" w:cs="Calibri"/>
                  <w:color w:val="000000"/>
                  <w:lang w:val="en-US" w:eastAsia="en-US"/>
                </w:rPr>
                <w:t>398.8</w:t>
              </w:r>
            </w:ins>
          </w:p>
        </w:tc>
        <w:tc>
          <w:tcPr>
            <w:tcW w:w="1320" w:type="dxa"/>
            <w:tcBorders>
              <w:top w:val="nil"/>
              <w:left w:val="nil"/>
              <w:bottom w:val="single" w:sz="4" w:space="0" w:color="auto"/>
              <w:right w:val="single" w:sz="4" w:space="0" w:color="auto"/>
            </w:tcBorders>
            <w:noWrap/>
            <w:vAlign w:val="bottom"/>
            <w:hideMark/>
          </w:tcPr>
          <w:p w14:paraId="5D4B9BB2" w14:textId="77777777" w:rsidR="00AC5597" w:rsidRDefault="00AC5597">
            <w:pPr>
              <w:spacing w:after="0" w:line="240" w:lineRule="auto"/>
              <w:jc w:val="right"/>
              <w:rPr>
                <w:ins w:id="3270" w:author="The Law" w:date="2018-06-25T13:24:00Z"/>
                <w:rFonts w:ascii="Calibri" w:eastAsia="Times New Roman" w:hAnsi="Calibri" w:cs="Calibri"/>
                <w:color w:val="000000"/>
                <w:lang w:val="en-US" w:eastAsia="en-US"/>
              </w:rPr>
            </w:pPr>
            <w:ins w:id="3271" w:author="The Law" w:date="2018-06-25T13:24:00Z">
              <w:r>
                <w:rPr>
                  <w:rFonts w:ascii="Calibri" w:eastAsia="Times New Roman" w:hAnsi="Calibri" w:cs="Calibri"/>
                  <w:color w:val="000000"/>
                  <w:lang w:val="en-US" w:eastAsia="en-US"/>
                </w:rPr>
                <w:t>3.988</w:t>
              </w:r>
            </w:ins>
          </w:p>
        </w:tc>
        <w:tc>
          <w:tcPr>
            <w:tcW w:w="1360" w:type="dxa"/>
            <w:tcBorders>
              <w:top w:val="nil"/>
              <w:left w:val="nil"/>
              <w:bottom w:val="single" w:sz="4" w:space="0" w:color="auto"/>
              <w:right w:val="single" w:sz="4" w:space="0" w:color="auto"/>
            </w:tcBorders>
            <w:noWrap/>
            <w:vAlign w:val="bottom"/>
            <w:hideMark/>
          </w:tcPr>
          <w:p w14:paraId="38A0E2D7" w14:textId="77777777" w:rsidR="00AC5597" w:rsidRDefault="00AC5597">
            <w:pPr>
              <w:spacing w:after="0" w:line="240" w:lineRule="auto"/>
              <w:jc w:val="right"/>
              <w:rPr>
                <w:ins w:id="3272" w:author="The Law" w:date="2018-06-25T13:24:00Z"/>
                <w:rFonts w:ascii="Calibri" w:eastAsia="Times New Roman" w:hAnsi="Calibri" w:cs="Calibri"/>
                <w:color w:val="000000"/>
                <w:lang w:val="en-US" w:eastAsia="en-US"/>
              </w:rPr>
            </w:pPr>
            <w:ins w:id="3273" w:author="The Law" w:date="2018-06-25T13:24:00Z">
              <w:r>
                <w:rPr>
                  <w:rFonts w:ascii="Calibri" w:eastAsia="Times New Roman" w:hAnsi="Calibri" w:cs="Calibri"/>
                  <w:color w:val="000000"/>
                  <w:lang w:val="en-US" w:eastAsia="en-US"/>
                </w:rPr>
                <w:t>0</w:t>
              </w:r>
            </w:ins>
          </w:p>
        </w:tc>
      </w:tr>
      <w:tr w:rsidR="00AC5597" w14:paraId="08C6AA92" w14:textId="77777777" w:rsidTr="00AC5597">
        <w:trPr>
          <w:trHeight w:val="300"/>
          <w:jc w:val="center"/>
          <w:ins w:id="327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06F10CB3" w14:textId="77777777" w:rsidR="00AC5597" w:rsidRDefault="00AC5597">
            <w:pPr>
              <w:spacing w:after="0" w:line="240" w:lineRule="auto"/>
              <w:jc w:val="right"/>
              <w:rPr>
                <w:ins w:id="3275" w:author="The Law" w:date="2018-06-25T13:24:00Z"/>
                <w:rFonts w:ascii="Calibri" w:eastAsia="Times New Roman" w:hAnsi="Calibri" w:cs="Calibri"/>
                <w:color w:val="000000"/>
                <w:lang w:val="en-US" w:eastAsia="en-US"/>
              </w:rPr>
            </w:pPr>
            <w:ins w:id="3276"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6880F336" w14:textId="77777777" w:rsidR="00AC5597" w:rsidRDefault="00AC5597">
            <w:pPr>
              <w:spacing w:after="0" w:line="240" w:lineRule="auto"/>
              <w:jc w:val="right"/>
              <w:rPr>
                <w:ins w:id="3277" w:author="The Law" w:date="2018-06-25T13:24:00Z"/>
                <w:rFonts w:ascii="Calibri" w:eastAsia="Times New Roman" w:hAnsi="Calibri" w:cs="Calibri"/>
                <w:color w:val="000000"/>
                <w:lang w:val="en-US" w:eastAsia="en-US"/>
              </w:rPr>
            </w:pPr>
            <w:ins w:id="3278"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35FF43B2" w14:textId="77777777" w:rsidR="00AC5597" w:rsidRDefault="00AC5597">
            <w:pPr>
              <w:spacing w:after="0" w:line="240" w:lineRule="auto"/>
              <w:jc w:val="right"/>
              <w:rPr>
                <w:ins w:id="3279" w:author="The Law" w:date="2018-06-25T13:24:00Z"/>
                <w:rFonts w:ascii="Calibri" w:eastAsia="Times New Roman" w:hAnsi="Calibri" w:cs="Calibri"/>
                <w:color w:val="000000"/>
                <w:lang w:val="en-US" w:eastAsia="en-US"/>
              </w:rPr>
            </w:pPr>
            <w:ins w:id="3280" w:author="The Law" w:date="2018-06-25T13:24:00Z">
              <w:r>
                <w:rPr>
                  <w:rFonts w:ascii="Calibri" w:eastAsia="Times New Roman" w:hAnsi="Calibri" w:cs="Calibri"/>
                  <w:color w:val="000000"/>
                  <w:lang w:val="en-US" w:eastAsia="en-US"/>
                </w:rPr>
                <w:t>2385.32</w:t>
              </w:r>
            </w:ins>
          </w:p>
        </w:tc>
        <w:tc>
          <w:tcPr>
            <w:tcW w:w="760" w:type="dxa"/>
            <w:tcBorders>
              <w:top w:val="nil"/>
              <w:left w:val="nil"/>
              <w:bottom w:val="single" w:sz="4" w:space="0" w:color="auto"/>
              <w:right w:val="single" w:sz="4" w:space="0" w:color="auto"/>
            </w:tcBorders>
            <w:noWrap/>
            <w:vAlign w:val="bottom"/>
            <w:hideMark/>
          </w:tcPr>
          <w:p w14:paraId="1CD4DEC8" w14:textId="77777777" w:rsidR="00AC5597" w:rsidRDefault="00AC5597">
            <w:pPr>
              <w:spacing w:after="0" w:line="240" w:lineRule="auto"/>
              <w:jc w:val="right"/>
              <w:rPr>
                <w:ins w:id="3281" w:author="The Law" w:date="2018-06-25T13:24:00Z"/>
                <w:rFonts w:ascii="Calibri" w:eastAsia="Times New Roman" w:hAnsi="Calibri" w:cs="Calibri"/>
                <w:color w:val="000000"/>
                <w:lang w:val="en-US" w:eastAsia="en-US"/>
              </w:rPr>
            </w:pPr>
            <w:ins w:id="3282" w:author="The Law" w:date="2018-06-25T13:24:00Z">
              <w:r>
                <w:rPr>
                  <w:rFonts w:ascii="Calibri" w:eastAsia="Times New Roman" w:hAnsi="Calibri" w:cs="Calibri"/>
                  <w:color w:val="000000"/>
                  <w:lang w:val="en-US" w:eastAsia="en-US"/>
                </w:rPr>
                <w:t>310</w:t>
              </w:r>
            </w:ins>
          </w:p>
        </w:tc>
        <w:tc>
          <w:tcPr>
            <w:tcW w:w="1320" w:type="dxa"/>
            <w:tcBorders>
              <w:top w:val="nil"/>
              <w:left w:val="nil"/>
              <w:bottom w:val="single" w:sz="4" w:space="0" w:color="auto"/>
              <w:right w:val="single" w:sz="4" w:space="0" w:color="auto"/>
            </w:tcBorders>
            <w:noWrap/>
            <w:vAlign w:val="bottom"/>
            <w:hideMark/>
          </w:tcPr>
          <w:p w14:paraId="2D734D57" w14:textId="77777777" w:rsidR="00AC5597" w:rsidRDefault="00AC5597">
            <w:pPr>
              <w:spacing w:after="0" w:line="240" w:lineRule="auto"/>
              <w:jc w:val="right"/>
              <w:rPr>
                <w:ins w:id="3283" w:author="The Law" w:date="2018-06-25T13:24:00Z"/>
                <w:rFonts w:ascii="Calibri" w:eastAsia="Times New Roman" w:hAnsi="Calibri" w:cs="Calibri"/>
                <w:color w:val="000000"/>
                <w:lang w:val="en-US" w:eastAsia="en-US"/>
              </w:rPr>
            </w:pPr>
            <w:ins w:id="3284" w:author="The Law" w:date="2018-06-25T13:24:00Z">
              <w:r>
                <w:rPr>
                  <w:rFonts w:ascii="Calibri" w:eastAsia="Times New Roman" w:hAnsi="Calibri" w:cs="Calibri"/>
                  <w:color w:val="000000"/>
                  <w:lang w:val="en-US" w:eastAsia="en-US"/>
                </w:rPr>
                <w:t>3.1</w:t>
              </w:r>
            </w:ins>
          </w:p>
        </w:tc>
        <w:tc>
          <w:tcPr>
            <w:tcW w:w="1360" w:type="dxa"/>
            <w:tcBorders>
              <w:top w:val="nil"/>
              <w:left w:val="nil"/>
              <w:bottom w:val="single" w:sz="4" w:space="0" w:color="auto"/>
              <w:right w:val="single" w:sz="4" w:space="0" w:color="auto"/>
            </w:tcBorders>
            <w:noWrap/>
            <w:vAlign w:val="bottom"/>
            <w:hideMark/>
          </w:tcPr>
          <w:p w14:paraId="3B6ABC4D" w14:textId="77777777" w:rsidR="00AC5597" w:rsidRDefault="00AC5597">
            <w:pPr>
              <w:spacing w:after="0" w:line="240" w:lineRule="auto"/>
              <w:jc w:val="right"/>
              <w:rPr>
                <w:ins w:id="3285" w:author="The Law" w:date="2018-06-25T13:24:00Z"/>
                <w:rFonts w:ascii="Calibri" w:eastAsia="Times New Roman" w:hAnsi="Calibri" w:cs="Calibri"/>
                <w:color w:val="000000"/>
                <w:lang w:val="en-US" w:eastAsia="en-US"/>
              </w:rPr>
            </w:pPr>
            <w:ins w:id="3286" w:author="The Law" w:date="2018-06-25T13:24:00Z">
              <w:r>
                <w:rPr>
                  <w:rFonts w:ascii="Calibri" w:eastAsia="Times New Roman" w:hAnsi="Calibri" w:cs="Calibri"/>
                  <w:color w:val="000000"/>
                  <w:lang w:val="en-US" w:eastAsia="en-US"/>
                </w:rPr>
                <w:t>0</w:t>
              </w:r>
            </w:ins>
          </w:p>
        </w:tc>
      </w:tr>
      <w:tr w:rsidR="00AC5597" w14:paraId="09138B27" w14:textId="77777777" w:rsidTr="00AC5597">
        <w:trPr>
          <w:trHeight w:val="300"/>
          <w:jc w:val="center"/>
          <w:ins w:id="328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88A5949" w14:textId="77777777" w:rsidR="00AC5597" w:rsidRDefault="00AC5597">
            <w:pPr>
              <w:spacing w:after="0" w:line="240" w:lineRule="auto"/>
              <w:jc w:val="right"/>
              <w:rPr>
                <w:ins w:id="3288" w:author="The Law" w:date="2018-06-25T13:24:00Z"/>
                <w:rFonts w:ascii="Calibri" w:eastAsia="Times New Roman" w:hAnsi="Calibri" w:cs="Calibri"/>
                <w:color w:val="000000"/>
                <w:lang w:val="en-US" w:eastAsia="en-US"/>
              </w:rPr>
            </w:pPr>
            <w:ins w:id="3289"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E9032D6" w14:textId="77777777" w:rsidR="00AC5597" w:rsidRDefault="00AC5597">
            <w:pPr>
              <w:spacing w:after="0" w:line="240" w:lineRule="auto"/>
              <w:jc w:val="right"/>
              <w:rPr>
                <w:ins w:id="3290" w:author="The Law" w:date="2018-06-25T13:24:00Z"/>
                <w:rFonts w:ascii="Calibri" w:eastAsia="Times New Roman" w:hAnsi="Calibri" w:cs="Calibri"/>
                <w:color w:val="000000"/>
                <w:lang w:val="en-US" w:eastAsia="en-US"/>
              </w:rPr>
            </w:pPr>
            <w:ins w:id="3291"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7CFB3C77" w14:textId="77777777" w:rsidR="00AC5597" w:rsidRDefault="00AC5597">
            <w:pPr>
              <w:spacing w:after="0" w:line="240" w:lineRule="auto"/>
              <w:jc w:val="right"/>
              <w:rPr>
                <w:ins w:id="3292" w:author="The Law" w:date="2018-06-25T13:24:00Z"/>
                <w:rFonts w:ascii="Calibri" w:eastAsia="Times New Roman" w:hAnsi="Calibri" w:cs="Calibri"/>
                <w:color w:val="000000"/>
                <w:lang w:val="en-US" w:eastAsia="en-US"/>
              </w:rPr>
            </w:pPr>
            <w:ins w:id="3293" w:author="The Law" w:date="2018-06-25T13:24:00Z">
              <w:r>
                <w:rPr>
                  <w:rFonts w:ascii="Calibri" w:eastAsia="Times New Roman" w:hAnsi="Calibri" w:cs="Calibri"/>
                  <w:color w:val="000000"/>
                  <w:lang w:val="en-US" w:eastAsia="en-US"/>
                </w:rPr>
                <w:t>209.47</w:t>
              </w:r>
            </w:ins>
          </w:p>
        </w:tc>
        <w:tc>
          <w:tcPr>
            <w:tcW w:w="760" w:type="dxa"/>
            <w:tcBorders>
              <w:top w:val="nil"/>
              <w:left w:val="nil"/>
              <w:bottom w:val="single" w:sz="4" w:space="0" w:color="auto"/>
              <w:right w:val="single" w:sz="4" w:space="0" w:color="auto"/>
            </w:tcBorders>
            <w:noWrap/>
            <w:vAlign w:val="bottom"/>
            <w:hideMark/>
          </w:tcPr>
          <w:p w14:paraId="4D4BA3D4" w14:textId="77777777" w:rsidR="00AC5597" w:rsidRDefault="00AC5597">
            <w:pPr>
              <w:spacing w:after="0" w:line="240" w:lineRule="auto"/>
              <w:jc w:val="right"/>
              <w:rPr>
                <w:ins w:id="3294" w:author="The Law" w:date="2018-06-25T13:24:00Z"/>
                <w:rFonts w:ascii="Calibri" w:eastAsia="Times New Roman" w:hAnsi="Calibri" w:cs="Calibri"/>
                <w:color w:val="000000"/>
                <w:lang w:val="en-US" w:eastAsia="en-US"/>
              </w:rPr>
            </w:pPr>
            <w:ins w:id="3295" w:author="The Law" w:date="2018-06-25T13:24:00Z">
              <w:r>
                <w:rPr>
                  <w:rFonts w:ascii="Calibri" w:eastAsia="Times New Roman" w:hAnsi="Calibri" w:cs="Calibri"/>
                  <w:color w:val="000000"/>
                  <w:lang w:val="en-US" w:eastAsia="en-US"/>
                </w:rPr>
                <w:t>298.4</w:t>
              </w:r>
            </w:ins>
          </w:p>
        </w:tc>
        <w:tc>
          <w:tcPr>
            <w:tcW w:w="1320" w:type="dxa"/>
            <w:tcBorders>
              <w:top w:val="nil"/>
              <w:left w:val="nil"/>
              <w:bottom w:val="single" w:sz="4" w:space="0" w:color="auto"/>
              <w:right w:val="single" w:sz="4" w:space="0" w:color="auto"/>
            </w:tcBorders>
            <w:noWrap/>
            <w:vAlign w:val="bottom"/>
            <w:hideMark/>
          </w:tcPr>
          <w:p w14:paraId="69D8ECEE" w14:textId="77777777" w:rsidR="00AC5597" w:rsidRDefault="00AC5597">
            <w:pPr>
              <w:spacing w:after="0" w:line="240" w:lineRule="auto"/>
              <w:jc w:val="right"/>
              <w:rPr>
                <w:ins w:id="3296" w:author="The Law" w:date="2018-06-25T13:24:00Z"/>
                <w:rFonts w:ascii="Calibri" w:eastAsia="Times New Roman" w:hAnsi="Calibri" w:cs="Calibri"/>
                <w:color w:val="000000"/>
                <w:lang w:val="en-US" w:eastAsia="en-US"/>
              </w:rPr>
            </w:pPr>
            <w:ins w:id="3297" w:author="The Law" w:date="2018-06-25T13:24:00Z">
              <w:r>
                <w:rPr>
                  <w:rFonts w:ascii="Calibri" w:eastAsia="Times New Roman" w:hAnsi="Calibri" w:cs="Calibri"/>
                  <w:color w:val="000000"/>
                  <w:lang w:val="en-US" w:eastAsia="en-US"/>
                </w:rPr>
                <w:t>2.984</w:t>
              </w:r>
            </w:ins>
          </w:p>
        </w:tc>
        <w:tc>
          <w:tcPr>
            <w:tcW w:w="1360" w:type="dxa"/>
            <w:tcBorders>
              <w:top w:val="nil"/>
              <w:left w:val="nil"/>
              <w:bottom w:val="single" w:sz="4" w:space="0" w:color="auto"/>
              <w:right w:val="single" w:sz="4" w:space="0" w:color="auto"/>
            </w:tcBorders>
            <w:noWrap/>
            <w:vAlign w:val="bottom"/>
            <w:hideMark/>
          </w:tcPr>
          <w:p w14:paraId="42065C66" w14:textId="77777777" w:rsidR="00AC5597" w:rsidRDefault="00AC5597">
            <w:pPr>
              <w:spacing w:after="0" w:line="240" w:lineRule="auto"/>
              <w:jc w:val="right"/>
              <w:rPr>
                <w:ins w:id="3298" w:author="The Law" w:date="2018-06-25T13:24:00Z"/>
                <w:rFonts w:ascii="Calibri" w:eastAsia="Times New Roman" w:hAnsi="Calibri" w:cs="Calibri"/>
                <w:color w:val="000000"/>
                <w:lang w:val="en-US" w:eastAsia="en-US"/>
              </w:rPr>
            </w:pPr>
            <w:ins w:id="3299" w:author="The Law" w:date="2018-06-25T13:24:00Z">
              <w:r>
                <w:rPr>
                  <w:rFonts w:ascii="Calibri" w:eastAsia="Times New Roman" w:hAnsi="Calibri" w:cs="Calibri"/>
                  <w:color w:val="000000"/>
                  <w:lang w:val="en-US" w:eastAsia="en-US"/>
                </w:rPr>
                <w:t>0</w:t>
              </w:r>
            </w:ins>
          </w:p>
        </w:tc>
      </w:tr>
      <w:tr w:rsidR="00AC5597" w14:paraId="1EAC6B72" w14:textId="77777777" w:rsidTr="00AC5597">
        <w:trPr>
          <w:trHeight w:val="300"/>
          <w:jc w:val="center"/>
          <w:ins w:id="330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4DCDFF54" w14:textId="77777777" w:rsidR="00AC5597" w:rsidRDefault="00AC5597">
            <w:pPr>
              <w:spacing w:after="0" w:line="240" w:lineRule="auto"/>
              <w:jc w:val="right"/>
              <w:rPr>
                <w:ins w:id="3301" w:author="The Law" w:date="2018-06-25T13:24:00Z"/>
                <w:rFonts w:ascii="Calibri" w:eastAsia="Times New Roman" w:hAnsi="Calibri" w:cs="Calibri"/>
                <w:color w:val="000000"/>
                <w:lang w:val="en-US" w:eastAsia="en-US"/>
              </w:rPr>
            </w:pPr>
            <w:ins w:id="3302"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72C92124" w14:textId="77777777" w:rsidR="00AC5597" w:rsidRDefault="00AC5597">
            <w:pPr>
              <w:spacing w:after="0" w:line="240" w:lineRule="auto"/>
              <w:jc w:val="right"/>
              <w:rPr>
                <w:ins w:id="3303" w:author="The Law" w:date="2018-06-25T13:24:00Z"/>
                <w:rFonts w:ascii="Calibri" w:eastAsia="Times New Roman" w:hAnsi="Calibri" w:cs="Calibri"/>
                <w:color w:val="000000"/>
                <w:lang w:val="en-US" w:eastAsia="en-US"/>
              </w:rPr>
            </w:pPr>
            <w:ins w:id="3304"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290943F0" w14:textId="77777777" w:rsidR="00AC5597" w:rsidRDefault="00AC5597">
            <w:pPr>
              <w:spacing w:after="0" w:line="240" w:lineRule="auto"/>
              <w:jc w:val="right"/>
              <w:rPr>
                <w:ins w:id="3305" w:author="The Law" w:date="2018-06-25T13:24:00Z"/>
                <w:rFonts w:ascii="Calibri" w:eastAsia="Times New Roman" w:hAnsi="Calibri" w:cs="Calibri"/>
                <w:color w:val="000000"/>
                <w:lang w:val="en-US" w:eastAsia="en-US"/>
              </w:rPr>
            </w:pPr>
            <w:ins w:id="3306" w:author="The Law" w:date="2018-06-25T13:24:00Z">
              <w:r>
                <w:rPr>
                  <w:rFonts w:ascii="Calibri" w:eastAsia="Times New Roman" w:hAnsi="Calibri" w:cs="Calibri"/>
                  <w:color w:val="000000"/>
                  <w:lang w:val="en-US" w:eastAsia="en-US"/>
                </w:rPr>
                <w:t>416.756</w:t>
              </w:r>
            </w:ins>
          </w:p>
        </w:tc>
        <w:tc>
          <w:tcPr>
            <w:tcW w:w="760" w:type="dxa"/>
            <w:tcBorders>
              <w:top w:val="nil"/>
              <w:left w:val="nil"/>
              <w:bottom w:val="single" w:sz="4" w:space="0" w:color="auto"/>
              <w:right w:val="single" w:sz="4" w:space="0" w:color="auto"/>
            </w:tcBorders>
            <w:noWrap/>
            <w:vAlign w:val="bottom"/>
            <w:hideMark/>
          </w:tcPr>
          <w:p w14:paraId="63800A5A" w14:textId="77777777" w:rsidR="00AC5597" w:rsidRDefault="00AC5597">
            <w:pPr>
              <w:spacing w:after="0" w:line="240" w:lineRule="auto"/>
              <w:jc w:val="right"/>
              <w:rPr>
                <w:ins w:id="3307" w:author="The Law" w:date="2018-06-25T13:24:00Z"/>
                <w:rFonts w:ascii="Calibri" w:eastAsia="Times New Roman" w:hAnsi="Calibri" w:cs="Calibri"/>
                <w:color w:val="000000"/>
                <w:lang w:val="en-US" w:eastAsia="en-US"/>
              </w:rPr>
            </w:pPr>
            <w:ins w:id="3308" w:author="The Law" w:date="2018-06-25T13:24:00Z">
              <w:r>
                <w:rPr>
                  <w:rFonts w:ascii="Calibri" w:eastAsia="Times New Roman" w:hAnsi="Calibri" w:cs="Calibri"/>
                  <w:color w:val="000000"/>
                  <w:lang w:val="en-US" w:eastAsia="en-US"/>
                </w:rPr>
                <w:t>202.8</w:t>
              </w:r>
            </w:ins>
          </w:p>
        </w:tc>
        <w:tc>
          <w:tcPr>
            <w:tcW w:w="1320" w:type="dxa"/>
            <w:tcBorders>
              <w:top w:val="nil"/>
              <w:left w:val="nil"/>
              <w:bottom w:val="single" w:sz="4" w:space="0" w:color="auto"/>
              <w:right w:val="single" w:sz="4" w:space="0" w:color="auto"/>
            </w:tcBorders>
            <w:noWrap/>
            <w:vAlign w:val="bottom"/>
            <w:hideMark/>
          </w:tcPr>
          <w:p w14:paraId="421A196E" w14:textId="77777777" w:rsidR="00AC5597" w:rsidRDefault="00AC5597">
            <w:pPr>
              <w:spacing w:after="0" w:line="240" w:lineRule="auto"/>
              <w:jc w:val="right"/>
              <w:rPr>
                <w:ins w:id="3309" w:author="The Law" w:date="2018-06-25T13:24:00Z"/>
                <w:rFonts w:ascii="Calibri" w:eastAsia="Times New Roman" w:hAnsi="Calibri" w:cs="Calibri"/>
                <w:color w:val="000000"/>
                <w:lang w:val="en-US" w:eastAsia="en-US"/>
              </w:rPr>
            </w:pPr>
            <w:ins w:id="3310" w:author="The Law" w:date="2018-06-25T13:24:00Z">
              <w:r>
                <w:rPr>
                  <w:rFonts w:ascii="Calibri" w:eastAsia="Times New Roman" w:hAnsi="Calibri" w:cs="Calibri"/>
                  <w:color w:val="000000"/>
                  <w:lang w:val="en-US" w:eastAsia="en-US"/>
                </w:rPr>
                <w:t>2.028</w:t>
              </w:r>
            </w:ins>
          </w:p>
        </w:tc>
        <w:tc>
          <w:tcPr>
            <w:tcW w:w="1360" w:type="dxa"/>
            <w:tcBorders>
              <w:top w:val="nil"/>
              <w:left w:val="nil"/>
              <w:bottom w:val="single" w:sz="4" w:space="0" w:color="auto"/>
              <w:right w:val="single" w:sz="4" w:space="0" w:color="auto"/>
            </w:tcBorders>
            <w:noWrap/>
            <w:vAlign w:val="bottom"/>
            <w:hideMark/>
          </w:tcPr>
          <w:p w14:paraId="7E4E58AA" w14:textId="77777777" w:rsidR="00AC5597" w:rsidRDefault="00AC5597">
            <w:pPr>
              <w:spacing w:after="0" w:line="240" w:lineRule="auto"/>
              <w:jc w:val="right"/>
              <w:rPr>
                <w:ins w:id="3311" w:author="The Law" w:date="2018-06-25T13:24:00Z"/>
                <w:rFonts w:ascii="Calibri" w:eastAsia="Times New Roman" w:hAnsi="Calibri" w:cs="Calibri"/>
                <w:color w:val="000000"/>
                <w:lang w:val="en-US" w:eastAsia="en-US"/>
              </w:rPr>
            </w:pPr>
            <w:ins w:id="3312" w:author="The Law" w:date="2018-06-25T13:24:00Z">
              <w:r>
                <w:rPr>
                  <w:rFonts w:ascii="Calibri" w:eastAsia="Times New Roman" w:hAnsi="Calibri" w:cs="Calibri"/>
                  <w:color w:val="000000"/>
                  <w:lang w:val="en-US" w:eastAsia="en-US"/>
                </w:rPr>
                <w:t>0</w:t>
              </w:r>
            </w:ins>
          </w:p>
        </w:tc>
      </w:tr>
      <w:tr w:rsidR="00AC5597" w14:paraId="73ECAC46" w14:textId="77777777" w:rsidTr="00AC5597">
        <w:trPr>
          <w:trHeight w:val="300"/>
          <w:jc w:val="center"/>
          <w:ins w:id="3313"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7A2A74A" w14:textId="77777777" w:rsidR="00AC5597" w:rsidRDefault="00AC5597">
            <w:pPr>
              <w:spacing w:after="0" w:line="240" w:lineRule="auto"/>
              <w:jc w:val="right"/>
              <w:rPr>
                <w:ins w:id="3314" w:author="The Law" w:date="2018-06-25T13:24:00Z"/>
                <w:rFonts w:ascii="Calibri" w:eastAsia="Times New Roman" w:hAnsi="Calibri" w:cs="Calibri"/>
                <w:color w:val="000000"/>
                <w:lang w:val="en-US" w:eastAsia="en-US"/>
              </w:rPr>
            </w:pPr>
            <w:ins w:id="3315" w:author="The Law" w:date="2018-06-25T13:24:00Z">
              <w:r>
                <w:rPr>
                  <w:rFonts w:ascii="Calibri" w:eastAsia="Times New Roman" w:hAnsi="Calibri" w:cs="Calibri"/>
                  <w:color w:val="000000"/>
                  <w:lang w:val="en-US" w:eastAsia="en-US"/>
                </w:rPr>
                <w:t>80</w:t>
              </w:r>
            </w:ins>
          </w:p>
        </w:tc>
        <w:tc>
          <w:tcPr>
            <w:tcW w:w="900" w:type="dxa"/>
            <w:tcBorders>
              <w:top w:val="nil"/>
              <w:left w:val="nil"/>
              <w:bottom w:val="single" w:sz="4" w:space="0" w:color="auto"/>
              <w:right w:val="single" w:sz="4" w:space="0" w:color="auto"/>
            </w:tcBorders>
            <w:noWrap/>
            <w:vAlign w:val="bottom"/>
            <w:hideMark/>
          </w:tcPr>
          <w:p w14:paraId="15F8A88A" w14:textId="77777777" w:rsidR="00AC5597" w:rsidRDefault="00AC5597">
            <w:pPr>
              <w:spacing w:after="0" w:line="240" w:lineRule="auto"/>
              <w:jc w:val="right"/>
              <w:rPr>
                <w:ins w:id="3316" w:author="The Law" w:date="2018-06-25T13:24:00Z"/>
                <w:rFonts w:ascii="Calibri" w:eastAsia="Times New Roman" w:hAnsi="Calibri" w:cs="Calibri"/>
                <w:color w:val="000000"/>
                <w:lang w:val="en-US" w:eastAsia="en-US"/>
              </w:rPr>
            </w:pPr>
            <w:ins w:id="3317"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7F6663C3" w14:textId="77777777" w:rsidR="00AC5597" w:rsidRDefault="00AC5597">
            <w:pPr>
              <w:spacing w:after="0" w:line="240" w:lineRule="auto"/>
              <w:jc w:val="right"/>
              <w:rPr>
                <w:ins w:id="3318" w:author="The Law" w:date="2018-06-25T13:24:00Z"/>
                <w:rFonts w:ascii="Calibri" w:eastAsia="Times New Roman" w:hAnsi="Calibri" w:cs="Calibri"/>
                <w:color w:val="000000"/>
                <w:lang w:val="en-US" w:eastAsia="en-US"/>
              </w:rPr>
            </w:pPr>
            <w:ins w:id="3319" w:author="The Law" w:date="2018-06-25T13:24:00Z">
              <w:r>
                <w:rPr>
                  <w:rFonts w:ascii="Calibri" w:eastAsia="Times New Roman" w:hAnsi="Calibri" w:cs="Calibri"/>
                  <w:color w:val="000000"/>
                  <w:lang w:val="en-US" w:eastAsia="en-US"/>
                </w:rPr>
                <w:t>141.3273</w:t>
              </w:r>
            </w:ins>
          </w:p>
        </w:tc>
        <w:tc>
          <w:tcPr>
            <w:tcW w:w="760" w:type="dxa"/>
            <w:tcBorders>
              <w:top w:val="nil"/>
              <w:left w:val="nil"/>
              <w:bottom w:val="single" w:sz="4" w:space="0" w:color="auto"/>
              <w:right w:val="single" w:sz="4" w:space="0" w:color="auto"/>
            </w:tcBorders>
            <w:noWrap/>
            <w:vAlign w:val="bottom"/>
            <w:hideMark/>
          </w:tcPr>
          <w:p w14:paraId="160E216F" w14:textId="77777777" w:rsidR="00AC5597" w:rsidRDefault="00AC5597">
            <w:pPr>
              <w:spacing w:after="0" w:line="240" w:lineRule="auto"/>
              <w:jc w:val="right"/>
              <w:rPr>
                <w:ins w:id="3320" w:author="The Law" w:date="2018-06-25T13:24:00Z"/>
                <w:rFonts w:ascii="Calibri" w:eastAsia="Times New Roman" w:hAnsi="Calibri" w:cs="Calibri"/>
                <w:color w:val="000000"/>
                <w:lang w:val="en-US" w:eastAsia="en-US"/>
              </w:rPr>
            </w:pPr>
            <w:ins w:id="3321"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372560E3" w14:textId="77777777" w:rsidR="00AC5597" w:rsidRDefault="00AC5597">
            <w:pPr>
              <w:spacing w:after="0" w:line="240" w:lineRule="auto"/>
              <w:jc w:val="right"/>
              <w:rPr>
                <w:ins w:id="3322" w:author="The Law" w:date="2018-06-25T13:24:00Z"/>
                <w:rFonts w:ascii="Calibri" w:eastAsia="Times New Roman" w:hAnsi="Calibri" w:cs="Calibri"/>
                <w:color w:val="000000"/>
                <w:lang w:val="en-US" w:eastAsia="en-US"/>
              </w:rPr>
            </w:pPr>
            <w:ins w:id="3323"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3002BBD5" w14:textId="77777777" w:rsidR="00AC5597" w:rsidRDefault="00AC5597">
            <w:pPr>
              <w:spacing w:after="0" w:line="240" w:lineRule="auto"/>
              <w:jc w:val="right"/>
              <w:rPr>
                <w:ins w:id="3324" w:author="The Law" w:date="2018-06-25T13:24:00Z"/>
                <w:rFonts w:ascii="Calibri" w:eastAsia="Times New Roman" w:hAnsi="Calibri" w:cs="Calibri"/>
                <w:color w:val="000000"/>
                <w:lang w:val="en-US" w:eastAsia="en-US"/>
              </w:rPr>
            </w:pPr>
            <w:ins w:id="3325" w:author="The Law" w:date="2018-06-25T13:24:00Z">
              <w:r>
                <w:rPr>
                  <w:rFonts w:ascii="Calibri" w:eastAsia="Times New Roman" w:hAnsi="Calibri" w:cs="Calibri"/>
                  <w:color w:val="000000"/>
                  <w:lang w:val="en-US" w:eastAsia="en-US"/>
                </w:rPr>
                <w:t>0</w:t>
              </w:r>
            </w:ins>
          </w:p>
        </w:tc>
      </w:tr>
      <w:tr w:rsidR="00AC5597" w14:paraId="1C4A0F29" w14:textId="77777777" w:rsidTr="00AC5597">
        <w:trPr>
          <w:trHeight w:val="300"/>
          <w:jc w:val="center"/>
          <w:ins w:id="3326"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5999E7B9" w14:textId="77777777" w:rsidR="00AC5597" w:rsidRDefault="00AC5597">
            <w:pPr>
              <w:spacing w:after="0" w:line="240" w:lineRule="auto"/>
              <w:jc w:val="right"/>
              <w:rPr>
                <w:ins w:id="3327" w:author="The Law" w:date="2018-06-25T13:24:00Z"/>
                <w:rFonts w:ascii="Calibri" w:eastAsia="Times New Roman" w:hAnsi="Calibri" w:cs="Calibri"/>
                <w:color w:val="000000"/>
                <w:lang w:val="en-US" w:eastAsia="en-US"/>
              </w:rPr>
            </w:pPr>
            <w:ins w:id="3328"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05B8C70" w14:textId="77777777" w:rsidR="00AC5597" w:rsidRDefault="00AC5597">
            <w:pPr>
              <w:spacing w:after="0" w:line="240" w:lineRule="auto"/>
              <w:jc w:val="right"/>
              <w:rPr>
                <w:ins w:id="3329" w:author="The Law" w:date="2018-06-25T13:24:00Z"/>
                <w:rFonts w:ascii="Calibri" w:eastAsia="Times New Roman" w:hAnsi="Calibri" w:cs="Calibri"/>
                <w:color w:val="000000"/>
                <w:lang w:val="en-US" w:eastAsia="en-US"/>
              </w:rPr>
            </w:pPr>
            <w:ins w:id="3330"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3274B33" w14:textId="77777777" w:rsidR="00AC5597" w:rsidRDefault="00AC5597">
            <w:pPr>
              <w:spacing w:after="0" w:line="240" w:lineRule="auto"/>
              <w:jc w:val="right"/>
              <w:rPr>
                <w:ins w:id="3331" w:author="The Law" w:date="2018-06-25T13:24:00Z"/>
                <w:rFonts w:ascii="Calibri" w:eastAsia="Times New Roman" w:hAnsi="Calibri" w:cs="Calibri"/>
                <w:color w:val="000000"/>
                <w:lang w:val="en-US" w:eastAsia="en-US"/>
              </w:rPr>
            </w:pPr>
            <w:ins w:id="3332" w:author="The Law" w:date="2018-06-25T13:24:00Z">
              <w:r>
                <w:rPr>
                  <w:rFonts w:ascii="Calibri" w:eastAsia="Times New Roman" w:hAnsi="Calibri" w:cs="Calibri"/>
                  <w:color w:val="000000"/>
                  <w:lang w:val="en-US" w:eastAsia="en-US"/>
                </w:rPr>
                <w:t>24488.22</w:t>
              </w:r>
            </w:ins>
          </w:p>
        </w:tc>
        <w:tc>
          <w:tcPr>
            <w:tcW w:w="760" w:type="dxa"/>
            <w:tcBorders>
              <w:top w:val="nil"/>
              <w:left w:val="nil"/>
              <w:bottom w:val="single" w:sz="4" w:space="0" w:color="auto"/>
              <w:right w:val="single" w:sz="4" w:space="0" w:color="auto"/>
            </w:tcBorders>
            <w:noWrap/>
            <w:vAlign w:val="bottom"/>
            <w:hideMark/>
          </w:tcPr>
          <w:p w14:paraId="257CCB4E" w14:textId="77777777" w:rsidR="00AC5597" w:rsidRDefault="00AC5597">
            <w:pPr>
              <w:spacing w:after="0" w:line="240" w:lineRule="auto"/>
              <w:jc w:val="right"/>
              <w:rPr>
                <w:ins w:id="3333" w:author="The Law" w:date="2018-06-25T13:24:00Z"/>
                <w:rFonts w:ascii="Calibri" w:eastAsia="Times New Roman" w:hAnsi="Calibri" w:cs="Calibri"/>
                <w:color w:val="000000"/>
                <w:lang w:val="en-US" w:eastAsia="en-US"/>
              </w:rPr>
            </w:pPr>
            <w:ins w:id="3334" w:author="The Law" w:date="2018-06-25T13:24:00Z">
              <w:r>
                <w:rPr>
                  <w:rFonts w:ascii="Calibri" w:eastAsia="Times New Roman" w:hAnsi="Calibri" w:cs="Calibri"/>
                  <w:color w:val="000000"/>
                  <w:lang w:val="en-US" w:eastAsia="en-US"/>
                </w:rPr>
                <w:t>1406.4</w:t>
              </w:r>
            </w:ins>
          </w:p>
        </w:tc>
        <w:tc>
          <w:tcPr>
            <w:tcW w:w="1320" w:type="dxa"/>
            <w:tcBorders>
              <w:top w:val="nil"/>
              <w:left w:val="nil"/>
              <w:bottom w:val="single" w:sz="4" w:space="0" w:color="auto"/>
              <w:right w:val="single" w:sz="4" w:space="0" w:color="auto"/>
            </w:tcBorders>
            <w:noWrap/>
            <w:vAlign w:val="bottom"/>
            <w:hideMark/>
          </w:tcPr>
          <w:p w14:paraId="3F904727" w14:textId="77777777" w:rsidR="00AC5597" w:rsidRDefault="00AC5597">
            <w:pPr>
              <w:spacing w:after="0" w:line="240" w:lineRule="auto"/>
              <w:jc w:val="right"/>
              <w:rPr>
                <w:ins w:id="3335" w:author="The Law" w:date="2018-06-25T13:24:00Z"/>
                <w:rFonts w:ascii="Calibri" w:eastAsia="Times New Roman" w:hAnsi="Calibri" w:cs="Calibri"/>
                <w:color w:val="000000"/>
                <w:lang w:val="en-US" w:eastAsia="en-US"/>
              </w:rPr>
            </w:pPr>
            <w:ins w:id="3336" w:author="The Law" w:date="2018-06-25T13:24:00Z">
              <w:r>
                <w:rPr>
                  <w:rFonts w:ascii="Calibri" w:eastAsia="Times New Roman" w:hAnsi="Calibri" w:cs="Calibri"/>
                  <w:color w:val="000000"/>
                  <w:lang w:val="en-US" w:eastAsia="en-US"/>
                </w:rPr>
                <w:t>14.064</w:t>
              </w:r>
            </w:ins>
          </w:p>
        </w:tc>
        <w:tc>
          <w:tcPr>
            <w:tcW w:w="1360" w:type="dxa"/>
            <w:tcBorders>
              <w:top w:val="nil"/>
              <w:left w:val="nil"/>
              <w:bottom w:val="single" w:sz="4" w:space="0" w:color="auto"/>
              <w:right w:val="single" w:sz="4" w:space="0" w:color="auto"/>
            </w:tcBorders>
            <w:noWrap/>
            <w:vAlign w:val="bottom"/>
            <w:hideMark/>
          </w:tcPr>
          <w:p w14:paraId="1D067884" w14:textId="77777777" w:rsidR="00AC5597" w:rsidRDefault="00AC5597">
            <w:pPr>
              <w:spacing w:after="0" w:line="240" w:lineRule="auto"/>
              <w:jc w:val="right"/>
              <w:rPr>
                <w:ins w:id="3337" w:author="The Law" w:date="2018-06-25T13:24:00Z"/>
                <w:rFonts w:ascii="Calibri" w:eastAsia="Times New Roman" w:hAnsi="Calibri" w:cs="Calibri"/>
                <w:color w:val="000000"/>
                <w:lang w:val="en-US" w:eastAsia="en-US"/>
              </w:rPr>
            </w:pPr>
            <w:ins w:id="3338" w:author="The Law" w:date="2018-06-25T13:24:00Z">
              <w:r>
                <w:rPr>
                  <w:rFonts w:ascii="Calibri" w:eastAsia="Times New Roman" w:hAnsi="Calibri" w:cs="Calibri"/>
                  <w:color w:val="000000"/>
                  <w:lang w:val="en-US" w:eastAsia="en-US"/>
                </w:rPr>
                <w:t>0</w:t>
              </w:r>
            </w:ins>
          </w:p>
        </w:tc>
      </w:tr>
      <w:tr w:rsidR="00AC5597" w14:paraId="2685425A" w14:textId="77777777" w:rsidTr="00AC5597">
        <w:trPr>
          <w:trHeight w:val="300"/>
          <w:jc w:val="center"/>
          <w:ins w:id="3339"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345C01" w14:textId="77777777" w:rsidR="00AC5597" w:rsidRDefault="00AC5597">
            <w:pPr>
              <w:spacing w:after="0" w:line="240" w:lineRule="auto"/>
              <w:jc w:val="right"/>
              <w:rPr>
                <w:ins w:id="3340" w:author="The Law" w:date="2018-06-25T13:24:00Z"/>
                <w:rFonts w:ascii="Calibri" w:eastAsia="Times New Roman" w:hAnsi="Calibri" w:cs="Calibri"/>
                <w:color w:val="000000"/>
                <w:lang w:val="en-US" w:eastAsia="en-US"/>
              </w:rPr>
            </w:pPr>
            <w:ins w:id="3341"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3BA7079" w14:textId="77777777" w:rsidR="00AC5597" w:rsidRDefault="00AC5597">
            <w:pPr>
              <w:spacing w:after="0" w:line="240" w:lineRule="auto"/>
              <w:jc w:val="right"/>
              <w:rPr>
                <w:ins w:id="3342" w:author="The Law" w:date="2018-06-25T13:24:00Z"/>
                <w:rFonts w:ascii="Calibri" w:eastAsia="Times New Roman" w:hAnsi="Calibri" w:cs="Calibri"/>
                <w:color w:val="000000"/>
                <w:lang w:val="en-US" w:eastAsia="en-US"/>
              </w:rPr>
            </w:pPr>
            <w:ins w:id="3343" w:author="The Law" w:date="2018-06-25T13:24:00Z">
              <w:r>
                <w:rPr>
                  <w:rFonts w:ascii="Calibri" w:eastAsia="Times New Roman" w:hAnsi="Calibri" w:cs="Calibri"/>
                  <w:color w:val="000000"/>
                  <w:lang w:val="en-US" w:eastAsia="en-US"/>
                </w:rPr>
                <w:t>2</w:t>
              </w:r>
            </w:ins>
          </w:p>
        </w:tc>
        <w:tc>
          <w:tcPr>
            <w:tcW w:w="960" w:type="dxa"/>
            <w:tcBorders>
              <w:top w:val="nil"/>
              <w:left w:val="nil"/>
              <w:bottom w:val="single" w:sz="4" w:space="0" w:color="auto"/>
              <w:right w:val="single" w:sz="4" w:space="0" w:color="auto"/>
            </w:tcBorders>
            <w:noWrap/>
            <w:vAlign w:val="bottom"/>
            <w:hideMark/>
          </w:tcPr>
          <w:p w14:paraId="3279B131" w14:textId="77777777" w:rsidR="00AC5597" w:rsidRDefault="00AC5597">
            <w:pPr>
              <w:spacing w:after="0" w:line="240" w:lineRule="auto"/>
              <w:jc w:val="right"/>
              <w:rPr>
                <w:ins w:id="3344" w:author="The Law" w:date="2018-06-25T13:24:00Z"/>
                <w:rFonts w:ascii="Calibri" w:eastAsia="Times New Roman" w:hAnsi="Calibri" w:cs="Calibri"/>
                <w:color w:val="000000"/>
                <w:lang w:val="en-US" w:eastAsia="en-US"/>
              </w:rPr>
            </w:pPr>
            <w:ins w:id="3345" w:author="The Law" w:date="2018-06-25T13:24:00Z">
              <w:r>
                <w:rPr>
                  <w:rFonts w:ascii="Calibri" w:eastAsia="Times New Roman" w:hAnsi="Calibri" w:cs="Calibri"/>
                  <w:color w:val="000000"/>
                  <w:lang w:val="en-US" w:eastAsia="en-US"/>
                </w:rPr>
                <w:t>22391.71</w:t>
              </w:r>
            </w:ins>
          </w:p>
        </w:tc>
        <w:tc>
          <w:tcPr>
            <w:tcW w:w="760" w:type="dxa"/>
            <w:tcBorders>
              <w:top w:val="nil"/>
              <w:left w:val="nil"/>
              <w:bottom w:val="single" w:sz="4" w:space="0" w:color="auto"/>
              <w:right w:val="single" w:sz="4" w:space="0" w:color="auto"/>
            </w:tcBorders>
            <w:noWrap/>
            <w:vAlign w:val="bottom"/>
            <w:hideMark/>
          </w:tcPr>
          <w:p w14:paraId="018F7979" w14:textId="77777777" w:rsidR="00AC5597" w:rsidRDefault="00AC5597">
            <w:pPr>
              <w:spacing w:after="0" w:line="240" w:lineRule="auto"/>
              <w:jc w:val="right"/>
              <w:rPr>
                <w:ins w:id="3346" w:author="The Law" w:date="2018-06-25T13:24:00Z"/>
                <w:rFonts w:ascii="Calibri" w:eastAsia="Times New Roman" w:hAnsi="Calibri" w:cs="Calibri"/>
                <w:color w:val="000000"/>
                <w:lang w:val="en-US" w:eastAsia="en-US"/>
              </w:rPr>
            </w:pPr>
            <w:ins w:id="3347" w:author="The Law" w:date="2018-06-25T13:24:00Z">
              <w:r>
                <w:rPr>
                  <w:rFonts w:ascii="Calibri" w:eastAsia="Times New Roman" w:hAnsi="Calibri" w:cs="Calibri"/>
                  <w:color w:val="000000"/>
                  <w:lang w:val="en-US" w:eastAsia="en-US"/>
                </w:rPr>
                <w:t>880.4</w:t>
              </w:r>
            </w:ins>
          </w:p>
        </w:tc>
        <w:tc>
          <w:tcPr>
            <w:tcW w:w="1320" w:type="dxa"/>
            <w:tcBorders>
              <w:top w:val="nil"/>
              <w:left w:val="nil"/>
              <w:bottom w:val="single" w:sz="4" w:space="0" w:color="auto"/>
              <w:right w:val="single" w:sz="4" w:space="0" w:color="auto"/>
            </w:tcBorders>
            <w:noWrap/>
            <w:vAlign w:val="bottom"/>
            <w:hideMark/>
          </w:tcPr>
          <w:p w14:paraId="7833D42C" w14:textId="77777777" w:rsidR="00AC5597" w:rsidRDefault="00AC5597">
            <w:pPr>
              <w:spacing w:after="0" w:line="240" w:lineRule="auto"/>
              <w:jc w:val="right"/>
              <w:rPr>
                <w:ins w:id="3348" w:author="The Law" w:date="2018-06-25T13:24:00Z"/>
                <w:rFonts w:ascii="Calibri" w:eastAsia="Times New Roman" w:hAnsi="Calibri" w:cs="Calibri"/>
                <w:color w:val="000000"/>
                <w:lang w:val="en-US" w:eastAsia="en-US"/>
              </w:rPr>
            </w:pPr>
            <w:ins w:id="3349" w:author="The Law" w:date="2018-06-25T13:24:00Z">
              <w:r>
                <w:rPr>
                  <w:rFonts w:ascii="Calibri" w:eastAsia="Times New Roman" w:hAnsi="Calibri" w:cs="Calibri"/>
                  <w:color w:val="000000"/>
                  <w:lang w:val="en-US" w:eastAsia="en-US"/>
                </w:rPr>
                <w:t>8.804</w:t>
              </w:r>
            </w:ins>
          </w:p>
        </w:tc>
        <w:tc>
          <w:tcPr>
            <w:tcW w:w="1360" w:type="dxa"/>
            <w:tcBorders>
              <w:top w:val="nil"/>
              <w:left w:val="nil"/>
              <w:bottom w:val="single" w:sz="4" w:space="0" w:color="auto"/>
              <w:right w:val="single" w:sz="4" w:space="0" w:color="auto"/>
            </w:tcBorders>
            <w:noWrap/>
            <w:vAlign w:val="bottom"/>
            <w:hideMark/>
          </w:tcPr>
          <w:p w14:paraId="775F852F" w14:textId="77777777" w:rsidR="00AC5597" w:rsidRDefault="00AC5597">
            <w:pPr>
              <w:spacing w:after="0" w:line="240" w:lineRule="auto"/>
              <w:jc w:val="right"/>
              <w:rPr>
                <w:ins w:id="3350" w:author="The Law" w:date="2018-06-25T13:24:00Z"/>
                <w:rFonts w:ascii="Calibri" w:eastAsia="Times New Roman" w:hAnsi="Calibri" w:cs="Calibri"/>
                <w:color w:val="000000"/>
                <w:lang w:val="en-US" w:eastAsia="en-US"/>
              </w:rPr>
            </w:pPr>
            <w:ins w:id="3351" w:author="The Law" w:date="2018-06-25T13:24:00Z">
              <w:r>
                <w:rPr>
                  <w:rFonts w:ascii="Calibri" w:eastAsia="Times New Roman" w:hAnsi="Calibri" w:cs="Calibri"/>
                  <w:color w:val="000000"/>
                  <w:lang w:val="en-US" w:eastAsia="en-US"/>
                </w:rPr>
                <w:t>0</w:t>
              </w:r>
            </w:ins>
          </w:p>
        </w:tc>
      </w:tr>
      <w:tr w:rsidR="00AC5597" w14:paraId="34BFB0FE" w14:textId="77777777" w:rsidTr="00AC5597">
        <w:trPr>
          <w:trHeight w:val="300"/>
          <w:jc w:val="center"/>
          <w:ins w:id="3352"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14F4E49" w14:textId="77777777" w:rsidR="00AC5597" w:rsidRDefault="00AC5597">
            <w:pPr>
              <w:spacing w:after="0" w:line="240" w:lineRule="auto"/>
              <w:jc w:val="right"/>
              <w:rPr>
                <w:ins w:id="3353" w:author="The Law" w:date="2018-06-25T13:24:00Z"/>
                <w:rFonts w:ascii="Calibri" w:eastAsia="Times New Roman" w:hAnsi="Calibri" w:cs="Calibri"/>
                <w:color w:val="000000"/>
                <w:lang w:val="en-US" w:eastAsia="en-US"/>
              </w:rPr>
            </w:pPr>
            <w:ins w:id="3354"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A7B2D52" w14:textId="77777777" w:rsidR="00AC5597" w:rsidRDefault="00AC5597">
            <w:pPr>
              <w:spacing w:after="0" w:line="240" w:lineRule="auto"/>
              <w:jc w:val="right"/>
              <w:rPr>
                <w:ins w:id="3355" w:author="The Law" w:date="2018-06-25T13:24:00Z"/>
                <w:rFonts w:ascii="Calibri" w:eastAsia="Times New Roman" w:hAnsi="Calibri" w:cs="Calibri"/>
                <w:color w:val="000000"/>
                <w:lang w:val="en-US" w:eastAsia="en-US"/>
              </w:rPr>
            </w:pPr>
            <w:ins w:id="335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28684B9" w14:textId="77777777" w:rsidR="00AC5597" w:rsidRDefault="00AC5597">
            <w:pPr>
              <w:spacing w:after="0" w:line="240" w:lineRule="auto"/>
              <w:jc w:val="right"/>
              <w:rPr>
                <w:ins w:id="3357" w:author="The Law" w:date="2018-06-25T13:24:00Z"/>
                <w:rFonts w:ascii="Calibri" w:eastAsia="Times New Roman" w:hAnsi="Calibri" w:cs="Calibri"/>
                <w:color w:val="000000"/>
                <w:lang w:val="en-US" w:eastAsia="en-US"/>
              </w:rPr>
            </w:pPr>
            <w:ins w:id="3358" w:author="The Law" w:date="2018-06-25T13:24:00Z">
              <w:r>
                <w:rPr>
                  <w:rFonts w:ascii="Calibri" w:eastAsia="Times New Roman" w:hAnsi="Calibri" w:cs="Calibri"/>
                  <w:color w:val="000000"/>
                  <w:lang w:val="en-US" w:eastAsia="en-US"/>
                </w:rPr>
                <w:t>15933.47</w:t>
              </w:r>
            </w:ins>
          </w:p>
        </w:tc>
        <w:tc>
          <w:tcPr>
            <w:tcW w:w="760" w:type="dxa"/>
            <w:tcBorders>
              <w:top w:val="nil"/>
              <w:left w:val="nil"/>
              <w:bottom w:val="single" w:sz="4" w:space="0" w:color="auto"/>
              <w:right w:val="single" w:sz="4" w:space="0" w:color="auto"/>
            </w:tcBorders>
            <w:noWrap/>
            <w:vAlign w:val="bottom"/>
            <w:hideMark/>
          </w:tcPr>
          <w:p w14:paraId="1D9E7032" w14:textId="77777777" w:rsidR="00AC5597" w:rsidRDefault="00AC5597">
            <w:pPr>
              <w:spacing w:after="0" w:line="240" w:lineRule="auto"/>
              <w:jc w:val="right"/>
              <w:rPr>
                <w:ins w:id="3359" w:author="The Law" w:date="2018-06-25T13:24:00Z"/>
                <w:rFonts w:ascii="Calibri" w:eastAsia="Times New Roman" w:hAnsi="Calibri" w:cs="Calibri"/>
                <w:color w:val="000000"/>
                <w:lang w:val="en-US" w:eastAsia="en-US"/>
              </w:rPr>
            </w:pPr>
            <w:ins w:id="3360" w:author="The Law" w:date="2018-06-25T13:24:00Z">
              <w:r>
                <w:rPr>
                  <w:rFonts w:ascii="Calibri" w:eastAsia="Times New Roman" w:hAnsi="Calibri" w:cs="Calibri"/>
                  <w:color w:val="000000"/>
                  <w:lang w:val="en-US" w:eastAsia="en-US"/>
                </w:rPr>
                <w:t>656.8</w:t>
              </w:r>
            </w:ins>
          </w:p>
        </w:tc>
        <w:tc>
          <w:tcPr>
            <w:tcW w:w="1320" w:type="dxa"/>
            <w:tcBorders>
              <w:top w:val="nil"/>
              <w:left w:val="nil"/>
              <w:bottom w:val="single" w:sz="4" w:space="0" w:color="auto"/>
              <w:right w:val="single" w:sz="4" w:space="0" w:color="auto"/>
            </w:tcBorders>
            <w:noWrap/>
            <w:vAlign w:val="bottom"/>
            <w:hideMark/>
          </w:tcPr>
          <w:p w14:paraId="6242F079" w14:textId="77777777" w:rsidR="00AC5597" w:rsidRDefault="00AC5597">
            <w:pPr>
              <w:spacing w:after="0" w:line="240" w:lineRule="auto"/>
              <w:jc w:val="right"/>
              <w:rPr>
                <w:ins w:id="3361" w:author="The Law" w:date="2018-06-25T13:24:00Z"/>
                <w:rFonts w:ascii="Calibri" w:eastAsia="Times New Roman" w:hAnsi="Calibri" w:cs="Calibri"/>
                <w:color w:val="000000"/>
                <w:lang w:val="en-US" w:eastAsia="en-US"/>
              </w:rPr>
            </w:pPr>
            <w:ins w:id="3362" w:author="The Law" w:date="2018-06-25T13:24:00Z">
              <w:r>
                <w:rPr>
                  <w:rFonts w:ascii="Calibri" w:eastAsia="Times New Roman" w:hAnsi="Calibri" w:cs="Calibri"/>
                  <w:color w:val="000000"/>
                  <w:lang w:val="en-US" w:eastAsia="en-US"/>
                </w:rPr>
                <w:t>6.568</w:t>
              </w:r>
            </w:ins>
          </w:p>
        </w:tc>
        <w:tc>
          <w:tcPr>
            <w:tcW w:w="1360" w:type="dxa"/>
            <w:tcBorders>
              <w:top w:val="nil"/>
              <w:left w:val="nil"/>
              <w:bottom w:val="single" w:sz="4" w:space="0" w:color="auto"/>
              <w:right w:val="single" w:sz="4" w:space="0" w:color="auto"/>
            </w:tcBorders>
            <w:noWrap/>
            <w:vAlign w:val="bottom"/>
            <w:hideMark/>
          </w:tcPr>
          <w:p w14:paraId="3D1048A5" w14:textId="77777777" w:rsidR="00AC5597" w:rsidRDefault="00AC5597">
            <w:pPr>
              <w:spacing w:after="0" w:line="240" w:lineRule="auto"/>
              <w:jc w:val="right"/>
              <w:rPr>
                <w:ins w:id="3363" w:author="The Law" w:date="2018-06-25T13:24:00Z"/>
                <w:rFonts w:ascii="Calibri" w:eastAsia="Times New Roman" w:hAnsi="Calibri" w:cs="Calibri"/>
                <w:color w:val="000000"/>
                <w:lang w:val="en-US" w:eastAsia="en-US"/>
              </w:rPr>
            </w:pPr>
            <w:ins w:id="3364" w:author="The Law" w:date="2018-06-25T13:24:00Z">
              <w:r>
                <w:rPr>
                  <w:rFonts w:ascii="Calibri" w:eastAsia="Times New Roman" w:hAnsi="Calibri" w:cs="Calibri"/>
                  <w:color w:val="000000"/>
                  <w:lang w:val="en-US" w:eastAsia="en-US"/>
                </w:rPr>
                <w:t>0</w:t>
              </w:r>
            </w:ins>
          </w:p>
        </w:tc>
      </w:tr>
      <w:tr w:rsidR="00AC5597" w14:paraId="7A1271C6" w14:textId="77777777" w:rsidTr="00AC5597">
        <w:trPr>
          <w:trHeight w:val="300"/>
          <w:jc w:val="center"/>
          <w:ins w:id="3365"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8F5CBF4" w14:textId="77777777" w:rsidR="00AC5597" w:rsidRDefault="00AC5597">
            <w:pPr>
              <w:spacing w:after="0" w:line="240" w:lineRule="auto"/>
              <w:jc w:val="right"/>
              <w:rPr>
                <w:ins w:id="3366" w:author="The Law" w:date="2018-06-25T13:24:00Z"/>
                <w:rFonts w:ascii="Calibri" w:eastAsia="Times New Roman" w:hAnsi="Calibri" w:cs="Calibri"/>
                <w:color w:val="000000"/>
                <w:lang w:val="en-US" w:eastAsia="en-US"/>
              </w:rPr>
            </w:pPr>
            <w:ins w:id="3367"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489E14A6" w14:textId="77777777" w:rsidR="00AC5597" w:rsidRDefault="00AC5597">
            <w:pPr>
              <w:spacing w:after="0" w:line="240" w:lineRule="auto"/>
              <w:jc w:val="right"/>
              <w:rPr>
                <w:ins w:id="3368" w:author="The Law" w:date="2018-06-25T13:24:00Z"/>
                <w:rFonts w:ascii="Calibri" w:eastAsia="Times New Roman" w:hAnsi="Calibri" w:cs="Calibri"/>
                <w:color w:val="000000"/>
                <w:lang w:val="en-US" w:eastAsia="en-US"/>
              </w:rPr>
            </w:pPr>
            <w:ins w:id="3369" w:author="The Law" w:date="2018-06-25T13:24:00Z">
              <w:r>
                <w:rPr>
                  <w:rFonts w:ascii="Calibri" w:eastAsia="Times New Roman" w:hAnsi="Calibri" w:cs="Calibri"/>
                  <w:color w:val="000000"/>
                  <w:lang w:val="en-US" w:eastAsia="en-US"/>
                </w:rPr>
                <w:t>4</w:t>
              </w:r>
            </w:ins>
          </w:p>
        </w:tc>
        <w:tc>
          <w:tcPr>
            <w:tcW w:w="960" w:type="dxa"/>
            <w:tcBorders>
              <w:top w:val="nil"/>
              <w:left w:val="nil"/>
              <w:bottom w:val="single" w:sz="4" w:space="0" w:color="auto"/>
              <w:right w:val="single" w:sz="4" w:space="0" w:color="auto"/>
            </w:tcBorders>
            <w:noWrap/>
            <w:vAlign w:val="bottom"/>
            <w:hideMark/>
          </w:tcPr>
          <w:p w14:paraId="738B094E" w14:textId="77777777" w:rsidR="00AC5597" w:rsidRDefault="00AC5597">
            <w:pPr>
              <w:spacing w:after="0" w:line="240" w:lineRule="auto"/>
              <w:jc w:val="right"/>
              <w:rPr>
                <w:ins w:id="3370" w:author="The Law" w:date="2018-06-25T13:24:00Z"/>
                <w:rFonts w:ascii="Calibri" w:eastAsia="Times New Roman" w:hAnsi="Calibri" w:cs="Calibri"/>
                <w:color w:val="000000"/>
                <w:lang w:val="en-US" w:eastAsia="en-US"/>
              </w:rPr>
            </w:pPr>
            <w:ins w:id="3371" w:author="The Law" w:date="2018-06-25T13:24:00Z">
              <w:r>
                <w:rPr>
                  <w:rFonts w:ascii="Calibri" w:eastAsia="Times New Roman" w:hAnsi="Calibri" w:cs="Calibri"/>
                  <w:color w:val="000000"/>
                  <w:lang w:val="en-US" w:eastAsia="en-US"/>
                </w:rPr>
                <w:t>15057.92</w:t>
              </w:r>
            </w:ins>
          </w:p>
        </w:tc>
        <w:tc>
          <w:tcPr>
            <w:tcW w:w="760" w:type="dxa"/>
            <w:tcBorders>
              <w:top w:val="nil"/>
              <w:left w:val="nil"/>
              <w:bottom w:val="single" w:sz="4" w:space="0" w:color="auto"/>
              <w:right w:val="single" w:sz="4" w:space="0" w:color="auto"/>
            </w:tcBorders>
            <w:noWrap/>
            <w:vAlign w:val="bottom"/>
            <w:hideMark/>
          </w:tcPr>
          <w:p w14:paraId="37F0EFD8" w14:textId="77777777" w:rsidR="00AC5597" w:rsidRDefault="00AC5597">
            <w:pPr>
              <w:spacing w:after="0" w:line="240" w:lineRule="auto"/>
              <w:jc w:val="right"/>
              <w:rPr>
                <w:ins w:id="3372" w:author="The Law" w:date="2018-06-25T13:24:00Z"/>
                <w:rFonts w:ascii="Calibri" w:eastAsia="Times New Roman" w:hAnsi="Calibri" w:cs="Calibri"/>
                <w:color w:val="000000"/>
                <w:lang w:val="en-US" w:eastAsia="en-US"/>
              </w:rPr>
            </w:pPr>
            <w:ins w:id="3373" w:author="The Law" w:date="2018-06-25T13:24:00Z">
              <w:r>
                <w:rPr>
                  <w:rFonts w:ascii="Calibri" w:eastAsia="Times New Roman" w:hAnsi="Calibri" w:cs="Calibri"/>
                  <w:color w:val="000000"/>
                  <w:lang w:val="en-US" w:eastAsia="en-US"/>
                </w:rPr>
                <w:t>506</w:t>
              </w:r>
            </w:ins>
          </w:p>
        </w:tc>
        <w:tc>
          <w:tcPr>
            <w:tcW w:w="1320" w:type="dxa"/>
            <w:tcBorders>
              <w:top w:val="nil"/>
              <w:left w:val="nil"/>
              <w:bottom w:val="single" w:sz="4" w:space="0" w:color="auto"/>
              <w:right w:val="single" w:sz="4" w:space="0" w:color="auto"/>
            </w:tcBorders>
            <w:noWrap/>
            <w:vAlign w:val="bottom"/>
            <w:hideMark/>
          </w:tcPr>
          <w:p w14:paraId="312E0AB6" w14:textId="77777777" w:rsidR="00AC5597" w:rsidRDefault="00AC5597">
            <w:pPr>
              <w:spacing w:after="0" w:line="240" w:lineRule="auto"/>
              <w:jc w:val="right"/>
              <w:rPr>
                <w:ins w:id="3374" w:author="The Law" w:date="2018-06-25T13:24:00Z"/>
                <w:rFonts w:ascii="Calibri" w:eastAsia="Times New Roman" w:hAnsi="Calibri" w:cs="Calibri"/>
                <w:color w:val="000000"/>
                <w:lang w:val="en-US" w:eastAsia="en-US"/>
              </w:rPr>
            </w:pPr>
            <w:ins w:id="3375" w:author="The Law" w:date="2018-06-25T13:24:00Z">
              <w:r>
                <w:rPr>
                  <w:rFonts w:ascii="Calibri" w:eastAsia="Times New Roman" w:hAnsi="Calibri" w:cs="Calibri"/>
                  <w:color w:val="000000"/>
                  <w:lang w:val="en-US" w:eastAsia="en-US"/>
                </w:rPr>
                <w:t>5.06</w:t>
              </w:r>
            </w:ins>
          </w:p>
        </w:tc>
        <w:tc>
          <w:tcPr>
            <w:tcW w:w="1360" w:type="dxa"/>
            <w:tcBorders>
              <w:top w:val="nil"/>
              <w:left w:val="nil"/>
              <w:bottom w:val="single" w:sz="4" w:space="0" w:color="auto"/>
              <w:right w:val="single" w:sz="4" w:space="0" w:color="auto"/>
            </w:tcBorders>
            <w:noWrap/>
            <w:vAlign w:val="bottom"/>
            <w:hideMark/>
          </w:tcPr>
          <w:p w14:paraId="4E5DA868" w14:textId="77777777" w:rsidR="00AC5597" w:rsidRDefault="00AC5597">
            <w:pPr>
              <w:spacing w:after="0" w:line="240" w:lineRule="auto"/>
              <w:jc w:val="right"/>
              <w:rPr>
                <w:ins w:id="3376" w:author="The Law" w:date="2018-06-25T13:24:00Z"/>
                <w:rFonts w:ascii="Calibri" w:eastAsia="Times New Roman" w:hAnsi="Calibri" w:cs="Calibri"/>
                <w:color w:val="000000"/>
                <w:lang w:val="en-US" w:eastAsia="en-US"/>
              </w:rPr>
            </w:pPr>
            <w:ins w:id="3377" w:author="The Law" w:date="2018-06-25T13:24:00Z">
              <w:r>
                <w:rPr>
                  <w:rFonts w:ascii="Calibri" w:eastAsia="Times New Roman" w:hAnsi="Calibri" w:cs="Calibri"/>
                  <w:color w:val="000000"/>
                  <w:lang w:val="en-US" w:eastAsia="en-US"/>
                </w:rPr>
                <w:t>0</w:t>
              </w:r>
            </w:ins>
          </w:p>
        </w:tc>
      </w:tr>
      <w:tr w:rsidR="00AC5597" w14:paraId="78175E72" w14:textId="77777777" w:rsidTr="00AC5597">
        <w:trPr>
          <w:trHeight w:val="300"/>
          <w:jc w:val="center"/>
          <w:ins w:id="3378"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0A3AA86" w14:textId="77777777" w:rsidR="00AC5597" w:rsidRDefault="00AC5597">
            <w:pPr>
              <w:spacing w:after="0" w:line="240" w:lineRule="auto"/>
              <w:jc w:val="right"/>
              <w:rPr>
                <w:ins w:id="3379" w:author="The Law" w:date="2018-06-25T13:24:00Z"/>
                <w:rFonts w:ascii="Calibri" w:eastAsia="Times New Roman" w:hAnsi="Calibri" w:cs="Calibri"/>
                <w:color w:val="000000"/>
                <w:lang w:val="en-US" w:eastAsia="en-US"/>
              </w:rPr>
            </w:pPr>
            <w:ins w:id="3380"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1D1983F" w14:textId="77777777" w:rsidR="00AC5597" w:rsidRDefault="00AC5597">
            <w:pPr>
              <w:spacing w:after="0" w:line="240" w:lineRule="auto"/>
              <w:jc w:val="right"/>
              <w:rPr>
                <w:ins w:id="3381" w:author="The Law" w:date="2018-06-25T13:24:00Z"/>
                <w:rFonts w:ascii="Calibri" w:eastAsia="Times New Roman" w:hAnsi="Calibri" w:cs="Calibri"/>
                <w:color w:val="000000"/>
                <w:lang w:val="en-US" w:eastAsia="en-US"/>
              </w:rPr>
            </w:pPr>
            <w:ins w:id="3382"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0CA59E4" w14:textId="77777777" w:rsidR="00AC5597" w:rsidRDefault="00AC5597">
            <w:pPr>
              <w:spacing w:after="0" w:line="240" w:lineRule="auto"/>
              <w:jc w:val="right"/>
              <w:rPr>
                <w:ins w:id="3383" w:author="The Law" w:date="2018-06-25T13:24:00Z"/>
                <w:rFonts w:ascii="Calibri" w:eastAsia="Times New Roman" w:hAnsi="Calibri" w:cs="Calibri"/>
                <w:color w:val="000000"/>
                <w:lang w:val="en-US" w:eastAsia="en-US"/>
              </w:rPr>
            </w:pPr>
            <w:ins w:id="3384" w:author="The Law" w:date="2018-06-25T13:24:00Z">
              <w:r>
                <w:rPr>
                  <w:rFonts w:ascii="Calibri" w:eastAsia="Times New Roman" w:hAnsi="Calibri" w:cs="Calibri"/>
                  <w:color w:val="000000"/>
                  <w:lang w:val="en-US" w:eastAsia="en-US"/>
                </w:rPr>
                <w:t>4741.38</w:t>
              </w:r>
            </w:ins>
          </w:p>
        </w:tc>
        <w:tc>
          <w:tcPr>
            <w:tcW w:w="760" w:type="dxa"/>
            <w:tcBorders>
              <w:top w:val="nil"/>
              <w:left w:val="nil"/>
              <w:bottom w:val="single" w:sz="4" w:space="0" w:color="auto"/>
              <w:right w:val="single" w:sz="4" w:space="0" w:color="auto"/>
            </w:tcBorders>
            <w:noWrap/>
            <w:vAlign w:val="bottom"/>
            <w:hideMark/>
          </w:tcPr>
          <w:p w14:paraId="5DE751B9" w14:textId="77777777" w:rsidR="00AC5597" w:rsidRDefault="00AC5597">
            <w:pPr>
              <w:spacing w:after="0" w:line="240" w:lineRule="auto"/>
              <w:jc w:val="right"/>
              <w:rPr>
                <w:ins w:id="3385" w:author="The Law" w:date="2018-06-25T13:24:00Z"/>
                <w:rFonts w:ascii="Calibri" w:eastAsia="Times New Roman" w:hAnsi="Calibri" w:cs="Calibri"/>
                <w:color w:val="000000"/>
                <w:lang w:val="en-US" w:eastAsia="en-US"/>
              </w:rPr>
            </w:pPr>
            <w:ins w:id="3386" w:author="The Law" w:date="2018-06-25T13:24:00Z">
              <w:r>
                <w:rPr>
                  <w:rFonts w:ascii="Calibri" w:eastAsia="Times New Roman" w:hAnsi="Calibri" w:cs="Calibri"/>
                  <w:color w:val="000000"/>
                  <w:lang w:val="en-US" w:eastAsia="en-US"/>
                </w:rPr>
                <w:t>409</w:t>
              </w:r>
            </w:ins>
          </w:p>
        </w:tc>
        <w:tc>
          <w:tcPr>
            <w:tcW w:w="1320" w:type="dxa"/>
            <w:tcBorders>
              <w:top w:val="nil"/>
              <w:left w:val="nil"/>
              <w:bottom w:val="single" w:sz="4" w:space="0" w:color="auto"/>
              <w:right w:val="single" w:sz="4" w:space="0" w:color="auto"/>
            </w:tcBorders>
            <w:noWrap/>
            <w:vAlign w:val="bottom"/>
            <w:hideMark/>
          </w:tcPr>
          <w:p w14:paraId="0E371481" w14:textId="77777777" w:rsidR="00AC5597" w:rsidRDefault="00AC5597">
            <w:pPr>
              <w:spacing w:after="0" w:line="240" w:lineRule="auto"/>
              <w:jc w:val="right"/>
              <w:rPr>
                <w:ins w:id="3387" w:author="The Law" w:date="2018-06-25T13:24:00Z"/>
                <w:rFonts w:ascii="Calibri" w:eastAsia="Times New Roman" w:hAnsi="Calibri" w:cs="Calibri"/>
                <w:color w:val="000000"/>
                <w:lang w:val="en-US" w:eastAsia="en-US"/>
              </w:rPr>
            </w:pPr>
            <w:ins w:id="3388" w:author="The Law" w:date="2018-06-25T13:24:00Z">
              <w:r>
                <w:rPr>
                  <w:rFonts w:ascii="Calibri" w:eastAsia="Times New Roman" w:hAnsi="Calibri" w:cs="Calibri"/>
                  <w:color w:val="000000"/>
                  <w:lang w:val="en-US" w:eastAsia="en-US"/>
                </w:rPr>
                <w:t>4.09</w:t>
              </w:r>
            </w:ins>
          </w:p>
        </w:tc>
        <w:tc>
          <w:tcPr>
            <w:tcW w:w="1360" w:type="dxa"/>
            <w:tcBorders>
              <w:top w:val="nil"/>
              <w:left w:val="nil"/>
              <w:bottom w:val="single" w:sz="4" w:space="0" w:color="auto"/>
              <w:right w:val="single" w:sz="4" w:space="0" w:color="auto"/>
            </w:tcBorders>
            <w:noWrap/>
            <w:vAlign w:val="bottom"/>
            <w:hideMark/>
          </w:tcPr>
          <w:p w14:paraId="721A5AB9" w14:textId="77777777" w:rsidR="00AC5597" w:rsidRDefault="00AC5597">
            <w:pPr>
              <w:spacing w:after="0" w:line="240" w:lineRule="auto"/>
              <w:jc w:val="right"/>
              <w:rPr>
                <w:ins w:id="3389" w:author="The Law" w:date="2018-06-25T13:24:00Z"/>
                <w:rFonts w:ascii="Calibri" w:eastAsia="Times New Roman" w:hAnsi="Calibri" w:cs="Calibri"/>
                <w:color w:val="000000"/>
                <w:lang w:val="en-US" w:eastAsia="en-US"/>
              </w:rPr>
            </w:pPr>
            <w:ins w:id="3390" w:author="The Law" w:date="2018-06-25T13:24:00Z">
              <w:r>
                <w:rPr>
                  <w:rFonts w:ascii="Calibri" w:eastAsia="Times New Roman" w:hAnsi="Calibri" w:cs="Calibri"/>
                  <w:color w:val="000000"/>
                  <w:lang w:val="en-US" w:eastAsia="en-US"/>
                </w:rPr>
                <w:t>0</w:t>
              </w:r>
            </w:ins>
          </w:p>
        </w:tc>
      </w:tr>
      <w:tr w:rsidR="00AC5597" w14:paraId="78794B89" w14:textId="77777777" w:rsidTr="00AC5597">
        <w:trPr>
          <w:trHeight w:val="300"/>
          <w:jc w:val="center"/>
          <w:ins w:id="3391"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338F2357" w14:textId="77777777" w:rsidR="00AC5597" w:rsidRDefault="00AC5597">
            <w:pPr>
              <w:spacing w:after="0" w:line="240" w:lineRule="auto"/>
              <w:jc w:val="right"/>
              <w:rPr>
                <w:ins w:id="3392" w:author="The Law" w:date="2018-06-25T13:24:00Z"/>
                <w:rFonts w:ascii="Calibri" w:eastAsia="Times New Roman" w:hAnsi="Calibri" w:cs="Calibri"/>
                <w:color w:val="000000"/>
                <w:lang w:val="en-US" w:eastAsia="en-US"/>
              </w:rPr>
            </w:pPr>
            <w:ins w:id="3393"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154B980D" w14:textId="77777777" w:rsidR="00AC5597" w:rsidRDefault="00AC5597">
            <w:pPr>
              <w:spacing w:after="0" w:line="240" w:lineRule="auto"/>
              <w:jc w:val="right"/>
              <w:rPr>
                <w:ins w:id="3394" w:author="The Law" w:date="2018-06-25T13:24:00Z"/>
                <w:rFonts w:ascii="Calibri" w:eastAsia="Times New Roman" w:hAnsi="Calibri" w:cs="Calibri"/>
                <w:color w:val="000000"/>
                <w:lang w:val="en-US" w:eastAsia="en-US"/>
              </w:rPr>
            </w:pPr>
            <w:ins w:id="3395" w:author="The Law" w:date="2018-06-25T13:24:00Z">
              <w:r>
                <w:rPr>
                  <w:rFonts w:ascii="Calibri" w:eastAsia="Times New Roman" w:hAnsi="Calibri" w:cs="Calibri"/>
                  <w:color w:val="000000"/>
                  <w:lang w:val="en-US" w:eastAsia="en-US"/>
                </w:rPr>
                <w:t>6</w:t>
              </w:r>
            </w:ins>
          </w:p>
        </w:tc>
        <w:tc>
          <w:tcPr>
            <w:tcW w:w="960" w:type="dxa"/>
            <w:tcBorders>
              <w:top w:val="nil"/>
              <w:left w:val="nil"/>
              <w:bottom w:val="single" w:sz="4" w:space="0" w:color="auto"/>
              <w:right w:val="single" w:sz="4" w:space="0" w:color="auto"/>
            </w:tcBorders>
            <w:noWrap/>
            <w:vAlign w:val="bottom"/>
            <w:hideMark/>
          </w:tcPr>
          <w:p w14:paraId="1014DD3A" w14:textId="77777777" w:rsidR="00AC5597" w:rsidRDefault="00AC5597">
            <w:pPr>
              <w:spacing w:after="0" w:line="240" w:lineRule="auto"/>
              <w:jc w:val="right"/>
              <w:rPr>
                <w:ins w:id="3396" w:author="The Law" w:date="2018-06-25T13:24:00Z"/>
                <w:rFonts w:ascii="Calibri" w:eastAsia="Times New Roman" w:hAnsi="Calibri" w:cs="Calibri"/>
                <w:color w:val="000000"/>
                <w:lang w:val="en-US" w:eastAsia="en-US"/>
              </w:rPr>
            </w:pPr>
            <w:ins w:id="3397" w:author="The Law" w:date="2018-06-25T13:24:00Z">
              <w:r>
                <w:rPr>
                  <w:rFonts w:ascii="Calibri" w:eastAsia="Times New Roman" w:hAnsi="Calibri" w:cs="Calibri"/>
                  <w:color w:val="000000"/>
                  <w:lang w:val="en-US" w:eastAsia="en-US"/>
                </w:rPr>
                <w:t>4150.104</w:t>
              </w:r>
            </w:ins>
          </w:p>
        </w:tc>
        <w:tc>
          <w:tcPr>
            <w:tcW w:w="760" w:type="dxa"/>
            <w:tcBorders>
              <w:top w:val="nil"/>
              <w:left w:val="nil"/>
              <w:bottom w:val="single" w:sz="4" w:space="0" w:color="auto"/>
              <w:right w:val="single" w:sz="4" w:space="0" w:color="auto"/>
            </w:tcBorders>
            <w:noWrap/>
            <w:vAlign w:val="bottom"/>
            <w:hideMark/>
          </w:tcPr>
          <w:p w14:paraId="0B77BDE2" w14:textId="77777777" w:rsidR="00AC5597" w:rsidRDefault="00AC5597">
            <w:pPr>
              <w:spacing w:after="0" w:line="240" w:lineRule="auto"/>
              <w:jc w:val="right"/>
              <w:rPr>
                <w:ins w:id="3398" w:author="The Law" w:date="2018-06-25T13:24:00Z"/>
                <w:rFonts w:ascii="Calibri" w:eastAsia="Times New Roman" w:hAnsi="Calibri" w:cs="Calibri"/>
                <w:color w:val="000000"/>
                <w:lang w:val="en-US" w:eastAsia="en-US"/>
              </w:rPr>
            </w:pPr>
            <w:ins w:id="3399" w:author="The Law" w:date="2018-06-25T13:24:00Z">
              <w:r>
                <w:rPr>
                  <w:rFonts w:ascii="Calibri" w:eastAsia="Times New Roman" w:hAnsi="Calibri" w:cs="Calibri"/>
                  <w:color w:val="000000"/>
                  <w:lang w:val="en-US" w:eastAsia="en-US"/>
                </w:rPr>
                <w:t>347.6</w:t>
              </w:r>
            </w:ins>
          </w:p>
        </w:tc>
        <w:tc>
          <w:tcPr>
            <w:tcW w:w="1320" w:type="dxa"/>
            <w:tcBorders>
              <w:top w:val="nil"/>
              <w:left w:val="nil"/>
              <w:bottom w:val="single" w:sz="4" w:space="0" w:color="auto"/>
              <w:right w:val="single" w:sz="4" w:space="0" w:color="auto"/>
            </w:tcBorders>
            <w:noWrap/>
            <w:vAlign w:val="bottom"/>
            <w:hideMark/>
          </w:tcPr>
          <w:p w14:paraId="0BBC4957" w14:textId="77777777" w:rsidR="00AC5597" w:rsidRDefault="00AC5597">
            <w:pPr>
              <w:spacing w:after="0" w:line="240" w:lineRule="auto"/>
              <w:jc w:val="right"/>
              <w:rPr>
                <w:ins w:id="3400" w:author="The Law" w:date="2018-06-25T13:24:00Z"/>
                <w:rFonts w:ascii="Calibri" w:eastAsia="Times New Roman" w:hAnsi="Calibri" w:cs="Calibri"/>
                <w:color w:val="000000"/>
                <w:lang w:val="en-US" w:eastAsia="en-US"/>
              </w:rPr>
            </w:pPr>
            <w:ins w:id="3401" w:author="The Law" w:date="2018-06-25T13:24:00Z">
              <w:r>
                <w:rPr>
                  <w:rFonts w:ascii="Calibri" w:eastAsia="Times New Roman" w:hAnsi="Calibri" w:cs="Calibri"/>
                  <w:color w:val="000000"/>
                  <w:lang w:val="en-US" w:eastAsia="en-US"/>
                </w:rPr>
                <w:t>3.476</w:t>
              </w:r>
            </w:ins>
          </w:p>
        </w:tc>
        <w:tc>
          <w:tcPr>
            <w:tcW w:w="1360" w:type="dxa"/>
            <w:tcBorders>
              <w:top w:val="nil"/>
              <w:left w:val="nil"/>
              <w:bottom w:val="single" w:sz="4" w:space="0" w:color="auto"/>
              <w:right w:val="single" w:sz="4" w:space="0" w:color="auto"/>
            </w:tcBorders>
            <w:noWrap/>
            <w:vAlign w:val="bottom"/>
            <w:hideMark/>
          </w:tcPr>
          <w:p w14:paraId="515657F6" w14:textId="77777777" w:rsidR="00AC5597" w:rsidRDefault="00AC5597">
            <w:pPr>
              <w:spacing w:after="0" w:line="240" w:lineRule="auto"/>
              <w:jc w:val="right"/>
              <w:rPr>
                <w:ins w:id="3402" w:author="The Law" w:date="2018-06-25T13:24:00Z"/>
                <w:rFonts w:ascii="Calibri" w:eastAsia="Times New Roman" w:hAnsi="Calibri" w:cs="Calibri"/>
                <w:color w:val="000000"/>
                <w:lang w:val="en-US" w:eastAsia="en-US"/>
              </w:rPr>
            </w:pPr>
            <w:ins w:id="3403" w:author="The Law" w:date="2018-06-25T13:24:00Z">
              <w:r>
                <w:rPr>
                  <w:rFonts w:ascii="Calibri" w:eastAsia="Times New Roman" w:hAnsi="Calibri" w:cs="Calibri"/>
                  <w:color w:val="000000"/>
                  <w:lang w:val="en-US" w:eastAsia="en-US"/>
                </w:rPr>
                <w:t>0</w:t>
              </w:r>
            </w:ins>
          </w:p>
        </w:tc>
      </w:tr>
      <w:tr w:rsidR="00AC5597" w14:paraId="73B56B80" w14:textId="77777777" w:rsidTr="00AC5597">
        <w:trPr>
          <w:trHeight w:val="300"/>
          <w:jc w:val="center"/>
          <w:ins w:id="3404"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6053B86F" w14:textId="77777777" w:rsidR="00AC5597" w:rsidRDefault="00AC5597">
            <w:pPr>
              <w:spacing w:after="0" w:line="240" w:lineRule="auto"/>
              <w:jc w:val="right"/>
              <w:rPr>
                <w:ins w:id="3405" w:author="The Law" w:date="2018-06-25T13:24:00Z"/>
                <w:rFonts w:ascii="Calibri" w:eastAsia="Times New Roman" w:hAnsi="Calibri" w:cs="Calibri"/>
                <w:color w:val="000000"/>
                <w:lang w:val="en-US" w:eastAsia="en-US"/>
              </w:rPr>
            </w:pPr>
            <w:ins w:id="3406"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06D7694C" w14:textId="77777777" w:rsidR="00AC5597" w:rsidRDefault="00AC5597">
            <w:pPr>
              <w:spacing w:after="0" w:line="240" w:lineRule="auto"/>
              <w:jc w:val="right"/>
              <w:rPr>
                <w:ins w:id="3407" w:author="The Law" w:date="2018-06-25T13:24:00Z"/>
                <w:rFonts w:ascii="Calibri" w:eastAsia="Times New Roman" w:hAnsi="Calibri" w:cs="Calibri"/>
                <w:color w:val="000000"/>
                <w:lang w:val="en-US" w:eastAsia="en-US"/>
              </w:rPr>
            </w:pPr>
            <w:ins w:id="3408"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10EF3C77" w14:textId="77777777" w:rsidR="00AC5597" w:rsidRDefault="00AC5597">
            <w:pPr>
              <w:spacing w:after="0" w:line="240" w:lineRule="auto"/>
              <w:jc w:val="right"/>
              <w:rPr>
                <w:ins w:id="3409" w:author="The Law" w:date="2018-06-25T13:24:00Z"/>
                <w:rFonts w:ascii="Calibri" w:eastAsia="Times New Roman" w:hAnsi="Calibri" w:cs="Calibri"/>
                <w:color w:val="000000"/>
                <w:lang w:val="en-US" w:eastAsia="en-US"/>
              </w:rPr>
            </w:pPr>
            <w:ins w:id="3410" w:author="The Law" w:date="2018-06-25T13:24:00Z">
              <w:r>
                <w:rPr>
                  <w:rFonts w:ascii="Calibri" w:eastAsia="Times New Roman" w:hAnsi="Calibri" w:cs="Calibri"/>
                  <w:color w:val="000000"/>
                  <w:lang w:val="en-US" w:eastAsia="en-US"/>
                </w:rPr>
                <w:t>373.662</w:t>
              </w:r>
            </w:ins>
          </w:p>
        </w:tc>
        <w:tc>
          <w:tcPr>
            <w:tcW w:w="760" w:type="dxa"/>
            <w:tcBorders>
              <w:top w:val="nil"/>
              <w:left w:val="nil"/>
              <w:bottom w:val="single" w:sz="4" w:space="0" w:color="auto"/>
              <w:right w:val="single" w:sz="4" w:space="0" w:color="auto"/>
            </w:tcBorders>
            <w:noWrap/>
            <w:vAlign w:val="bottom"/>
            <w:hideMark/>
          </w:tcPr>
          <w:p w14:paraId="44EF4904" w14:textId="77777777" w:rsidR="00AC5597" w:rsidRDefault="00AC5597">
            <w:pPr>
              <w:spacing w:after="0" w:line="240" w:lineRule="auto"/>
              <w:jc w:val="right"/>
              <w:rPr>
                <w:ins w:id="3411" w:author="The Law" w:date="2018-06-25T13:24:00Z"/>
                <w:rFonts w:ascii="Calibri" w:eastAsia="Times New Roman" w:hAnsi="Calibri" w:cs="Calibri"/>
                <w:color w:val="000000"/>
                <w:lang w:val="en-US" w:eastAsia="en-US"/>
              </w:rPr>
            </w:pPr>
            <w:ins w:id="3412" w:author="The Law" w:date="2018-06-25T13:24:00Z">
              <w:r>
                <w:rPr>
                  <w:rFonts w:ascii="Calibri" w:eastAsia="Times New Roman" w:hAnsi="Calibri" w:cs="Calibri"/>
                  <w:color w:val="000000"/>
                  <w:lang w:val="en-US" w:eastAsia="en-US"/>
                </w:rPr>
                <w:t>299.4</w:t>
              </w:r>
            </w:ins>
          </w:p>
        </w:tc>
        <w:tc>
          <w:tcPr>
            <w:tcW w:w="1320" w:type="dxa"/>
            <w:tcBorders>
              <w:top w:val="nil"/>
              <w:left w:val="nil"/>
              <w:bottom w:val="single" w:sz="4" w:space="0" w:color="auto"/>
              <w:right w:val="single" w:sz="4" w:space="0" w:color="auto"/>
            </w:tcBorders>
            <w:noWrap/>
            <w:vAlign w:val="bottom"/>
            <w:hideMark/>
          </w:tcPr>
          <w:p w14:paraId="2AD1099A" w14:textId="77777777" w:rsidR="00AC5597" w:rsidRDefault="00AC5597">
            <w:pPr>
              <w:spacing w:after="0" w:line="240" w:lineRule="auto"/>
              <w:jc w:val="right"/>
              <w:rPr>
                <w:ins w:id="3413" w:author="The Law" w:date="2018-06-25T13:24:00Z"/>
                <w:rFonts w:ascii="Calibri" w:eastAsia="Times New Roman" w:hAnsi="Calibri" w:cs="Calibri"/>
                <w:color w:val="000000"/>
                <w:lang w:val="en-US" w:eastAsia="en-US"/>
              </w:rPr>
            </w:pPr>
            <w:ins w:id="3414" w:author="The Law" w:date="2018-06-25T13:24:00Z">
              <w:r>
                <w:rPr>
                  <w:rFonts w:ascii="Calibri" w:eastAsia="Times New Roman" w:hAnsi="Calibri" w:cs="Calibri"/>
                  <w:color w:val="000000"/>
                  <w:lang w:val="en-US" w:eastAsia="en-US"/>
                </w:rPr>
                <w:t>2.994</w:t>
              </w:r>
            </w:ins>
          </w:p>
        </w:tc>
        <w:tc>
          <w:tcPr>
            <w:tcW w:w="1360" w:type="dxa"/>
            <w:tcBorders>
              <w:top w:val="nil"/>
              <w:left w:val="nil"/>
              <w:bottom w:val="single" w:sz="4" w:space="0" w:color="auto"/>
              <w:right w:val="single" w:sz="4" w:space="0" w:color="auto"/>
            </w:tcBorders>
            <w:noWrap/>
            <w:vAlign w:val="bottom"/>
            <w:hideMark/>
          </w:tcPr>
          <w:p w14:paraId="306A290C" w14:textId="77777777" w:rsidR="00AC5597" w:rsidRDefault="00AC5597">
            <w:pPr>
              <w:spacing w:after="0" w:line="240" w:lineRule="auto"/>
              <w:jc w:val="right"/>
              <w:rPr>
                <w:ins w:id="3415" w:author="The Law" w:date="2018-06-25T13:24:00Z"/>
                <w:rFonts w:ascii="Calibri" w:eastAsia="Times New Roman" w:hAnsi="Calibri" w:cs="Calibri"/>
                <w:color w:val="000000"/>
                <w:lang w:val="en-US" w:eastAsia="en-US"/>
              </w:rPr>
            </w:pPr>
            <w:ins w:id="3416" w:author="The Law" w:date="2018-06-25T13:24:00Z">
              <w:r>
                <w:rPr>
                  <w:rFonts w:ascii="Calibri" w:eastAsia="Times New Roman" w:hAnsi="Calibri" w:cs="Calibri"/>
                  <w:color w:val="000000"/>
                  <w:lang w:val="en-US" w:eastAsia="en-US"/>
                </w:rPr>
                <w:t>0</w:t>
              </w:r>
            </w:ins>
          </w:p>
        </w:tc>
      </w:tr>
      <w:tr w:rsidR="00AC5597" w14:paraId="63C8DE05" w14:textId="77777777" w:rsidTr="00AC5597">
        <w:trPr>
          <w:trHeight w:val="300"/>
          <w:jc w:val="center"/>
          <w:ins w:id="3417"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11EA0BE8" w14:textId="77777777" w:rsidR="00AC5597" w:rsidRDefault="00AC5597">
            <w:pPr>
              <w:spacing w:after="0" w:line="240" w:lineRule="auto"/>
              <w:jc w:val="right"/>
              <w:rPr>
                <w:ins w:id="3418" w:author="The Law" w:date="2018-06-25T13:24:00Z"/>
                <w:rFonts w:ascii="Calibri" w:eastAsia="Times New Roman" w:hAnsi="Calibri" w:cs="Calibri"/>
                <w:color w:val="000000"/>
                <w:lang w:val="en-US" w:eastAsia="en-US"/>
              </w:rPr>
            </w:pPr>
            <w:ins w:id="3419"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5AD7873D" w14:textId="77777777" w:rsidR="00AC5597" w:rsidRDefault="00AC5597">
            <w:pPr>
              <w:spacing w:after="0" w:line="240" w:lineRule="auto"/>
              <w:jc w:val="right"/>
              <w:rPr>
                <w:ins w:id="3420" w:author="The Law" w:date="2018-06-25T13:24:00Z"/>
                <w:rFonts w:ascii="Calibri" w:eastAsia="Times New Roman" w:hAnsi="Calibri" w:cs="Calibri"/>
                <w:color w:val="000000"/>
                <w:lang w:val="en-US" w:eastAsia="en-US"/>
              </w:rPr>
            </w:pPr>
            <w:ins w:id="3421" w:author="The Law" w:date="2018-06-25T13:24:00Z">
              <w:r>
                <w:rPr>
                  <w:rFonts w:ascii="Calibri" w:eastAsia="Times New Roman" w:hAnsi="Calibri" w:cs="Calibri"/>
                  <w:color w:val="000000"/>
                  <w:lang w:val="en-US" w:eastAsia="en-US"/>
                </w:rPr>
                <w:t>8</w:t>
              </w:r>
            </w:ins>
          </w:p>
        </w:tc>
        <w:tc>
          <w:tcPr>
            <w:tcW w:w="960" w:type="dxa"/>
            <w:tcBorders>
              <w:top w:val="nil"/>
              <w:left w:val="nil"/>
              <w:bottom w:val="single" w:sz="4" w:space="0" w:color="auto"/>
              <w:right w:val="single" w:sz="4" w:space="0" w:color="auto"/>
            </w:tcBorders>
            <w:noWrap/>
            <w:vAlign w:val="bottom"/>
            <w:hideMark/>
          </w:tcPr>
          <w:p w14:paraId="196C25B3" w14:textId="77777777" w:rsidR="00AC5597" w:rsidRDefault="00AC5597">
            <w:pPr>
              <w:spacing w:after="0" w:line="240" w:lineRule="auto"/>
              <w:jc w:val="right"/>
              <w:rPr>
                <w:ins w:id="3422" w:author="The Law" w:date="2018-06-25T13:24:00Z"/>
                <w:rFonts w:ascii="Calibri" w:eastAsia="Times New Roman" w:hAnsi="Calibri" w:cs="Calibri"/>
                <w:color w:val="000000"/>
                <w:lang w:val="en-US" w:eastAsia="en-US"/>
              </w:rPr>
            </w:pPr>
            <w:ins w:id="3423" w:author="The Law" w:date="2018-06-25T13:24:00Z">
              <w:r>
                <w:rPr>
                  <w:rFonts w:ascii="Calibri" w:eastAsia="Times New Roman" w:hAnsi="Calibri" w:cs="Calibri"/>
                  <w:color w:val="000000"/>
                  <w:lang w:val="en-US" w:eastAsia="en-US"/>
                </w:rPr>
                <w:t>1423.48</w:t>
              </w:r>
            </w:ins>
          </w:p>
        </w:tc>
        <w:tc>
          <w:tcPr>
            <w:tcW w:w="760" w:type="dxa"/>
            <w:tcBorders>
              <w:top w:val="nil"/>
              <w:left w:val="nil"/>
              <w:bottom w:val="single" w:sz="4" w:space="0" w:color="auto"/>
              <w:right w:val="single" w:sz="4" w:space="0" w:color="auto"/>
            </w:tcBorders>
            <w:noWrap/>
            <w:vAlign w:val="bottom"/>
            <w:hideMark/>
          </w:tcPr>
          <w:p w14:paraId="64EF0523" w14:textId="77777777" w:rsidR="00AC5597" w:rsidRDefault="00AC5597">
            <w:pPr>
              <w:spacing w:after="0" w:line="240" w:lineRule="auto"/>
              <w:jc w:val="right"/>
              <w:rPr>
                <w:ins w:id="3424" w:author="The Law" w:date="2018-06-25T13:24:00Z"/>
                <w:rFonts w:ascii="Calibri" w:eastAsia="Times New Roman" w:hAnsi="Calibri" w:cs="Calibri"/>
                <w:color w:val="000000"/>
                <w:lang w:val="en-US" w:eastAsia="en-US"/>
              </w:rPr>
            </w:pPr>
            <w:ins w:id="3425" w:author="The Law" w:date="2018-06-25T13:24:00Z">
              <w:r>
                <w:rPr>
                  <w:rFonts w:ascii="Calibri" w:eastAsia="Times New Roman" w:hAnsi="Calibri" w:cs="Calibri"/>
                  <w:color w:val="000000"/>
                  <w:lang w:val="en-US" w:eastAsia="en-US"/>
                </w:rPr>
                <w:t>252</w:t>
              </w:r>
            </w:ins>
          </w:p>
        </w:tc>
        <w:tc>
          <w:tcPr>
            <w:tcW w:w="1320" w:type="dxa"/>
            <w:tcBorders>
              <w:top w:val="nil"/>
              <w:left w:val="nil"/>
              <w:bottom w:val="single" w:sz="4" w:space="0" w:color="auto"/>
              <w:right w:val="single" w:sz="4" w:space="0" w:color="auto"/>
            </w:tcBorders>
            <w:noWrap/>
            <w:vAlign w:val="bottom"/>
            <w:hideMark/>
          </w:tcPr>
          <w:p w14:paraId="40A50A00" w14:textId="77777777" w:rsidR="00AC5597" w:rsidRDefault="00AC5597">
            <w:pPr>
              <w:spacing w:after="0" w:line="240" w:lineRule="auto"/>
              <w:jc w:val="right"/>
              <w:rPr>
                <w:ins w:id="3426" w:author="The Law" w:date="2018-06-25T13:24:00Z"/>
                <w:rFonts w:ascii="Calibri" w:eastAsia="Times New Roman" w:hAnsi="Calibri" w:cs="Calibri"/>
                <w:color w:val="000000"/>
                <w:lang w:val="en-US" w:eastAsia="en-US"/>
              </w:rPr>
            </w:pPr>
            <w:ins w:id="3427" w:author="The Law" w:date="2018-06-25T13:24:00Z">
              <w:r>
                <w:rPr>
                  <w:rFonts w:ascii="Calibri" w:eastAsia="Times New Roman" w:hAnsi="Calibri" w:cs="Calibri"/>
                  <w:color w:val="000000"/>
                  <w:lang w:val="en-US" w:eastAsia="en-US"/>
                </w:rPr>
                <w:t>2.52</w:t>
              </w:r>
            </w:ins>
          </w:p>
        </w:tc>
        <w:tc>
          <w:tcPr>
            <w:tcW w:w="1360" w:type="dxa"/>
            <w:tcBorders>
              <w:top w:val="nil"/>
              <w:left w:val="nil"/>
              <w:bottom w:val="single" w:sz="4" w:space="0" w:color="auto"/>
              <w:right w:val="single" w:sz="4" w:space="0" w:color="auto"/>
            </w:tcBorders>
            <w:noWrap/>
            <w:vAlign w:val="bottom"/>
            <w:hideMark/>
          </w:tcPr>
          <w:p w14:paraId="167D6643" w14:textId="77777777" w:rsidR="00AC5597" w:rsidRDefault="00AC5597">
            <w:pPr>
              <w:spacing w:after="0" w:line="240" w:lineRule="auto"/>
              <w:jc w:val="right"/>
              <w:rPr>
                <w:ins w:id="3428" w:author="The Law" w:date="2018-06-25T13:24:00Z"/>
                <w:rFonts w:ascii="Calibri" w:eastAsia="Times New Roman" w:hAnsi="Calibri" w:cs="Calibri"/>
                <w:color w:val="000000"/>
                <w:lang w:val="en-US" w:eastAsia="en-US"/>
              </w:rPr>
            </w:pPr>
            <w:ins w:id="3429" w:author="The Law" w:date="2018-06-25T13:24:00Z">
              <w:r>
                <w:rPr>
                  <w:rFonts w:ascii="Calibri" w:eastAsia="Times New Roman" w:hAnsi="Calibri" w:cs="Calibri"/>
                  <w:color w:val="000000"/>
                  <w:lang w:val="en-US" w:eastAsia="en-US"/>
                </w:rPr>
                <w:t>0</w:t>
              </w:r>
            </w:ins>
          </w:p>
        </w:tc>
      </w:tr>
      <w:tr w:rsidR="00AC5597" w14:paraId="21AF88DE" w14:textId="77777777" w:rsidTr="00AC5597">
        <w:trPr>
          <w:trHeight w:val="300"/>
          <w:jc w:val="center"/>
          <w:ins w:id="3430" w:author="The Law" w:date="2018-06-25T13:24:00Z"/>
        </w:trPr>
        <w:tc>
          <w:tcPr>
            <w:tcW w:w="520" w:type="dxa"/>
            <w:tcBorders>
              <w:top w:val="nil"/>
              <w:left w:val="single" w:sz="4" w:space="0" w:color="auto"/>
              <w:bottom w:val="single" w:sz="4" w:space="0" w:color="auto"/>
              <w:right w:val="single" w:sz="4" w:space="0" w:color="auto"/>
            </w:tcBorders>
            <w:noWrap/>
            <w:vAlign w:val="bottom"/>
            <w:hideMark/>
          </w:tcPr>
          <w:p w14:paraId="2BFA632C" w14:textId="77777777" w:rsidR="00AC5597" w:rsidRDefault="00AC5597">
            <w:pPr>
              <w:spacing w:after="0" w:line="240" w:lineRule="auto"/>
              <w:jc w:val="right"/>
              <w:rPr>
                <w:ins w:id="3431" w:author="The Law" w:date="2018-06-25T13:24:00Z"/>
                <w:rFonts w:ascii="Calibri" w:eastAsia="Times New Roman" w:hAnsi="Calibri" w:cs="Calibri"/>
                <w:color w:val="000000"/>
                <w:lang w:val="en-US" w:eastAsia="en-US"/>
              </w:rPr>
            </w:pPr>
            <w:ins w:id="3432" w:author="The Law" w:date="2018-06-25T13:24:00Z">
              <w:r>
                <w:rPr>
                  <w:rFonts w:ascii="Calibri" w:eastAsia="Times New Roman" w:hAnsi="Calibri" w:cs="Calibri"/>
                  <w:color w:val="000000"/>
                  <w:lang w:val="en-US" w:eastAsia="en-US"/>
                </w:rPr>
                <w:t>100</w:t>
              </w:r>
            </w:ins>
          </w:p>
        </w:tc>
        <w:tc>
          <w:tcPr>
            <w:tcW w:w="900" w:type="dxa"/>
            <w:tcBorders>
              <w:top w:val="nil"/>
              <w:left w:val="nil"/>
              <w:bottom w:val="single" w:sz="4" w:space="0" w:color="auto"/>
              <w:right w:val="single" w:sz="4" w:space="0" w:color="auto"/>
            </w:tcBorders>
            <w:noWrap/>
            <w:vAlign w:val="bottom"/>
            <w:hideMark/>
          </w:tcPr>
          <w:p w14:paraId="3FBB6467" w14:textId="77777777" w:rsidR="00AC5597" w:rsidRDefault="00AC5597">
            <w:pPr>
              <w:spacing w:after="0" w:line="240" w:lineRule="auto"/>
              <w:jc w:val="right"/>
              <w:rPr>
                <w:ins w:id="3433" w:author="The Law" w:date="2018-06-25T13:24:00Z"/>
                <w:rFonts w:ascii="Calibri" w:eastAsia="Times New Roman" w:hAnsi="Calibri" w:cs="Calibri"/>
                <w:color w:val="000000"/>
                <w:lang w:val="en-US" w:eastAsia="en-US"/>
              </w:rPr>
            </w:pPr>
            <w:ins w:id="3434"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3079FF5" w14:textId="77777777" w:rsidR="00AC5597" w:rsidRDefault="00AC5597">
            <w:pPr>
              <w:spacing w:after="0" w:line="240" w:lineRule="auto"/>
              <w:jc w:val="right"/>
              <w:rPr>
                <w:ins w:id="3435" w:author="The Law" w:date="2018-06-25T13:24:00Z"/>
                <w:rFonts w:ascii="Calibri" w:eastAsia="Times New Roman" w:hAnsi="Calibri" w:cs="Calibri"/>
                <w:color w:val="000000"/>
                <w:lang w:val="en-US" w:eastAsia="en-US"/>
              </w:rPr>
            </w:pPr>
            <w:ins w:id="3436" w:author="The Law" w:date="2018-06-25T13:24:00Z">
              <w:r>
                <w:rPr>
                  <w:rFonts w:ascii="Calibri" w:eastAsia="Times New Roman" w:hAnsi="Calibri" w:cs="Calibri"/>
                  <w:color w:val="000000"/>
                  <w:lang w:val="en-US" w:eastAsia="en-US"/>
                </w:rPr>
                <w:t>265.686</w:t>
              </w:r>
            </w:ins>
          </w:p>
        </w:tc>
        <w:tc>
          <w:tcPr>
            <w:tcW w:w="760" w:type="dxa"/>
            <w:tcBorders>
              <w:top w:val="nil"/>
              <w:left w:val="nil"/>
              <w:bottom w:val="single" w:sz="4" w:space="0" w:color="auto"/>
              <w:right w:val="single" w:sz="4" w:space="0" w:color="auto"/>
            </w:tcBorders>
            <w:noWrap/>
            <w:vAlign w:val="bottom"/>
            <w:hideMark/>
          </w:tcPr>
          <w:p w14:paraId="269039FF" w14:textId="77777777" w:rsidR="00AC5597" w:rsidRDefault="00AC5597">
            <w:pPr>
              <w:spacing w:after="0" w:line="240" w:lineRule="auto"/>
              <w:jc w:val="right"/>
              <w:rPr>
                <w:ins w:id="3437" w:author="The Law" w:date="2018-06-25T13:24:00Z"/>
                <w:rFonts w:ascii="Calibri" w:eastAsia="Times New Roman" w:hAnsi="Calibri" w:cs="Calibri"/>
                <w:color w:val="000000"/>
                <w:lang w:val="en-US" w:eastAsia="en-US"/>
              </w:rPr>
            </w:pPr>
            <w:ins w:id="3438" w:author="The Law" w:date="2018-06-25T13:24:00Z">
              <w:r>
                <w:rPr>
                  <w:rFonts w:ascii="Calibri" w:eastAsia="Times New Roman" w:hAnsi="Calibri" w:cs="Calibri"/>
                  <w:color w:val="000000"/>
                  <w:lang w:val="en-US" w:eastAsia="en-US"/>
                </w:rPr>
                <w:t>200</w:t>
              </w:r>
            </w:ins>
          </w:p>
        </w:tc>
        <w:tc>
          <w:tcPr>
            <w:tcW w:w="1320" w:type="dxa"/>
            <w:tcBorders>
              <w:top w:val="nil"/>
              <w:left w:val="nil"/>
              <w:bottom w:val="single" w:sz="4" w:space="0" w:color="auto"/>
              <w:right w:val="single" w:sz="4" w:space="0" w:color="auto"/>
            </w:tcBorders>
            <w:noWrap/>
            <w:vAlign w:val="bottom"/>
            <w:hideMark/>
          </w:tcPr>
          <w:p w14:paraId="060DA3C3" w14:textId="77777777" w:rsidR="00AC5597" w:rsidRDefault="00AC5597">
            <w:pPr>
              <w:spacing w:after="0" w:line="240" w:lineRule="auto"/>
              <w:jc w:val="right"/>
              <w:rPr>
                <w:ins w:id="3439" w:author="The Law" w:date="2018-06-25T13:24:00Z"/>
                <w:rFonts w:ascii="Calibri" w:eastAsia="Times New Roman" w:hAnsi="Calibri" w:cs="Calibri"/>
                <w:color w:val="000000"/>
                <w:lang w:val="en-US" w:eastAsia="en-US"/>
              </w:rPr>
            </w:pPr>
            <w:ins w:id="3440"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54502530" w14:textId="77777777" w:rsidR="00AC5597" w:rsidRDefault="00AC5597">
            <w:pPr>
              <w:spacing w:after="0" w:line="240" w:lineRule="auto"/>
              <w:jc w:val="right"/>
              <w:rPr>
                <w:ins w:id="3441" w:author="The Law" w:date="2018-06-25T13:24:00Z"/>
                <w:rFonts w:ascii="Calibri" w:eastAsia="Times New Roman" w:hAnsi="Calibri" w:cs="Calibri"/>
                <w:color w:val="000000"/>
                <w:lang w:val="en-US" w:eastAsia="en-US"/>
              </w:rPr>
            </w:pPr>
            <w:ins w:id="3442" w:author="The Law" w:date="2018-06-25T13:24:00Z">
              <w:r>
                <w:rPr>
                  <w:rFonts w:ascii="Calibri" w:eastAsia="Times New Roman" w:hAnsi="Calibri" w:cs="Calibri"/>
                  <w:color w:val="000000"/>
                  <w:lang w:val="en-US" w:eastAsia="en-US"/>
                </w:rPr>
                <w:t>0</w:t>
              </w:r>
            </w:ins>
          </w:p>
        </w:tc>
      </w:tr>
    </w:tbl>
    <w:p w14:paraId="4658D7D2" w14:textId="0978C364" w:rsidR="00AC5597" w:rsidDel="00AC5597" w:rsidRDefault="00AC5597" w:rsidP="007350D9">
      <w:pPr>
        <w:pStyle w:val="ThesisHeading3non-numbered"/>
        <w:rPr>
          <w:del w:id="3443" w:author="The Law" w:date="2018-06-25T13:25:00Z"/>
          <w:lang w:val="pt-PT"/>
        </w:rPr>
      </w:pPr>
    </w:p>
    <w:p w14:paraId="7370805A" w14:textId="618F7ADE" w:rsidR="007350D9" w:rsidRPr="002C34B6" w:rsidRDefault="007350D9" w:rsidP="007350D9">
      <w:pPr>
        <w:pStyle w:val="ThesisHeading3non-numbered"/>
        <w:rPr>
          <w:ins w:id="3444" w:author="The Law" w:date="2018-06-25T14:38:00Z"/>
          <w:i/>
          <w:lang w:val="pt-PT"/>
          <w:rPrChange w:id="3445" w:author="The Law" w:date="2018-06-25T14:42:00Z">
            <w:rPr>
              <w:ins w:id="3446" w:author="The Law" w:date="2018-06-25T14:38:00Z"/>
              <w:i/>
              <w:lang w:val="en-US"/>
            </w:rPr>
          </w:rPrChange>
        </w:rPr>
      </w:pPr>
      <w:r w:rsidRPr="002C34B6">
        <w:rPr>
          <w:lang w:val="pt-PT"/>
        </w:rPr>
        <w:t xml:space="preserve">Ant Colony Optimization – Problemas </w:t>
      </w:r>
      <w:r w:rsidRPr="002C34B6">
        <w:rPr>
          <w:i/>
          <w:lang w:val="pt-PT"/>
          <w:rPrChange w:id="3447" w:author="The Law" w:date="2018-06-25T14:42:00Z">
            <w:rPr>
              <w:lang w:val="pt-PT"/>
            </w:rPr>
          </w:rPrChange>
        </w:rPr>
        <w:t>Weighted</w:t>
      </w:r>
    </w:p>
    <w:p w14:paraId="60243C0C" w14:textId="5868BCB9" w:rsidR="005A3401" w:rsidRDefault="005A3401" w:rsidP="005A3401">
      <w:pPr>
        <w:pStyle w:val="ThesisBodyText"/>
        <w:rPr>
          <w:ins w:id="3448" w:author="The Law" w:date="2018-06-25T14:38:00Z"/>
          <w:lang w:val="pt-PT"/>
        </w:rPr>
      </w:pPr>
      <w:ins w:id="3449" w:author="The Law" w:date="2018-06-25T14:38:00Z">
        <w:r>
          <w:rPr>
            <w:lang w:val="pt-PT"/>
          </w:rPr>
          <w:t xml:space="preserve">Os parâmetros utilizados para a solução das 200 instâncias de problemas </w:t>
        </w:r>
        <w:r>
          <w:rPr>
            <w:i/>
            <w:lang w:val="pt-PT"/>
          </w:rPr>
          <w:t>weighted</w:t>
        </w:r>
        <w:r>
          <w:rPr>
            <w:lang w:val="pt-PT"/>
          </w:rPr>
          <w:t xml:space="preserve"> com o A</w:t>
        </w:r>
      </w:ins>
      <w:ins w:id="3450" w:author="The Law" w:date="2018-06-25T14:39:00Z">
        <w:r>
          <w:rPr>
            <w:lang w:val="pt-PT"/>
          </w:rPr>
          <w:t>CO</w:t>
        </w:r>
      </w:ins>
      <w:ins w:id="3451" w:author="The Law" w:date="2018-06-25T14:38:00Z">
        <w:r>
          <w:rPr>
            <w:lang w:val="pt-PT"/>
          </w:rPr>
          <w:t xml:space="preserve"> foram os seguintes:</w:t>
        </w:r>
      </w:ins>
    </w:p>
    <w:p w14:paraId="2AB29210" w14:textId="77777777" w:rsidR="002C34B6" w:rsidRDefault="002C34B6" w:rsidP="00D5641C">
      <w:pPr>
        <w:pStyle w:val="ThesisBodyText"/>
        <w:numPr>
          <w:ilvl w:val="0"/>
          <w:numId w:val="30"/>
        </w:numPr>
        <w:rPr>
          <w:ins w:id="3452" w:author="The Law" w:date="2018-06-25T14:44:00Z"/>
          <w:lang w:val="pt-PT"/>
        </w:rPr>
      </w:pPr>
      <w:ins w:id="3453" w:author="The Law" w:date="2018-06-25T14:44:00Z">
        <w:r>
          <w:rPr>
            <w:lang w:val="pt-PT"/>
          </w:rPr>
          <w:t>População: 50</w:t>
        </w:r>
      </w:ins>
    </w:p>
    <w:p w14:paraId="1F9A39D6" w14:textId="77777777" w:rsidR="002C34B6" w:rsidRDefault="002C34B6" w:rsidP="00D5641C">
      <w:pPr>
        <w:pStyle w:val="ThesisBodyText"/>
        <w:numPr>
          <w:ilvl w:val="0"/>
          <w:numId w:val="30"/>
        </w:numPr>
        <w:rPr>
          <w:ins w:id="3454" w:author="The Law" w:date="2018-06-25T14:44:00Z"/>
          <w:lang w:val="pt-PT"/>
        </w:rPr>
      </w:pPr>
      <w:ins w:id="3455" w:author="The Law" w:date="2018-06-25T14:44:00Z">
        <w:r>
          <w:rPr>
            <w:lang w:val="pt-PT"/>
          </w:rPr>
          <w:t>Iterações: 500</w:t>
        </w:r>
      </w:ins>
    </w:p>
    <w:p w14:paraId="7AA97CA6" w14:textId="77777777" w:rsidR="002C34B6" w:rsidRDefault="002C34B6" w:rsidP="00D5641C">
      <w:pPr>
        <w:pStyle w:val="ThesisBodyText"/>
        <w:numPr>
          <w:ilvl w:val="0"/>
          <w:numId w:val="30"/>
        </w:numPr>
        <w:rPr>
          <w:ins w:id="3456" w:author="The Law" w:date="2018-06-25T14:44:00Z"/>
          <w:lang w:val="pt-PT"/>
        </w:rPr>
      </w:pPr>
      <w:ins w:id="3457" w:author="The Law" w:date="2018-06-25T14:44:00Z">
        <w:r w:rsidRPr="002D114E">
          <w:rPr>
            <w:i/>
            <w:lang w:val="pt-PT"/>
            <w:rPrChange w:id="3458" w:author="The Law" w:date="2018-06-25T14:44:00Z">
              <w:rPr>
                <w:lang w:val="pt-PT"/>
              </w:rPr>
            </w:rPrChange>
          </w:rPr>
          <w:t>Q probability</w:t>
        </w:r>
        <w:r>
          <w:rPr>
            <w:lang w:val="pt-PT"/>
          </w:rPr>
          <w:t>: 80%</w:t>
        </w:r>
      </w:ins>
    </w:p>
    <w:p w14:paraId="531FF3D0" w14:textId="77777777" w:rsidR="002C34B6" w:rsidRDefault="002C34B6" w:rsidP="00D5641C">
      <w:pPr>
        <w:pStyle w:val="ThesisBodyText"/>
        <w:numPr>
          <w:ilvl w:val="0"/>
          <w:numId w:val="30"/>
        </w:numPr>
        <w:rPr>
          <w:ins w:id="3459" w:author="The Law" w:date="2018-06-25T14:44:00Z"/>
          <w:lang w:val="pt-PT"/>
        </w:rPr>
      </w:pPr>
      <w:ins w:id="3460" w:author="The Law" w:date="2018-06-25T14:44:00Z">
        <w:r w:rsidRPr="002D114E">
          <w:rPr>
            <w:i/>
            <w:lang w:val="pt-PT"/>
            <w:rPrChange w:id="3461" w:author="The Law" w:date="2018-06-25T14:44:00Z">
              <w:rPr>
                <w:lang w:val="pt-PT"/>
              </w:rPr>
            </w:rPrChange>
          </w:rPr>
          <w:t>Q</w:t>
        </w:r>
        <w:r>
          <w:rPr>
            <w:lang w:val="pt-PT"/>
          </w:rPr>
          <w:t>: 35</w:t>
        </w:r>
      </w:ins>
    </w:p>
    <w:p w14:paraId="0BD94C68" w14:textId="77777777" w:rsidR="002C34B6" w:rsidRDefault="002C34B6" w:rsidP="00D5641C">
      <w:pPr>
        <w:pStyle w:val="ThesisBodyText"/>
        <w:numPr>
          <w:ilvl w:val="0"/>
          <w:numId w:val="30"/>
        </w:numPr>
        <w:rPr>
          <w:ins w:id="3462" w:author="The Law" w:date="2018-06-25T14:44:00Z"/>
          <w:lang w:val="pt-PT"/>
        </w:rPr>
      </w:pPr>
      <w:ins w:id="3463" w:author="The Law" w:date="2018-06-25T14:44:00Z">
        <w:r>
          <w:rPr>
            <w:lang w:val="pt-PT"/>
          </w:rPr>
          <w:t>Modificações: 5</w:t>
        </w:r>
      </w:ins>
    </w:p>
    <w:p w14:paraId="2A54DD17" w14:textId="77777777" w:rsidR="002C34B6" w:rsidRDefault="002C34B6" w:rsidP="00D5641C">
      <w:pPr>
        <w:pStyle w:val="ThesisBodyText"/>
        <w:numPr>
          <w:ilvl w:val="0"/>
          <w:numId w:val="30"/>
        </w:numPr>
        <w:rPr>
          <w:ins w:id="3464" w:author="The Law" w:date="2018-06-25T14:44:00Z"/>
          <w:lang w:val="pt-PT"/>
        </w:rPr>
      </w:pPr>
      <w:ins w:id="3465" w:author="The Law" w:date="2018-06-25T14:44:00Z">
        <w:r>
          <w:rPr>
            <w:lang w:val="pt-PT"/>
          </w:rPr>
          <w:t>Evaporação: 50%</w:t>
        </w:r>
      </w:ins>
    </w:p>
    <w:p w14:paraId="14B294BF" w14:textId="77777777" w:rsidR="002C34B6" w:rsidRDefault="002C34B6" w:rsidP="00D5641C">
      <w:pPr>
        <w:pStyle w:val="ThesisBodyText"/>
        <w:numPr>
          <w:ilvl w:val="0"/>
          <w:numId w:val="30"/>
        </w:numPr>
        <w:rPr>
          <w:ins w:id="3466" w:author="The Law" w:date="2018-06-25T14:44:00Z"/>
          <w:lang w:val="pt-PT"/>
        </w:rPr>
      </w:pPr>
      <w:ins w:id="3467" w:author="The Law" w:date="2018-06-25T14:44:00Z">
        <w:r>
          <w:rPr>
            <w:lang w:val="pt-PT"/>
          </w:rPr>
          <w:t>Influência: 60%</w:t>
        </w:r>
      </w:ins>
    </w:p>
    <w:p w14:paraId="2201319D" w14:textId="77777777" w:rsidR="002C34B6" w:rsidRPr="00E925AC" w:rsidRDefault="002C34B6" w:rsidP="002C34B6">
      <w:pPr>
        <w:pStyle w:val="ThesisBodyText"/>
        <w:numPr>
          <w:ilvl w:val="0"/>
          <w:numId w:val="30"/>
        </w:numPr>
        <w:rPr>
          <w:ins w:id="3468" w:author="The Law" w:date="2018-06-25T14:44:00Z"/>
          <w:lang w:val="pt-PT"/>
        </w:rPr>
      </w:pPr>
      <w:ins w:id="3469" w:author="The Law" w:date="2018-06-25T14:44:00Z">
        <w:r w:rsidRPr="002D114E">
          <w:rPr>
            <w:i/>
            <w:lang w:val="pt-PT"/>
            <w:rPrChange w:id="3470" w:author="The Law" w:date="2018-06-25T14:45:00Z">
              <w:rPr>
                <w:lang w:val="pt-PT"/>
              </w:rPr>
            </w:rPrChange>
          </w:rPr>
          <w:t>Seeds</w:t>
        </w:r>
        <w:r>
          <w:rPr>
            <w:lang w:val="pt-PT"/>
          </w:rPr>
          <w:t>: todos os valores pares entre 2 e 100</w:t>
        </w:r>
      </w:ins>
    </w:p>
    <w:tbl>
      <w:tblPr>
        <w:tblStyle w:val="TabelacomGrelha"/>
        <w:tblW w:w="0" w:type="auto"/>
        <w:tblLook w:val="04A0" w:firstRow="1" w:lastRow="0" w:firstColumn="1" w:lastColumn="0" w:noHBand="0" w:noVBand="1"/>
      </w:tblPr>
      <w:tblGrid>
        <w:gridCol w:w="3964"/>
        <w:gridCol w:w="3964"/>
      </w:tblGrid>
      <w:tr w:rsidR="007350D9" w:rsidRPr="00993BC0" w:rsidDel="00AC5597" w14:paraId="3DB2594D" w14:textId="122B0D7E" w:rsidTr="00A37B06">
        <w:trPr>
          <w:del w:id="3471" w:author="The Law" w:date="2018-06-25T13:24:00Z"/>
        </w:trPr>
        <w:tc>
          <w:tcPr>
            <w:tcW w:w="3964" w:type="dxa"/>
          </w:tcPr>
          <w:p w14:paraId="3DF8FB8D" w14:textId="2AE44493" w:rsidR="007350D9" w:rsidRPr="005A3401" w:rsidDel="00AC5597" w:rsidRDefault="007350D9" w:rsidP="00A37B06">
            <w:pPr>
              <w:pStyle w:val="ThesisHeading3non-numbered"/>
              <w:rPr>
                <w:del w:id="3472" w:author="The Law" w:date="2018-06-25T13:24:00Z"/>
                <w:lang w:val="pt-PT"/>
              </w:rPr>
            </w:pPr>
          </w:p>
        </w:tc>
        <w:tc>
          <w:tcPr>
            <w:tcW w:w="3964" w:type="dxa"/>
          </w:tcPr>
          <w:p w14:paraId="13D717A2" w14:textId="12278BCE" w:rsidR="007350D9" w:rsidRPr="005A3401" w:rsidDel="00AC5597" w:rsidRDefault="007350D9" w:rsidP="00A37B06">
            <w:pPr>
              <w:pStyle w:val="ThesisHeading3non-numbered"/>
              <w:rPr>
                <w:del w:id="3473" w:author="The Law" w:date="2018-06-25T13:24:00Z"/>
                <w:lang w:val="pt-PT"/>
              </w:rPr>
            </w:pPr>
          </w:p>
        </w:tc>
      </w:tr>
    </w:tbl>
    <w:p w14:paraId="6E740F04" w14:textId="4A01D232" w:rsidR="00AC5597" w:rsidRPr="00AC5597" w:rsidRDefault="007350D9" w:rsidP="006862B7">
      <w:pPr>
        <w:pStyle w:val="Legenda"/>
        <w:spacing w:line="240" w:lineRule="auto"/>
        <w:jc w:val="center"/>
        <w:rPr>
          <w:ins w:id="3474" w:author="The Law" w:date="2018-06-25T13:24:00Z"/>
          <w:lang w:val="pt-PT"/>
        </w:rPr>
      </w:pPr>
      <w:bookmarkStart w:id="3475" w:name="_Toc517440934"/>
      <w:bookmarkStart w:id="3476" w:name="_Toc51770159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14</w:t>
      </w:r>
      <w:r w:rsidRPr="00484455">
        <w:rPr>
          <w:lang w:val="pt-PT"/>
        </w:rPr>
        <w:fldChar w:fldCharType="end"/>
      </w:r>
      <w:r w:rsidRPr="00484455">
        <w:rPr>
          <w:lang w:val="pt-PT"/>
        </w:rPr>
        <w:t xml:space="preserve"> - Resultados dos problemas weighted com Ant Colony Optimization</w:t>
      </w:r>
      <w:bookmarkEnd w:id="3475"/>
      <w:bookmarkEnd w:id="3476"/>
    </w:p>
    <w:tbl>
      <w:tblPr>
        <w:tblW w:w="5780" w:type="dxa"/>
        <w:jc w:val="center"/>
        <w:tblLook w:val="04A0" w:firstRow="1" w:lastRow="0" w:firstColumn="1" w:lastColumn="0" w:noHBand="0" w:noVBand="1"/>
        <w:tblPrChange w:id="3477" w:author="The Law" w:date="2018-06-25T14:42:00Z">
          <w:tblPr>
            <w:tblW w:w="5780" w:type="dxa"/>
            <w:jc w:val="center"/>
            <w:tblLook w:val="04A0" w:firstRow="1" w:lastRow="0" w:firstColumn="1" w:lastColumn="0" w:noHBand="0" w:noVBand="1"/>
          </w:tblPr>
        </w:tblPrChange>
      </w:tblPr>
      <w:tblGrid>
        <w:gridCol w:w="564"/>
        <w:gridCol w:w="974"/>
        <w:gridCol w:w="1055"/>
        <w:gridCol w:w="839"/>
        <w:gridCol w:w="1418"/>
        <w:gridCol w:w="1430"/>
        <w:tblGridChange w:id="3478">
          <w:tblGrid>
            <w:gridCol w:w="564"/>
            <w:gridCol w:w="974"/>
            <w:gridCol w:w="1055"/>
            <w:gridCol w:w="839"/>
            <w:gridCol w:w="1418"/>
            <w:gridCol w:w="1430"/>
          </w:tblGrid>
        </w:tblGridChange>
      </w:tblGrid>
      <w:tr w:rsidR="00AC5597" w14:paraId="2F44ED16" w14:textId="77777777" w:rsidTr="002C34B6">
        <w:trPr>
          <w:trHeight w:val="300"/>
          <w:tblHeader/>
          <w:jc w:val="center"/>
          <w:ins w:id="3479" w:author="The Law" w:date="2018-06-25T13:24:00Z"/>
          <w:trPrChange w:id="3480" w:author="The Law" w:date="2018-06-25T14:42:00Z">
            <w:trPr>
              <w:trHeight w:val="300"/>
              <w:jc w:val="center"/>
            </w:trPr>
          </w:trPrChange>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481" w:author="The Law" w:date="2018-06-25T14:42:00Z">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344E07D" w14:textId="77777777" w:rsidR="00AC5597" w:rsidRDefault="00AC5597">
            <w:pPr>
              <w:spacing w:after="0" w:line="240" w:lineRule="auto"/>
              <w:rPr>
                <w:ins w:id="3482" w:author="The Law" w:date="2018-06-25T13:24:00Z"/>
                <w:rFonts w:ascii="Calibri" w:eastAsia="Times New Roman" w:hAnsi="Calibri" w:cs="Calibri"/>
                <w:color w:val="000000"/>
                <w:lang w:val="en-US" w:eastAsia="en-US"/>
              </w:rPr>
            </w:pPr>
            <w:ins w:id="3483" w:author="The Law" w:date="2018-06-25T13:24:00Z">
              <w:r>
                <w:rPr>
                  <w:rFonts w:ascii="Calibri" w:eastAsia="Times New Roman" w:hAnsi="Calibri" w:cs="Calibri"/>
                  <w:color w:val="000000"/>
                  <w:lang w:val="en-US" w:eastAsia="en-US"/>
                </w:rPr>
                <w:t>Size</w:t>
              </w:r>
            </w:ins>
          </w:p>
        </w:tc>
        <w:tc>
          <w:tcPr>
            <w:tcW w:w="880" w:type="dxa"/>
            <w:tcBorders>
              <w:top w:val="single" w:sz="4" w:space="0" w:color="auto"/>
              <w:left w:val="nil"/>
              <w:bottom w:val="single" w:sz="4" w:space="0" w:color="auto"/>
              <w:right w:val="single" w:sz="4" w:space="0" w:color="auto"/>
            </w:tcBorders>
            <w:shd w:val="clear" w:color="auto" w:fill="BFBFBF"/>
            <w:noWrap/>
            <w:vAlign w:val="bottom"/>
            <w:hideMark/>
            <w:tcPrChange w:id="3484" w:author="The Law" w:date="2018-06-25T14:42:00Z">
              <w:tcPr>
                <w:tcW w:w="88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1464EFC8" w14:textId="77777777" w:rsidR="00AC5597" w:rsidRDefault="00AC5597">
            <w:pPr>
              <w:spacing w:after="0" w:line="240" w:lineRule="auto"/>
              <w:rPr>
                <w:ins w:id="3485" w:author="The Law" w:date="2018-06-25T13:24:00Z"/>
                <w:rFonts w:ascii="Calibri" w:eastAsia="Times New Roman" w:hAnsi="Calibri" w:cs="Calibri"/>
                <w:color w:val="000000"/>
                <w:lang w:val="en-US" w:eastAsia="en-US"/>
              </w:rPr>
            </w:pPr>
            <w:ins w:id="3486" w:author="The Law" w:date="2018-06-25T13:24:00Z">
              <w:r>
                <w:rPr>
                  <w:rFonts w:ascii="Calibri" w:eastAsia="Times New Roman" w:hAnsi="Calibri" w:cs="Calibri"/>
                  <w:color w:val="000000"/>
                  <w:lang w:val="en-US" w:eastAsia="en-US"/>
                </w:rPr>
                <w:t>Problem</w:t>
              </w:r>
            </w:ins>
          </w:p>
        </w:tc>
        <w:tc>
          <w:tcPr>
            <w:tcW w:w="960" w:type="dxa"/>
            <w:tcBorders>
              <w:top w:val="single" w:sz="4" w:space="0" w:color="auto"/>
              <w:left w:val="nil"/>
              <w:bottom w:val="single" w:sz="4" w:space="0" w:color="auto"/>
              <w:right w:val="single" w:sz="4" w:space="0" w:color="auto"/>
            </w:tcBorders>
            <w:shd w:val="clear" w:color="auto" w:fill="BFBFBF"/>
            <w:noWrap/>
            <w:vAlign w:val="bottom"/>
            <w:hideMark/>
            <w:tcPrChange w:id="3487" w:author="The Law" w:date="2018-06-25T14:42:00Z">
              <w:tcPr>
                <w:tcW w:w="9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7F4F935C" w14:textId="77777777" w:rsidR="00AC5597" w:rsidRDefault="00AC5597">
            <w:pPr>
              <w:spacing w:after="0" w:line="240" w:lineRule="auto"/>
              <w:rPr>
                <w:ins w:id="3488" w:author="The Law" w:date="2018-06-25T13:24:00Z"/>
                <w:rFonts w:ascii="Calibri" w:eastAsia="Times New Roman" w:hAnsi="Calibri" w:cs="Calibri"/>
                <w:color w:val="000000"/>
                <w:lang w:val="en-US" w:eastAsia="en-US"/>
              </w:rPr>
            </w:pPr>
            <w:ins w:id="3489" w:author="The Law" w:date="2018-06-25T13:24:00Z">
              <w:r>
                <w:rPr>
                  <w:rFonts w:ascii="Calibri" w:eastAsia="Times New Roman" w:hAnsi="Calibri" w:cs="Calibri"/>
                  <w:color w:val="000000"/>
                  <w:lang w:val="en-US" w:eastAsia="en-US"/>
                </w:rPr>
                <w:t>Time(ms)</w:t>
              </w:r>
            </w:ins>
          </w:p>
        </w:tc>
        <w:tc>
          <w:tcPr>
            <w:tcW w:w="740" w:type="dxa"/>
            <w:tcBorders>
              <w:top w:val="single" w:sz="4" w:space="0" w:color="auto"/>
              <w:left w:val="nil"/>
              <w:bottom w:val="single" w:sz="4" w:space="0" w:color="auto"/>
              <w:right w:val="single" w:sz="4" w:space="0" w:color="auto"/>
            </w:tcBorders>
            <w:shd w:val="clear" w:color="auto" w:fill="BFBFBF"/>
            <w:noWrap/>
            <w:vAlign w:val="bottom"/>
            <w:hideMark/>
            <w:tcPrChange w:id="3490" w:author="The Law" w:date="2018-06-25T14:42:00Z">
              <w:tcPr>
                <w:tcW w:w="7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2AD52A1B" w14:textId="77777777" w:rsidR="00AC5597" w:rsidRDefault="00AC5597">
            <w:pPr>
              <w:spacing w:after="0" w:line="240" w:lineRule="auto"/>
              <w:rPr>
                <w:ins w:id="3491" w:author="The Law" w:date="2018-06-25T13:24:00Z"/>
                <w:rFonts w:ascii="Calibri" w:eastAsia="Times New Roman" w:hAnsi="Calibri" w:cs="Calibri"/>
                <w:color w:val="000000"/>
                <w:lang w:val="en-US" w:eastAsia="en-US"/>
              </w:rPr>
            </w:pPr>
            <w:ins w:id="3492" w:author="The Law" w:date="2018-06-25T13:24:00Z">
              <w:r>
                <w:rPr>
                  <w:rFonts w:ascii="Calibri" w:eastAsia="Times New Roman" w:hAnsi="Calibri" w:cs="Calibri"/>
                  <w:color w:val="000000"/>
                  <w:lang w:val="en-US" w:eastAsia="en-US"/>
                </w:rPr>
                <w:t>Fitness</w:t>
              </w:r>
            </w:ins>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Change w:id="3493" w:author="The Law" w:date="2018-06-25T14:42:00Z">
              <w:tcPr>
                <w:tcW w:w="134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EBD270C" w14:textId="77777777" w:rsidR="00AC5597" w:rsidRDefault="00AC5597">
            <w:pPr>
              <w:spacing w:after="0" w:line="240" w:lineRule="auto"/>
              <w:rPr>
                <w:ins w:id="3494" w:author="The Law" w:date="2018-06-25T13:24:00Z"/>
                <w:rFonts w:ascii="Calibri" w:eastAsia="Times New Roman" w:hAnsi="Calibri" w:cs="Calibri"/>
                <w:color w:val="000000"/>
                <w:lang w:val="en-US" w:eastAsia="en-US"/>
              </w:rPr>
            </w:pPr>
            <w:ins w:id="3495" w:author="The Law" w:date="2018-06-25T13:24:00Z">
              <w:r>
                <w:rPr>
                  <w:rFonts w:ascii="Calibri" w:eastAsia="Times New Roman" w:hAnsi="Calibri" w:cs="Calibri"/>
                  <w:color w:val="000000"/>
                  <w:lang w:val="en-US" w:eastAsia="en-US"/>
                </w:rPr>
                <w:t>Regenerators</w:t>
              </w:r>
            </w:ins>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Change w:id="3496" w:author="The Law" w:date="2018-06-25T14:42:00Z">
              <w:tcPr>
                <w:tcW w:w="1360" w:type="dxa"/>
                <w:tcBorders>
                  <w:top w:val="single" w:sz="4" w:space="0" w:color="auto"/>
                  <w:left w:val="nil"/>
                  <w:bottom w:val="single" w:sz="4" w:space="0" w:color="auto"/>
                  <w:right w:val="single" w:sz="4" w:space="0" w:color="auto"/>
                </w:tcBorders>
                <w:shd w:val="clear" w:color="auto" w:fill="BFBFBF"/>
                <w:noWrap/>
                <w:vAlign w:val="bottom"/>
                <w:hideMark/>
              </w:tcPr>
            </w:tcPrChange>
          </w:tcPr>
          <w:p w14:paraId="498FDE03" w14:textId="77777777" w:rsidR="00AC5597" w:rsidRDefault="00AC5597">
            <w:pPr>
              <w:spacing w:after="0" w:line="240" w:lineRule="auto"/>
              <w:rPr>
                <w:ins w:id="3497" w:author="The Law" w:date="2018-06-25T13:24:00Z"/>
                <w:rFonts w:ascii="Calibri" w:eastAsia="Times New Roman" w:hAnsi="Calibri" w:cs="Calibri"/>
                <w:color w:val="000000"/>
                <w:lang w:val="en-US" w:eastAsia="en-US"/>
              </w:rPr>
            </w:pPr>
            <w:ins w:id="3498" w:author="The Law" w:date="2018-06-25T13:24:00Z">
              <w:r>
                <w:rPr>
                  <w:rFonts w:ascii="Calibri" w:eastAsia="Times New Roman" w:hAnsi="Calibri" w:cs="Calibri"/>
                  <w:color w:val="000000"/>
                  <w:lang w:val="en-US" w:eastAsia="en-US"/>
                </w:rPr>
                <w:t>Disconnected</w:t>
              </w:r>
            </w:ins>
          </w:p>
        </w:tc>
      </w:tr>
      <w:tr w:rsidR="00AC5597" w14:paraId="2E06474A" w14:textId="77777777" w:rsidTr="00AC5597">
        <w:trPr>
          <w:trHeight w:val="300"/>
          <w:jc w:val="center"/>
          <w:ins w:id="349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2483039" w14:textId="77777777" w:rsidR="00AC5597" w:rsidRDefault="00AC5597">
            <w:pPr>
              <w:spacing w:after="0" w:line="240" w:lineRule="auto"/>
              <w:jc w:val="right"/>
              <w:rPr>
                <w:ins w:id="3500" w:author="The Law" w:date="2018-06-25T13:24:00Z"/>
                <w:rFonts w:ascii="Calibri" w:eastAsia="Times New Roman" w:hAnsi="Calibri" w:cs="Calibri"/>
                <w:color w:val="000000"/>
                <w:lang w:val="en-US" w:eastAsia="en-US"/>
              </w:rPr>
            </w:pPr>
            <w:ins w:id="3501"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266EBC45" w14:textId="77777777" w:rsidR="00AC5597" w:rsidRDefault="00AC5597">
            <w:pPr>
              <w:spacing w:after="0" w:line="240" w:lineRule="auto"/>
              <w:jc w:val="right"/>
              <w:rPr>
                <w:ins w:id="3502" w:author="The Law" w:date="2018-06-25T13:24:00Z"/>
                <w:rFonts w:ascii="Calibri" w:eastAsia="Times New Roman" w:hAnsi="Calibri" w:cs="Calibri"/>
                <w:color w:val="000000"/>
                <w:lang w:val="en-US" w:eastAsia="en-US"/>
              </w:rPr>
            </w:pPr>
            <w:ins w:id="350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01397A70" w14:textId="77777777" w:rsidR="00AC5597" w:rsidRDefault="00AC5597">
            <w:pPr>
              <w:spacing w:after="0" w:line="240" w:lineRule="auto"/>
              <w:jc w:val="right"/>
              <w:rPr>
                <w:ins w:id="3504" w:author="The Law" w:date="2018-06-25T13:24:00Z"/>
                <w:rFonts w:ascii="Calibri" w:eastAsia="Times New Roman" w:hAnsi="Calibri" w:cs="Calibri"/>
                <w:color w:val="000000"/>
                <w:lang w:val="en-US" w:eastAsia="en-US"/>
              </w:rPr>
            </w:pPr>
            <w:ins w:id="3505" w:author="The Law" w:date="2018-06-25T13:24:00Z">
              <w:r>
                <w:rPr>
                  <w:rFonts w:ascii="Calibri" w:eastAsia="Times New Roman" w:hAnsi="Calibri" w:cs="Calibri"/>
                  <w:color w:val="000000"/>
                  <w:lang w:val="en-US" w:eastAsia="en-US"/>
                </w:rPr>
                <w:t>1682.534</w:t>
              </w:r>
            </w:ins>
          </w:p>
        </w:tc>
        <w:tc>
          <w:tcPr>
            <w:tcW w:w="740" w:type="dxa"/>
            <w:tcBorders>
              <w:top w:val="nil"/>
              <w:left w:val="nil"/>
              <w:bottom w:val="single" w:sz="4" w:space="0" w:color="auto"/>
              <w:right w:val="single" w:sz="4" w:space="0" w:color="auto"/>
            </w:tcBorders>
            <w:noWrap/>
            <w:vAlign w:val="bottom"/>
            <w:hideMark/>
          </w:tcPr>
          <w:p w14:paraId="151ADD3A" w14:textId="77777777" w:rsidR="00AC5597" w:rsidRDefault="00AC5597">
            <w:pPr>
              <w:spacing w:after="0" w:line="240" w:lineRule="auto"/>
              <w:jc w:val="right"/>
              <w:rPr>
                <w:ins w:id="3506" w:author="The Law" w:date="2018-06-25T13:24:00Z"/>
                <w:rFonts w:ascii="Calibri" w:eastAsia="Times New Roman" w:hAnsi="Calibri" w:cs="Calibri"/>
                <w:color w:val="000000"/>
                <w:lang w:val="en-US" w:eastAsia="en-US"/>
              </w:rPr>
            </w:pPr>
            <w:ins w:id="3507" w:author="The Law" w:date="2018-06-25T13:24:00Z">
              <w:r>
                <w:rPr>
                  <w:rFonts w:ascii="Calibri" w:eastAsia="Times New Roman" w:hAnsi="Calibri" w:cs="Calibri"/>
                  <w:color w:val="000000"/>
                  <w:lang w:val="en-US" w:eastAsia="en-US"/>
                </w:rPr>
                <w:t>3012.4</w:t>
              </w:r>
            </w:ins>
          </w:p>
        </w:tc>
        <w:tc>
          <w:tcPr>
            <w:tcW w:w="1340" w:type="dxa"/>
            <w:tcBorders>
              <w:top w:val="nil"/>
              <w:left w:val="nil"/>
              <w:bottom w:val="single" w:sz="4" w:space="0" w:color="auto"/>
              <w:right w:val="single" w:sz="4" w:space="0" w:color="auto"/>
            </w:tcBorders>
            <w:noWrap/>
            <w:vAlign w:val="bottom"/>
            <w:hideMark/>
          </w:tcPr>
          <w:p w14:paraId="42A5B8F0" w14:textId="77777777" w:rsidR="00AC5597" w:rsidRDefault="00AC5597">
            <w:pPr>
              <w:spacing w:after="0" w:line="240" w:lineRule="auto"/>
              <w:jc w:val="right"/>
              <w:rPr>
                <w:ins w:id="3508" w:author="The Law" w:date="2018-06-25T13:24:00Z"/>
                <w:rFonts w:ascii="Calibri" w:eastAsia="Times New Roman" w:hAnsi="Calibri" w:cs="Calibri"/>
                <w:color w:val="000000"/>
                <w:lang w:val="en-US" w:eastAsia="en-US"/>
              </w:rPr>
            </w:pPr>
            <w:ins w:id="3509" w:author="The Law" w:date="2018-06-25T13:24:00Z">
              <w:r>
                <w:rPr>
                  <w:rFonts w:ascii="Calibri" w:eastAsia="Times New Roman" w:hAnsi="Calibri" w:cs="Calibri"/>
                  <w:color w:val="000000"/>
                  <w:lang w:val="en-US" w:eastAsia="en-US"/>
                </w:rPr>
                <w:t>11.132</w:t>
              </w:r>
            </w:ins>
          </w:p>
        </w:tc>
        <w:tc>
          <w:tcPr>
            <w:tcW w:w="1360" w:type="dxa"/>
            <w:tcBorders>
              <w:top w:val="nil"/>
              <w:left w:val="nil"/>
              <w:bottom w:val="single" w:sz="4" w:space="0" w:color="auto"/>
              <w:right w:val="single" w:sz="4" w:space="0" w:color="auto"/>
            </w:tcBorders>
            <w:noWrap/>
            <w:vAlign w:val="bottom"/>
            <w:hideMark/>
          </w:tcPr>
          <w:p w14:paraId="6AB49D5F" w14:textId="77777777" w:rsidR="00AC5597" w:rsidRDefault="00AC5597">
            <w:pPr>
              <w:spacing w:after="0" w:line="240" w:lineRule="auto"/>
              <w:jc w:val="right"/>
              <w:rPr>
                <w:ins w:id="3510" w:author="The Law" w:date="2018-06-25T13:24:00Z"/>
                <w:rFonts w:ascii="Calibri" w:eastAsia="Times New Roman" w:hAnsi="Calibri" w:cs="Calibri"/>
                <w:color w:val="000000"/>
                <w:lang w:val="en-US" w:eastAsia="en-US"/>
              </w:rPr>
            </w:pPr>
            <w:ins w:id="3511" w:author="The Law" w:date="2018-06-25T13:24:00Z">
              <w:r>
                <w:rPr>
                  <w:rFonts w:ascii="Calibri" w:eastAsia="Times New Roman" w:hAnsi="Calibri" w:cs="Calibri"/>
                  <w:color w:val="000000"/>
                  <w:lang w:val="en-US" w:eastAsia="en-US"/>
                </w:rPr>
                <w:t>0</w:t>
              </w:r>
            </w:ins>
          </w:p>
        </w:tc>
      </w:tr>
      <w:tr w:rsidR="00AC5597" w14:paraId="62C36DAC" w14:textId="77777777" w:rsidTr="00AC5597">
        <w:trPr>
          <w:trHeight w:val="300"/>
          <w:jc w:val="center"/>
          <w:ins w:id="351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1E9AC70" w14:textId="77777777" w:rsidR="00AC5597" w:rsidRDefault="00AC5597">
            <w:pPr>
              <w:spacing w:after="0" w:line="240" w:lineRule="auto"/>
              <w:jc w:val="right"/>
              <w:rPr>
                <w:ins w:id="3513" w:author="The Law" w:date="2018-06-25T13:24:00Z"/>
                <w:rFonts w:ascii="Calibri" w:eastAsia="Times New Roman" w:hAnsi="Calibri" w:cs="Calibri"/>
                <w:color w:val="000000"/>
                <w:lang w:val="en-US" w:eastAsia="en-US"/>
              </w:rPr>
            </w:pPr>
            <w:ins w:id="3514"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3C891443" w14:textId="77777777" w:rsidR="00AC5597" w:rsidRDefault="00AC5597">
            <w:pPr>
              <w:spacing w:after="0" w:line="240" w:lineRule="auto"/>
              <w:jc w:val="right"/>
              <w:rPr>
                <w:ins w:id="3515" w:author="The Law" w:date="2018-06-25T13:24:00Z"/>
                <w:rFonts w:ascii="Calibri" w:eastAsia="Times New Roman" w:hAnsi="Calibri" w:cs="Calibri"/>
                <w:color w:val="000000"/>
                <w:lang w:val="en-US" w:eastAsia="en-US"/>
              </w:rPr>
            </w:pPr>
            <w:ins w:id="351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71DB246E" w14:textId="77777777" w:rsidR="00AC5597" w:rsidRDefault="00AC5597">
            <w:pPr>
              <w:spacing w:after="0" w:line="240" w:lineRule="auto"/>
              <w:jc w:val="right"/>
              <w:rPr>
                <w:ins w:id="3517" w:author="The Law" w:date="2018-06-25T13:24:00Z"/>
                <w:rFonts w:ascii="Calibri" w:eastAsia="Times New Roman" w:hAnsi="Calibri" w:cs="Calibri"/>
                <w:color w:val="000000"/>
                <w:lang w:val="en-US" w:eastAsia="en-US"/>
              </w:rPr>
            </w:pPr>
            <w:ins w:id="3518" w:author="The Law" w:date="2018-06-25T13:24:00Z">
              <w:r>
                <w:rPr>
                  <w:rFonts w:ascii="Calibri" w:eastAsia="Times New Roman" w:hAnsi="Calibri" w:cs="Calibri"/>
                  <w:color w:val="000000"/>
                  <w:lang w:val="en-US" w:eastAsia="en-US"/>
                </w:rPr>
                <w:t>683.708</w:t>
              </w:r>
            </w:ins>
          </w:p>
        </w:tc>
        <w:tc>
          <w:tcPr>
            <w:tcW w:w="740" w:type="dxa"/>
            <w:tcBorders>
              <w:top w:val="nil"/>
              <w:left w:val="nil"/>
              <w:bottom w:val="single" w:sz="4" w:space="0" w:color="auto"/>
              <w:right w:val="single" w:sz="4" w:space="0" w:color="auto"/>
            </w:tcBorders>
            <w:noWrap/>
            <w:vAlign w:val="bottom"/>
            <w:hideMark/>
          </w:tcPr>
          <w:p w14:paraId="7F1184D8" w14:textId="77777777" w:rsidR="00AC5597" w:rsidRDefault="00AC5597">
            <w:pPr>
              <w:spacing w:after="0" w:line="240" w:lineRule="auto"/>
              <w:jc w:val="right"/>
              <w:rPr>
                <w:ins w:id="3519" w:author="The Law" w:date="2018-06-25T13:24:00Z"/>
                <w:rFonts w:ascii="Calibri" w:eastAsia="Times New Roman" w:hAnsi="Calibri" w:cs="Calibri"/>
                <w:color w:val="000000"/>
                <w:lang w:val="en-US" w:eastAsia="en-US"/>
              </w:rPr>
            </w:pPr>
            <w:ins w:id="3520" w:author="The Law" w:date="2018-06-25T13:24:00Z">
              <w:r>
                <w:rPr>
                  <w:rFonts w:ascii="Calibri" w:eastAsia="Times New Roman" w:hAnsi="Calibri" w:cs="Calibri"/>
                  <w:color w:val="000000"/>
                  <w:lang w:val="en-US" w:eastAsia="en-US"/>
                </w:rPr>
                <w:t>1083</w:t>
              </w:r>
            </w:ins>
          </w:p>
        </w:tc>
        <w:tc>
          <w:tcPr>
            <w:tcW w:w="1340" w:type="dxa"/>
            <w:tcBorders>
              <w:top w:val="nil"/>
              <w:left w:val="nil"/>
              <w:bottom w:val="single" w:sz="4" w:space="0" w:color="auto"/>
              <w:right w:val="single" w:sz="4" w:space="0" w:color="auto"/>
            </w:tcBorders>
            <w:noWrap/>
            <w:vAlign w:val="bottom"/>
            <w:hideMark/>
          </w:tcPr>
          <w:p w14:paraId="5E226075" w14:textId="77777777" w:rsidR="00AC5597" w:rsidRDefault="00AC5597">
            <w:pPr>
              <w:spacing w:after="0" w:line="240" w:lineRule="auto"/>
              <w:jc w:val="right"/>
              <w:rPr>
                <w:ins w:id="3521" w:author="The Law" w:date="2018-06-25T13:24:00Z"/>
                <w:rFonts w:ascii="Calibri" w:eastAsia="Times New Roman" w:hAnsi="Calibri" w:cs="Calibri"/>
                <w:color w:val="000000"/>
                <w:lang w:val="en-US" w:eastAsia="en-US"/>
              </w:rPr>
            </w:pPr>
            <w:ins w:id="3522" w:author="The Law" w:date="2018-06-25T13:24:00Z">
              <w:r>
                <w:rPr>
                  <w:rFonts w:ascii="Calibri" w:eastAsia="Times New Roman" w:hAnsi="Calibri" w:cs="Calibri"/>
                  <w:color w:val="000000"/>
                  <w:lang w:val="en-US" w:eastAsia="en-US"/>
                </w:rPr>
                <w:t>4.708</w:t>
              </w:r>
            </w:ins>
          </w:p>
        </w:tc>
        <w:tc>
          <w:tcPr>
            <w:tcW w:w="1360" w:type="dxa"/>
            <w:tcBorders>
              <w:top w:val="nil"/>
              <w:left w:val="nil"/>
              <w:bottom w:val="single" w:sz="4" w:space="0" w:color="auto"/>
              <w:right w:val="single" w:sz="4" w:space="0" w:color="auto"/>
            </w:tcBorders>
            <w:noWrap/>
            <w:vAlign w:val="bottom"/>
            <w:hideMark/>
          </w:tcPr>
          <w:p w14:paraId="67DB4A6F" w14:textId="77777777" w:rsidR="00AC5597" w:rsidRDefault="00AC5597">
            <w:pPr>
              <w:spacing w:after="0" w:line="240" w:lineRule="auto"/>
              <w:jc w:val="right"/>
              <w:rPr>
                <w:ins w:id="3523" w:author="The Law" w:date="2018-06-25T13:24:00Z"/>
                <w:rFonts w:ascii="Calibri" w:eastAsia="Times New Roman" w:hAnsi="Calibri" w:cs="Calibri"/>
                <w:color w:val="000000"/>
                <w:lang w:val="en-US" w:eastAsia="en-US"/>
              </w:rPr>
            </w:pPr>
            <w:ins w:id="3524" w:author="The Law" w:date="2018-06-25T13:24:00Z">
              <w:r>
                <w:rPr>
                  <w:rFonts w:ascii="Calibri" w:eastAsia="Times New Roman" w:hAnsi="Calibri" w:cs="Calibri"/>
                  <w:color w:val="000000"/>
                  <w:lang w:val="en-US" w:eastAsia="en-US"/>
                </w:rPr>
                <w:t>0</w:t>
              </w:r>
            </w:ins>
          </w:p>
        </w:tc>
      </w:tr>
      <w:tr w:rsidR="00AC5597" w14:paraId="3EB2C703" w14:textId="77777777" w:rsidTr="00AC5597">
        <w:trPr>
          <w:trHeight w:val="300"/>
          <w:jc w:val="center"/>
          <w:ins w:id="352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E534828" w14:textId="77777777" w:rsidR="00AC5597" w:rsidRDefault="00AC5597">
            <w:pPr>
              <w:spacing w:after="0" w:line="240" w:lineRule="auto"/>
              <w:jc w:val="right"/>
              <w:rPr>
                <w:ins w:id="3526" w:author="The Law" w:date="2018-06-25T13:24:00Z"/>
                <w:rFonts w:ascii="Calibri" w:eastAsia="Times New Roman" w:hAnsi="Calibri" w:cs="Calibri"/>
                <w:color w:val="000000"/>
                <w:lang w:val="en-US" w:eastAsia="en-US"/>
              </w:rPr>
            </w:pPr>
            <w:ins w:id="3527"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5C041D37" w14:textId="77777777" w:rsidR="00AC5597" w:rsidRDefault="00AC5597">
            <w:pPr>
              <w:spacing w:after="0" w:line="240" w:lineRule="auto"/>
              <w:jc w:val="right"/>
              <w:rPr>
                <w:ins w:id="3528" w:author="The Law" w:date="2018-06-25T13:24:00Z"/>
                <w:rFonts w:ascii="Calibri" w:eastAsia="Times New Roman" w:hAnsi="Calibri" w:cs="Calibri"/>
                <w:color w:val="000000"/>
                <w:lang w:val="en-US" w:eastAsia="en-US"/>
              </w:rPr>
            </w:pPr>
            <w:ins w:id="352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24E1BC65" w14:textId="77777777" w:rsidR="00AC5597" w:rsidRDefault="00AC5597">
            <w:pPr>
              <w:spacing w:after="0" w:line="240" w:lineRule="auto"/>
              <w:jc w:val="right"/>
              <w:rPr>
                <w:ins w:id="3530" w:author="The Law" w:date="2018-06-25T13:24:00Z"/>
                <w:rFonts w:ascii="Calibri" w:eastAsia="Times New Roman" w:hAnsi="Calibri" w:cs="Calibri"/>
                <w:color w:val="000000"/>
                <w:lang w:val="en-US" w:eastAsia="en-US"/>
              </w:rPr>
            </w:pPr>
            <w:ins w:id="3531" w:author="The Law" w:date="2018-06-25T13:24:00Z">
              <w:r>
                <w:rPr>
                  <w:rFonts w:ascii="Calibri" w:eastAsia="Times New Roman" w:hAnsi="Calibri" w:cs="Calibri"/>
                  <w:color w:val="000000"/>
                  <w:lang w:val="en-US" w:eastAsia="en-US"/>
                </w:rPr>
                <w:t>970.106</w:t>
              </w:r>
            </w:ins>
          </w:p>
        </w:tc>
        <w:tc>
          <w:tcPr>
            <w:tcW w:w="740" w:type="dxa"/>
            <w:tcBorders>
              <w:top w:val="nil"/>
              <w:left w:val="nil"/>
              <w:bottom w:val="single" w:sz="4" w:space="0" w:color="auto"/>
              <w:right w:val="single" w:sz="4" w:space="0" w:color="auto"/>
            </w:tcBorders>
            <w:noWrap/>
            <w:vAlign w:val="bottom"/>
            <w:hideMark/>
          </w:tcPr>
          <w:p w14:paraId="03053A5F" w14:textId="77777777" w:rsidR="00AC5597" w:rsidRDefault="00AC5597">
            <w:pPr>
              <w:spacing w:after="0" w:line="240" w:lineRule="auto"/>
              <w:jc w:val="right"/>
              <w:rPr>
                <w:ins w:id="3532" w:author="The Law" w:date="2018-06-25T13:24:00Z"/>
                <w:rFonts w:ascii="Calibri" w:eastAsia="Times New Roman" w:hAnsi="Calibri" w:cs="Calibri"/>
                <w:color w:val="000000"/>
                <w:lang w:val="en-US" w:eastAsia="en-US"/>
              </w:rPr>
            </w:pPr>
            <w:ins w:id="3533" w:author="The Law" w:date="2018-06-25T13:24:00Z">
              <w:r>
                <w:rPr>
                  <w:rFonts w:ascii="Calibri" w:eastAsia="Times New Roman" w:hAnsi="Calibri" w:cs="Calibri"/>
                  <w:color w:val="000000"/>
                  <w:lang w:val="en-US" w:eastAsia="en-US"/>
                </w:rPr>
                <w:t>781</w:t>
              </w:r>
            </w:ins>
          </w:p>
        </w:tc>
        <w:tc>
          <w:tcPr>
            <w:tcW w:w="1340" w:type="dxa"/>
            <w:tcBorders>
              <w:top w:val="nil"/>
              <w:left w:val="nil"/>
              <w:bottom w:val="single" w:sz="4" w:space="0" w:color="auto"/>
              <w:right w:val="single" w:sz="4" w:space="0" w:color="auto"/>
            </w:tcBorders>
            <w:noWrap/>
            <w:vAlign w:val="bottom"/>
            <w:hideMark/>
          </w:tcPr>
          <w:p w14:paraId="7A9D1384" w14:textId="77777777" w:rsidR="00AC5597" w:rsidRDefault="00AC5597">
            <w:pPr>
              <w:spacing w:after="0" w:line="240" w:lineRule="auto"/>
              <w:jc w:val="right"/>
              <w:rPr>
                <w:ins w:id="3534" w:author="The Law" w:date="2018-06-25T13:24:00Z"/>
                <w:rFonts w:ascii="Calibri" w:eastAsia="Times New Roman" w:hAnsi="Calibri" w:cs="Calibri"/>
                <w:color w:val="000000"/>
                <w:lang w:val="en-US" w:eastAsia="en-US"/>
              </w:rPr>
            </w:pPr>
            <w:ins w:id="3535" w:author="The Law" w:date="2018-06-25T13:24:00Z">
              <w:r>
                <w:rPr>
                  <w:rFonts w:ascii="Calibri" w:eastAsia="Times New Roman" w:hAnsi="Calibri" w:cs="Calibri"/>
                  <w:color w:val="000000"/>
                  <w:lang w:val="en-US" w:eastAsia="en-US"/>
                </w:rPr>
                <w:t>3.384</w:t>
              </w:r>
            </w:ins>
          </w:p>
        </w:tc>
        <w:tc>
          <w:tcPr>
            <w:tcW w:w="1360" w:type="dxa"/>
            <w:tcBorders>
              <w:top w:val="nil"/>
              <w:left w:val="nil"/>
              <w:bottom w:val="single" w:sz="4" w:space="0" w:color="auto"/>
              <w:right w:val="single" w:sz="4" w:space="0" w:color="auto"/>
            </w:tcBorders>
            <w:noWrap/>
            <w:vAlign w:val="bottom"/>
            <w:hideMark/>
          </w:tcPr>
          <w:p w14:paraId="7702BA52" w14:textId="77777777" w:rsidR="00AC5597" w:rsidRDefault="00AC5597">
            <w:pPr>
              <w:spacing w:after="0" w:line="240" w:lineRule="auto"/>
              <w:jc w:val="right"/>
              <w:rPr>
                <w:ins w:id="3536" w:author="The Law" w:date="2018-06-25T13:24:00Z"/>
                <w:rFonts w:ascii="Calibri" w:eastAsia="Times New Roman" w:hAnsi="Calibri" w:cs="Calibri"/>
                <w:color w:val="000000"/>
                <w:lang w:val="en-US" w:eastAsia="en-US"/>
              </w:rPr>
            </w:pPr>
            <w:ins w:id="3537" w:author="The Law" w:date="2018-06-25T13:24:00Z">
              <w:r>
                <w:rPr>
                  <w:rFonts w:ascii="Calibri" w:eastAsia="Times New Roman" w:hAnsi="Calibri" w:cs="Calibri"/>
                  <w:color w:val="000000"/>
                  <w:lang w:val="en-US" w:eastAsia="en-US"/>
                </w:rPr>
                <w:t>0</w:t>
              </w:r>
            </w:ins>
          </w:p>
        </w:tc>
      </w:tr>
      <w:tr w:rsidR="00AC5597" w14:paraId="4CB0E7AA" w14:textId="77777777" w:rsidTr="00AC5597">
        <w:trPr>
          <w:trHeight w:val="300"/>
          <w:jc w:val="center"/>
          <w:ins w:id="353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6B89953B" w14:textId="77777777" w:rsidR="00AC5597" w:rsidRDefault="00AC5597">
            <w:pPr>
              <w:spacing w:after="0" w:line="240" w:lineRule="auto"/>
              <w:jc w:val="right"/>
              <w:rPr>
                <w:ins w:id="3539" w:author="The Law" w:date="2018-06-25T13:24:00Z"/>
                <w:rFonts w:ascii="Calibri" w:eastAsia="Times New Roman" w:hAnsi="Calibri" w:cs="Calibri"/>
                <w:color w:val="000000"/>
                <w:lang w:val="en-US" w:eastAsia="en-US"/>
              </w:rPr>
            </w:pPr>
            <w:ins w:id="3540" w:author="The Law" w:date="2018-06-25T13:24:00Z">
              <w:r>
                <w:rPr>
                  <w:rFonts w:ascii="Calibri" w:eastAsia="Times New Roman" w:hAnsi="Calibri" w:cs="Calibri"/>
                  <w:color w:val="000000"/>
                  <w:lang w:val="en-US" w:eastAsia="en-US"/>
                </w:rPr>
                <w:t>40</w:t>
              </w:r>
            </w:ins>
          </w:p>
        </w:tc>
        <w:tc>
          <w:tcPr>
            <w:tcW w:w="880" w:type="dxa"/>
            <w:tcBorders>
              <w:top w:val="nil"/>
              <w:left w:val="nil"/>
              <w:bottom w:val="single" w:sz="4" w:space="0" w:color="auto"/>
              <w:right w:val="single" w:sz="4" w:space="0" w:color="auto"/>
            </w:tcBorders>
            <w:noWrap/>
            <w:vAlign w:val="bottom"/>
            <w:hideMark/>
          </w:tcPr>
          <w:p w14:paraId="182EDBCB" w14:textId="77777777" w:rsidR="00AC5597" w:rsidRDefault="00AC5597">
            <w:pPr>
              <w:spacing w:after="0" w:line="240" w:lineRule="auto"/>
              <w:jc w:val="right"/>
              <w:rPr>
                <w:ins w:id="3541" w:author="The Law" w:date="2018-06-25T13:24:00Z"/>
                <w:rFonts w:ascii="Calibri" w:eastAsia="Times New Roman" w:hAnsi="Calibri" w:cs="Calibri"/>
                <w:color w:val="000000"/>
                <w:lang w:val="en-US" w:eastAsia="en-US"/>
              </w:rPr>
            </w:pPr>
            <w:ins w:id="3542"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8B2A8D3" w14:textId="77777777" w:rsidR="00AC5597" w:rsidRDefault="00AC5597">
            <w:pPr>
              <w:spacing w:after="0" w:line="240" w:lineRule="auto"/>
              <w:jc w:val="right"/>
              <w:rPr>
                <w:ins w:id="3543" w:author="The Law" w:date="2018-06-25T13:24:00Z"/>
                <w:rFonts w:ascii="Calibri" w:eastAsia="Times New Roman" w:hAnsi="Calibri" w:cs="Calibri"/>
                <w:color w:val="000000"/>
                <w:lang w:val="en-US" w:eastAsia="en-US"/>
              </w:rPr>
            </w:pPr>
            <w:ins w:id="3544" w:author="The Law" w:date="2018-06-25T13:24:00Z">
              <w:r>
                <w:rPr>
                  <w:rFonts w:ascii="Calibri" w:eastAsia="Times New Roman" w:hAnsi="Calibri" w:cs="Calibri"/>
                  <w:color w:val="000000"/>
                  <w:lang w:val="en-US" w:eastAsia="en-US"/>
                </w:rPr>
                <w:t>259.832</w:t>
              </w:r>
            </w:ins>
          </w:p>
        </w:tc>
        <w:tc>
          <w:tcPr>
            <w:tcW w:w="740" w:type="dxa"/>
            <w:tcBorders>
              <w:top w:val="nil"/>
              <w:left w:val="nil"/>
              <w:bottom w:val="single" w:sz="4" w:space="0" w:color="auto"/>
              <w:right w:val="single" w:sz="4" w:space="0" w:color="auto"/>
            </w:tcBorders>
            <w:noWrap/>
            <w:vAlign w:val="bottom"/>
            <w:hideMark/>
          </w:tcPr>
          <w:p w14:paraId="59039BB0" w14:textId="77777777" w:rsidR="00AC5597" w:rsidRDefault="00AC5597">
            <w:pPr>
              <w:spacing w:after="0" w:line="240" w:lineRule="auto"/>
              <w:jc w:val="right"/>
              <w:rPr>
                <w:ins w:id="3545" w:author="The Law" w:date="2018-06-25T13:24:00Z"/>
                <w:rFonts w:ascii="Calibri" w:eastAsia="Times New Roman" w:hAnsi="Calibri" w:cs="Calibri"/>
                <w:color w:val="000000"/>
                <w:lang w:val="en-US" w:eastAsia="en-US"/>
              </w:rPr>
            </w:pPr>
            <w:ins w:id="3546" w:author="The Law" w:date="2018-06-25T13:24:00Z">
              <w:r>
                <w:rPr>
                  <w:rFonts w:ascii="Calibri" w:eastAsia="Times New Roman" w:hAnsi="Calibri" w:cs="Calibri"/>
                  <w:color w:val="000000"/>
                  <w:lang w:val="en-US" w:eastAsia="en-US"/>
                </w:rPr>
                <w:t>544</w:t>
              </w:r>
            </w:ins>
          </w:p>
        </w:tc>
        <w:tc>
          <w:tcPr>
            <w:tcW w:w="1340" w:type="dxa"/>
            <w:tcBorders>
              <w:top w:val="nil"/>
              <w:left w:val="nil"/>
              <w:bottom w:val="single" w:sz="4" w:space="0" w:color="auto"/>
              <w:right w:val="single" w:sz="4" w:space="0" w:color="auto"/>
            </w:tcBorders>
            <w:noWrap/>
            <w:vAlign w:val="bottom"/>
            <w:hideMark/>
          </w:tcPr>
          <w:p w14:paraId="7A78A47F" w14:textId="77777777" w:rsidR="00AC5597" w:rsidRDefault="00AC5597">
            <w:pPr>
              <w:spacing w:after="0" w:line="240" w:lineRule="auto"/>
              <w:jc w:val="right"/>
              <w:rPr>
                <w:ins w:id="3547" w:author="The Law" w:date="2018-06-25T13:24:00Z"/>
                <w:rFonts w:ascii="Calibri" w:eastAsia="Times New Roman" w:hAnsi="Calibri" w:cs="Calibri"/>
                <w:color w:val="000000"/>
                <w:lang w:val="en-US" w:eastAsia="en-US"/>
              </w:rPr>
            </w:pPr>
            <w:ins w:id="3548" w:author="The Law" w:date="2018-06-25T13:24:00Z">
              <w:r>
                <w:rPr>
                  <w:rFonts w:ascii="Calibri" w:eastAsia="Times New Roman" w:hAnsi="Calibri" w:cs="Calibri"/>
                  <w:color w:val="000000"/>
                  <w:lang w:val="en-US" w:eastAsia="en-US"/>
                </w:rPr>
                <w:t>2.532</w:t>
              </w:r>
            </w:ins>
          </w:p>
        </w:tc>
        <w:tc>
          <w:tcPr>
            <w:tcW w:w="1360" w:type="dxa"/>
            <w:tcBorders>
              <w:top w:val="nil"/>
              <w:left w:val="nil"/>
              <w:bottom w:val="single" w:sz="4" w:space="0" w:color="auto"/>
              <w:right w:val="single" w:sz="4" w:space="0" w:color="auto"/>
            </w:tcBorders>
            <w:noWrap/>
            <w:vAlign w:val="bottom"/>
            <w:hideMark/>
          </w:tcPr>
          <w:p w14:paraId="014B9C1E" w14:textId="77777777" w:rsidR="00AC5597" w:rsidRDefault="00AC5597">
            <w:pPr>
              <w:spacing w:after="0" w:line="240" w:lineRule="auto"/>
              <w:jc w:val="right"/>
              <w:rPr>
                <w:ins w:id="3549" w:author="The Law" w:date="2018-06-25T13:24:00Z"/>
                <w:rFonts w:ascii="Calibri" w:eastAsia="Times New Roman" w:hAnsi="Calibri" w:cs="Calibri"/>
                <w:color w:val="000000"/>
                <w:lang w:val="en-US" w:eastAsia="en-US"/>
              </w:rPr>
            </w:pPr>
            <w:ins w:id="3550" w:author="The Law" w:date="2018-06-25T13:24:00Z">
              <w:r>
                <w:rPr>
                  <w:rFonts w:ascii="Calibri" w:eastAsia="Times New Roman" w:hAnsi="Calibri" w:cs="Calibri"/>
                  <w:color w:val="000000"/>
                  <w:lang w:val="en-US" w:eastAsia="en-US"/>
                </w:rPr>
                <w:t>0</w:t>
              </w:r>
            </w:ins>
          </w:p>
        </w:tc>
      </w:tr>
      <w:tr w:rsidR="00AC5597" w14:paraId="69C7D8D1" w14:textId="77777777" w:rsidTr="00AC5597">
        <w:trPr>
          <w:trHeight w:val="300"/>
          <w:jc w:val="center"/>
          <w:ins w:id="355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9B44A83" w14:textId="77777777" w:rsidR="00AC5597" w:rsidRDefault="00AC5597">
            <w:pPr>
              <w:spacing w:after="0" w:line="240" w:lineRule="auto"/>
              <w:jc w:val="right"/>
              <w:rPr>
                <w:ins w:id="3552" w:author="The Law" w:date="2018-06-25T13:24:00Z"/>
                <w:rFonts w:ascii="Calibri" w:eastAsia="Times New Roman" w:hAnsi="Calibri" w:cs="Calibri"/>
                <w:color w:val="000000"/>
                <w:lang w:val="en-US" w:eastAsia="en-US"/>
              </w:rPr>
            </w:pPr>
            <w:ins w:id="3553" w:author="The Law" w:date="2018-06-25T13:24:00Z">
              <w:r>
                <w:rPr>
                  <w:rFonts w:ascii="Calibri" w:eastAsia="Times New Roman" w:hAnsi="Calibri" w:cs="Calibri"/>
                  <w:color w:val="000000"/>
                  <w:lang w:val="en-US" w:eastAsia="en-US"/>
                </w:rPr>
                <w:lastRenderedPageBreak/>
                <w:t>40</w:t>
              </w:r>
            </w:ins>
          </w:p>
        </w:tc>
        <w:tc>
          <w:tcPr>
            <w:tcW w:w="880" w:type="dxa"/>
            <w:tcBorders>
              <w:top w:val="nil"/>
              <w:left w:val="nil"/>
              <w:bottom w:val="single" w:sz="4" w:space="0" w:color="auto"/>
              <w:right w:val="single" w:sz="4" w:space="0" w:color="auto"/>
            </w:tcBorders>
            <w:noWrap/>
            <w:vAlign w:val="bottom"/>
            <w:hideMark/>
          </w:tcPr>
          <w:p w14:paraId="549B5C27" w14:textId="77777777" w:rsidR="00AC5597" w:rsidRDefault="00AC5597">
            <w:pPr>
              <w:spacing w:after="0" w:line="240" w:lineRule="auto"/>
              <w:jc w:val="right"/>
              <w:rPr>
                <w:ins w:id="3554" w:author="The Law" w:date="2018-06-25T13:24:00Z"/>
                <w:rFonts w:ascii="Calibri" w:eastAsia="Times New Roman" w:hAnsi="Calibri" w:cs="Calibri"/>
                <w:color w:val="000000"/>
                <w:lang w:val="en-US" w:eastAsia="en-US"/>
              </w:rPr>
            </w:pPr>
            <w:ins w:id="3555"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72B38D4" w14:textId="77777777" w:rsidR="00AC5597" w:rsidRDefault="00AC5597">
            <w:pPr>
              <w:spacing w:after="0" w:line="240" w:lineRule="auto"/>
              <w:jc w:val="right"/>
              <w:rPr>
                <w:ins w:id="3556" w:author="The Law" w:date="2018-06-25T13:24:00Z"/>
                <w:rFonts w:ascii="Calibri" w:eastAsia="Times New Roman" w:hAnsi="Calibri" w:cs="Calibri"/>
                <w:color w:val="000000"/>
                <w:lang w:val="en-US" w:eastAsia="en-US"/>
              </w:rPr>
            </w:pPr>
            <w:ins w:id="3557" w:author="The Law" w:date="2018-06-25T13:24:00Z">
              <w:r>
                <w:rPr>
                  <w:rFonts w:ascii="Calibri" w:eastAsia="Times New Roman" w:hAnsi="Calibri" w:cs="Calibri"/>
                  <w:color w:val="000000"/>
                  <w:lang w:val="en-US" w:eastAsia="en-US"/>
                </w:rPr>
                <w:t>147.856</w:t>
              </w:r>
            </w:ins>
          </w:p>
        </w:tc>
        <w:tc>
          <w:tcPr>
            <w:tcW w:w="740" w:type="dxa"/>
            <w:tcBorders>
              <w:top w:val="nil"/>
              <w:left w:val="nil"/>
              <w:bottom w:val="single" w:sz="4" w:space="0" w:color="auto"/>
              <w:right w:val="single" w:sz="4" w:space="0" w:color="auto"/>
            </w:tcBorders>
            <w:noWrap/>
            <w:vAlign w:val="bottom"/>
            <w:hideMark/>
          </w:tcPr>
          <w:p w14:paraId="0030161B" w14:textId="77777777" w:rsidR="00AC5597" w:rsidRDefault="00AC5597">
            <w:pPr>
              <w:spacing w:after="0" w:line="240" w:lineRule="auto"/>
              <w:jc w:val="right"/>
              <w:rPr>
                <w:ins w:id="3558" w:author="The Law" w:date="2018-06-25T13:24:00Z"/>
                <w:rFonts w:ascii="Calibri" w:eastAsia="Times New Roman" w:hAnsi="Calibri" w:cs="Calibri"/>
                <w:color w:val="000000"/>
                <w:lang w:val="en-US" w:eastAsia="en-US"/>
              </w:rPr>
            </w:pPr>
            <w:ins w:id="3559" w:author="The Law" w:date="2018-06-25T13:24:00Z">
              <w:r>
                <w:rPr>
                  <w:rFonts w:ascii="Calibri" w:eastAsia="Times New Roman" w:hAnsi="Calibri" w:cs="Calibri"/>
                  <w:color w:val="000000"/>
                  <w:lang w:val="en-US" w:eastAsia="en-US"/>
                </w:rPr>
                <w:t>406.2</w:t>
              </w:r>
            </w:ins>
          </w:p>
        </w:tc>
        <w:tc>
          <w:tcPr>
            <w:tcW w:w="1340" w:type="dxa"/>
            <w:tcBorders>
              <w:top w:val="nil"/>
              <w:left w:val="nil"/>
              <w:bottom w:val="single" w:sz="4" w:space="0" w:color="auto"/>
              <w:right w:val="single" w:sz="4" w:space="0" w:color="auto"/>
            </w:tcBorders>
            <w:noWrap/>
            <w:vAlign w:val="bottom"/>
            <w:hideMark/>
          </w:tcPr>
          <w:p w14:paraId="4FCCAB4D" w14:textId="77777777" w:rsidR="00AC5597" w:rsidRDefault="00AC5597">
            <w:pPr>
              <w:spacing w:after="0" w:line="240" w:lineRule="auto"/>
              <w:jc w:val="right"/>
              <w:rPr>
                <w:ins w:id="3560" w:author="The Law" w:date="2018-06-25T13:24:00Z"/>
                <w:rFonts w:ascii="Calibri" w:eastAsia="Times New Roman" w:hAnsi="Calibri" w:cs="Calibri"/>
                <w:color w:val="000000"/>
                <w:lang w:val="en-US" w:eastAsia="en-US"/>
              </w:rPr>
            </w:pPr>
            <w:ins w:id="356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9D48A3A" w14:textId="77777777" w:rsidR="00AC5597" w:rsidRDefault="00AC5597">
            <w:pPr>
              <w:spacing w:after="0" w:line="240" w:lineRule="auto"/>
              <w:jc w:val="right"/>
              <w:rPr>
                <w:ins w:id="3562" w:author="The Law" w:date="2018-06-25T13:24:00Z"/>
                <w:rFonts w:ascii="Calibri" w:eastAsia="Times New Roman" w:hAnsi="Calibri" w:cs="Calibri"/>
                <w:color w:val="000000"/>
                <w:lang w:val="en-US" w:eastAsia="en-US"/>
              </w:rPr>
            </w:pPr>
            <w:ins w:id="3563" w:author="The Law" w:date="2018-06-25T13:24:00Z">
              <w:r>
                <w:rPr>
                  <w:rFonts w:ascii="Calibri" w:eastAsia="Times New Roman" w:hAnsi="Calibri" w:cs="Calibri"/>
                  <w:color w:val="000000"/>
                  <w:lang w:val="en-US" w:eastAsia="en-US"/>
                </w:rPr>
                <w:t>0</w:t>
              </w:r>
            </w:ins>
          </w:p>
        </w:tc>
      </w:tr>
      <w:tr w:rsidR="00AC5597" w14:paraId="3826B87C" w14:textId="77777777" w:rsidTr="00AC5597">
        <w:trPr>
          <w:trHeight w:val="300"/>
          <w:jc w:val="center"/>
          <w:ins w:id="356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2D5AC9C" w14:textId="77777777" w:rsidR="00AC5597" w:rsidRDefault="00AC5597">
            <w:pPr>
              <w:spacing w:after="0" w:line="240" w:lineRule="auto"/>
              <w:jc w:val="right"/>
              <w:rPr>
                <w:ins w:id="3565" w:author="The Law" w:date="2018-06-25T13:24:00Z"/>
                <w:rFonts w:ascii="Calibri" w:eastAsia="Times New Roman" w:hAnsi="Calibri" w:cs="Calibri"/>
                <w:color w:val="000000"/>
                <w:lang w:val="en-US" w:eastAsia="en-US"/>
              </w:rPr>
            </w:pPr>
            <w:ins w:id="3566"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4A4B989D" w14:textId="77777777" w:rsidR="00AC5597" w:rsidRDefault="00AC5597">
            <w:pPr>
              <w:spacing w:after="0" w:line="240" w:lineRule="auto"/>
              <w:jc w:val="right"/>
              <w:rPr>
                <w:ins w:id="3567" w:author="The Law" w:date="2018-06-25T13:24:00Z"/>
                <w:rFonts w:ascii="Calibri" w:eastAsia="Times New Roman" w:hAnsi="Calibri" w:cs="Calibri"/>
                <w:color w:val="000000"/>
                <w:lang w:val="en-US" w:eastAsia="en-US"/>
              </w:rPr>
            </w:pPr>
            <w:ins w:id="3568"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512AA4DD" w14:textId="77777777" w:rsidR="00AC5597" w:rsidRDefault="00AC5597">
            <w:pPr>
              <w:spacing w:after="0" w:line="240" w:lineRule="auto"/>
              <w:jc w:val="right"/>
              <w:rPr>
                <w:ins w:id="3569" w:author="The Law" w:date="2018-06-25T13:24:00Z"/>
                <w:rFonts w:ascii="Calibri" w:eastAsia="Times New Roman" w:hAnsi="Calibri" w:cs="Calibri"/>
                <w:color w:val="000000"/>
                <w:lang w:val="en-US" w:eastAsia="en-US"/>
              </w:rPr>
            </w:pPr>
            <w:ins w:id="3570" w:author="The Law" w:date="2018-06-25T13:24:00Z">
              <w:r>
                <w:rPr>
                  <w:rFonts w:ascii="Calibri" w:eastAsia="Times New Roman" w:hAnsi="Calibri" w:cs="Calibri"/>
                  <w:color w:val="000000"/>
                  <w:lang w:val="en-US" w:eastAsia="en-US"/>
                </w:rPr>
                <w:t>8609.668</w:t>
              </w:r>
            </w:ins>
          </w:p>
        </w:tc>
        <w:tc>
          <w:tcPr>
            <w:tcW w:w="740" w:type="dxa"/>
            <w:tcBorders>
              <w:top w:val="nil"/>
              <w:left w:val="nil"/>
              <w:bottom w:val="single" w:sz="4" w:space="0" w:color="auto"/>
              <w:right w:val="single" w:sz="4" w:space="0" w:color="auto"/>
            </w:tcBorders>
            <w:noWrap/>
            <w:vAlign w:val="bottom"/>
            <w:hideMark/>
          </w:tcPr>
          <w:p w14:paraId="6C03865A" w14:textId="77777777" w:rsidR="00AC5597" w:rsidRDefault="00AC5597">
            <w:pPr>
              <w:spacing w:after="0" w:line="240" w:lineRule="auto"/>
              <w:jc w:val="right"/>
              <w:rPr>
                <w:ins w:id="3571" w:author="The Law" w:date="2018-06-25T13:24:00Z"/>
                <w:rFonts w:ascii="Calibri" w:eastAsia="Times New Roman" w:hAnsi="Calibri" w:cs="Calibri"/>
                <w:color w:val="000000"/>
                <w:lang w:val="en-US" w:eastAsia="en-US"/>
              </w:rPr>
            </w:pPr>
            <w:ins w:id="3572" w:author="The Law" w:date="2018-06-25T13:24:00Z">
              <w:r>
                <w:rPr>
                  <w:rFonts w:ascii="Calibri" w:eastAsia="Times New Roman" w:hAnsi="Calibri" w:cs="Calibri"/>
                  <w:color w:val="000000"/>
                  <w:lang w:val="en-US" w:eastAsia="en-US"/>
                </w:rPr>
                <w:t>3055.2</w:t>
              </w:r>
            </w:ins>
          </w:p>
        </w:tc>
        <w:tc>
          <w:tcPr>
            <w:tcW w:w="1340" w:type="dxa"/>
            <w:tcBorders>
              <w:top w:val="nil"/>
              <w:left w:val="nil"/>
              <w:bottom w:val="single" w:sz="4" w:space="0" w:color="auto"/>
              <w:right w:val="single" w:sz="4" w:space="0" w:color="auto"/>
            </w:tcBorders>
            <w:noWrap/>
            <w:vAlign w:val="bottom"/>
            <w:hideMark/>
          </w:tcPr>
          <w:p w14:paraId="5E462341" w14:textId="77777777" w:rsidR="00AC5597" w:rsidRDefault="00AC5597">
            <w:pPr>
              <w:spacing w:after="0" w:line="240" w:lineRule="auto"/>
              <w:jc w:val="right"/>
              <w:rPr>
                <w:ins w:id="3573" w:author="The Law" w:date="2018-06-25T13:24:00Z"/>
                <w:rFonts w:ascii="Calibri" w:eastAsia="Times New Roman" w:hAnsi="Calibri" w:cs="Calibri"/>
                <w:color w:val="000000"/>
                <w:lang w:val="en-US" w:eastAsia="en-US"/>
              </w:rPr>
            </w:pPr>
            <w:ins w:id="3574" w:author="The Law" w:date="2018-06-25T13:24:00Z">
              <w:r>
                <w:rPr>
                  <w:rFonts w:ascii="Calibri" w:eastAsia="Times New Roman" w:hAnsi="Calibri" w:cs="Calibri"/>
                  <w:color w:val="000000"/>
                  <w:lang w:val="en-US" w:eastAsia="en-US"/>
                </w:rPr>
                <w:t>11.77</w:t>
              </w:r>
            </w:ins>
          </w:p>
        </w:tc>
        <w:tc>
          <w:tcPr>
            <w:tcW w:w="1360" w:type="dxa"/>
            <w:tcBorders>
              <w:top w:val="nil"/>
              <w:left w:val="nil"/>
              <w:bottom w:val="single" w:sz="4" w:space="0" w:color="auto"/>
              <w:right w:val="single" w:sz="4" w:space="0" w:color="auto"/>
            </w:tcBorders>
            <w:noWrap/>
            <w:vAlign w:val="bottom"/>
            <w:hideMark/>
          </w:tcPr>
          <w:p w14:paraId="43C3587E" w14:textId="77777777" w:rsidR="00AC5597" w:rsidRDefault="00AC5597">
            <w:pPr>
              <w:spacing w:after="0" w:line="240" w:lineRule="auto"/>
              <w:jc w:val="right"/>
              <w:rPr>
                <w:ins w:id="3575" w:author="The Law" w:date="2018-06-25T13:24:00Z"/>
                <w:rFonts w:ascii="Calibri" w:eastAsia="Times New Roman" w:hAnsi="Calibri" w:cs="Calibri"/>
                <w:color w:val="000000"/>
                <w:lang w:val="en-US" w:eastAsia="en-US"/>
              </w:rPr>
            </w:pPr>
            <w:ins w:id="3576" w:author="The Law" w:date="2018-06-25T13:24:00Z">
              <w:r>
                <w:rPr>
                  <w:rFonts w:ascii="Calibri" w:eastAsia="Times New Roman" w:hAnsi="Calibri" w:cs="Calibri"/>
                  <w:color w:val="000000"/>
                  <w:lang w:val="en-US" w:eastAsia="en-US"/>
                </w:rPr>
                <w:t>0</w:t>
              </w:r>
            </w:ins>
          </w:p>
        </w:tc>
      </w:tr>
      <w:tr w:rsidR="00AC5597" w14:paraId="69054449" w14:textId="77777777" w:rsidTr="00AC5597">
        <w:trPr>
          <w:trHeight w:val="300"/>
          <w:jc w:val="center"/>
          <w:ins w:id="357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080374D" w14:textId="77777777" w:rsidR="00AC5597" w:rsidRDefault="00AC5597">
            <w:pPr>
              <w:spacing w:after="0" w:line="240" w:lineRule="auto"/>
              <w:jc w:val="right"/>
              <w:rPr>
                <w:ins w:id="3578" w:author="The Law" w:date="2018-06-25T13:24:00Z"/>
                <w:rFonts w:ascii="Calibri" w:eastAsia="Times New Roman" w:hAnsi="Calibri" w:cs="Calibri"/>
                <w:color w:val="000000"/>
                <w:lang w:val="en-US" w:eastAsia="en-US"/>
              </w:rPr>
            </w:pPr>
            <w:ins w:id="3579"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1D65F0A" w14:textId="77777777" w:rsidR="00AC5597" w:rsidRDefault="00AC5597">
            <w:pPr>
              <w:spacing w:after="0" w:line="240" w:lineRule="auto"/>
              <w:jc w:val="right"/>
              <w:rPr>
                <w:ins w:id="3580" w:author="The Law" w:date="2018-06-25T13:24:00Z"/>
                <w:rFonts w:ascii="Calibri" w:eastAsia="Times New Roman" w:hAnsi="Calibri" w:cs="Calibri"/>
                <w:color w:val="000000"/>
                <w:lang w:val="en-US" w:eastAsia="en-US"/>
              </w:rPr>
            </w:pPr>
            <w:ins w:id="3581"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6808C2D8" w14:textId="77777777" w:rsidR="00AC5597" w:rsidRDefault="00AC5597">
            <w:pPr>
              <w:spacing w:after="0" w:line="240" w:lineRule="auto"/>
              <w:jc w:val="right"/>
              <w:rPr>
                <w:ins w:id="3582" w:author="The Law" w:date="2018-06-25T13:24:00Z"/>
                <w:rFonts w:ascii="Calibri" w:eastAsia="Times New Roman" w:hAnsi="Calibri" w:cs="Calibri"/>
                <w:color w:val="000000"/>
                <w:lang w:val="en-US" w:eastAsia="en-US"/>
              </w:rPr>
            </w:pPr>
            <w:ins w:id="3583" w:author="The Law" w:date="2018-06-25T13:24:00Z">
              <w:r>
                <w:rPr>
                  <w:rFonts w:ascii="Calibri" w:eastAsia="Times New Roman" w:hAnsi="Calibri" w:cs="Calibri"/>
                  <w:color w:val="000000"/>
                  <w:lang w:val="en-US" w:eastAsia="en-US"/>
                </w:rPr>
                <w:t>7654.778</w:t>
              </w:r>
            </w:ins>
          </w:p>
        </w:tc>
        <w:tc>
          <w:tcPr>
            <w:tcW w:w="740" w:type="dxa"/>
            <w:tcBorders>
              <w:top w:val="nil"/>
              <w:left w:val="nil"/>
              <w:bottom w:val="single" w:sz="4" w:space="0" w:color="auto"/>
              <w:right w:val="single" w:sz="4" w:space="0" w:color="auto"/>
            </w:tcBorders>
            <w:noWrap/>
            <w:vAlign w:val="bottom"/>
            <w:hideMark/>
          </w:tcPr>
          <w:p w14:paraId="3327CBDC" w14:textId="77777777" w:rsidR="00AC5597" w:rsidRDefault="00AC5597">
            <w:pPr>
              <w:spacing w:after="0" w:line="240" w:lineRule="auto"/>
              <w:jc w:val="right"/>
              <w:rPr>
                <w:ins w:id="3584" w:author="The Law" w:date="2018-06-25T13:24:00Z"/>
                <w:rFonts w:ascii="Calibri" w:eastAsia="Times New Roman" w:hAnsi="Calibri" w:cs="Calibri"/>
                <w:color w:val="000000"/>
                <w:lang w:val="en-US" w:eastAsia="en-US"/>
              </w:rPr>
            </w:pPr>
            <w:ins w:id="3585" w:author="The Law" w:date="2018-06-25T13:24:00Z">
              <w:r>
                <w:rPr>
                  <w:rFonts w:ascii="Calibri" w:eastAsia="Times New Roman" w:hAnsi="Calibri" w:cs="Calibri"/>
                  <w:color w:val="000000"/>
                  <w:lang w:val="en-US" w:eastAsia="en-US"/>
                </w:rPr>
                <w:t>1281.4</w:t>
              </w:r>
            </w:ins>
          </w:p>
        </w:tc>
        <w:tc>
          <w:tcPr>
            <w:tcW w:w="1340" w:type="dxa"/>
            <w:tcBorders>
              <w:top w:val="nil"/>
              <w:left w:val="nil"/>
              <w:bottom w:val="single" w:sz="4" w:space="0" w:color="auto"/>
              <w:right w:val="single" w:sz="4" w:space="0" w:color="auto"/>
            </w:tcBorders>
            <w:noWrap/>
            <w:vAlign w:val="bottom"/>
            <w:hideMark/>
          </w:tcPr>
          <w:p w14:paraId="18C48646" w14:textId="77777777" w:rsidR="00AC5597" w:rsidRDefault="00AC5597">
            <w:pPr>
              <w:spacing w:after="0" w:line="240" w:lineRule="auto"/>
              <w:jc w:val="right"/>
              <w:rPr>
                <w:ins w:id="3586" w:author="The Law" w:date="2018-06-25T13:24:00Z"/>
                <w:rFonts w:ascii="Calibri" w:eastAsia="Times New Roman" w:hAnsi="Calibri" w:cs="Calibri"/>
                <w:color w:val="000000"/>
                <w:lang w:val="en-US" w:eastAsia="en-US"/>
              </w:rPr>
            </w:pPr>
            <w:ins w:id="3587" w:author="The Law" w:date="2018-06-25T13:24:00Z">
              <w:r>
                <w:rPr>
                  <w:rFonts w:ascii="Calibri" w:eastAsia="Times New Roman" w:hAnsi="Calibri" w:cs="Calibri"/>
                  <w:color w:val="000000"/>
                  <w:lang w:val="en-US" w:eastAsia="en-US"/>
                </w:rPr>
                <w:t>5.46</w:t>
              </w:r>
            </w:ins>
          </w:p>
        </w:tc>
        <w:tc>
          <w:tcPr>
            <w:tcW w:w="1360" w:type="dxa"/>
            <w:tcBorders>
              <w:top w:val="nil"/>
              <w:left w:val="nil"/>
              <w:bottom w:val="single" w:sz="4" w:space="0" w:color="auto"/>
              <w:right w:val="single" w:sz="4" w:space="0" w:color="auto"/>
            </w:tcBorders>
            <w:noWrap/>
            <w:vAlign w:val="bottom"/>
            <w:hideMark/>
          </w:tcPr>
          <w:p w14:paraId="465FEC9E" w14:textId="77777777" w:rsidR="00AC5597" w:rsidRDefault="00AC5597">
            <w:pPr>
              <w:spacing w:after="0" w:line="240" w:lineRule="auto"/>
              <w:jc w:val="right"/>
              <w:rPr>
                <w:ins w:id="3588" w:author="The Law" w:date="2018-06-25T13:24:00Z"/>
                <w:rFonts w:ascii="Calibri" w:eastAsia="Times New Roman" w:hAnsi="Calibri" w:cs="Calibri"/>
                <w:color w:val="000000"/>
                <w:lang w:val="en-US" w:eastAsia="en-US"/>
              </w:rPr>
            </w:pPr>
            <w:ins w:id="3589" w:author="The Law" w:date="2018-06-25T13:24:00Z">
              <w:r>
                <w:rPr>
                  <w:rFonts w:ascii="Calibri" w:eastAsia="Times New Roman" w:hAnsi="Calibri" w:cs="Calibri"/>
                  <w:color w:val="000000"/>
                  <w:lang w:val="en-US" w:eastAsia="en-US"/>
                </w:rPr>
                <w:t>0</w:t>
              </w:r>
            </w:ins>
          </w:p>
        </w:tc>
      </w:tr>
      <w:tr w:rsidR="00AC5597" w14:paraId="03C0633A" w14:textId="77777777" w:rsidTr="00AC5597">
        <w:trPr>
          <w:trHeight w:val="300"/>
          <w:jc w:val="center"/>
          <w:ins w:id="359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A198B06" w14:textId="77777777" w:rsidR="00AC5597" w:rsidRDefault="00AC5597">
            <w:pPr>
              <w:spacing w:after="0" w:line="240" w:lineRule="auto"/>
              <w:jc w:val="right"/>
              <w:rPr>
                <w:ins w:id="3591" w:author="The Law" w:date="2018-06-25T13:24:00Z"/>
                <w:rFonts w:ascii="Calibri" w:eastAsia="Times New Roman" w:hAnsi="Calibri" w:cs="Calibri"/>
                <w:color w:val="000000"/>
                <w:lang w:val="en-US" w:eastAsia="en-US"/>
              </w:rPr>
            </w:pPr>
            <w:ins w:id="3592"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0F72B3E" w14:textId="77777777" w:rsidR="00AC5597" w:rsidRDefault="00AC5597">
            <w:pPr>
              <w:spacing w:after="0" w:line="240" w:lineRule="auto"/>
              <w:jc w:val="right"/>
              <w:rPr>
                <w:ins w:id="3593" w:author="The Law" w:date="2018-06-25T13:24:00Z"/>
                <w:rFonts w:ascii="Calibri" w:eastAsia="Times New Roman" w:hAnsi="Calibri" w:cs="Calibri"/>
                <w:color w:val="000000"/>
                <w:lang w:val="en-US" w:eastAsia="en-US"/>
              </w:rPr>
            </w:pPr>
            <w:ins w:id="3594"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754296A1" w14:textId="77777777" w:rsidR="00AC5597" w:rsidRDefault="00AC5597">
            <w:pPr>
              <w:spacing w:after="0" w:line="240" w:lineRule="auto"/>
              <w:jc w:val="right"/>
              <w:rPr>
                <w:ins w:id="3595" w:author="The Law" w:date="2018-06-25T13:24:00Z"/>
                <w:rFonts w:ascii="Calibri" w:eastAsia="Times New Roman" w:hAnsi="Calibri" w:cs="Calibri"/>
                <w:color w:val="000000"/>
                <w:lang w:val="en-US" w:eastAsia="en-US"/>
              </w:rPr>
            </w:pPr>
            <w:ins w:id="3596" w:author="The Law" w:date="2018-06-25T13:24:00Z">
              <w:r>
                <w:rPr>
                  <w:rFonts w:ascii="Calibri" w:eastAsia="Times New Roman" w:hAnsi="Calibri" w:cs="Calibri"/>
                  <w:color w:val="000000"/>
                  <w:lang w:val="en-US" w:eastAsia="en-US"/>
                </w:rPr>
                <w:t>6795.852</w:t>
              </w:r>
            </w:ins>
          </w:p>
        </w:tc>
        <w:tc>
          <w:tcPr>
            <w:tcW w:w="740" w:type="dxa"/>
            <w:tcBorders>
              <w:top w:val="nil"/>
              <w:left w:val="nil"/>
              <w:bottom w:val="single" w:sz="4" w:space="0" w:color="auto"/>
              <w:right w:val="single" w:sz="4" w:space="0" w:color="auto"/>
            </w:tcBorders>
            <w:noWrap/>
            <w:vAlign w:val="bottom"/>
            <w:hideMark/>
          </w:tcPr>
          <w:p w14:paraId="169985AB" w14:textId="77777777" w:rsidR="00AC5597" w:rsidRDefault="00AC5597">
            <w:pPr>
              <w:spacing w:after="0" w:line="240" w:lineRule="auto"/>
              <w:jc w:val="right"/>
              <w:rPr>
                <w:ins w:id="3597" w:author="The Law" w:date="2018-06-25T13:24:00Z"/>
                <w:rFonts w:ascii="Calibri" w:eastAsia="Times New Roman" w:hAnsi="Calibri" w:cs="Calibri"/>
                <w:color w:val="000000"/>
                <w:lang w:val="en-US" w:eastAsia="en-US"/>
              </w:rPr>
            </w:pPr>
            <w:ins w:id="3598" w:author="The Law" w:date="2018-06-25T13:24:00Z">
              <w:r>
                <w:rPr>
                  <w:rFonts w:ascii="Calibri" w:eastAsia="Times New Roman" w:hAnsi="Calibri" w:cs="Calibri"/>
                  <w:color w:val="000000"/>
                  <w:lang w:val="en-US" w:eastAsia="en-US"/>
                </w:rPr>
                <w:t>882.6</w:t>
              </w:r>
            </w:ins>
          </w:p>
        </w:tc>
        <w:tc>
          <w:tcPr>
            <w:tcW w:w="1340" w:type="dxa"/>
            <w:tcBorders>
              <w:top w:val="nil"/>
              <w:left w:val="nil"/>
              <w:bottom w:val="single" w:sz="4" w:space="0" w:color="auto"/>
              <w:right w:val="single" w:sz="4" w:space="0" w:color="auto"/>
            </w:tcBorders>
            <w:noWrap/>
            <w:vAlign w:val="bottom"/>
            <w:hideMark/>
          </w:tcPr>
          <w:p w14:paraId="1AA9A93F" w14:textId="77777777" w:rsidR="00AC5597" w:rsidRDefault="00AC5597">
            <w:pPr>
              <w:spacing w:after="0" w:line="240" w:lineRule="auto"/>
              <w:jc w:val="right"/>
              <w:rPr>
                <w:ins w:id="3599" w:author="The Law" w:date="2018-06-25T13:24:00Z"/>
                <w:rFonts w:ascii="Calibri" w:eastAsia="Times New Roman" w:hAnsi="Calibri" w:cs="Calibri"/>
                <w:color w:val="000000"/>
                <w:lang w:val="en-US" w:eastAsia="en-US"/>
              </w:rPr>
            </w:pPr>
            <w:ins w:id="3600" w:author="The Law" w:date="2018-06-25T13:24:00Z">
              <w:r>
                <w:rPr>
                  <w:rFonts w:ascii="Calibri" w:eastAsia="Times New Roman" w:hAnsi="Calibri" w:cs="Calibri"/>
                  <w:color w:val="000000"/>
                  <w:lang w:val="en-US" w:eastAsia="en-US"/>
                </w:rPr>
                <w:t>3.938</w:t>
              </w:r>
            </w:ins>
          </w:p>
        </w:tc>
        <w:tc>
          <w:tcPr>
            <w:tcW w:w="1360" w:type="dxa"/>
            <w:tcBorders>
              <w:top w:val="nil"/>
              <w:left w:val="nil"/>
              <w:bottom w:val="single" w:sz="4" w:space="0" w:color="auto"/>
              <w:right w:val="single" w:sz="4" w:space="0" w:color="auto"/>
            </w:tcBorders>
            <w:noWrap/>
            <w:vAlign w:val="bottom"/>
            <w:hideMark/>
          </w:tcPr>
          <w:p w14:paraId="79CE8B3C" w14:textId="77777777" w:rsidR="00AC5597" w:rsidRDefault="00AC5597">
            <w:pPr>
              <w:spacing w:after="0" w:line="240" w:lineRule="auto"/>
              <w:jc w:val="right"/>
              <w:rPr>
                <w:ins w:id="3601" w:author="The Law" w:date="2018-06-25T13:24:00Z"/>
                <w:rFonts w:ascii="Calibri" w:eastAsia="Times New Roman" w:hAnsi="Calibri" w:cs="Calibri"/>
                <w:color w:val="000000"/>
                <w:lang w:val="en-US" w:eastAsia="en-US"/>
              </w:rPr>
            </w:pPr>
            <w:ins w:id="3602" w:author="The Law" w:date="2018-06-25T13:24:00Z">
              <w:r>
                <w:rPr>
                  <w:rFonts w:ascii="Calibri" w:eastAsia="Times New Roman" w:hAnsi="Calibri" w:cs="Calibri"/>
                  <w:color w:val="000000"/>
                  <w:lang w:val="en-US" w:eastAsia="en-US"/>
                </w:rPr>
                <w:t>0</w:t>
              </w:r>
            </w:ins>
          </w:p>
        </w:tc>
      </w:tr>
      <w:tr w:rsidR="00AC5597" w14:paraId="309E2137" w14:textId="77777777" w:rsidTr="00AC5597">
        <w:trPr>
          <w:trHeight w:val="300"/>
          <w:jc w:val="center"/>
          <w:ins w:id="360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6AB673D" w14:textId="77777777" w:rsidR="00AC5597" w:rsidRDefault="00AC5597">
            <w:pPr>
              <w:spacing w:after="0" w:line="240" w:lineRule="auto"/>
              <w:jc w:val="right"/>
              <w:rPr>
                <w:ins w:id="3604" w:author="The Law" w:date="2018-06-25T13:24:00Z"/>
                <w:rFonts w:ascii="Calibri" w:eastAsia="Times New Roman" w:hAnsi="Calibri" w:cs="Calibri"/>
                <w:color w:val="000000"/>
                <w:lang w:val="en-US" w:eastAsia="en-US"/>
              </w:rPr>
            </w:pPr>
            <w:ins w:id="3605"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78A4475A" w14:textId="77777777" w:rsidR="00AC5597" w:rsidRDefault="00AC5597">
            <w:pPr>
              <w:spacing w:after="0" w:line="240" w:lineRule="auto"/>
              <w:jc w:val="right"/>
              <w:rPr>
                <w:ins w:id="3606" w:author="The Law" w:date="2018-06-25T13:24:00Z"/>
                <w:rFonts w:ascii="Calibri" w:eastAsia="Times New Roman" w:hAnsi="Calibri" w:cs="Calibri"/>
                <w:color w:val="000000"/>
                <w:lang w:val="en-US" w:eastAsia="en-US"/>
              </w:rPr>
            </w:pPr>
            <w:ins w:id="3607"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515250BD" w14:textId="77777777" w:rsidR="00AC5597" w:rsidRDefault="00AC5597">
            <w:pPr>
              <w:spacing w:after="0" w:line="240" w:lineRule="auto"/>
              <w:jc w:val="right"/>
              <w:rPr>
                <w:ins w:id="3608" w:author="The Law" w:date="2018-06-25T13:24:00Z"/>
                <w:rFonts w:ascii="Calibri" w:eastAsia="Times New Roman" w:hAnsi="Calibri" w:cs="Calibri"/>
                <w:color w:val="000000"/>
                <w:lang w:val="en-US" w:eastAsia="en-US"/>
              </w:rPr>
            </w:pPr>
            <w:ins w:id="3609" w:author="The Law" w:date="2018-06-25T13:24:00Z">
              <w:r>
                <w:rPr>
                  <w:rFonts w:ascii="Calibri" w:eastAsia="Times New Roman" w:hAnsi="Calibri" w:cs="Calibri"/>
                  <w:color w:val="000000"/>
                  <w:lang w:val="en-US" w:eastAsia="en-US"/>
                </w:rPr>
                <w:t>3320.496</w:t>
              </w:r>
            </w:ins>
          </w:p>
        </w:tc>
        <w:tc>
          <w:tcPr>
            <w:tcW w:w="740" w:type="dxa"/>
            <w:tcBorders>
              <w:top w:val="nil"/>
              <w:left w:val="nil"/>
              <w:bottom w:val="single" w:sz="4" w:space="0" w:color="auto"/>
              <w:right w:val="single" w:sz="4" w:space="0" w:color="auto"/>
            </w:tcBorders>
            <w:noWrap/>
            <w:vAlign w:val="bottom"/>
            <w:hideMark/>
          </w:tcPr>
          <w:p w14:paraId="5DF0450A" w14:textId="77777777" w:rsidR="00AC5597" w:rsidRDefault="00AC5597">
            <w:pPr>
              <w:spacing w:after="0" w:line="240" w:lineRule="auto"/>
              <w:jc w:val="right"/>
              <w:rPr>
                <w:ins w:id="3610" w:author="The Law" w:date="2018-06-25T13:24:00Z"/>
                <w:rFonts w:ascii="Calibri" w:eastAsia="Times New Roman" w:hAnsi="Calibri" w:cs="Calibri"/>
                <w:color w:val="000000"/>
                <w:lang w:val="en-US" w:eastAsia="en-US"/>
              </w:rPr>
            </w:pPr>
            <w:ins w:id="3611" w:author="The Law" w:date="2018-06-25T13:24:00Z">
              <w:r>
                <w:rPr>
                  <w:rFonts w:ascii="Calibri" w:eastAsia="Times New Roman" w:hAnsi="Calibri" w:cs="Calibri"/>
                  <w:color w:val="000000"/>
                  <w:lang w:val="en-US" w:eastAsia="en-US"/>
                </w:rPr>
                <w:t>603.2</w:t>
              </w:r>
            </w:ins>
          </w:p>
        </w:tc>
        <w:tc>
          <w:tcPr>
            <w:tcW w:w="1340" w:type="dxa"/>
            <w:tcBorders>
              <w:top w:val="nil"/>
              <w:left w:val="nil"/>
              <w:bottom w:val="single" w:sz="4" w:space="0" w:color="auto"/>
              <w:right w:val="single" w:sz="4" w:space="0" w:color="auto"/>
            </w:tcBorders>
            <w:noWrap/>
            <w:vAlign w:val="bottom"/>
            <w:hideMark/>
          </w:tcPr>
          <w:p w14:paraId="65957D6D" w14:textId="77777777" w:rsidR="00AC5597" w:rsidRDefault="00AC5597">
            <w:pPr>
              <w:spacing w:after="0" w:line="240" w:lineRule="auto"/>
              <w:jc w:val="right"/>
              <w:rPr>
                <w:ins w:id="3612" w:author="The Law" w:date="2018-06-25T13:24:00Z"/>
                <w:rFonts w:ascii="Calibri" w:eastAsia="Times New Roman" w:hAnsi="Calibri" w:cs="Calibri"/>
                <w:color w:val="000000"/>
                <w:lang w:val="en-US" w:eastAsia="en-US"/>
              </w:rPr>
            </w:pPr>
            <w:ins w:id="3613" w:author="The Law" w:date="2018-06-25T13:24:00Z">
              <w:r>
                <w:rPr>
                  <w:rFonts w:ascii="Calibri" w:eastAsia="Times New Roman" w:hAnsi="Calibri" w:cs="Calibri"/>
                  <w:color w:val="000000"/>
                  <w:lang w:val="en-US" w:eastAsia="en-US"/>
                </w:rPr>
                <w:t>2.86</w:t>
              </w:r>
            </w:ins>
          </w:p>
        </w:tc>
        <w:tc>
          <w:tcPr>
            <w:tcW w:w="1360" w:type="dxa"/>
            <w:tcBorders>
              <w:top w:val="nil"/>
              <w:left w:val="nil"/>
              <w:bottom w:val="single" w:sz="4" w:space="0" w:color="auto"/>
              <w:right w:val="single" w:sz="4" w:space="0" w:color="auto"/>
            </w:tcBorders>
            <w:noWrap/>
            <w:vAlign w:val="bottom"/>
            <w:hideMark/>
          </w:tcPr>
          <w:p w14:paraId="32F9B4E9" w14:textId="77777777" w:rsidR="00AC5597" w:rsidRDefault="00AC5597">
            <w:pPr>
              <w:spacing w:after="0" w:line="240" w:lineRule="auto"/>
              <w:jc w:val="right"/>
              <w:rPr>
                <w:ins w:id="3614" w:author="The Law" w:date="2018-06-25T13:24:00Z"/>
                <w:rFonts w:ascii="Calibri" w:eastAsia="Times New Roman" w:hAnsi="Calibri" w:cs="Calibri"/>
                <w:color w:val="000000"/>
                <w:lang w:val="en-US" w:eastAsia="en-US"/>
              </w:rPr>
            </w:pPr>
            <w:ins w:id="3615" w:author="The Law" w:date="2018-06-25T13:24:00Z">
              <w:r>
                <w:rPr>
                  <w:rFonts w:ascii="Calibri" w:eastAsia="Times New Roman" w:hAnsi="Calibri" w:cs="Calibri"/>
                  <w:color w:val="000000"/>
                  <w:lang w:val="en-US" w:eastAsia="en-US"/>
                </w:rPr>
                <w:t>0</w:t>
              </w:r>
            </w:ins>
          </w:p>
        </w:tc>
      </w:tr>
      <w:tr w:rsidR="00AC5597" w14:paraId="4E773E09" w14:textId="77777777" w:rsidTr="00AC5597">
        <w:trPr>
          <w:trHeight w:val="300"/>
          <w:jc w:val="center"/>
          <w:ins w:id="361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D6D1B44" w14:textId="77777777" w:rsidR="00AC5597" w:rsidRDefault="00AC5597">
            <w:pPr>
              <w:spacing w:after="0" w:line="240" w:lineRule="auto"/>
              <w:jc w:val="right"/>
              <w:rPr>
                <w:ins w:id="3617" w:author="The Law" w:date="2018-06-25T13:24:00Z"/>
                <w:rFonts w:ascii="Calibri" w:eastAsia="Times New Roman" w:hAnsi="Calibri" w:cs="Calibri"/>
                <w:color w:val="000000"/>
                <w:lang w:val="en-US" w:eastAsia="en-US"/>
              </w:rPr>
            </w:pPr>
            <w:ins w:id="3618" w:author="The Law" w:date="2018-06-25T13:24:00Z">
              <w:r>
                <w:rPr>
                  <w:rFonts w:ascii="Calibri" w:eastAsia="Times New Roman" w:hAnsi="Calibri" w:cs="Calibri"/>
                  <w:color w:val="000000"/>
                  <w:lang w:val="en-US" w:eastAsia="en-US"/>
                </w:rPr>
                <w:t>60</w:t>
              </w:r>
            </w:ins>
          </w:p>
        </w:tc>
        <w:tc>
          <w:tcPr>
            <w:tcW w:w="880" w:type="dxa"/>
            <w:tcBorders>
              <w:top w:val="nil"/>
              <w:left w:val="nil"/>
              <w:bottom w:val="single" w:sz="4" w:space="0" w:color="auto"/>
              <w:right w:val="single" w:sz="4" w:space="0" w:color="auto"/>
            </w:tcBorders>
            <w:noWrap/>
            <w:vAlign w:val="bottom"/>
            <w:hideMark/>
          </w:tcPr>
          <w:p w14:paraId="1DBBC2D7" w14:textId="77777777" w:rsidR="00AC5597" w:rsidRDefault="00AC5597">
            <w:pPr>
              <w:spacing w:after="0" w:line="240" w:lineRule="auto"/>
              <w:jc w:val="right"/>
              <w:rPr>
                <w:ins w:id="3619" w:author="The Law" w:date="2018-06-25T13:24:00Z"/>
                <w:rFonts w:ascii="Calibri" w:eastAsia="Times New Roman" w:hAnsi="Calibri" w:cs="Calibri"/>
                <w:color w:val="000000"/>
                <w:lang w:val="en-US" w:eastAsia="en-US"/>
              </w:rPr>
            </w:pPr>
            <w:ins w:id="362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472E825B" w14:textId="77777777" w:rsidR="00AC5597" w:rsidRDefault="00AC5597">
            <w:pPr>
              <w:spacing w:after="0" w:line="240" w:lineRule="auto"/>
              <w:jc w:val="right"/>
              <w:rPr>
                <w:ins w:id="3621" w:author="The Law" w:date="2018-06-25T13:24:00Z"/>
                <w:rFonts w:ascii="Calibri" w:eastAsia="Times New Roman" w:hAnsi="Calibri" w:cs="Calibri"/>
                <w:color w:val="000000"/>
                <w:lang w:val="en-US" w:eastAsia="en-US"/>
              </w:rPr>
            </w:pPr>
            <w:ins w:id="3622" w:author="The Law" w:date="2018-06-25T13:24:00Z">
              <w:r>
                <w:rPr>
                  <w:rFonts w:ascii="Calibri" w:eastAsia="Times New Roman" w:hAnsi="Calibri" w:cs="Calibri"/>
                  <w:color w:val="000000"/>
                  <w:lang w:val="en-US" w:eastAsia="en-US"/>
                </w:rPr>
                <w:t>1522.784</w:t>
              </w:r>
            </w:ins>
          </w:p>
        </w:tc>
        <w:tc>
          <w:tcPr>
            <w:tcW w:w="740" w:type="dxa"/>
            <w:tcBorders>
              <w:top w:val="nil"/>
              <w:left w:val="nil"/>
              <w:bottom w:val="single" w:sz="4" w:space="0" w:color="auto"/>
              <w:right w:val="single" w:sz="4" w:space="0" w:color="auto"/>
            </w:tcBorders>
            <w:noWrap/>
            <w:vAlign w:val="bottom"/>
            <w:hideMark/>
          </w:tcPr>
          <w:p w14:paraId="5E4BA523" w14:textId="77777777" w:rsidR="00AC5597" w:rsidRDefault="00AC5597">
            <w:pPr>
              <w:spacing w:after="0" w:line="240" w:lineRule="auto"/>
              <w:jc w:val="right"/>
              <w:rPr>
                <w:ins w:id="3623" w:author="The Law" w:date="2018-06-25T13:24:00Z"/>
                <w:rFonts w:ascii="Calibri" w:eastAsia="Times New Roman" w:hAnsi="Calibri" w:cs="Calibri"/>
                <w:color w:val="000000"/>
                <w:lang w:val="en-US" w:eastAsia="en-US"/>
              </w:rPr>
            </w:pPr>
            <w:ins w:id="3624" w:author="The Law" w:date="2018-06-25T13:24:00Z">
              <w:r>
                <w:rPr>
                  <w:rFonts w:ascii="Calibri" w:eastAsia="Times New Roman" w:hAnsi="Calibri" w:cs="Calibri"/>
                  <w:color w:val="000000"/>
                  <w:lang w:val="en-US" w:eastAsia="en-US"/>
                </w:rPr>
                <w:t>422.2</w:t>
              </w:r>
            </w:ins>
          </w:p>
        </w:tc>
        <w:tc>
          <w:tcPr>
            <w:tcW w:w="1340" w:type="dxa"/>
            <w:tcBorders>
              <w:top w:val="nil"/>
              <w:left w:val="nil"/>
              <w:bottom w:val="single" w:sz="4" w:space="0" w:color="auto"/>
              <w:right w:val="single" w:sz="4" w:space="0" w:color="auto"/>
            </w:tcBorders>
            <w:noWrap/>
            <w:vAlign w:val="bottom"/>
            <w:hideMark/>
          </w:tcPr>
          <w:p w14:paraId="170B25E1" w14:textId="77777777" w:rsidR="00AC5597" w:rsidRDefault="00AC5597">
            <w:pPr>
              <w:spacing w:after="0" w:line="240" w:lineRule="auto"/>
              <w:jc w:val="right"/>
              <w:rPr>
                <w:ins w:id="3625" w:author="The Law" w:date="2018-06-25T13:24:00Z"/>
                <w:rFonts w:ascii="Calibri" w:eastAsia="Times New Roman" w:hAnsi="Calibri" w:cs="Calibri"/>
                <w:color w:val="000000"/>
                <w:lang w:val="en-US" w:eastAsia="en-US"/>
              </w:rPr>
            </w:pPr>
            <w:ins w:id="362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21B8ED60" w14:textId="77777777" w:rsidR="00AC5597" w:rsidRDefault="00AC5597">
            <w:pPr>
              <w:spacing w:after="0" w:line="240" w:lineRule="auto"/>
              <w:jc w:val="right"/>
              <w:rPr>
                <w:ins w:id="3627" w:author="The Law" w:date="2018-06-25T13:24:00Z"/>
                <w:rFonts w:ascii="Calibri" w:eastAsia="Times New Roman" w:hAnsi="Calibri" w:cs="Calibri"/>
                <w:color w:val="000000"/>
                <w:lang w:val="en-US" w:eastAsia="en-US"/>
              </w:rPr>
            </w:pPr>
            <w:ins w:id="3628" w:author="The Law" w:date="2018-06-25T13:24:00Z">
              <w:r>
                <w:rPr>
                  <w:rFonts w:ascii="Calibri" w:eastAsia="Times New Roman" w:hAnsi="Calibri" w:cs="Calibri"/>
                  <w:color w:val="000000"/>
                  <w:lang w:val="en-US" w:eastAsia="en-US"/>
                </w:rPr>
                <w:t>0</w:t>
              </w:r>
            </w:ins>
          </w:p>
        </w:tc>
      </w:tr>
      <w:tr w:rsidR="00AC5597" w14:paraId="20543ACB" w14:textId="77777777" w:rsidTr="00AC5597">
        <w:trPr>
          <w:trHeight w:val="300"/>
          <w:jc w:val="center"/>
          <w:ins w:id="3629"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4F93C805" w14:textId="77777777" w:rsidR="00AC5597" w:rsidRDefault="00AC5597">
            <w:pPr>
              <w:spacing w:after="0" w:line="240" w:lineRule="auto"/>
              <w:jc w:val="right"/>
              <w:rPr>
                <w:ins w:id="3630" w:author="The Law" w:date="2018-06-25T13:24:00Z"/>
                <w:rFonts w:ascii="Calibri" w:eastAsia="Times New Roman" w:hAnsi="Calibri" w:cs="Calibri"/>
                <w:color w:val="000000"/>
                <w:lang w:val="en-US" w:eastAsia="en-US"/>
              </w:rPr>
            </w:pPr>
            <w:ins w:id="3631"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736D3F1B" w14:textId="77777777" w:rsidR="00AC5597" w:rsidRDefault="00AC5597">
            <w:pPr>
              <w:spacing w:after="0" w:line="240" w:lineRule="auto"/>
              <w:jc w:val="right"/>
              <w:rPr>
                <w:ins w:id="3632" w:author="The Law" w:date="2018-06-25T13:24:00Z"/>
                <w:rFonts w:ascii="Calibri" w:eastAsia="Times New Roman" w:hAnsi="Calibri" w:cs="Calibri"/>
                <w:color w:val="000000"/>
                <w:lang w:val="en-US" w:eastAsia="en-US"/>
              </w:rPr>
            </w:pPr>
            <w:ins w:id="3633"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411AE01A" w14:textId="77777777" w:rsidR="00AC5597" w:rsidRDefault="00AC5597">
            <w:pPr>
              <w:spacing w:after="0" w:line="240" w:lineRule="auto"/>
              <w:jc w:val="right"/>
              <w:rPr>
                <w:ins w:id="3634" w:author="The Law" w:date="2018-06-25T13:24:00Z"/>
                <w:rFonts w:ascii="Calibri" w:eastAsia="Times New Roman" w:hAnsi="Calibri" w:cs="Calibri"/>
                <w:color w:val="000000"/>
                <w:lang w:val="en-US" w:eastAsia="en-US"/>
              </w:rPr>
            </w:pPr>
            <w:ins w:id="3635" w:author="The Law" w:date="2018-06-25T13:24:00Z">
              <w:r>
                <w:rPr>
                  <w:rFonts w:ascii="Calibri" w:eastAsia="Times New Roman" w:hAnsi="Calibri" w:cs="Calibri"/>
                  <w:color w:val="000000"/>
                  <w:lang w:val="en-US" w:eastAsia="en-US"/>
                </w:rPr>
                <w:t>19679.34</w:t>
              </w:r>
            </w:ins>
          </w:p>
        </w:tc>
        <w:tc>
          <w:tcPr>
            <w:tcW w:w="740" w:type="dxa"/>
            <w:tcBorders>
              <w:top w:val="nil"/>
              <w:left w:val="nil"/>
              <w:bottom w:val="single" w:sz="4" w:space="0" w:color="auto"/>
              <w:right w:val="single" w:sz="4" w:space="0" w:color="auto"/>
            </w:tcBorders>
            <w:noWrap/>
            <w:vAlign w:val="bottom"/>
            <w:hideMark/>
          </w:tcPr>
          <w:p w14:paraId="3F14117F" w14:textId="77777777" w:rsidR="00AC5597" w:rsidRDefault="00AC5597">
            <w:pPr>
              <w:spacing w:after="0" w:line="240" w:lineRule="auto"/>
              <w:jc w:val="right"/>
              <w:rPr>
                <w:ins w:id="3636" w:author="The Law" w:date="2018-06-25T13:24:00Z"/>
                <w:rFonts w:ascii="Calibri" w:eastAsia="Times New Roman" w:hAnsi="Calibri" w:cs="Calibri"/>
                <w:color w:val="000000"/>
                <w:lang w:val="en-US" w:eastAsia="en-US"/>
              </w:rPr>
            </w:pPr>
            <w:ins w:id="3637" w:author="The Law" w:date="2018-06-25T13:24:00Z">
              <w:r>
                <w:rPr>
                  <w:rFonts w:ascii="Calibri" w:eastAsia="Times New Roman" w:hAnsi="Calibri" w:cs="Calibri"/>
                  <w:color w:val="000000"/>
                  <w:lang w:val="en-US" w:eastAsia="en-US"/>
                </w:rPr>
                <w:t>3640.8</w:t>
              </w:r>
            </w:ins>
          </w:p>
        </w:tc>
        <w:tc>
          <w:tcPr>
            <w:tcW w:w="1340" w:type="dxa"/>
            <w:tcBorders>
              <w:top w:val="nil"/>
              <w:left w:val="nil"/>
              <w:bottom w:val="single" w:sz="4" w:space="0" w:color="auto"/>
              <w:right w:val="single" w:sz="4" w:space="0" w:color="auto"/>
            </w:tcBorders>
            <w:noWrap/>
            <w:vAlign w:val="bottom"/>
            <w:hideMark/>
          </w:tcPr>
          <w:p w14:paraId="7FF01CFC" w14:textId="77777777" w:rsidR="00AC5597" w:rsidRDefault="00AC5597">
            <w:pPr>
              <w:spacing w:after="0" w:line="240" w:lineRule="auto"/>
              <w:jc w:val="right"/>
              <w:rPr>
                <w:ins w:id="3638" w:author="The Law" w:date="2018-06-25T13:24:00Z"/>
                <w:rFonts w:ascii="Calibri" w:eastAsia="Times New Roman" w:hAnsi="Calibri" w:cs="Calibri"/>
                <w:color w:val="000000"/>
                <w:lang w:val="en-US" w:eastAsia="en-US"/>
              </w:rPr>
            </w:pPr>
            <w:ins w:id="3639" w:author="The Law" w:date="2018-06-25T13:24:00Z">
              <w:r>
                <w:rPr>
                  <w:rFonts w:ascii="Calibri" w:eastAsia="Times New Roman" w:hAnsi="Calibri" w:cs="Calibri"/>
                  <w:color w:val="000000"/>
                  <w:lang w:val="en-US" w:eastAsia="en-US"/>
                </w:rPr>
                <w:t>13.646</w:t>
              </w:r>
            </w:ins>
          </w:p>
        </w:tc>
        <w:tc>
          <w:tcPr>
            <w:tcW w:w="1360" w:type="dxa"/>
            <w:tcBorders>
              <w:top w:val="nil"/>
              <w:left w:val="nil"/>
              <w:bottom w:val="single" w:sz="4" w:space="0" w:color="auto"/>
              <w:right w:val="single" w:sz="4" w:space="0" w:color="auto"/>
            </w:tcBorders>
            <w:noWrap/>
            <w:vAlign w:val="bottom"/>
            <w:hideMark/>
          </w:tcPr>
          <w:p w14:paraId="3994E64F" w14:textId="77777777" w:rsidR="00AC5597" w:rsidRDefault="00AC5597">
            <w:pPr>
              <w:spacing w:after="0" w:line="240" w:lineRule="auto"/>
              <w:jc w:val="right"/>
              <w:rPr>
                <w:ins w:id="3640" w:author="The Law" w:date="2018-06-25T13:24:00Z"/>
                <w:rFonts w:ascii="Calibri" w:eastAsia="Times New Roman" w:hAnsi="Calibri" w:cs="Calibri"/>
                <w:color w:val="000000"/>
                <w:lang w:val="en-US" w:eastAsia="en-US"/>
              </w:rPr>
            </w:pPr>
            <w:ins w:id="3641" w:author="The Law" w:date="2018-06-25T13:24:00Z">
              <w:r>
                <w:rPr>
                  <w:rFonts w:ascii="Calibri" w:eastAsia="Times New Roman" w:hAnsi="Calibri" w:cs="Calibri"/>
                  <w:color w:val="000000"/>
                  <w:lang w:val="en-US" w:eastAsia="en-US"/>
                </w:rPr>
                <w:t>0</w:t>
              </w:r>
            </w:ins>
          </w:p>
        </w:tc>
      </w:tr>
      <w:tr w:rsidR="00AC5597" w14:paraId="36161E92" w14:textId="77777777" w:rsidTr="00AC5597">
        <w:trPr>
          <w:trHeight w:val="300"/>
          <w:jc w:val="center"/>
          <w:ins w:id="3642"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5A604C45" w14:textId="77777777" w:rsidR="00AC5597" w:rsidRDefault="00AC5597">
            <w:pPr>
              <w:spacing w:after="0" w:line="240" w:lineRule="auto"/>
              <w:jc w:val="right"/>
              <w:rPr>
                <w:ins w:id="3643" w:author="The Law" w:date="2018-06-25T13:24:00Z"/>
                <w:rFonts w:ascii="Calibri" w:eastAsia="Times New Roman" w:hAnsi="Calibri" w:cs="Calibri"/>
                <w:color w:val="000000"/>
                <w:lang w:val="en-US" w:eastAsia="en-US"/>
              </w:rPr>
            </w:pPr>
            <w:ins w:id="3644"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3B5ADAB1" w14:textId="77777777" w:rsidR="00AC5597" w:rsidRDefault="00AC5597">
            <w:pPr>
              <w:spacing w:after="0" w:line="240" w:lineRule="auto"/>
              <w:jc w:val="right"/>
              <w:rPr>
                <w:ins w:id="3645" w:author="The Law" w:date="2018-06-25T13:24:00Z"/>
                <w:rFonts w:ascii="Calibri" w:eastAsia="Times New Roman" w:hAnsi="Calibri" w:cs="Calibri"/>
                <w:color w:val="000000"/>
                <w:lang w:val="en-US" w:eastAsia="en-US"/>
              </w:rPr>
            </w:pPr>
            <w:ins w:id="3646"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849A29" w14:textId="77777777" w:rsidR="00AC5597" w:rsidRDefault="00AC5597">
            <w:pPr>
              <w:spacing w:after="0" w:line="240" w:lineRule="auto"/>
              <w:jc w:val="right"/>
              <w:rPr>
                <w:ins w:id="3647" w:author="The Law" w:date="2018-06-25T13:24:00Z"/>
                <w:rFonts w:ascii="Calibri" w:eastAsia="Times New Roman" w:hAnsi="Calibri" w:cs="Calibri"/>
                <w:color w:val="000000"/>
                <w:lang w:val="en-US" w:eastAsia="en-US"/>
              </w:rPr>
            </w:pPr>
            <w:ins w:id="3648" w:author="The Law" w:date="2018-06-25T13:24:00Z">
              <w:r>
                <w:rPr>
                  <w:rFonts w:ascii="Calibri" w:eastAsia="Times New Roman" w:hAnsi="Calibri" w:cs="Calibri"/>
                  <w:color w:val="000000"/>
                  <w:lang w:val="en-US" w:eastAsia="en-US"/>
                </w:rPr>
                <w:t>23094.08</w:t>
              </w:r>
            </w:ins>
          </w:p>
        </w:tc>
        <w:tc>
          <w:tcPr>
            <w:tcW w:w="740" w:type="dxa"/>
            <w:tcBorders>
              <w:top w:val="nil"/>
              <w:left w:val="nil"/>
              <w:bottom w:val="single" w:sz="4" w:space="0" w:color="auto"/>
              <w:right w:val="single" w:sz="4" w:space="0" w:color="auto"/>
            </w:tcBorders>
            <w:noWrap/>
            <w:vAlign w:val="bottom"/>
            <w:hideMark/>
          </w:tcPr>
          <w:p w14:paraId="251AD2EA" w14:textId="77777777" w:rsidR="00AC5597" w:rsidRDefault="00AC5597">
            <w:pPr>
              <w:spacing w:after="0" w:line="240" w:lineRule="auto"/>
              <w:jc w:val="right"/>
              <w:rPr>
                <w:ins w:id="3649" w:author="The Law" w:date="2018-06-25T13:24:00Z"/>
                <w:rFonts w:ascii="Calibri" w:eastAsia="Times New Roman" w:hAnsi="Calibri" w:cs="Calibri"/>
                <w:color w:val="000000"/>
                <w:lang w:val="en-US" w:eastAsia="en-US"/>
              </w:rPr>
            </w:pPr>
            <w:ins w:id="3650" w:author="The Law" w:date="2018-06-25T13:24:00Z">
              <w:r>
                <w:rPr>
                  <w:rFonts w:ascii="Calibri" w:eastAsia="Times New Roman" w:hAnsi="Calibri" w:cs="Calibri"/>
                  <w:color w:val="000000"/>
                  <w:lang w:val="en-US" w:eastAsia="en-US"/>
                </w:rPr>
                <w:t>1468.6</w:t>
              </w:r>
            </w:ins>
          </w:p>
        </w:tc>
        <w:tc>
          <w:tcPr>
            <w:tcW w:w="1340" w:type="dxa"/>
            <w:tcBorders>
              <w:top w:val="nil"/>
              <w:left w:val="nil"/>
              <w:bottom w:val="single" w:sz="4" w:space="0" w:color="auto"/>
              <w:right w:val="single" w:sz="4" w:space="0" w:color="auto"/>
            </w:tcBorders>
            <w:noWrap/>
            <w:vAlign w:val="bottom"/>
            <w:hideMark/>
          </w:tcPr>
          <w:p w14:paraId="111A2172" w14:textId="77777777" w:rsidR="00AC5597" w:rsidRDefault="00AC5597">
            <w:pPr>
              <w:spacing w:after="0" w:line="240" w:lineRule="auto"/>
              <w:jc w:val="right"/>
              <w:rPr>
                <w:ins w:id="3651" w:author="The Law" w:date="2018-06-25T13:24:00Z"/>
                <w:rFonts w:ascii="Calibri" w:eastAsia="Times New Roman" w:hAnsi="Calibri" w:cs="Calibri"/>
                <w:color w:val="000000"/>
                <w:lang w:val="en-US" w:eastAsia="en-US"/>
              </w:rPr>
            </w:pPr>
            <w:ins w:id="3652" w:author="The Law" w:date="2018-06-25T13:24:00Z">
              <w:r>
                <w:rPr>
                  <w:rFonts w:ascii="Calibri" w:eastAsia="Times New Roman" w:hAnsi="Calibri" w:cs="Calibri"/>
                  <w:color w:val="000000"/>
                  <w:lang w:val="en-US" w:eastAsia="en-US"/>
                </w:rPr>
                <w:t>6.074</w:t>
              </w:r>
            </w:ins>
          </w:p>
        </w:tc>
        <w:tc>
          <w:tcPr>
            <w:tcW w:w="1360" w:type="dxa"/>
            <w:tcBorders>
              <w:top w:val="nil"/>
              <w:left w:val="nil"/>
              <w:bottom w:val="single" w:sz="4" w:space="0" w:color="auto"/>
              <w:right w:val="single" w:sz="4" w:space="0" w:color="auto"/>
            </w:tcBorders>
            <w:noWrap/>
            <w:vAlign w:val="bottom"/>
            <w:hideMark/>
          </w:tcPr>
          <w:p w14:paraId="3281BC00" w14:textId="77777777" w:rsidR="00AC5597" w:rsidRDefault="00AC5597">
            <w:pPr>
              <w:spacing w:after="0" w:line="240" w:lineRule="auto"/>
              <w:jc w:val="right"/>
              <w:rPr>
                <w:ins w:id="3653" w:author="The Law" w:date="2018-06-25T13:24:00Z"/>
                <w:rFonts w:ascii="Calibri" w:eastAsia="Times New Roman" w:hAnsi="Calibri" w:cs="Calibri"/>
                <w:color w:val="000000"/>
                <w:lang w:val="en-US" w:eastAsia="en-US"/>
              </w:rPr>
            </w:pPr>
            <w:ins w:id="3654" w:author="The Law" w:date="2018-06-25T13:24:00Z">
              <w:r>
                <w:rPr>
                  <w:rFonts w:ascii="Calibri" w:eastAsia="Times New Roman" w:hAnsi="Calibri" w:cs="Calibri"/>
                  <w:color w:val="000000"/>
                  <w:lang w:val="en-US" w:eastAsia="en-US"/>
                </w:rPr>
                <w:t>0</w:t>
              </w:r>
            </w:ins>
          </w:p>
        </w:tc>
      </w:tr>
      <w:tr w:rsidR="00AC5597" w14:paraId="0900FB60" w14:textId="77777777" w:rsidTr="00AC5597">
        <w:trPr>
          <w:trHeight w:val="300"/>
          <w:jc w:val="center"/>
          <w:ins w:id="3655"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99FA753" w14:textId="77777777" w:rsidR="00AC5597" w:rsidRDefault="00AC5597">
            <w:pPr>
              <w:spacing w:after="0" w:line="240" w:lineRule="auto"/>
              <w:jc w:val="right"/>
              <w:rPr>
                <w:ins w:id="3656" w:author="The Law" w:date="2018-06-25T13:24:00Z"/>
                <w:rFonts w:ascii="Calibri" w:eastAsia="Times New Roman" w:hAnsi="Calibri" w:cs="Calibri"/>
                <w:color w:val="000000"/>
                <w:lang w:val="en-US" w:eastAsia="en-US"/>
              </w:rPr>
            </w:pPr>
            <w:ins w:id="3657"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4CE2DE4A" w14:textId="77777777" w:rsidR="00AC5597" w:rsidRDefault="00AC5597">
            <w:pPr>
              <w:spacing w:after="0" w:line="240" w:lineRule="auto"/>
              <w:jc w:val="right"/>
              <w:rPr>
                <w:ins w:id="3658" w:author="The Law" w:date="2018-06-25T13:24:00Z"/>
                <w:rFonts w:ascii="Calibri" w:eastAsia="Times New Roman" w:hAnsi="Calibri" w:cs="Calibri"/>
                <w:color w:val="000000"/>
                <w:lang w:val="en-US" w:eastAsia="en-US"/>
              </w:rPr>
            </w:pPr>
            <w:ins w:id="3659"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36768D22" w14:textId="77777777" w:rsidR="00AC5597" w:rsidRDefault="00AC5597">
            <w:pPr>
              <w:spacing w:after="0" w:line="240" w:lineRule="auto"/>
              <w:jc w:val="right"/>
              <w:rPr>
                <w:ins w:id="3660" w:author="The Law" w:date="2018-06-25T13:24:00Z"/>
                <w:rFonts w:ascii="Calibri" w:eastAsia="Times New Roman" w:hAnsi="Calibri" w:cs="Calibri"/>
                <w:color w:val="000000"/>
                <w:lang w:val="en-US" w:eastAsia="en-US"/>
              </w:rPr>
            </w:pPr>
            <w:ins w:id="3661" w:author="The Law" w:date="2018-06-25T13:24:00Z">
              <w:r>
                <w:rPr>
                  <w:rFonts w:ascii="Calibri" w:eastAsia="Times New Roman" w:hAnsi="Calibri" w:cs="Calibri"/>
                  <w:color w:val="000000"/>
                  <w:lang w:val="en-US" w:eastAsia="en-US"/>
                </w:rPr>
                <w:t>15789.94</w:t>
              </w:r>
            </w:ins>
          </w:p>
        </w:tc>
        <w:tc>
          <w:tcPr>
            <w:tcW w:w="740" w:type="dxa"/>
            <w:tcBorders>
              <w:top w:val="nil"/>
              <w:left w:val="nil"/>
              <w:bottom w:val="single" w:sz="4" w:space="0" w:color="auto"/>
              <w:right w:val="single" w:sz="4" w:space="0" w:color="auto"/>
            </w:tcBorders>
            <w:noWrap/>
            <w:vAlign w:val="bottom"/>
            <w:hideMark/>
          </w:tcPr>
          <w:p w14:paraId="7D11196E" w14:textId="77777777" w:rsidR="00AC5597" w:rsidRDefault="00AC5597">
            <w:pPr>
              <w:spacing w:after="0" w:line="240" w:lineRule="auto"/>
              <w:jc w:val="right"/>
              <w:rPr>
                <w:ins w:id="3662" w:author="The Law" w:date="2018-06-25T13:24:00Z"/>
                <w:rFonts w:ascii="Calibri" w:eastAsia="Times New Roman" w:hAnsi="Calibri" w:cs="Calibri"/>
                <w:color w:val="000000"/>
                <w:lang w:val="en-US" w:eastAsia="en-US"/>
              </w:rPr>
            </w:pPr>
            <w:ins w:id="3663" w:author="The Law" w:date="2018-06-25T13:24:00Z">
              <w:r>
                <w:rPr>
                  <w:rFonts w:ascii="Calibri" w:eastAsia="Times New Roman" w:hAnsi="Calibri" w:cs="Calibri"/>
                  <w:color w:val="000000"/>
                  <w:lang w:val="en-US" w:eastAsia="en-US"/>
                </w:rPr>
                <w:t>939</w:t>
              </w:r>
            </w:ins>
          </w:p>
        </w:tc>
        <w:tc>
          <w:tcPr>
            <w:tcW w:w="1340" w:type="dxa"/>
            <w:tcBorders>
              <w:top w:val="nil"/>
              <w:left w:val="nil"/>
              <w:bottom w:val="single" w:sz="4" w:space="0" w:color="auto"/>
              <w:right w:val="single" w:sz="4" w:space="0" w:color="auto"/>
            </w:tcBorders>
            <w:noWrap/>
            <w:vAlign w:val="bottom"/>
            <w:hideMark/>
          </w:tcPr>
          <w:p w14:paraId="14098720" w14:textId="77777777" w:rsidR="00AC5597" w:rsidRDefault="00AC5597">
            <w:pPr>
              <w:spacing w:after="0" w:line="240" w:lineRule="auto"/>
              <w:jc w:val="right"/>
              <w:rPr>
                <w:ins w:id="3664" w:author="The Law" w:date="2018-06-25T13:24:00Z"/>
                <w:rFonts w:ascii="Calibri" w:eastAsia="Times New Roman" w:hAnsi="Calibri" w:cs="Calibri"/>
                <w:color w:val="000000"/>
                <w:lang w:val="en-US" w:eastAsia="en-US"/>
              </w:rPr>
            </w:pPr>
            <w:ins w:id="3665" w:author="The Law" w:date="2018-06-25T13:24:00Z">
              <w:r>
                <w:rPr>
                  <w:rFonts w:ascii="Calibri" w:eastAsia="Times New Roman" w:hAnsi="Calibri" w:cs="Calibri"/>
                  <w:color w:val="000000"/>
                  <w:lang w:val="en-US" w:eastAsia="en-US"/>
                </w:rPr>
                <w:t>4.034</w:t>
              </w:r>
            </w:ins>
          </w:p>
        </w:tc>
        <w:tc>
          <w:tcPr>
            <w:tcW w:w="1360" w:type="dxa"/>
            <w:tcBorders>
              <w:top w:val="nil"/>
              <w:left w:val="nil"/>
              <w:bottom w:val="single" w:sz="4" w:space="0" w:color="auto"/>
              <w:right w:val="single" w:sz="4" w:space="0" w:color="auto"/>
            </w:tcBorders>
            <w:noWrap/>
            <w:vAlign w:val="bottom"/>
            <w:hideMark/>
          </w:tcPr>
          <w:p w14:paraId="4C919B55" w14:textId="77777777" w:rsidR="00AC5597" w:rsidRDefault="00AC5597">
            <w:pPr>
              <w:spacing w:after="0" w:line="240" w:lineRule="auto"/>
              <w:jc w:val="right"/>
              <w:rPr>
                <w:ins w:id="3666" w:author="The Law" w:date="2018-06-25T13:24:00Z"/>
                <w:rFonts w:ascii="Calibri" w:eastAsia="Times New Roman" w:hAnsi="Calibri" w:cs="Calibri"/>
                <w:color w:val="000000"/>
                <w:lang w:val="en-US" w:eastAsia="en-US"/>
              </w:rPr>
            </w:pPr>
            <w:ins w:id="3667" w:author="The Law" w:date="2018-06-25T13:24:00Z">
              <w:r>
                <w:rPr>
                  <w:rFonts w:ascii="Calibri" w:eastAsia="Times New Roman" w:hAnsi="Calibri" w:cs="Calibri"/>
                  <w:color w:val="000000"/>
                  <w:lang w:val="en-US" w:eastAsia="en-US"/>
                </w:rPr>
                <w:t>0</w:t>
              </w:r>
            </w:ins>
          </w:p>
        </w:tc>
      </w:tr>
      <w:tr w:rsidR="00AC5597" w14:paraId="6E99046C" w14:textId="77777777" w:rsidTr="00AC5597">
        <w:trPr>
          <w:trHeight w:val="300"/>
          <w:jc w:val="center"/>
          <w:ins w:id="3668"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05B85025" w14:textId="77777777" w:rsidR="00AC5597" w:rsidRDefault="00AC5597">
            <w:pPr>
              <w:spacing w:after="0" w:line="240" w:lineRule="auto"/>
              <w:jc w:val="right"/>
              <w:rPr>
                <w:ins w:id="3669" w:author="The Law" w:date="2018-06-25T13:24:00Z"/>
                <w:rFonts w:ascii="Calibri" w:eastAsia="Times New Roman" w:hAnsi="Calibri" w:cs="Calibri"/>
                <w:color w:val="000000"/>
                <w:lang w:val="en-US" w:eastAsia="en-US"/>
              </w:rPr>
            </w:pPr>
            <w:ins w:id="3670"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0AE74CBF" w14:textId="77777777" w:rsidR="00AC5597" w:rsidRDefault="00AC5597">
            <w:pPr>
              <w:spacing w:after="0" w:line="240" w:lineRule="auto"/>
              <w:jc w:val="right"/>
              <w:rPr>
                <w:ins w:id="3671" w:author="The Law" w:date="2018-06-25T13:24:00Z"/>
                <w:rFonts w:ascii="Calibri" w:eastAsia="Times New Roman" w:hAnsi="Calibri" w:cs="Calibri"/>
                <w:color w:val="000000"/>
                <w:lang w:val="en-US" w:eastAsia="en-US"/>
              </w:rPr>
            </w:pPr>
            <w:ins w:id="3672"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667802CB" w14:textId="77777777" w:rsidR="00AC5597" w:rsidRDefault="00AC5597">
            <w:pPr>
              <w:spacing w:after="0" w:line="240" w:lineRule="auto"/>
              <w:jc w:val="right"/>
              <w:rPr>
                <w:ins w:id="3673" w:author="The Law" w:date="2018-06-25T13:24:00Z"/>
                <w:rFonts w:ascii="Calibri" w:eastAsia="Times New Roman" w:hAnsi="Calibri" w:cs="Calibri"/>
                <w:color w:val="000000"/>
                <w:lang w:val="en-US" w:eastAsia="en-US"/>
              </w:rPr>
            </w:pPr>
            <w:ins w:id="3674" w:author="The Law" w:date="2018-06-25T13:24:00Z">
              <w:r>
                <w:rPr>
                  <w:rFonts w:ascii="Calibri" w:eastAsia="Times New Roman" w:hAnsi="Calibri" w:cs="Calibri"/>
                  <w:color w:val="000000"/>
                  <w:lang w:val="en-US" w:eastAsia="en-US"/>
                </w:rPr>
                <w:t>5147.544</w:t>
              </w:r>
            </w:ins>
          </w:p>
        </w:tc>
        <w:tc>
          <w:tcPr>
            <w:tcW w:w="740" w:type="dxa"/>
            <w:tcBorders>
              <w:top w:val="nil"/>
              <w:left w:val="nil"/>
              <w:bottom w:val="single" w:sz="4" w:space="0" w:color="auto"/>
              <w:right w:val="single" w:sz="4" w:space="0" w:color="auto"/>
            </w:tcBorders>
            <w:noWrap/>
            <w:vAlign w:val="bottom"/>
            <w:hideMark/>
          </w:tcPr>
          <w:p w14:paraId="2510038F" w14:textId="77777777" w:rsidR="00AC5597" w:rsidRDefault="00AC5597">
            <w:pPr>
              <w:spacing w:after="0" w:line="240" w:lineRule="auto"/>
              <w:jc w:val="right"/>
              <w:rPr>
                <w:ins w:id="3675" w:author="The Law" w:date="2018-06-25T13:24:00Z"/>
                <w:rFonts w:ascii="Calibri" w:eastAsia="Times New Roman" w:hAnsi="Calibri" w:cs="Calibri"/>
                <w:color w:val="000000"/>
                <w:lang w:val="en-US" w:eastAsia="en-US"/>
              </w:rPr>
            </w:pPr>
            <w:ins w:id="3676" w:author="The Law" w:date="2018-06-25T13:24:00Z">
              <w:r>
                <w:rPr>
                  <w:rFonts w:ascii="Calibri" w:eastAsia="Times New Roman" w:hAnsi="Calibri" w:cs="Calibri"/>
                  <w:color w:val="000000"/>
                  <w:lang w:val="en-US" w:eastAsia="en-US"/>
                </w:rPr>
                <w:t>650.6</w:t>
              </w:r>
            </w:ins>
          </w:p>
        </w:tc>
        <w:tc>
          <w:tcPr>
            <w:tcW w:w="1340" w:type="dxa"/>
            <w:tcBorders>
              <w:top w:val="nil"/>
              <w:left w:val="nil"/>
              <w:bottom w:val="single" w:sz="4" w:space="0" w:color="auto"/>
              <w:right w:val="single" w:sz="4" w:space="0" w:color="auto"/>
            </w:tcBorders>
            <w:noWrap/>
            <w:vAlign w:val="bottom"/>
            <w:hideMark/>
          </w:tcPr>
          <w:p w14:paraId="7265484F" w14:textId="77777777" w:rsidR="00AC5597" w:rsidRDefault="00AC5597">
            <w:pPr>
              <w:spacing w:after="0" w:line="240" w:lineRule="auto"/>
              <w:jc w:val="right"/>
              <w:rPr>
                <w:ins w:id="3677" w:author="The Law" w:date="2018-06-25T13:24:00Z"/>
                <w:rFonts w:ascii="Calibri" w:eastAsia="Times New Roman" w:hAnsi="Calibri" w:cs="Calibri"/>
                <w:color w:val="000000"/>
                <w:lang w:val="en-US" w:eastAsia="en-US"/>
              </w:rPr>
            </w:pPr>
            <w:ins w:id="3678" w:author="The Law" w:date="2018-06-25T13:24:00Z">
              <w:r>
                <w:rPr>
                  <w:rFonts w:ascii="Calibri" w:eastAsia="Times New Roman" w:hAnsi="Calibri" w:cs="Calibri"/>
                  <w:color w:val="000000"/>
                  <w:lang w:val="en-US" w:eastAsia="en-US"/>
                </w:rPr>
                <w:t>3</w:t>
              </w:r>
            </w:ins>
          </w:p>
        </w:tc>
        <w:tc>
          <w:tcPr>
            <w:tcW w:w="1360" w:type="dxa"/>
            <w:tcBorders>
              <w:top w:val="nil"/>
              <w:left w:val="nil"/>
              <w:bottom w:val="single" w:sz="4" w:space="0" w:color="auto"/>
              <w:right w:val="single" w:sz="4" w:space="0" w:color="auto"/>
            </w:tcBorders>
            <w:noWrap/>
            <w:vAlign w:val="bottom"/>
            <w:hideMark/>
          </w:tcPr>
          <w:p w14:paraId="3293E3DB" w14:textId="77777777" w:rsidR="00AC5597" w:rsidRDefault="00AC5597">
            <w:pPr>
              <w:spacing w:after="0" w:line="240" w:lineRule="auto"/>
              <w:jc w:val="right"/>
              <w:rPr>
                <w:ins w:id="3679" w:author="The Law" w:date="2018-06-25T13:24:00Z"/>
                <w:rFonts w:ascii="Calibri" w:eastAsia="Times New Roman" w:hAnsi="Calibri" w:cs="Calibri"/>
                <w:color w:val="000000"/>
                <w:lang w:val="en-US" w:eastAsia="en-US"/>
              </w:rPr>
            </w:pPr>
            <w:ins w:id="3680" w:author="The Law" w:date="2018-06-25T13:24:00Z">
              <w:r>
                <w:rPr>
                  <w:rFonts w:ascii="Calibri" w:eastAsia="Times New Roman" w:hAnsi="Calibri" w:cs="Calibri"/>
                  <w:color w:val="000000"/>
                  <w:lang w:val="en-US" w:eastAsia="en-US"/>
                </w:rPr>
                <w:t>0</w:t>
              </w:r>
            </w:ins>
          </w:p>
        </w:tc>
      </w:tr>
      <w:tr w:rsidR="00AC5597" w14:paraId="060CA5B8" w14:textId="77777777" w:rsidTr="00AC5597">
        <w:trPr>
          <w:trHeight w:val="300"/>
          <w:jc w:val="center"/>
          <w:ins w:id="3681"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7F4BA874" w14:textId="77777777" w:rsidR="00AC5597" w:rsidRDefault="00AC5597">
            <w:pPr>
              <w:spacing w:after="0" w:line="240" w:lineRule="auto"/>
              <w:jc w:val="right"/>
              <w:rPr>
                <w:ins w:id="3682" w:author="The Law" w:date="2018-06-25T13:24:00Z"/>
                <w:rFonts w:ascii="Calibri" w:eastAsia="Times New Roman" w:hAnsi="Calibri" w:cs="Calibri"/>
                <w:color w:val="000000"/>
                <w:lang w:val="en-US" w:eastAsia="en-US"/>
              </w:rPr>
            </w:pPr>
            <w:ins w:id="3683" w:author="The Law" w:date="2018-06-25T13:24:00Z">
              <w:r>
                <w:rPr>
                  <w:rFonts w:ascii="Calibri" w:eastAsia="Times New Roman" w:hAnsi="Calibri" w:cs="Calibri"/>
                  <w:color w:val="000000"/>
                  <w:lang w:val="en-US" w:eastAsia="en-US"/>
                </w:rPr>
                <w:t>80</w:t>
              </w:r>
            </w:ins>
          </w:p>
        </w:tc>
        <w:tc>
          <w:tcPr>
            <w:tcW w:w="880" w:type="dxa"/>
            <w:tcBorders>
              <w:top w:val="nil"/>
              <w:left w:val="nil"/>
              <w:bottom w:val="single" w:sz="4" w:space="0" w:color="auto"/>
              <w:right w:val="single" w:sz="4" w:space="0" w:color="auto"/>
            </w:tcBorders>
            <w:noWrap/>
            <w:vAlign w:val="bottom"/>
            <w:hideMark/>
          </w:tcPr>
          <w:p w14:paraId="148A68D9" w14:textId="77777777" w:rsidR="00AC5597" w:rsidRDefault="00AC5597">
            <w:pPr>
              <w:spacing w:after="0" w:line="240" w:lineRule="auto"/>
              <w:jc w:val="right"/>
              <w:rPr>
                <w:ins w:id="3684" w:author="The Law" w:date="2018-06-25T13:24:00Z"/>
                <w:rFonts w:ascii="Calibri" w:eastAsia="Times New Roman" w:hAnsi="Calibri" w:cs="Calibri"/>
                <w:color w:val="000000"/>
                <w:lang w:val="en-US" w:eastAsia="en-US"/>
              </w:rPr>
            </w:pPr>
            <w:ins w:id="3685"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1CE5064E" w14:textId="77777777" w:rsidR="00AC5597" w:rsidRDefault="00AC5597">
            <w:pPr>
              <w:spacing w:after="0" w:line="240" w:lineRule="auto"/>
              <w:jc w:val="right"/>
              <w:rPr>
                <w:ins w:id="3686" w:author="The Law" w:date="2018-06-25T13:24:00Z"/>
                <w:rFonts w:ascii="Calibri" w:eastAsia="Times New Roman" w:hAnsi="Calibri" w:cs="Calibri"/>
                <w:color w:val="000000"/>
                <w:lang w:val="en-US" w:eastAsia="en-US"/>
              </w:rPr>
            </w:pPr>
            <w:ins w:id="3687" w:author="The Law" w:date="2018-06-25T13:24:00Z">
              <w:r>
                <w:rPr>
                  <w:rFonts w:ascii="Calibri" w:eastAsia="Times New Roman" w:hAnsi="Calibri" w:cs="Calibri"/>
                  <w:color w:val="000000"/>
                  <w:lang w:val="en-US" w:eastAsia="en-US"/>
                </w:rPr>
                <w:t>1583.245</w:t>
              </w:r>
            </w:ins>
          </w:p>
        </w:tc>
        <w:tc>
          <w:tcPr>
            <w:tcW w:w="740" w:type="dxa"/>
            <w:tcBorders>
              <w:top w:val="nil"/>
              <w:left w:val="nil"/>
              <w:bottom w:val="single" w:sz="4" w:space="0" w:color="auto"/>
              <w:right w:val="single" w:sz="4" w:space="0" w:color="auto"/>
            </w:tcBorders>
            <w:noWrap/>
            <w:vAlign w:val="bottom"/>
            <w:hideMark/>
          </w:tcPr>
          <w:p w14:paraId="192F9E07" w14:textId="77777777" w:rsidR="00AC5597" w:rsidRDefault="00AC5597">
            <w:pPr>
              <w:spacing w:after="0" w:line="240" w:lineRule="auto"/>
              <w:jc w:val="right"/>
              <w:rPr>
                <w:ins w:id="3688" w:author="The Law" w:date="2018-06-25T13:24:00Z"/>
                <w:rFonts w:ascii="Calibri" w:eastAsia="Times New Roman" w:hAnsi="Calibri" w:cs="Calibri"/>
                <w:color w:val="000000"/>
                <w:lang w:val="en-US" w:eastAsia="en-US"/>
              </w:rPr>
            </w:pPr>
            <w:ins w:id="3689" w:author="The Law" w:date="2018-06-25T13:24:00Z">
              <w:r>
                <w:rPr>
                  <w:rFonts w:ascii="Calibri" w:eastAsia="Times New Roman" w:hAnsi="Calibri" w:cs="Calibri"/>
                  <w:color w:val="000000"/>
                  <w:lang w:val="en-US" w:eastAsia="en-US"/>
                </w:rPr>
                <w:t>435.94</w:t>
              </w:r>
            </w:ins>
          </w:p>
        </w:tc>
        <w:tc>
          <w:tcPr>
            <w:tcW w:w="1340" w:type="dxa"/>
            <w:tcBorders>
              <w:top w:val="nil"/>
              <w:left w:val="nil"/>
              <w:bottom w:val="single" w:sz="4" w:space="0" w:color="auto"/>
              <w:right w:val="single" w:sz="4" w:space="0" w:color="auto"/>
            </w:tcBorders>
            <w:noWrap/>
            <w:vAlign w:val="bottom"/>
            <w:hideMark/>
          </w:tcPr>
          <w:p w14:paraId="52CE3527" w14:textId="77777777" w:rsidR="00AC5597" w:rsidRDefault="00AC5597">
            <w:pPr>
              <w:spacing w:after="0" w:line="240" w:lineRule="auto"/>
              <w:jc w:val="right"/>
              <w:rPr>
                <w:ins w:id="3690" w:author="The Law" w:date="2018-06-25T13:24:00Z"/>
                <w:rFonts w:ascii="Calibri" w:eastAsia="Times New Roman" w:hAnsi="Calibri" w:cs="Calibri"/>
                <w:color w:val="000000"/>
                <w:lang w:val="en-US" w:eastAsia="en-US"/>
              </w:rPr>
            </w:pPr>
            <w:ins w:id="3691"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4BDA055D" w14:textId="77777777" w:rsidR="00AC5597" w:rsidRDefault="00AC5597">
            <w:pPr>
              <w:spacing w:after="0" w:line="240" w:lineRule="auto"/>
              <w:jc w:val="right"/>
              <w:rPr>
                <w:ins w:id="3692" w:author="The Law" w:date="2018-06-25T13:24:00Z"/>
                <w:rFonts w:ascii="Calibri" w:eastAsia="Times New Roman" w:hAnsi="Calibri" w:cs="Calibri"/>
                <w:color w:val="000000"/>
                <w:lang w:val="en-US" w:eastAsia="en-US"/>
              </w:rPr>
            </w:pPr>
            <w:ins w:id="3693" w:author="The Law" w:date="2018-06-25T13:24:00Z">
              <w:r>
                <w:rPr>
                  <w:rFonts w:ascii="Calibri" w:eastAsia="Times New Roman" w:hAnsi="Calibri" w:cs="Calibri"/>
                  <w:color w:val="000000"/>
                  <w:lang w:val="en-US" w:eastAsia="en-US"/>
                </w:rPr>
                <w:t>0</w:t>
              </w:r>
            </w:ins>
          </w:p>
        </w:tc>
      </w:tr>
      <w:tr w:rsidR="00AC5597" w14:paraId="11C03527" w14:textId="77777777" w:rsidTr="00AC5597">
        <w:trPr>
          <w:trHeight w:val="300"/>
          <w:jc w:val="center"/>
          <w:ins w:id="3694"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E3E2AA8" w14:textId="77777777" w:rsidR="00AC5597" w:rsidRDefault="00AC5597">
            <w:pPr>
              <w:spacing w:after="0" w:line="240" w:lineRule="auto"/>
              <w:jc w:val="right"/>
              <w:rPr>
                <w:ins w:id="3695" w:author="The Law" w:date="2018-06-25T13:24:00Z"/>
                <w:rFonts w:ascii="Calibri" w:eastAsia="Times New Roman" w:hAnsi="Calibri" w:cs="Calibri"/>
                <w:color w:val="000000"/>
                <w:lang w:val="en-US" w:eastAsia="en-US"/>
              </w:rPr>
            </w:pPr>
            <w:ins w:id="3696"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21F74C52" w14:textId="77777777" w:rsidR="00AC5597" w:rsidRDefault="00AC5597">
            <w:pPr>
              <w:spacing w:after="0" w:line="240" w:lineRule="auto"/>
              <w:jc w:val="right"/>
              <w:rPr>
                <w:ins w:id="3697" w:author="The Law" w:date="2018-06-25T13:24:00Z"/>
                <w:rFonts w:ascii="Calibri" w:eastAsia="Times New Roman" w:hAnsi="Calibri" w:cs="Calibri"/>
                <w:color w:val="000000"/>
                <w:lang w:val="en-US" w:eastAsia="en-US"/>
              </w:rPr>
            </w:pPr>
            <w:ins w:id="3698" w:author="The Law" w:date="2018-06-25T13:24:00Z">
              <w:r>
                <w:rPr>
                  <w:rFonts w:ascii="Calibri" w:eastAsia="Times New Roman" w:hAnsi="Calibri" w:cs="Calibri"/>
                  <w:color w:val="000000"/>
                  <w:lang w:val="en-US" w:eastAsia="en-US"/>
                </w:rPr>
                <w:t>1</w:t>
              </w:r>
            </w:ins>
          </w:p>
        </w:tc>
        <w:tc>
          <w:tcPr>
            <w:tcW w:w="960" w:type="dxa"/>
            <w:tcBorders>
              <w:top w:val="nil"/>
              <w:left w:val="nil"/>
              <w:bottom w:val="single" w:sz="4" w:space="0" w:color="auto"/>
              <w:right w:val="single" w:sz="4" w:space="0" w:color="auto"/>
            </w:tcBorders>
            <w:noWrap/>
            <w:vAlign w:val="bottom"/>
            <w:hideMark/>
          </w:tcPr>
          <w:p w14:paraId="27379EBD" w14:textId="77777777" w:rsidR="00AC5597" w:rsidRDefault="00AC5597">
            <w:pPr>
              <w:spacing w:after="0" w:line="240" w:lineRule="auto"/>
              <w:jc w:val="right"/>
              <w:rPr>
                <w:ins w:id="3699" w:author="The Law" w:date="2018-06-25T13:24:00Z"/>
                <w:rFonts w:ascii="Calibri" w:eastAsia="Times New Roman" w:hAnsi="Calibri" w:cs="Calibri"/>
                <w:color w:val="000000"/>
                <w:lang w:val="en-US" w:eastAsia="en-US"/>
              </w:rPr>
            </w:pPr>
            <w:ins w:id="3700" w:author="The Law" w:date="2018-06-25T13:24:00Z">
              <w:r>
                <w:rPr>
                  <w:rFonts w:ascii="Calibri" w:eastAsia="Times New Roman" w:hAnsi="Calibri" w:cs="Calibri"/>
                  <w:color w:val="000000"/>
                  <w:lang w:val="en-US" w:eastAsia="en-US"/>
                </w:rPr>
                <w:t>40550.72</w:t>
              </w:r>
            </w:ins>
          </w:p>
        </w:tc>
        <w:tc>
          <w:tcPr>
            <w:tcW w:w="740" w:type="dxa"/>
            <w:tcBorders>
              <w:top w:val="nil"/>
              <w:left w:val="nil"/>
              <w:bottom w:val="single" w:sz="4" w:space="0" w:color="auto"/>
              <w:right w:val="single" w:sz="4" w:space="0" w:color="auto"/>
            </w:tcBorders>
            <w:noWrap/>
            <w:vAlign w:val="bottom"/>
            <w:hideMark/>
          </w:tcPr>
          <w:p w14:paraId="1BD16DF0" w14:textId="77777777" w:rsidR="00AC5597" w:rsidRDefault="00AC5597">
            <w:pPr>
              <w:spacing w:after="0" w:line="240" w:lineRule="auto"/>
              <w:jc w:val="right"/>
              <w:rPr>
                <w:ins w:id="3701" w:author="The Law" w:date="2018-06-25T13:24:00Z"/>
                <w:rFonts w:ascii="Calibri" w:eastAsia="Times New Roman" w:hAnsi="Calibri" w:cs="Calibri"/>
                <w:color w:val="000000"/>
                <w:lang w:val="en-US" w:eastAsia="en-US"/>
              </w:rPr>
            </w:pPr>
            <w:ins w:id="3702" w:author="The Law" w:date="2018-06-25T13:24:00Z">
              <w:r>
                <w:rPr>
                  <w:rFonts w:ascii="Calibri" w:eastAsia="Times New Roman" w:hAnsi="Calibri" w:cs="Calibri"/>
                  <w:color w:val="000000"/>
                  <w:lang w:val="en-US" w:eastAsia="en-US"/>
                </w:rPr>
                <w:t>3911.1</w:t>
              </w:r>
            </w:ins>
          </w:p>
        </w:tc>
        <w:tc>
          <w:tcPr>
            <w:tcW w:w="1340" w:type="dxa"/>
            <w:tcBorders>
              <w:top w:val="nil"/>
              <w:left w:val="nil"/>
              <w:bottom w:val="single" w:sz="4" w:space="0" w:color="auto"/>
              <w:right w:val="single" w:sz="4" w:space="0" w:color="auto"/>
            </w:tcBorders>
            <w:noWrap/>
            <w:vAlign w:val="bottom"/>
            <w:hideMark/>
          </w:tcPr>
          <w:p w14:paraId="4C734948" w14:textId="77777777" w:rsidR="00AC5597" w:rsidRDefault="00AC5597">
            <w:pPr>
              <w:spacing w:after="0" w:line="240" w:lineRule="auto"/>
              <w:jc w:val="right"/>
              <w:rPr>
                <w:ins w:id="3703" w:author="The Law" w:date="2018-06-25T13:24:00Z"/>
                <w:rFonts w:ascii="Calibri" w:eastAsia="Times New Roman" w:hAnsi="Calibri" w:cs="Calibri"/>
                <w:color w:val="000000"/>
                <w:lang w:val="en-US" w:eastAsia="en-US"/>
              </w:rPr>
            </w:pPr>
            <w:ins w:id="3704" w:author="The Law" w:date="2018-06-25T13:24:00Z">
              <w:r>
                <w:rPr>
                  <w:rFonts w:ascii="Calibri" w:eastAsia="Times New Roman" w:hAnsi="Calibri" w:cs="Calibri"/>
                  <w:color w:val="000000"/>
                  <w:lang w:val="en-US" w:eastAsia="en-US"/>
                </w:rPr>
                <w:t>14.66003976</w:t>
              </w:r>
            </w:ins>
          </w:p>
        </w:tc>
        <w:tc>
          <w:tcPr>
            <w:tcW w:w="1360" w:type="dxa"/>
            <w:tcBorders>
              <w:top w:val="nil"/>
              <w:left w:val="nil"/>
              <w:bottom w:val="single" w:sz="4" w:space="0" w:color="auto"/>
              <w:right w:val="single" w:sz="4" w:space="0" w:color="auto"/>
            </w:tcBorders>
            <w:noWrap/>
            <w:vAlign w:val="bottom"/>
            <w:hideMark/>
          </w:tcPr>
          <w:p w14:paraId="7DCF38BA" w14:textId="77777777" w:rsidR="00AC5597" w:rsidRDefault="00AC5597">
            <w:pPr>
              <w:spacing w:after="0" w:line="240" w:lineRule="auto"/>
              <w:jc w:val="right"/>
              <w:rPr>
                <w:ins w:id="3705" w:author="The Law" w:date="2018-06-25T13:24:00Z"/>
                <w:rFonts w:ascii="Calibri" w:eastAsia="Times New Roman" w:hAnsi="Calibri" w:cs="Calibri"/>
                <w:color w:val="000000"/>
                <w:lang w:val="en-US" w:eastAsia="en-US"/>
              </w:rPr>
            </w:pPr>
            <w:ins w:id="3706" w:author="The Law" w:date="2018-06-25T13:24:00Z">
              <w:r>
                <w:rPr>
                  <w:rFonts w:ascii="Calibri" w:eastAsia="Times New Roman" w:hAnsi="Calibri" w:cs="Calibri"/>
                  <w:color w:val="000000"/>
                  <w:lang w:val="en-US" w:eastAsia="en-US"/>
                </w:rPr>
                <w:t>0</w:t>
              </w:r>
            </w:ins>
          </w:p>
        </w:tc>
      </w:tr>
      <w:tr w:rsidR="00AC5597" w14:paraId="75C91635" w14:textId="77777777" w:rsidTr="00AC5597">
        <w:trPr>
          <w:trHeight w:val="300"/>
          <w:jc w:val="center"/>
          <w:ins w:id="3707"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5C3DD21" w14:textId="77777777" w:rsidR="00AC5597" w:rsidRDefault="00AC5597">
            <w:pPr>
              <w:spacing w:after="0" w:line="240" w:lineRule="auto"/>
              <w:jc w:val="right"/>
              <w:rPr>
                <w:ins w:id="3708" w:author="The Law" w:date="2018-06-25T13:24:00Z"/>
                <w:rFonts w:ascii="Calibri" w:eastAsia="Times New Roman" w:hAnsi="Calibri" w:cs="Calibri"/>
                <w:color w:val="000000"/>
                <w:lang w:val="en-US" w:eastAsia="en-US"/>
              </w:rPr>
            </w:pPr>
            <w:ins w:id="3709"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16070B2A" w14:textId="77777777" w:rsidR="00AC5597" w:rsidRDefault="00AC5597">
            <w:pPr>
              <w:spacing w:after="0" w:line="240" w:lineRule="auto"/>
              <w:jc w:val="right"/>
              <w:rPr>
                <w:ins w:id="3710" w:author="The Law" w:date="2018-06-25T13:24:00Z"/>
                <w:rFonts w:ascii="Calibri" w:eastAsia="Times New Roman" w:hAnsi="Calibri" w:cs="Calibri"/>
                <w:color w:val="000000"/>
                <w:lang w:val="en-US" w:eastAsia="en-US"/>
              </w:rPr>
            </w:pPr>
            <w:ins w:id="3711" w:author="The Law" w:date="2018-06-25T13:24:00Z">
              <w:r>
                <w:rPr>
                  <w:rFonts w:ascii="Calibri" w:eastAsia="Times New Roman" w:hAnsi="Calibri" w:cs="Calibri"/>
                  <w:color w:val="000000"/>
                  <w:lang w:val="en-US" w:eastAsia="en-US"/>
                </w:rPr>
                <w:t>3</w:t>
              </w:r>
            </w:ins>
          </w:p>
        </w:tc>
        <w:tc>
          <w:tcPr>
            <w:tcW w:w="960" w:type="dxa"/>
            <w:tcBorders>
              <w:top w:val="nil"/>
              <w:left w:val="nil"/>
              <w:bottom w:val="single" w:sz="4" w:space="0" w:color="auto"/>
              <w:right w:val="single" w:sz="4" w:space="0" w:color="auto"/>
            </w:tcBorders>
            <w:noWrap/>
            <w:vAlign w:val="bottom"/>
            <w:hideMark/>
          </w:tcPr>
          <w:p w14:paraId="27440B5F" w14:textId="77777777" w:rsidR="00AC5597" w:rsidRDefault="00AC5597">
            <w:pPr>
              <w:spacing w:after="0" w:line="240" w:lineRule="auto"/>
              <w:jc w:val="right"/>
              <w:rPr>
                <w:ins w:id="3712" w:author="The Law" w:date="2018-06-25T13:24:00Z"/>
                <w:rFonts w:ascii="Calibri" w:eastAsia="Times New Roman" w:hAnsi="Calibri" w:cs="Calibri"/>
                <w:color w:val="000000"/>
                <w:lang w:val="en-US" w:eastAsia="en-US"/>
              </w:rPr>
            </w:pPr>
            <w:ins w:id="3713" w:author="The Law" w:date="2018-06-25T13:24:00Z">
              <w:r>
                <w:rPr>
                  <w:rFonts w:ascii="Calibri" w:eastAsia="Times New Roman" w:hAnsi="Calibri" w:cs="Calibri"/>
                  <w:color w:val="000000"/>
                  <w:lang w:val="en-US" w:eastAsia="en-US"/>
                </w:rPr>
                <w:t>55088.56</w:t>
              </w:r>
            </w:ins>
          </w:p>
        </w:tc>
        <w:tc>
          <w:tcPr>
            <w:tcW w:w="740" w:type="dxa"/>
            <w:tcBorders>
              <w:top w:val="nil"/>
              <w:left w:val="nil"/>
              <w:bottom w:val="single" w:sz="4" w:space="0" w:color="auto"/>
              <w:right w:val="single" w:sz="4" w:space="0" w:color="auto"/>
            </w:tcBorders>
            <w:noWrap/>
            <w:vAlign w:val="bottom"/>
            <w:hideMark/>
          </w:tcPr>
          <w:p w14:paraId="78750F6E" w14:textId="77777777" w:rsidR="00AC5597" w:rsidRDefault="00AC5597">
            <w:pPr>
              <w:spacing w:after="0" w:line="240" w:lineRule="auto"/>
              <w:jc w:val="right"/>
              <w:rPr>
                <w:ins w:id="3714" w:author="The Law" w:date="2018-06-25T13:24:00Z"/>
                <w:rFonts w:ascii="Calibri" w:eastAsia="Times New Roman" w:hAnsi="Calibri" w:cs="Calibri"/>
                <w:color w:val="000000"/>
                <w:lang w:val="en-US" w:eastAsia="en-US"/>
              </w:rPr>
            </w:pPr>
            <w:ins w:id="3715" w:author="The Law" w:date="2018-06-25T13:24:00Z">
              <w:r>
                <w:rPr>
                  <w:rFonts w:ascii="Calibri" w:eastAsia="Times New Roman" w:hAnsi="Calibri" w:cs="Calibri"/>
                  <w:color w:val="000000"/>
                  <w:lang w:val="en-US" w:eastAsia="en-US"/>
                </w:rPr>
                <w:t>1655.8</w:t>
              </w:r>
            </w:ins>
          </w:p>
        </w:tc>
        <w:tc>
          <w:tcPr>
            <w:tcW w:w="1340" w:type="dxa"/>
            <w:tcBorders>
              <w:top w:val="nil"/>
              <w:left w:val="nil"/>
              <w:bottom w:val="single" w:sz="4" w:space="0" w:color="auto"/>
              <w:right w:val="single" w:sz="4" w:space="0" w:color="auto"/>
            </w:tcBorders>
            <w:noWrap/>
            <w:vAlign w:val="bottom"/>
            <w:hideMark/>
          </w:tcPr>
          <w:p w14:paraId="3DDDD996" w14:textId="77777777" w:rsidR="00AC5597" w:rsidRDefault="00AC5597">
            <w:pPr>
              <w:spacing w:after="0" w:line="240" w:lineRule="auto"/>
              <w:jc w:val="right"/>
              <w:rPr>
                <w:ins w:id="3716" w:author="The Law" w:date="2018-06-25T13:24:00Z"/>
                <w:rFonts w:ascii="Calibri" w:eastAsia="Times New Roman" w:hAnsi="Calibri" w:cs="Calibri"/>
                <w:color w:val="000000"/>
                <w:lang w:val="en-US" w:eastAsia="en-US"/>
              </w:rPr>
            </w:pPr>
            <w:ins w:id="3717" w:author="The Law" w:date="2018-06-25T13:24:00Z">
              <w:r>
                <w:rPr>
                  <w:rFonts w:ascii="Calibri" w:eastAsia="Times New Roman" w:hAnsi="Calibri" w:cs="Calibri"/>
                  <w:color w:val="000000"/>
                  <w:lang w:val="en-US" w:eastAsia="en-US"/>
                </w:rPr>
                <w:t>6.702</w:t>
              </w:r>
            </w:ins>
          </w:p>
        </w:tc>
        <w:tc>
          <w:tcPr>
            <w:tcW w:w="1360" w:type="dxa"/>
            <w:tcBorders>
              <w:top w:val="nil"/>
              <w:left w:val="nil"/>
              <w:bottom w:val="single" w:sz="4" w:space="0" w:color="auto"/>
              <w:right w:val="single" w:sz="4" w:space="0" w:color="auto"/>
            </w:tcBorders>
            <w:noWrap/>
            <w:vAlign w:val="bottom"/>
            <w:hideMark/>
          </w:tcPr>
          <w:p w14:paraId="02F11541" w14:textId="77777777" w:rsidR="00AC5597" w:rsidRDefault="00AC5597">
            <w:pPr>
              <w:spacing w:after="0" w:line="240" w:lineRule="auto"/>
              <w:jc w:val="right"/>
              <w:rPr>
                <w:ins w:id="3718" w:author="The Law" w:date="2018-06-25T13:24:00Z"/>
                <w:rFonts w:ascii="Calibri" w:eastAsia="Times New Roman" w:hAnsi="Calibri" w:cs="Calibri"/>
                <w:color w:val="000000"/>
                <w:lang w:val="en-US" w:eastAsia="en-US"/>
              </w:rPr>
            </w:pPr>
            <w:ins w:id="3719" w:author="The Law" w:date="2018-06-25T13:24:00Z">
              <w:r>
                <w:rPr>
                  <w:rFonts w:ascii="Calibri" w:eastAsia="Times New Roman" w:hAnsi="Calibri" w:cs="Calibri"/>
                  <w:color w:val="000000"/>
                  <w:lang w:val="en-US" w:eastAsia="en-US"/>
                </w:rPr>
                <w:t>0</w:t>
              </w:r>
            </w:ins>
          </w:p>
        </w:tc>
      </w:tr>
      <w:tr w:rsidR="00AC5597" w14:paraId="2BCA8F3C" w14:textId="77777777" w:rsidTr="00AC5597">
        <w:trPr>
          <w:trHeight w:val="300"/>
          <w:jc w:val="center"/>
          <w:ins w:id="3720"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3E65E6EB" w14:textId="77777777" w:rsidR="00AC5597" w:rsidRDefault="00AC5597">
            <w:pPr>
              <w:spacing w:after="0" w:line="240" w:lineRule="auto"/>
              <w:jc w:val="right"/>
              <w:rPr>
                <w:ins w:id="3721" w:author="The Law" w:date="2018-06-25T13:24:00Z"/>
                <w:rFonts w:ascii="Calibri" w:eastAsia="Times New Roman" w:hAnsi="Calibri" w:cs="Calibri"/>
                <w:color w:val="000000"/>
                <w:lang w:val="en-US" w:eastAsia="en-US"/>
              </w:rPr>
            </w:pPr>
            <w:ins w:id="3722"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665892EB" w14:textId="77777777" w:rsidR="00AC5597" w:rsidRDefault="00AC5597">
            <w:pPr>
              <w:spacing w:after="0" w:line="240" w:lineRule="auto"/>
              <w:jc w:val="right"/>
              <w:rPr>
                <w:ins w:id="3723" w:author="The Law" w:date="2018-06-25T13:24:00Z"/>
                <w:rFonts w:ascii="Calibri" w:eastAsia="Times New Roman" w:hAnsi="Calibri" w:cs="Calibri"/>
                <w:color w:val="000000"/>
                <w:lang w:val="en-US" w:eastAsia="en-US"/>
              </w:rPr>
            </w:pPr>
            <w:ins w:id="3724" w:author="The Law" w:date="2018-06-25T13:24:00Z">
              <w:r>
                <w:rPr>
                  <w:rFonts w:ascii="Calibri" w:eastAsia="Times New Roman" w:hAnsi="Calibri" w:cs="Calibri"/>
                  <w:color w:val="000000"/>
                  <w:lang w:val="en-US" w:eastAsia="en-US"/>
                </w:rPr>
                <w:t>5</w:t>
              </w:r>
            </w:ins>
          </w:p>
        </w:tc>
        <w:tc>
          <w:tcPr>
            <w:tcW w:w="960" w:type="dxa"/>
            <w:tcBorders>
              <w:top w:val="nil"/>
              <w:left w:val="nil"/>
              <w:bottom w:val="single" w:sz="4" w:space="0" w:color="auto"/>
              <w:right w:val="single" w:sz="4" w:space="0" w:color="auto"/>
            </w:tcBorders>
            <w:noWrap/>
            <w:vAlign w:val="bottom"/>
            <w:hideMark/>
          </w:tcPr>
          <w:p w14:paraId="6F09417F" w14:textId="77777777" w:rsidR="00AC5597" w:rsidRDefault="00AC5597">
            <w:pPr>
              <w:spacing w:after="0" w:line="240" w:lineRule="auto"/>
              <w:jc w:val="right"/>
              <w:rPr>
                <w:ins w:id="3725" w:author="The Law" w:date="2018-06-25T13:24:00Z"/>
                <w:rFonts w:ascii="Calibri" w:eastAsia="Times New Roman" w:hAnsi="Calibri" w:cs="Calibri"/>
                <w:color w:val="000000"/>
                <w:lang w:val="en-US" w:eastAsia="en-US"/>
              </w:rPr>
            </w:pPr>
            <w:ins w:id="3726" w:author="The Law" w:date="2018-06-25T13:24:00Z">
              <w:r>
                <w:rPr>
                  <w:rFonts w:ascii="Calibri" w:eastAsia="Times New Roman" w:hAnsi="Calibri" w:cs="Calibri"/>
                  <w:color w:val="000000"/>
                  <w:lang w:val="en-US" w:eastAsia="en-US"/>
                </w:rPr>
                <w:t>30588.99</w:t>
              </w:r>
            </w:ins>
          </w:p>
        </w:tc>
        <w:tc>
          <w:tcPr>
            <w:tcW w:w="740" w:type="dxa"/>
            <w:tcBorders>
              <w:top w:val="nil"/>
              <w:left w:val="nil"/>
              <w:bottom w:val="single" w:sz="4" w:space="0" w:color="auto"/>
              <w:right w:val="single" w:sz="4" w:space="0" w:color="auto"/>
            </w:tcBorders>
            <w:noWrap/>
            <w:vAlign w:val="bottom"/>
            <w:hideMark/>
          </w:tcPr>
          <w:p w14:paraId="51229634" w14:textId="77777777" w:rsidR="00AC5597" w:rsidRDefault="00AC5597">
            <w:pPr>
              <w:spacing w:after="0" w:line="240" w:lineRule="auto"/>
              <w:jc w:val="right"/>
              <w:rPr>
                <w:ins w:id="3727" w:author="The Law" w:date="2018-06-25T13:24:00Z"/>
                <w:rFonts w:ascii="Calibri" w:eastAsia="Times New Roman" w:hAnsi="Calibri" w:cs="Calibri"/>
                <w:color w:val="000000"/>
                <w:lang w:val="en-US" w:eastAsia="en-US"/>
              </w:rPr>
            </w:pPr>
            <w:ins w:id="3728" w:author="The Law" w:date="2018-06-25T13:24:00Z">
              <w:r>
                <w:rPr>
                  <w:rFonts w:ascii="Calibri" w:eastAsia="Times New Roman" w:hAnsi="Calibri" w:cs="Calibri"/>
                  <w:color w:val="000000"/>
                  <w:lang w:val="en-US" w:eastAsia="en-US"/>
                </w:rPr>
                <w:t>1042.4</w:t>
              </w:r>
            </w:ins>
          </w:p>
        </w:tc>
        <w:tc>
          <w:tcPr>
            <w:tcW w:w="1340" w:type="dxa"/>
            <w:tcBorders>
              <w:top w:val="nil"/>
              <w:left w:val="nil"/>
              <w:bottom w:val="single" w:sz="4" w:space="0" w:color="auto"/>
              <w:right w:val="single" w:sz="4" w:space="0" w:color="auto"/>
            </w:tcBorders>
            <w:noWrap/>
            <w:vAlign w:val="bottom"/>
            <w:hideMark/>
          </w:tcPr>
          <w:p w14:paraId="36E9267A" w14:textId="77777777" w:rsidR="00AC5597" w:rsidRDefault="00AC5597">
            <w:pPr>
              <w:spacing w:after="0" w:line="240" w:lineRule="auto"/>
              <w:jc w:val="right"/>
              <w:rPr>
                <w:ins w:id="3729" w:author="The Law" w:date="2018-06-25T13:24:00Z"/>
                <w:rFonts w:ascii="Calibri" w:eastAsia="Times New Roman" w:hAnsi="Calibri" w:cs="Calibri"/>
                <w:color w:val="000000"/>
                <w:lang w:val="en-US" w:eastAsia="en-US"/>
              </w:rPr>
            </w:pPr>
            <w:ins w:id="3730" w:author="The Law" w:date="2018-06-25T13:24:00Z">
              <w:r>
                <w:rPr>
                  <w:rFonts w:ascii="Calibri" w:eastAsia="Times New Roman" w:hAnsi="Calibri" w:cs="Calibri"/>
                  <w:color w:val="000000"/>
                  <w:lang w:val="en-US" w:eastAsia="en-US"/>
                </w:rPr>
                <w:t>4.232</w:t>
              </w:r>
            </w:ins>
          </w:p>
        </w:tc>
        <w:tc>
          <w:tcPr>
            <w:tcW w:w="1360" w:type="dxa"/>
            <w:tcBorders>
              <w:top w:val="nil"/>
              <w:left w:val="nil"/>
              <w:bottom w:val="single" w:sz="4" w:space="0" w:color="auto"/>
              <w:right w:val="single" w:sz="4" w:space="0" w:color="auto"/>
            </w:tcBorders>
            <w:noWrap/>
            <w:vAlign w:val="bottom"/>
            <w:hideMark/>
          </w:tcPr>
          <w:p w14:paraId="2975EB24" w14:textId="77777777" w:rsidR="00AC5597" w:rsidRDefault="00AC5597">
            <w:pPr>
              <w:spacing w:after="0" w:line="240" w:lineRule="auto"/>
              <w:jc w:val="right"/>
              <w:rPr>
                <w:ins w:id="3731" w:author="The Law" w:date="2018-06-25T13:24:00Z"/>
                <w:rFonts w:ascii="Calibri" w:eastAsia="Times New Roman" w:hAnsi="Calibri" w:cs="Calibri"/>
                <w:color w:val="000000"/>
                <w:lang w:val="en-US" w:eastAsia="en-US"/>
              </w:rPr>
            </w:pPr>
            <w:ins w:id="3732" w:author="The Law" w:date="2018-06-25T13:24:00Z">
              <w:r>
                <w:rPr>
                  <w:rFonts w:ascii="Calibri" w:eastAsia="Times New Roman" w:hAnsi="Calibri" w:cs="Calibri"/>
                  <w:color w:val="000000"/>
                  <w:lang w:val="en-US" w:eastAsia="en-US"/>
                </w:rPr>
                <w:t>0</w:t>
              </w:r>
            </w:ins>
          </w:p>
        </w:tc>
      </w:tr>
      <w:tr w:rsidR="00AC5597" w14:paraId="18CA41C2" w14:textId="77777777" w:rsidTr="00AC5597">
        <w:trPr>
          <w:trHeight w:val="300"/>
          <w:jc w:val="center"/>
          <w:ins w:id="3733"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14E5AB65" w14:textId="77777777" w:rsidR="00AC5597" w:rsidRDefault="00AC5597">
            <w:pPr>
              <w:spacing w:after="0" w:line="240" w:lineRule="auto"/>
              <w:jc w:val="right"/>
              <w:rPr>
                <w:ins w:id="3734" w:author="The Law" w:date="2018-06-25T13:24:00Z"/>
                <w:rFonts w:ascii="Calibri" w:eastAsia="Times New Roman" w:hAnsi="Calibri" w:cs="Calibri"/>
                <w:color w:val="000000"/>
                <w:lang w:val="en-US" w:eastAsia="en-US"/>
              </w:rPr>
            </w:pPr>
            <w:ins w:id="3735"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49ECF6D1" w14:textId="77777777" w:rsidR="00AC5597" w:rsidRDefault="00AC5597">
            <w:pPr>
              <w:spacing w:after="0" w:line="240" w:lineRule="auto"/>
              <w:jc w:val="right"/>
              <w:rPr>
                <w:ins w:id="3736" w:author="The Law" w:date="2018-06-25T13:24:00Z"/>
                <w:rFonts w:ascii="Calibri" w:eastAsia="Times New Roman" w:hAnsi="Calibri" w:cs="Calibri"/>
                <w:color w:val="000000"/>
                <w:lang w:val="en-US" w:eastAsia="en-US"/>
              </w:rPr>
            </w:pPr>
            <w:ins w:id="3737" w:author="The Law" w:date="2018-06-25T13:24:00Z">
              <w:r>
                <w:rPr>
                  <w:rFonts w:ascii="Calibri" w:eastAsia="Times New Roman" w:hAnsi="Calibri" w:cs="Calibri"/>
                  <w:color w:val="000000"/>
                  <w:lang w:val="en-US" w:eastAsia="en-US"/>
                </w:rPr>
                <w:t>7</w:t>
              </w:r>
            </w:ins>
          </w:p>
        </w:tc>
        <w:tc>
          <w:tcPr>
            <w:tcW w:w="960" w:type="dxa"/>
            <w:tcBorders>
              <w:top w:val="nil"/>
              <w:left w:val="nil"/>
              <w:bottom w:val="single" w:sz="4" w:space="0" w:color="auto"/>
              <w:right w:val="single" w:sz="4" w:space="0" w:color="auto"/>
            </w:tcBorders>
            <w:noWrap/>
            <w:vAlign w:val="bottom"/>
            <w:hideMark/>
          </w:tcPr>
          <w:p w14:paraId="22C58173" w14:textId="77777777" w:rsidR="00AC5597" w:rsidRDefault="00AC5597">
            <w:pPr>
              <w:spacing w:after="0" w:line="240" w:lineRule="auto"/>
              <w:jc w:val="right"/>
              <w:rPr>
                <w:ins w:id="3738" w:author="The Law" w:date="2018-06-25T13:24:00Z"/>
                <w:rFonts w:ascii="Calibri" w:eastAsia="Times New Roman" w:hAnsi="Calibri" w:cs="Calibri"/>
                <w:color w:val="000000"/>
                <w:lang w:val="en-US" w:eastAsia="en-US"/>
              </w:rPr>
            </w:pPr>
            <w:ins w:id="3739" w:author="The Law" w:date="2018-06-25T13:24:00Z">
              <w:r>
                <w:rPr>
                  <w:rFonts w:ascii="Calibri" w:eastAsia="Times New Roman" w:hAnsi="Calibri" w:cs="Calibri"/>
                  <w:color w:val="000000"/>
                  <w:lang w:val="en-US" w:eastAsia="en-US"/>
                </w:rPr>
                <w:t>9464.18</w:t>
              </w:r>
            </w:ins>
          </w:p>
        </w:tc>
        <w:tc>
          <w:tcPr>
            <w:tcW w:w="740" w:type="dxa"/>
            <w:tcBorders>
              <w:top w:val="nil"/>
              <w:left w:val="nil"/>
              <w:bottom w:val="single" w:sz="4" w:space="0" w:color="auto"/>
              <w:right w:val="single" w:sz="4" w:space="0" w:color="auto"/>
            </w:tcBorders>
            <w:noWrap/>
            <w:vAlign w:val="bottom"/>
            <w:hideMark/>
          </w:tcPr>
          <w:p w14:paraId="0E03E43C" w14:textId="77777777" w:rsidR="00AC5597" w:rsidRDefault="00AC5597">
            <w:pPr>
              <w:spacing w:after="0" w:line="240" w:lineRule="auto"/>
              <w:jc w:val="right"/>
              <w:rPr>
                <w:ins w:id="3740" w:author="The Law" w:date="2018-06-25T13:24:00Z"/>
                <w:rFonts w:ascii="Calibri" w:eastAsia="Times New Roman" w:hAnsi="Calibri" w:cs="Calibri"/>
                <w:color w:val="000000"/>
                <w:lang w:val="en-US" w:eastAsia="en-US"/>
              </w:rPr>
            </w:pPr>
            <w:ins w:id="3741" w:author="The Law" w:date="2018-06-25T13:24:00Z">
              <w:r>
                <w:rPr>
                  <w:rFonts w:ascii="Calibri" w:eastAsia="Times New Roman" w:hAnsi="Calibri" w:cs="Calibri"/>
                  <w:color w:val="000000"/>
                  <w:lang w:val="en-US" w:eastAsia="en-US"/>
                </w:rPr>
                <w:t>678.6</w:t>
              </w:r>
            </w:ins>
          </w:p>
        </w:tc>
        <w:tc>
          <w:tcPr>
            <w:tcW w:w="1340" w:type="dxa"/>
            <w:tcBorders>
              <w:top w:val="nil"/>
              <w:left w:val="nil"/>
              <w:bottom w:val="single" w:sz="4" w:space="0" w:color="auto"/>
              <w:right w:val="single" w:sz="4" w:space="0" w:color="auto"/>
            </w:tcBorders>
            <w:noWrap/>
            <w:vAlign w:val="bottom"/>
            <w:hideMark/>
          </w:tcPr>
          <w:p w14:paraId="465781E7" w14:textId="77777777" w:rsidR="00AC5597" w:rsidRDefault="00AC5597">
            <w:pPr>
              <w:spacing w:after="0" w:line="240" w:lineRule="auto"/>
              <w:jc w:val="right"/>
              <w:rPr>
                <w:ins w:id="3742" w:author="The Law" w:date="2018-06-25T13:24:00Z"/>
                <w:rFonts w:ascii="Calibri" w:eastAsia="Times New Roman" w:hAnsi="Calibri" w:cs="Calibri"/>
                <w:color w:val="000000"/>
                <w:lang w:val="en-US" w:eastAsia="en-US"/>
              </w:rPr>
            </w:pPr>
            <w:ins w:id="3743" w:author="The Law" w:date="2018-06-25T13:24:00Z">
              <w:r>
                <w:rPr>
                  <w:rFonts w:ascii="Calibri" w:eastAsia="Times New Roman" w:hAnsi="Calibri" w:cs="Calibri"/>
                  <w:color w:val="000000"/>
                  <w:lang w:val="en-US" w:eastAsia="en-US"/>
                </w:rPr>
                <w:t>3.002</w:t>
              </w:r>
            </w:ins>
          </w:p>
        </w:tc>
        <w:tc>
          <w:tcPr>
            <w:tcW w:w="1360" w:type="dxa"/>
            <w:tcBorders>
              <w:top w:val="nil"/>
              <w:left w:val="nil"/>
              <w:bottom w:val="single" w:sz="4" w:space="0" w:color="auto"/>
              <w:right w:val="single" w:sz="4" w:space="0" w:color="auto"/>
            </w:tcBorders>
            <w:noWrap/>
            <w:vAlign w:val="bottom"/>
            <w:hideMark/>
          </w:tcPr>
          <w:p w14:paraId="261F45EC" w14:textId="77777777" w:rsidR="00AC5597" w:rsidRDefault="00AC5597">
            <w:pPr>
              <w:spacing w:after="0" w:line="240" w:lineRule="auto"/>
              <w:jc w:val="right"/>
              <w:rPr>
                <w:ins w:id="3744" w:author="The Law" w:date="2018-06-25T13:24:00Z"/>
                <w:rFonts w:ascii="Calibri" w:eastAsia="Times New Roman" w:hAnsi="Calibri" w:cs="Calibri"/>
                <w:color w:val="000000"/>
                <w:lang w:val="en-US" w:eastAsia="en-US"/>
              </w:rPr>
            </w:pPr>
            <w:ins w:id="3745" w:author="The Law" w:date="2018-06-25T13:24:00Z">
              <w:r>
                <w:rPr>
                  <w:rFonts w:ascii="Calibri" w:eastAsia="Times New Roman" w:hAnsi="Calibri" w:cs="Calibri"/>
                  <w:color w:val="000000"/>
                  <w:lang w:val="en-US" w:eastAsia="en-US"/>
                </w:rPr>
                <w:t>0</w:t>
              </w:r>
            </w:ins>
          </w:p>
        </w:tc>
      </w:tr>
      <w:tr w:rsidR="00AC5597" w14:paraId="782756A9" w14:textId="77777777" w:rsidTr="00AC5597">
        <w:trPr>
          <w:trHeight w:val="300"/>
          <w:jc w:val="center"/>
          <w:ins w:id="3746" w:author="The Law" w:date="2018-06-25T13:24:00Z"/>
        </w:trPr>
        <w:tc>
          <w:tcPr>
            <w:tcW w:w="500" w:type="dxa"/>
            <w:tcBorders>
              <w:top w:val="nil"/>
              <w:left w:val="single" w:sz="4" w:space="0" w:color="auto"/>
              <w:bottom w:val="single" w:sz="4" w:space="0" w:color="auto"/>
              <w:right w:val="single" w:sz="4" w:space="0" w:color="auto"/>
            </w:tcBorders>
            <w:noWrap/>
            <w:vAlign w:val="bottom"/>
            <w:hideMark/>
          </w:tcPr>
          <w:p w14:paraId="22496CD8" w14:textId="77777777" w:rsidR="00AC5597" w:rsidRDefault="00AC5597">
            <w:pPr>
              <w:spacing w:after="0" w:line="240" w:lineRule="auto"/>
              <w:jc w:val="right"/>
              <w:rPr>
                <w:ins w:id="3747" w:author="The Law" w:date="2018-06-25T13:24:00Z"/>
                <w:rFonts w:ascii="Calibri" w:eastAsia="Times New Roman" w:hAnsi="Calibri" w:cs="Calibri"/>
                <w:color w:val="000000"/>
                <w:lang w:val="en-US" w:eastAsia="en-US"/>
              </w:rPr>
            </w:pPr>
            <w:ins w:id="3748" w:author="The Law" w:date="2018-06-25T13:24:00Z">
              <w:r>
                <w:rPr>
                  <w:rFonts w:ascii="Calibri" w:eastAsia="Times New Roman" w:hAnsi="Calibri" w:cs="Calibri"/>
                  <w:color w:val="000000"/>
                  <w:lang w:val="en-US" w:eastAsia="en-US"/>
                </w:rPr>
                <w:t>100</w:t>
              </w:r>
            </w:ins>
          </w:p>
        </w:tc>
        <w:tc>
          <w:tcPr>
            <w:tcW w:w="880" w:type="dxa"/>
            <w:tcBorders>
              <w:top w:val="nil"/>
              <w:left w:val="nil"/>
              <w:bottom w:val="single" w:sz="4" w:space="0" w:color="auto"/>
              <w:right w:val="single" w:sz="4" w:space="0" w:color="auto"/>
            </w:tcBorders>
            <w:noWrap/>
            <w:vAlign w:val="bottom"/>
            <w:hideMark/>
          </w:tcPr>
          <w:p w14:paraId="75E16B3D" w14:textId="77777777" w:rsidR="00AC5597" w:rsidRDefault="00AC5597">
            <w:pPr>
              <w:spacing w:after="0" w:line="240" w:lineRule="auto"/>
              <w:jc w:val="right"/>
              <w:rPr>
                <w:ins w:id="3749" w:author="The Law" w:date="2018-06-25T13:24:00Z"/>
                <w:rFonts w:ascii="Calibri" w:eastAsia="Times New Roman" w:hAnsi="Calibri" w:cs="Calibri"/>
                <w:color w:val="000000"/>
                <w:lang w:val="en-US" w:eastAsia="en-US"/>
              </w:rPr>
            </w:pPr>
            <w:ins w:id="3750" w:author="The Law" w:date="2018-06-25T13:24:00Z">
              <w:r>
                <w:rPr>
                  <w:rFonts w:ascii="Calibri" w:eastAsia="Times New Roman" w:hAnsi="Calibri" w:cs="Calibri"/>
                  <w:color w:val="000000"/>
                  <w:lang w:val="en-US" w:eastAsia="en-US"/>
                </w:rPr>
                <w:t>9</w:t>
              </w:r>
            </w:ins>
          </w:p>
        </w:tc>
        <w:tc>
          <w:tcPr>
            <w:tcW w:w="960" w:type="dxa"/>
            <w:tcBorders>
              <w:top w:val="nil"/>
              <w:left w:val="nil"/>
              <w:bottom w:val="single" w:sz="4" w:space="0" w:color="auto"/>
              <w:right w:val="single" w:sz="4" w:space="0" w:color="auto"/>
            </w:tcBorders>
            <w:noWrap/>
            <w:vAlign w:val="bottom"/>
            <w:hideMark/>
          </w:tcPr>
          <w:p w14:paraId="63DBFC05" w14:textId="77777777" w:rsidR="00AC5597" w:rsidRDefault="00AC5597">
            <w:pPr>
              <w:spacing w:after="0" w:line="240" w:lineRule="auto"/>
              <w:jc w:val="right"/>
              <w:rPr>
                <w:ins w:id="3751" w:author="The Law" w:date="2018-06-25T13:24:00Z"/>
                <w:rFonts w:ascii="Calibri" w:eastAsia="Times New Roman" w:hAnsi="Calibri" w:cs="Calibri"/>
                <w:color w:val="000000"/>
                <w:lang w:val="en-US" w:eastAsia="en-US"/>
              </w:rPr>
            </w:pPr>
            <w:ins w:id="3752" w:author="The Law" w:date="2018-06-25T13:24:00Z">
              <w:r>
                <w:rPr>
                  <w:rFonts w:ascii="Calibri" w:eastAsia="Times New Roman" w:hAnsi="Calibri" w:cs="Calibri"/>
                  <w:color w:val="000000"/>
                  <w:lang w:val="en-US" w:eastAsia="en-US"/>
                </w:rPr>
                <w:t>1140.922</w:t>
              </w:r>
            </w:ins>
          </w:p>
        </w:tc>
        <w:tc>
          <w:tcPr>
            <w:tcW w:w="740" w:type="dxa"/>
            <w:tcBorders>
              <w:top w:val="nil"/>
              <w:left w:val="nil"/>
              <w:bottom w:val="single" w:sz="4" w:space="0" w:color="auto"/>
              <w:right w:val="single" w:sz="4" w:space="0" w:color="auto"/>
            </w:tcBorders>
            <w:noWrap/>
            <w:vAlign w:val="bottom"/>
            <w:hideMark/>
          </w:tcPr>
          <w:p w14:paraId="09602536" w14:textId="77777777" w:rsidR="00AC5597" w:rsidRDefault="00AC5597">
            <w:pPr>
              <w:spacing w:after="0" w:line="240" w:lineRule="auto"/>
              <w:jc w:val="right"/>
              <w:rPr>
                <w:ins w:id="3753" w:author="The Law" w:date="2018-06-25T13:24:00Z"/>
                <w:rFonts w:ascii="Calibri" w:eastAsia="Times New Roman" w:hAnsi="Calibri" w:cs="Calibri"/>
                <w:color w:val="000000"/>
                <w:lang w:val="en-US" w:eastAsia="en-US"/>
              </w:rPr>
            </w:pPr>
            <w:ins w:id="3754" w:author="The Law" w:date="2018-06-25T13:24:00Z">
              <w:r>
                <w:rPr>
                  <w:rFonts w:ascii="Calibri" w:eastAsia="Times New Roman" w:hAnsi="Calibri" w:cs="Calibri"/>
                  <w:color w:val="000000"/>
                  <w:lang w:val="en-US" w:eastAsia="en-US"/>
                </w:rPr>
                <w:t>421.8</w:t>
              </w:r>
            </w:ins>
          </w:p>
        </w:tc>
        <w:tc>
          <w:tcPr>
            <w:tcW w:w="1340" w:type="dxa"/>
            <w:tcBorders>
              <w:top w:val="nil"/>
              <w:left w:val="nil"/>
              <w:bottom w:val="single" w:sz="4" w:space="0" w:color="auto"/>
              <w:right w:val="single" w:sz="4" w:space="0" w:color="auto"/>
            </w:tcBorders>
            <w:noWrap/>
            <w:vAlign w:val="bottom"/>
            <w:hideMark/>
          </w:tcPr>
          <w:p w14:paraId="4880307B" w14:textId="77777777" w:rsidR="00AC5597" w:rsidRDefault="00AC5597">
            <w:pPr>
              <w:spacing w:after="0" w:line="240" w:lineRule="auto"/>
              <w:jc w:val="right"/>
              <w:rPr>
                <w:ins w:id="3755" w:author="The Law" w:date="2018-06-25T13:24:00Z"/>
                <w:rFonts w:ascii="Calibri" w:eastAsia="Times New Roman" w:hAnsi="Calibri" w:cs="Calibri"/>
                <w:color w:val="000000"/>
                <w:lang w:val="en-US" w:eastAsia="en-US"/>
              </w:rPr>
            </w:pPr>
            <w:ins w:id="3756" w:author="The Law" w:date="2018-06-25T13:24:00Z">
              <w:r>
                <w:rPr>
                  <w:rFonts w:ascii="Calibri" w:eastAsia="Times New Roman" w:hAnsi="Calibri" w:cs="Calibri"/>
                  <w:color w:val="000000"/>
                  <w:lang w:val="en-US" w:eastAsia="en-US"/>
                </w:rPr>
                <w:t>2</w:t>
              </w:r>
            </w:ins>
          </w:p>
        </w:tc>
        <w:tc>
          <w:tcPr>
            <w:tcW w:w="1360" w:type="dxa"/>
            <w:tcBorders>
              <w:top w:val="nil"/>
              <w:left w:val="nil"/>
              <w:bottom w:val="single" w:sz="4" w:space="0" w:color="auto"/>
              <w:right w:val="single" w:sz="4" w:space="0" w:color="auto"/>
            </w:tcBorders>
            <w:noWrap/>
            <w:vAlign w:val="bottom"/>
            <w:hideMark/>
          </w:tcPr>
          <w:p w14:paraId="78D0AA6F" w14:textId="77777777" w:rsidR="00AC5597" w:rsidRDefault="00AC5597">
            <w:pPr>
              <w:spacing w:after="0" w:line="240" w:lineRule="auto"/>
              <w:jc w:val="right"/>
              <w:rPr>
                <w:ins w:id="3757" w:author="The Law" w:date="2018-06-25T13:24:00Z"/>
                <w:rFonts w:ascii="Calibri" w:eastAsia="Times New Roman" w:hAnsi="Calibri" w:cs="Calibri"/>
                <w:color w:val="000000"/>
                <w:lang w:val="en-US" w:eastAsia="en-US"/>
              </w:rPr>
            </w:pPr>
            <w:ins w:id="3758" w:author="The Law" w:date="2018-06-25T13:24:00Z">
              <w:r>
                <w:rPr>
                  <w:rFonts w:ascii="Calibri" w:eastAsia="Times New Roman" w:hAnsi="Calibri" w:cs="Calibri"/>
                  <w:color w:val="000000"/>
                  <w:lang w:val="en-US" w:eastAsia="en-US"/>
                </w:rPr>
                <w:t>0</w:t>
              </w:r>
            </w:ins>
          </w:p>
        </w:tc>
      </w:tr>
    </w:tbl>
    <w:p w14:paraId="7E18A254" w14:textId="18B16255" w:rsidR="00000000" w:rsidRDefault="00C94419">
      <w:pPr>
        <w:rPr>
          <w:lang w:val="pt-PT"/>
          <w:rPrChange w:id="3759" w:author="The Law" w:date="2018-06-25T13:24:00Z">
            <w:rPr>
              <w:sz w:val="24"/>
              <w:lang w:val="pt-PT"/>
            </w:rPr>
          </w:rPrChange>
        </w:rPr>
        <w:sectPr w:rsidR="00000000" w:rsidSect="00A37B06">
          <w:headerReference w:type="even" r:id="rId51"/>
          <w:headerReference w:type="default" r:id="rId52"/>
          <w:type w:val="oddPage"/>
          <w:pgSz w:w="11906" w:h="16838"/>
          <w:pgMar w:top="1440" w:right="1983" w:bottom="1440" w:left="1418" w:header="709" w:footer="709" w:gutter="567"/>
          <w:cols w:space="708"/>
          <w:titlePg/>
          <w:docGrid w:linePitch="360"/>
        </w:sectPr>
        <w:pPrChange w:id="3760" w:author="The Law" w:date="2018-06-25T13:24:00Z">
          <w:pPr>
            <w:pStyle w:val="Legenda"/>
            <w:jc w:val="center"/>
          </w:pPr>
        </w:pPrChange>
      </w:pPr>
    </w:p>
    <w:p w14:paraId="12187C09" w14:textId="77777777" w:rsidR="007350D9" w:rsidRPr="00484455" w:rsidRDefault="007350D9" w:rsidP="007350D9">
      <w:pPr>
        <w:pStyle w:val="ThesisHeading2numbered"/>
        <w:numPr>
          <w:ilvl w:val="1"/>
          <w:numId w:val="9"/>
        </w:numPr>
        <w:rPr>
          <w:rFonts w:cs="Times New Roman"/>
          <w:lang w:val="pt-PT"/>
        </w:rPr>
      </w:pPr>
      <w:bookmarkStart w:id="3761" w:name="_Toc517466467"/>
      <w:bookmarkStart w:id="3762" w:name="_Toc517701569"/>
      <w:r w:rsidRPr="00484455">
        <w:rPr>
          <w:rFonts w:cs="Times New Roman"/>
          <w:lang w:val="pt-PT"/>
        </w:rPr>
        <w:lastRenderedPageBreak/>
        <w:t>Comparação dos algoritmos implementados</w:t>
      </w:r>
      <w:bookmarkEnd w:id="3761"/>
      <w:bookmarkEnd w:id="3762"/>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7350D9" w:rsidRPr="00484455" w:rsidDel="00623AAD" w14:paraId="256D675A" w14:textId="0A5D1882" w:rsidTr="00A37B06">
        <w:trPr>
          <w:trHeight w:val="300"/>
          <w:jc w:val="center"/>
          <w:del w:id="3763" w:author="The Law" w:date="2018-06-25T13:23:00Z"/>
        </w:trPr>
        <w:tc>
          <w:tcPr>
            <w:tcW w:w="960" w:type="dxa"/>
            <w:tcBorders>
              <w:top w:val="nil"/>
              <w:left w:val="nil"/>
              <w:bottom w:val="nil"/>
              <w:right w:val="nil"/>
            </w:tcBorders>
            <w:shd w:val="clear" w:color="auto" w:fill="auto"/>
            <w:noWrap/>
            <w:vAlign w:val="bottom"/>
            <w:hideMark/>
          </w:tcPr>
          <w:p w14:paraId="505B2123" w14:textId="7C72B004" w:rsidR="007350D9" w:rsidRPr="00484455" w:rsidDel="00623AAD" w:rsidRDefault="007350D9" w:rsidP="00A37B06">
            <w:pPr>
              <w:spacing w:after="0" w:line="240" w:lineRule="auto"/>
              <w:rPr>
                <w:del w:id="3764" w:author="The Law" w:date="2018-06-25T13:23:00Z"/>
                <w:rFonts w:ascii="Times New Roman" w:eastAsia="Times New Roman" w:hAnsi="Times New Roman" w:cs="Times New Roman"/>
                <w:sz w:val="24"/>
                <w:szCs w:val="24"/>
                <w:lang w:val="pt-PT"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3131A93" w14:textId="24617405" w:rsidR="007350D9" w:rsidRPr="00484455" w:rsidDel="00623AAD" w:rsidRDefault="007350D9" w:rsidP="00A37B06">
            <w:pPr>
              <w:spacing w:after="0" w:line="240" w:lineRule="auto"/>
              <w:jc w:val="center"/>
              <w:rPr>
                <w:del w:id="3765" w:author="The Law" w:date="2018-06-25T13:23:00Z"/>
                <w:rFonts w:ascii="Calibri" w:eastAsia="Times New Roman" w:hAnsi="Calibri" w:cs="Calibri"/>
                <w:color w:val="000000"/>
                <w:lang w:val="pt-PT" w:eastAsia="en-US"/>
              </w:rPr>
            </w:pPr>
            <w:del w:id="3766" w:author="The Law" w:date="2018-06-25T13:23:00Z">
              <w:r w:rsidRPr="00484455" w:rsidDel="00623AAD">
                <w:rPr>
                  <w:rFonts w:ascii="Calibri" w:eastAsia="Times New Roman" w:hAnsi="Calibri" w:cs="Calibri"/>
                  <w:color w:val="000000"/>
                  <w:lang w:val="pt-PT" w:eastAsia="en-US"/>
                </w:rPr>
                <w:delText>Custom Algorithm</w:delText>
              </w:r>
            </w:del>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1EEF5198" w14:textId="01AFD652" w:rsidR="007350D9" w:rsidRPr="00484455" w:rsidDel="00623AAD" w:rsidRDefault="007350D9" w:rsidP="00A37B06">
            <w:pPr>
              <w:spacing w:after="0" w:line="240" w:lineRule="auto"/>
              <w:jc w:val="center"/>
              <w:rPr>
                <w:del w:id="3767" w:author="The Law" w:date="2018-06-25T13:23:00Z"/>
                <w:rFonts w:ascii="Calibri" w:eastAsia="Times New Roman" w:hAnsi="Calibri" w:cs="Calibri"/>
                <w:color w:val="000000"/>
                <w:lang w:val="pt-PT" w:eastAsia="en-US"/>
              </w:rPr>
            </w:pPr>
            <w:del w:id="3768" w:author="The Law" w:date="2018-06-25T13:23:00Z">
              <w:r w:rsidDel="00623AAD">
                <w:rPr>
                  <w:rFonts w:ascii="Calibri" w:eastAsia="Times New Roman" w:hAnsi="Calibri" w:cs="Calibri"/>
                  <w:color w:val="000000"/>
                  <w:lang w:val="pt-PT" w:eastAsia="en-US"/>
                </w:rPr>
                <w:delText>Algoritmo Genético</w:delText>
              </w:r>
            </w:del>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E1A060A" w14:textId="7780C8F8" w:rsidR="007350D9" w:rsidRPr="00484455" w:rsidDel="00623AAD" w:rsidRDefault="007350D9" w:rsidP="00A37B06">
            <w:pPr>
              <w:spacing w:after="0" w:line="240" w:lineRule="auto"/>
              <w:jc w:val="center"/>
              <w:rPr>
                <w:del w:id="3769" w:author="The Law" w:date="2018-06-25T13:23:00Z"/>
                <w:rFonts w:ascii="Calibri" w:eastAsia="Times New Roman" w:hAnsi="Calibri" w:cs="Calibri"/>
                <w:color w:val="000000"/>
                <w:lang w:val="pt-PT" w:eastAsia="en-US"/>
              </w:rPr>
            </w:pPr>
            <w:del w:id="3770" w:author="The Law" w:date="2018-06-25T13:23:00Z">
              <w:r w:rsidRPr="00484455" w:rsidDel="00623AAD">
                <w:rPr>
                  <w:rFonts w:ascii="Calibri" w:eastAsia="Times New Roman" w:hAnsi="Calibri" w:cs="Calibri"/>
                  <w:color w:val="000000"/>
                  <w:lang w:val="pt-PT" w:eastAsia="en-US"/>
                </w:rPr>
                <w:delText>Bee Colony Optimization</w:delText>
              </w:r>
            </w:del>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276694F6" w14:textId="0C0DD97C" w:rsidR="007350D9" w:rsidRPr="00484455" w:rsidDel="00623AAD" w:rsidRDefault="007350D9" w:rsidP="00A37B06">
            <w:pPr>
              <w:spacing w:after="0" w:line="240" w:lineRule="auto"/>
              <w:jc w:val="center"/>
              <w:rPr>
                <w:del w:id="3771" w:author="The Law" w:date="2018-06-25T13:23:00Z"/>
                <w:rFonts w:ascii="Calibri" w:eastAsia="Times New Roman" w:hAnsi="Calibri" w:cs="Calibri"/>
                <w:color w:val="000000"/>
                <w:lang w:val="pt-PT" w:eastAsia="en-US"/>
              </w:rPr>
            </w:pPr>
            <w:del w:id="3772" w:author="The Law" w:date="2018-06-25T13:23:00Z">
              <w:r w:rsidRPr="00484455" w:rsidDel="00623AAD">
                <w:rPr>
                  <w:rFonts w:ascii="Calibri" w:eastAsia="Times New Roman" w:hAnsi="Calibri" w:cs="Calibri"/>
                  <w:color w:val="000000"/>
                  <w:lang w:val="pt-PT" w:eastAsia="en-US"/>
                </w:rPr>
                <w:delText>Ant Colony Optimization</w:delText>
              </w:r>
            </w:del>
          </w:p>
        </w:tc>
      </w:tr>
      <w:tr w:rsidR="007350D9" w:rsidRPr="00484455" w:rsidDel="00623AAD" w14:paraId="18CEFFF3" w14:textId="15473337" w:rsidTr="00A37B06">
        <w:trPr>
          <w:trHeight w:val="300"/>
          <w:jc w:val="center"/>
          <w:del w:id="3773" w:author="The Law" w:date="2018-06-25T13:23:00Z"/>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22B432" w14:textId="0048F26A" w:rsidR="007350D9" w:rsidRPr="00484455" w:rsidDel="00623AAD" w:rsidRDefault="007350D9" w:rsidP="00A37B06">
            <w:pPr>
              <w:spacing w:after="0" w:line="240" w:lineRule="auto"/>
              <w:rPr>
                <w:del w:id="3774" w:author="The Law" w:date="2018-06-25T13:23:00Z"/>
                <w:rFonts w:ascii="Calibri" w:eastAsia="Times New Roman" w:hAnsi="Calibri" w:cs="Calibri"/>
                <w:color w:val="000000"/>
                <w:lang w:val="pt-PT" w:eastAsia="en-US"/>
              </w:rPr>
            </w:pPr>
            <w:del w:id="3775" w:author="The Law" w:date="2018-06-25T13:23:00Z">
              <w:r w:rsidRPr="00484455" w:rsidDel="00623AAD">
                <w:rPr>
                  <w:rFonts w:ascii="Calibri" w:eastAsia="Times New Roman" w:hAnsi="Calibri" w:cs="Calibri"/>
                  <w:color w:val="000000"/>
                  <w:lang w:val="pt-PT" w:eastAsia="en-US"/>
                </w:rPr>
                <w:delText>Size</w:delText>
              </w:r>
            </w:del>
          </w:p>
        </w:tc>
        <w:tc>
          <w:tcPr>
            <w:tcW w:w="962" w:type="dxa"/>
            <w:tcBorders>
              <w:top w:val="nil"/>
              <w:left w:val="nil"/>
              <w:bottom w:val="single" w:sz="4" w:space="0" w:color="auto"/>
              <w:right w:val="single" w:sz="4" w:space="0" w:color="auto"/>
            </w:tcBorders>
            <w:shd w:val="clear" w:color="000000" w:fill="BFBFBF"/>
            <w:noWrap/>
            <w:vAlign w:val="bottom"/>
            <w:hideMark/>
          </w:tcPr>
          <w:p w14:paraId="5B67CD76" w14:textId="54E1F560" w:rsidR="007350D9" w:rsidRPr="00484455" w:rsidDel="00623AAD" w:rsidRDefault="007350D9" w:rsidP="00A37B06">
            <w:pPr>
              <w:spacing w:after="0" w:line="240" w:lineRule="auto"/>
              <w:rPr>
                <w:del w:id="3776" w:author="The Law" w:date="2018-06-25T13:23:00Z"/>
                <w:rFonts w:ascii="Calibri" w:eastAsia="Times New Roman" w:hAnsi="Calibri" w:cs="Calibri"/>
                <w:color w:val="000000"/>
                <w:lang w:val="pt-PT" w:eastAsia="en-US"/>
              </w:rPr>
            </w:pPr>
            <w:del w:id="3777" w:author="The Law" w:date="2018-06-25T13:23:00Z">
              <w:r w:rsidRPr="00484455" w:rsidDel="00623AAD">
                <w:rPr>
                  <w:rFonts w:ascii="Calibri" w:eastAsia="Times New Roman" w:hAnsi="Calibri" w:cs="Calibri"/>
                  <w:color w:val="000000"/>
                  <w:lang w:val="pt-PT" w:eastAsia="en-US"/>
                </w:rPr>
                <w:delText>Time(ms)</w:delText>
              </w:r>
            </w:del>
          </w:p>
        </w:tc>
        <w:tc>
          <w:tcPr>
            <w:tcW w:w="958" w:type="dxa"/>
            <w:tcBorders>
              <w:top w:val="nil"/>
              <w:left w:val="nil"/>
              <w:bottom w:val="single" w:sz="4" w:space="0" w:color="auto"/>
              <w:right w:val="single" w:sz="4" w:space="0" w:color="auto"/>
            </w:tcBorders>
            <w:shd w:val="clear" w:color="000000" w:fill="BFBFBF"/>
            <w:noWrap/>
            <w:vAlign w:val="bottom"/>
            <w:hideMark/>
          </w:tcPr>
          <w:p w14:paraId="384205E7" w14:textId="413F0B24" w:rsidR="007350D9" w:rsidRPr="00484455" w:rsidDel="00623AAD" w:rsidRDefault="007350D9" w:rsidP="00A37B06">
            <w:pPr>
              <w:spacing w:after="0" w:line="240" w:lineRule="auto"/>
              <w:rPr>
                <w:del w:id="3778" w:author="The Law" w:date="2018-06-25T13:23:00Z"/>
                <w:rFonts w:ascii="Calibri" w:eastAsia="Times New Roman" w:hAnsi="Calibri" w:cs="Calibri"/>
                <w:color w:val="000000"/>
                <w:lang w:val="pt-PT" w:eastAsia="en-US"/>
              </w:rPr>
            </w:pPr>
            <w:del w:id="3779" w:author="The Law" w:date="2018-06-25T13:23:00Z">
              <w:r w:rsidRPr="00484455" w:rsidDel="00623AAD">
                <w:rPr>
                  <w:rFonts w:ascii="Calibri" w:eastAsia="Times New Roman" w:hAnsi="Calibri" w:cs="Calibri"/>
                  <w:color w:val="000000"/>
                  <w:lang w:val="pt-PT" w:eastAsia="en-US"/>
                </w:rPr>
                <w:delText>Fitness</w:delText>
              </w:r>
            </w:del>
          </w:p>
        </w:tc>
        <w:tc>
          <w:tcPr>
            <w:tcW w:w="961" w:type="dxa"/>
            <w:tcBorders>
              <w:top w:val="nil"/>
              <w:left w:val="nil"/>
              <w:bottom w:val="single" w:sz="4" w:space="0" w:color="auto"/>
              <w:right w:val="single" w:sz="4" w:space="0" w:color="auto"/>
            </w:tcBorders>
            <w:shd w:val="clear" w:color="000000" w:fill="BFBFBF"/>
            <w:noWrap/>
            <w:vAlign w:val="bottom"/>
            <w:hideMark/>
          </w:tcPr>
          <w:p w14:paraId="57E9472F" w14:textId="2047362F" w:rsidR="007350D9" w:rsidRPr="00484455" w:rsidDel="00623AAD" w:rsidRDefault="007350D9" w:rsidP="00A37B06">
            <w:pPr>
              <w:spacing w:after="0" w:line="240" w:lineRule="auto"/>
              <w:rPr>
                <w:del w:id="3780" w:author="The Law" w:date="2018-06-25T13:23:00Z"/>
                <w:rFonts w:ascii="Calibri" w:eastAsia="Times New Roman" w:hAnsi="Calibri" w:cs="Calibri"/>
                <w:color w:val="000000"/>
                <w:lang w:val="pt-PT" w:eastAsia="en-US"/>
              </w:rPr>
            </w:pPr>
            <w:del w:id="3781" w:author="The Law" w:date="2018-06-25T13:23:00Z">
              <w:r w:rsidRPr="00484455" w:rsidDel="00623AAD">
                <w:rPr>
                  <w:rFonts w:ascii="Calibri" w:eastAsia="Times New Roman" w:hAnsi="Calibri" w:cs="Calibri"/>
                  <w:color w:val="000000"/>
                  <w:lang w:val="pt-PT" w:eastAsia="en-US"/>
                </w:rPr>
                <w:delText>Time(ms)</w:delText>
              </w:r>
            </w:del>
          </w:p>
        </w:tc>
        <w:tc>
          <w:tcPr>
            <w:tcW w:w="959" w:type="dxa"/>
            <w:tcBorders>
              <w:top w:val="nil"/>
              <w:left w:val="nil"/>
              <w:bottom w:val="single" w:sz="4" w:space="0" w:color="auto"/>
              <w:right w:val="single" w:sz="4" w:space="0" w:color="auto"/>
            </w:tcBorders>
            <w:shd w:val="clear" w:color="000000" w:fill="BFBFBF"/>
            <w:noWrap/>
            <w:vAlign w:val="bottom"/>
            <w:hideMark/>
          </w:tcPr>
          <w:p w14:paraId="2B5CAEDE" w14:textId="16BC02B4" w:rsidR="007350D9" w:rsidRPr="00484455" w:rsidDel="00623AAD" w:rsidRDefault="007350D9" w:rsidP="00A37B06">
            <w:pPr>
              <w:spacing w:after="0" w:line="240" w:lineRule="auto"/>
              <w:rPr>
                <w:del w:id="3782" w:author="The Law" w:date="2018-06-25T13:23:00Z"/>
                <w:rFonts w:ascii="Calibri" w:eastAsia="Times New Roman" w:hAnsi="Calibri" w:cs="Calibri"/>
                <w:color w:val="000000"/>
                <w:lang w:val="pt-PT" w:eastAsia="en-US"/>
              </w:rPr>
            </w:pPr>
            <w:del w:id="3783" w:author="The Law" w:date="2018-06-25T13:23:00Z">
              <w:r w:rsidRPr="00484455" w:rsidDel="00623AAD">
                <w:rPr>
                  <w:rFonts w:ascii="Calibri" w:eastAsia="Times New Roman" w:hAnsi="Calibri" w:cs="Calibri"/>
                  <w:color w:val="000000"/>
                  <w:lang w:val="pt-PT" w:eastAsia="en-US"/>
                </w:rPr>
                <w:delText>Fitness</w:delText>
              </w:r>
            </w:del>
          </w:p>
        </w:tc>
        <w:tc>
          <w:tcPr>
            <w:tcW w:w="1318" w:type="dxa"/>
            <w:tcBorders>
              <w:top w:val="nil"/>
              <w:left w:val="nil"/>
              <w:bottom w:val="single" w:sz="4" w:space="0" w:color="auto"/>
              <w:right w:val="single" w:sz="4" w:space="0" w:color="auto"/>
            </w:tcBorders>
            <w:shd w:val="clear" w:color="000000" w:fill="BFBFBF"/>
            <w:noWrap/>
            <w:vAlign w:val="bottom"/>
            <w:hideMark/>
          </w:tcPr>
          <w:p w14:paraId="1DAD377E" w14:textId="047E7E90" w:rsidR="007350D9" w:rsidRPr="00484455" w:rsidDel="00623AAD" w:rsidRDefault="007350D9" w:rsidP="00A37B06">
            <w:pPr>
              <w:spacing w:after="0" w:line="240" w:lineRule="auto"/>
              <w:rPr>
                <w:del w:id="3784" w:author="The Law" w:date="2018-06-25T13:23:00Z"/>
                <w:rFonts w:ascii="Calibri" w:eastAsia="Times New Roman" w:hAnsi="Calibri" w:cs="Calibri"/>
                <w:color w:val="000000"/>
                <w:lang w:val="pt-PT" w:eastAsia="en-US"/>
              </w:rPr>
            </w:pPr>
            <w:del w:id="3785" w:author="The Law" w:date="2018-06-25T13:23:00Z">
              <w:r w:rsidRPr="00484455" w:rsidDel="00623AAD">
                <w:rPr>
                  <w:rFonts w:ascii="Calibri" w:eastAsia="Times New Roman" w:hAnsi="Calibri" w:cs="Calibri"/>
                  <w:color w:val="000000"/>
                  <w:lang w:val="pt-PT" w:eastAsia="en-US"/>
                </w:rPr>
                <w:delText>Time(ms)</w:delText>
              </w:r>
            </w:del>
          </w:p>
        </w:tc>
        <w:tc>
          <w:tcPr>
            <w:tcW w:w="1322" w:type="dxa"/>
            <w:tcBorders>
              <w:top w:val="nil"/>
              <w:left w:val="nil"/>
              <w:bottom w:val="single" w:sz="4" w:space="0" w:color="auto"/>
              <w:right w:val="single" w:sz="4" w:space="0" w:color="auto"/>
            </w:tcBorders>
            <w:shd w:val="clear" w:color="000000" w:fill="BFBFBF"/>
            <w:noWrap/>
            <w:vAlign w:val="bottom"/>
            <w:hideMark/>
          </w:tcPr>
          <w:p w14:paraId="1936A322" w14:textId="77522924" w:rsidR="007350D9" w:rsidRPr="00484455" w:rsidDel="00623AAD" w:rsidRDefault="007350D9" w:rsidP="00A37B06">
            <w:pPr>
              <w:spacing w:after="0" w:line="240" w:lineRule="auto"/>
              <w:rPr>
                <w:del w:id="3786" w:author="The Law" w:date="2018-06-25T13:23:00Z"/>
                <w:rFonts w:ascii="Calibri" w:eastAsia="Times New Roman" w:hAnsi="Calibri" w:cs="Calibri"/>
                <w:color w:val="000000"/>
                <w:lang w:val="pt-PT" w:eastAsia="en-US"/>
              </w:rPr>
            </w:pPr>
            <w:del w:id="3787" w:author="The Law" w:date="2018-06-25T13:23:00Z">
              <w:r w:rsidRPr="00484455" w:rsidDel="00623AAD">
                <w:rPr>
                  <w:rFonts w:ascii="Calibri" w:eastAsia="Times New Roman" w:hAnsi="Calibri" w:cs="Calibri"/>
                  <w:color w:val="000000"/>
                  <w:lang w:val="pt-PT" w:eastAsia="en-US"/>
                </w:rPr>
                <w:delText>Fitness</w:delText>
              </w:r>
            </w:del>
          </w:p>
        </w:tc>
        <w:tc>
          <w:tcPr>
            <w:tcW w:w="1450" w:type="dxa"/>
            <w:tcBorders>
              <w:top w:val="nil"/>
              <w:left w:val="nil"/>
              <w:bottom w:val="single" w:sz="4" w:space="0" w:color="auto"/>
              <w:right w:val="single" w:sz="4" w:space="0" w:color="auto"/>
            </w:tcBorders>
            <w:shd w:val="clear" w:color="000000" w:fill="BFBFBF"/>
            <w:noWrap/>
            <w:vAlign w:val="bottom"/>
            <w:hideMark/>
          </w:tcPr>
          <w:p w14:paraId="601D1855" w14:textId="198E8949" w:rsidR="007350D9" w:rsidRPr="00484455" w:rsidDel="00623AAD" w:rsidRDefault="007350D9" w:rsidP="00A37B06">
            <w:pPr>
              <w:spacing w:after="0" w:line="240" w:lineRule="auto"/>
              <w:rPr>
                <w:del w:id="3788" w:author="The Law" w:date="2018-06-25T13:23:00Z"/>
                <w:rFonts w:ascii="Calibri" w:eastAsia="Times New Roman" w:hAnsi="Calibri" w:cs="Calibri"/>
                <w:color w:val="000000"/>
                <w:lang w:val="pt-PT" w:eastAsia="en-US"/>
              </w:rPr>
            </w:pPr>
            <w:del w:id="3789" w:author="The Law" w:date="2018-06-25T13:23:00Z">
              <w:r w:rsidRPr="00484455" w:rsidDel="00623AAD">
                <w:rPr>
                  <w:rFonts w:ascii="Calibri" w:eastAsia="Times New Roman" w:hAnsi="Calibri" w:cs="Calibri"/>
                  <w:color w:val="000000"/>
                  <w:lang w:val="pt-PT" w:eastAsia="en-US"/>
                </w:rPr>
                <w:delText>Time(ms)</w:delText>
              </w:r>
            </w:del>
          </w:p>
        </w:tc>
        <w:tc>
          <w:tcPr>
            <w:tcW w:w="1090" w:type="dxa"/>
            <w:tcBorders>
              <w:top w:val="nil"/>
              <w:left w:val="nil"/>
              <w:bottom w:val="single" w:sz="4" w:space="0" w:color="auto"/>
              <w:right w:val="single" w:sz="4" w:space="0" w:color="auto"/>
            </w:tcBorders>
            <w:shd w:val="clear" w:color="000000" w:fill="BFBFBF"/>
            <w:noWrap/>
            <w:vAlign w:val="bottom"/>
            <w:hideMark/>
          </w:tcPr>
          <w:p w14:paraId="573B4B92" w14:textId="7B9EC70D" w:rsidR="007350D9" w:rsidRPr="00484455" w:rsidDel="00623AAD" w:rsidRDefault="007350D9" w:rsidP="00A37B06">
            <w:pPr>
              <w:spacing w:after="0" w:line="240" w:lineRule="auto"/>
              <w:rPr>
                <w:del w:id="3790" w:author="The Law" w:date="2018-06-25T13:23:00Z"/>
                <w:rFonts w:ascii="Calibri" w:eastAsia="Times New Roman" w:hAnsi="Calibri" w:cs="Calibri"/>
                <w:color w:val="000000"/>
                <w:lang w:val="pt-PT" w:eastAsia="en-US"/>
              </w:rPr>
            </w:pPr>
            <w:del w:id="3791" w:author="The Law" w:date="2018-06-25T13:23:00Z">
              <w:r w:rsidRPr="00484455" w:rsidDel="00623AAD">
                <w:rPr>
                  <w:rFonts w:ascii="Calibri" w:eastAsia="Times New Roman" w:hAnsi="Calibri" w:cs="Calibri"/>
                  <w:color w:val="000000"/>
                  <w:lang w:val="pt-PT" w:eastAsia="en-US"/>
                </w:rPr>
                <w:delText>Fitness</w:delText>
              </w:r>
            </w:del>
          </w:p>
        </w:tc>
      </w:tr>
      <w:tr w:rsidR="007350D9" w:rsidRPr="00484455" w:rsidDel="00623AAD" w14:paraId="1C8F84B2" w14:textId="03F6FE35" w:rsidTr="00A37B06">
        <w:trPr>
          <w:trHeight w:val="300"/>
          <w:jc w:val="center"/>
          <w:del w:id="3792"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3DD3EF" w14:textId="5EF9FE97" w:rsidR="007350D9" w:rsidRPr="00484455" w:rsidDel="00623AAD" w:rsidRDefault="007350D9" w:rsidP="00A37B06">
            <w:pPr>
              <w:spacing w:after="0" w:line="240" w:lineRule="auto"/>
              <w:jc w:val="right"/>
              <w:rPr>
                <w:del w:id="3793" w:author="The Law" w:date="2018-06-25T13:23:00Z"/>
                <w:rFonts w:ascii="Calibri" w:eastAsia="Times New Roman" w:hAnsi="Calibri" w:cs="Calibri"/>
                <w:color w:val="000000"/>
                <w:lang w:val="pt-PT" w:eastAsia="en-US"/>
              </w:rPr>
            </w:pPr>
            <w:del w:id="3794" w:author="The Law" w:date="2018-06-25T13:23:00Z">
              <w:r w:rsidRPr="00484455" w:rsidDel="00623AAD">
                <w:rPr>
                  <w:rFonts w:ascii="Calibri" w:eastAsia="Times New Roman" w:hAnsi="Calibri" w:cs="Calibri"/>
                  <w:color w:val="000000"/>
                  <w:lang w:val="pt-PT" w:eastAsia="en-US"/>
                </w:rPr>
                <w:delText>40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56F85CAD" w14:textId="61AFEA6B" w:rsidR="007350D9" w:rsidRPr="00484455" w:rsidDel="00623AAD" w:rsidRDefault="007350D9" w:rsidP="00A37B06">
            <w:pPr>
              <w:spacing w:after="0" w:line="240" w:lineRule="auto"/>
              <w:jc w:val="right"/>
              <w:rPr>
                <w:del w:id="3795" w:author="The Law" w:date="2018-06-25T13:23:00Z"/>
                <w:rFonts w:ascii="Calibri" w:eastAsia="Times New Roman" w:hAnsi="Calibri" w:cs="Calibri"/>
                <w:b/>
                <w:bCs/>
                <w:color w:val="000000"/>
                <w:lang w:val="pt-PT" w:eastAsia="en-US"/>
              </w:rPr>
            </w:pPr>
            <w:del w:id="3796" w:author="The Law" w:date="2018-06-25T13:23:00Z">
              <w:r w:rsidRPr="00484455" w:rsidDel="00623AAD">
                <w:rPr>
                  <w:rFonts w:ascii="Calibri" w:eastAsia="Times New Roman" w:hAnsi="Calibri" w:cs="Calibri"/>
                  <w:b/>
                  <w:bCs/>
                  <w:color w:val="000000"/>
                  <w:lang w:val="pt-PT" w:eastAsia="en-US"/>
                </w:rPr>
                <w:delText>70.98529</w:delText>
              </w:r>
            </w:del>
          </w:p>
        </w:tc>
        <w:tc>
          <w:tcPr>
            <w:tcW w:w="958" w:type="dxa"/>
            <w:tcBorders>
              <w:top w:val="nil"/>
              <w:left w:val="nil"/>
              <w:bottom w:val="single" w:sz="4" w:space="0" w:color="auto"/>
              <w:right w:val="single" w:sz="4" w:space="0" w:color="auto"/>
            </w:tcBorders>
            <w:shd w:val="clear" w:color="auto" w:fill="auto"/>
            <w:noWrap/>
            <w:vAlign w:val="bottom"/>
            <w:hideMark/>
          </w:tcPr>
          <w:p w14:paraId="1108456C" w14:textId="69A24E4D" w:rsidR="007350D9" w:rsidRPr="00484455" w:rsidDel="00623AAD" w:rsidRDefault="007350D9" w:rsidP="00A37B06">
            <w:pPr>
              <w:spacing w:after="0" w:line="240" w:lineRule="auto"/>
              <w:jc w:val="right"/>
              <w:rPr>
                <w:del w:id="3797" w:author="The Law" w:date="2018-06-25T13:23:00Z"/>
                <w:rFonts w:ascii="Calibri" w:eastAsia="Times New Roman" w:hAnsi="Calibri" w:cs="Calibri"/>
                <w:color w:val="000000"/>
                <w:lang w:val="pt-PT" w:eastAsia="en-US"/>
              </w:rPr>
            </w:pPr>
            <w:del w:id="3798" w:author="The Law" w:date="2018-06-25T13:23:00Z">
              <w:r w:rsidRPr="00484455" w:rsidDel="00623AAD">
                <w:rPr>
                  <w:rFonts w:ascii="Calibri" w:eastAsia="Times New Roman" w:hAnsi="Calibri" w:cs="Calibri"/>
                  <w:color w:val="000000"/>
                  <w:lang w:val="pt-PT" w:eastAsia="en-US"/>
                </w:rPr>
                <w:delText>673.0286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055BFB48" w14:textId="0A995164" w:rsidR="007350D9" w:rsidRPr="00484455" w:rsidDel="00623AAD" w:rsidRDefault="007350D9" w:rsidP="00A37B06">
            <w:pPr>
              <w:spacing w:after="0" w:line="240" w:lineRule="auto"/>
              <w:jc w:val="right"/>
              <w:rPr>
                <w:del w:id="3799" w:author="The Law" w:date="2018-06-25T13:23:00Z"/>
                <w:rFonts w:ascii="Calibri" w:eastAsia="Times New Roman" w:hAnsi="Calibri" w:cs="Calibri"/>
                <w:color w:val="000000"/>
                <w:lang w:val="pt-PT" w:eastAsia="en-US"/>
              </w:rPr>
            </w:pPr>
            <w:del w:id="3800" w:author="The Law" w:date="2018-06-25T13:23:00Z">
              <w:r w:rsidRPr="00484455" w:rsidDel="00623AAD">
                <w:rPr>
                  <w:rFonts w:ascii="Calibri" w:eastAsia="Times New Roman" w:hAnsi="Calibri" w:cs="Calibri"/>
                  <w:color w:val="000000"/>
                  <w:lang w:val="pt-PT" w:eastAsia="en-US"/>
                </w:rPr>
                <w:delText>313.8726</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4C3B1BA" w14:textId="00ACF02B" w:rsidR="007350D9" w:rsidRPr="00484455" w:rsidDel="00623AAD" w:rsidRDefault="007350D9" w:rsidP="00A37B06">
            <w:pPr>
              <w:spacing w:after="0" w:line="240" w:lineRule="auto"/>
              <w:jc w:val="right"/>
              <w:rPr>
                <w:del w:id="3801" w:author="The Law" w:date="2018-06-25T13:23:00Z"/>
                <w:rFonts w:ascii="Calibri" w:eastAsia="Times New Roman" w:hAnsi="Calibri" w:cs="Calibri"/>
                <w:color w:val="000000"/>
                <w:lang w:val="pt-PT" w:eastAsia="en-US"/>
              </w:rPr>
            </w:pPr>
            <w:del w:id="3802" w:author="The Law" w:date="2018-06-25T13:23:00Z">
              <w:r w:rsidRPr="00484455" w:rsidDel="00623AAD">
                <w:rPr>
                  <w:rFonts w:ascii="Calibri" w:eastAsia="Times New Roman" w:hAnsi="Calibri" w:cs="Calibri"/>
                  <w:color w:val="000000"/>
                  <w:lang w:val="pt-PT" w:eastAsia="en-US"/>
                </w:rPr>
                <w:delText>683.8857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2860BBA" w14:textId="0F4D1CCF" w:rsidR="007350D9" w:rsidRPr="00484455" w:rsidDel="00623AAD" w:rsidRDefault="007350D9" w:rsidP="00A37B06">
            <w:pPr>
              <w:spacing w:after="0" w:line="240" w:lineRule="auto"/>
              <w:jc w:val="right"/>
              <w:rPr>
                <w:del w:id="3803" w:author="The Law" w:date="2018-06-25T13:23:00Z"/>
                <w:rFonts w:ascii="Calibri" w:eastAsia="Times New Roman" w:hAnsi="Calibri" w:cs="Calibri"/>
                <w:color w:val="000000"/>
                <w:lang w:val="pt-PT" w:eastAsia="en-US"/>
              </w:rPr>
            </w:pPr>
            <w:del w:id="3804" w:author="The Law" w:date="2018-06-25T13:23:00Z">
              <w:r w:rsidRPr="00484455" w:rsidDel="00623AAD">
                <w:rPr>
                  <w:rFonts w:ascii="Calibri" w:eastAsia="Times New Roman" w:hAnsi="Calibri" w:cs="Calibri"/>
                  <w:color w:val="000000"/>
                  <w:lang w:val="pt-PT" w:eastAsia="en-US"/>
                </w:rPr>
                <w:delText>609.4018571</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B7CD2A2" w14:textId="4BE73C19" w:rsidR="007350D9" w:rsidRPr="00484455" w:rsidDel="00623AAD" w:rsidRDefault="007350D9" w:rsidP="00A37B06">
            <w:pPr>
              <w:spacing w:after="0" w:line="240" w:lineRule="auto"/>
              <w:jc w:val="right"/>
              <w:rPr>
                <w:del w:id="3805" w:author="The Law" w:date="2018-06-25T13:23:00Z"/>
                <w:rFonts w:ascii="Calibri" w:eastAsia="Times New Roman" w:hAnsi="Calibri" w:cs="Calibri"/>
                <w:b/>
                <w:bCs/>
                <w:color w:val="000000"/>
                <w:lang w:val="pt-PT" w:eastAsia="en-US"/>
              </w:rPr>
            </w:pPr>
            <w:del w:id="3806" w:author="The Law" w:date="2018-06-25T13:23:00Z">
              <w:r w:rsidRPr="00484455" w:rsidDel="00623AAD">
                <w:rPr>
                  <w:rFonts w:ascii="Calibri" w:eastAsia="Times New Roman" w:hAnsi="Calibri" w:cs="Calibri"/>
                  <w:b/>
                  <w:bCs/>
                  <w:color w:val="000000"/>
                  <w:lang w:val="pt-PT" w:eastAsia="en-US"/>
                </w:rPr>
                <w:delText>664.1714286</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7EA9788C" w14:textId="7ADDE0B0" w:rsidR="007350D9" w:rsidRPr="00484455" w:rsidDel="00623AAD" w:rsidRDefault="007350D9" w:rsidP="00A37B06">
            <w:pPr>
              <w:spacing w:after="0" w:line="240" w:lineRule="auto"/>
              <w:rPr>
                <w:del w:id="3807" w:author="The Law" w:date="2018-06-25T13:23:00Z"/>
                <w:rFonts w:ascii="Calibri" w:eastAsia="Times New Roman" w:hAnsi="Calibri" w:cs="Calibri"/>
                <w:color w:val="000000"/>
                <w:lang w:val="pt-PT" w:eastAsia="en-US"/>
              </w:rPr>
            </w:pPr>
            <w:del w:id="3808"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4682A20C" w14:textId="35AB3402" w:rsidR="007350D9" w:rsidRPr="00484455" w:rsidDel="00623AAD" w:rsidRDefault="007350D9" w:rsidP="00A37B06">
            <w:pPr>
              <w:spacing w:after="0" w:line="240" w:lineRule="auto"/>
              <w:rPr>
                <w:del w:id="3809" w:author="The Law" w:date="2018-06-25T13:23:00Z"/>
                <w:rFonts w:ascii="Calibri" w:eastAsia="Times New Roman" w:hAnsi="Calibri" w:cs="Calibri"/>
                <w:color w:val="000000"/>
                <w:lang w:val="pt-PT" w:eastAsia="en-US"/>
              </w:rPr>
            </w:pPr>
            <w:del w:id="3810"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0D802547" w14:textId="67A2D10B" w:rsidTr="00A37B06">
        <w:trPr>
          <w:trHeight w:val="300"/>
          <w:jc w:val="center"/>
          <w:del w:id="3811"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26E70" w14:textId="7965A5C2" w:rsidR="007350D9" w:rsidRPr="00484455" w:rsidDel="00623AAD" w:rsidRDefault="007350D9" w:rsidP="00A37B06">
            <w:pPr>
              <w:spacing w:after="0" w:line="240" w:lineRule="auto"/>
              <w:jc w:val="right"/>
              <w:rPr>
                <w:del w:id="3812" w:author="The Law" w:date="2018-06-25T13:23:00Z"/>
                <w:rFonts w:ascii="Calibri" w:eastAsia="Times New Roman" w:hAnsi="Calibri" w:cs="Calibri"/>
                <w:color w:val="000000"/>
                <w:lang w:val="pt-PT" w:eastAsia="en-US"/>
              </w:rPr>
            </w:pPr>
            <w:del w:id="3813" w:author="The Law" w:date="2018-06-25T13:23:00Z">
              <w:r w:rsidRPr="00484455" w:rsidDel="00623AAD">
                <w:rPr>
                  <w:rFonts w:ascii="Calibri" w:eastAsia="Times New Roman" w:hAnsi="Calibri" w:cs="Calibri"/>
                  <w:color w:val="000000"/>
                  <w:lang w:val="pt-PT" w:eastAsia="en-US"/>
                </w:rPr>
                <w:delText>60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1B3AD5C" w14:textId="2F397645" w:rsidR="007350D9" w:rsidRPr="00484455" w:rsidDel="00623AAD" w:rsidRDefault="007350D9" w:rsidP="00A37B06">
            <w:pPr>
              <w:spacing w:after="0" w:line="240" w:lineRule="auto"/>
              <w:jc w:val="right"/>
              <w:rPr>
                <w:del w:id="3814" w:author="The Law" w:date="2018-06-25T13:23:00Z"/>
                <w:rFonts w:ascii="Calibri" w:eastAsia="Times New Roman" w:hAnsi="Calibri" w:cs="Calibri"/>
                <w:b/>
                <w:bCs/>
                <w:color w:val="000000"/>
                <w:lang w:val="pt-PT" w:eastAsia="en-US"/>
              </w:rPr>
            </w:pPr>
            <w:del w:id="3815" w:author="The Law" w:date="2018-06-25T13:23:00Z">
              <w:r w:rsidRPr="00484455" w:rsidDel="00623AAD">
                <w:rPr>
                  <w:rFonts w:ascii="Calibri" w:eastAsia="Times New Roman" w:hAnsi="Calibri" w:cs="Calibri"/>
                  <w:b/>
                  <w:bCs/>
                  <w:color w:val="000000"/>
                  <w:lang w:val="pt-PT" w:eastAsia="en-US"/>
                </w:rPr>
                <w:delText>221.2343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550E60C3" w14:textId="6AC470CF" w:rsidR="007350D9" w:rsidRPr="00484455" w:rsidDel="00623AAD" w:rsidRDefault="007350D9" w:rsidP="00A37B06">
            <w:pPr>
              <w:spacing w:after="0" w:line="240" w:lineRule="auto"/>
              <w:jc w:val="right"/>
              <w:rPr>
                <w:del w:id="3816" w:author="The Law" w:date="2018-06-25T13:23:00Z"/>
                <w:rFonts w:ascii="Calibri" w:eastAsia="Times New Roman" w:hAnsi="Calibri" w:cs="Calibri"/>
                <w:color w:val="000000"/>
                <w:lang w:val="pt-PT" w:eastAsia="en-US"/>
              </w:rPr>
            </w:pPr>
            <w:del w:id="3817" w:author="The Law" w:date="2018-06-25T13:23:00Z">
              <w:r w:rsidRPr="00484455" w:rsidDel="00623AAD">
                <w:rPr>
                  <w:rFonts w:ascii="Calibri" w:eastAsia="Times New Roman" w:hAnsi="Calibri" w:cs="Calibri"/>
                  <w:color w:val="000000"/>
                  <w:lang w:val="pt-PT" w:eastAsia="en-US"/>
                </w:rPr>
                <w:delText>708.7571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23A2F77A" w14:textId="6B7C7C57" w:rsidR="007350D9" w:rsidRPr="00484455" w:rsidDel="00623AAD" w:rsidRDefault="007350D9" w:rsidP="00A37B06">
            <w:pPr>
              <w:spacing w:after="0" w:line="240" w:lineRule="auto"/>
              <w:jc w:val="right"/>
              <w:rPr>
                <w:del w:id="3818" w:author="The Law" w:date="2018-06-25T13:23:00Z"/>
                <w:rFonts w:ascii="Calibri" w:eastAsia="Times New Roman" w:hAnsi="Calibri" w:cs="Calibri"/>
                <w:color w:val="000000"/>
                <w:lang w:val="pt-PT" w:eastAsia="en-US"/>
              </w:rPr>
            </w:pPr>
            <w:del w:id="3819" w:author="The Law" w:date="2018-06-25T13:23:00Z">
              <w:r w:rsidRPr="00484455" w:rsidDel="00623AAD">
                <w:rPr>
                  <w:rFonts w:ascii="Calibri" w:eastAsia="Times New Roman" w:hAnsi="Calibri" w:cs="Calibri"/>
                  <w:color w:val="000000"/>
                  <w:lang w:val="pt-PT" w:eastAsia="en-US"/>
                </w:rPr>
                <w:delText>766.5814</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DFCC69B" w14:textId="2012A59A" w:rsidR="007350D9" w:rsidRPr="00484455" w:rsidDel="00623AAD" w:rsidRDefault="007350D9" w:rsidP="00A37B06">
            <w:pPr>
              <w:spacing w:after="0" w:line="240" w:lineRule="auto"/>
              <w:jc w:val="right"/>
              <w:rPr>
                <w:del w:id="3820" w:author="The Law" w:date="2018-06-25T13:23:00Z"/>
                <w:rFonts w:ascii="Calibri" w:eastAsia="Times New Roman" w:hAnsi="Calibri" w:cs="Calibri"/>
                <w:color w:val="000000"/>
                <w:lang w:val="pt-PT" w:eastAsia="en-US"/>
              </w:rPr>
            </w:pPr>
            <w:del w:id="3821" w:author="The Law" w:date="2018-06-25T13:23:00Z">
              <w:r w:rsidRPr="00484455" w:rsidDel="00623AAD">
                <w:rPr>
                  <w:rFonts w:ascii="Calibri" w:eastAsia="Times New Roman" w:hAnsi="Calibri" w:cs="Calibri"/>
                  <w:color w:val="000000"/>
                  <w:lang w:val="pt-PT" w:eastAsia="en-US"/>
                </w:rPr>
                <w:delText>741.3857</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255C067F" w14:textId="57BB4F22" w:rsidR="007350D9" w:rsidRPr="00484455" w:rsidDel="00623AAD" w:rsidRDefault="007350D9" w:rsidP="00A37B06">
            <w:pPr>
              <w:spacing w:after="0" w:line="240" w:lineRule="auto"/>
              <w:jc w:val="right"/>
              <w:rPr>
                <w:del w:id="3822" w:author="The Law" w:date="2018-06-25T13:23:00Z"/>
                <w:rFonts w:ascii="Calibri" w:eastAsia="Times New Roman" w:hAnsi="Calibri" w:cs="Calibri"/>
                <w:color w:val="000000"/>
                <w:lang w:val="pt-PT" w:eastAsia="en-US"/>
              </w:rPr>
            </w:pPr>
            <w:del w:id="3823" w:author="The Law" w:date="2018-06-25T13:23:00Z">
              <w:r w:rsidRPr="00484455" w:rsidDel="00623AAD">
                <w:rPr>
                  <w:rFonts w:ascii="Calibri" w:eastAsia="Times New Roman" w:hAnsi="Calibri" w:cs="Calibri"/>
                  <w:color w:val="000000"/>
                  <w:lang w:val="pt-PT" w:eastAsia="en-US"/>
                </w:rPr>
                <w:delText>3072.220143</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5671F5F9" w14:textId="38956734" w:rsidR="007350D9" w:rsidRPr="00484455" w:rsidDel="00623AAD" w:rsidRDefault="007350D9" w:rsidP="00A37B06">
            <w:pPr>
              <w:spacing w:after="0" w:line="240" w:lineRule="auto"/>
              <w:jc w:val="right"/>
              <w:rPr>
                <w:del w:id="3824" w:author="The Law" w:date="2018-06-25T13:23:00Z"/>
                <w:rFonts w:ascii="Calibri" w:eastAsia="Times New Roman" w:hAnsi="Calibri" w:cs="Calibri"/>
                <w:b/>
                <w:bCs/>
                <w:color w:val="000000"/>
                <w:lang w:val="pt-PT" w:eastAsia="en-US"/>
              </w:rPr>
            </w:pPr>
            <w:del w:id="3825" w:author="The Law" w:date="2018-06-25T13:23:00Z">
              <w:r w:rsidRPr="00484455" w:rsidDel="00623AAD">
                <w:rPr>
                  <w:rFonts w:ascii="Calibri" w:eastAsia="Times New Roman" w:hAnsi="Calibri" w:cs="Calibri"/>
                  <w:b/>
                  <w:bCs/>
                  <w:color w:val="000000"/>
                  <w:lang w:val="pt-PT" w:eastAsia="en-US"/>
                </w:rPr>
                <w:delText>693.2</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6CF6485E" w14:textId="153F6BC6" w:rsidR="007350D9" w:rsidRPr="00484455" w:rsidDel="00623AAD" w:rsidRDefault="007350D9" w:rsidP="00A37B06">
            <w:pPr>
              <w:spacing w:after="0" w:line="240" w:lineRule="auto"/>
              <w:rPr>
                <w:del w:id="3826" w:author="The Law" w:date="2018-06-25T13:23:00Z"/>
                <w:rFonts w:ascii="Calibri" w:eastAsia="Times New Roman" w:hAnsi="Calibri" w:cs="Calibri"/>
                <w:color w:val="000000"/>
                <w:lang w:val="pt-PT" w:eastAsia="en-US"/>
              </w:rPr>
            </w:pPr>
            <w:del w:id="3827"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3F43221A" w14:textId="1922D06E" w:rsidR="007350D9" w:rsidRPr="00484455" w:rsidDel="00623AAD" w:rsidRDefault="007350D9" w:rsidP="00A37B06">
            <w:pPr>
              <w:spacing w:after="0" w:line="240" w:lineRule="auto"/>
              <w:rPr>
                <w:del w:id="3828" w:author="The Law" w:date="2018-06-25T13:23:00Z"/>
                <w:rFonts w:ascii="Calibri" w:eastAsia="Times New Roman" w:hAnsi="Calibri" w:cs="Calibri"/>
                <w:color w:val="000000"/>
                <w:lang w:val="pt-PT" w:eastAsia="en-US"/>
              </w:rPr>
            </w:pPr>
            <w:del w:id="3829"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293F1C9C" w14:textId="4C8100F9" w:rsidTr="00A37B06">
        <w:trPr>
          <w:trHeight w:val="300"/>
          <w:jc w:val="center"/>
          <w:del w:id="3830"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2C281" w14:textId="1B25C01F" w:rsidR="007350D9" w:rsidRPr="00484455" w:rsidDel="00623AAD" w:rsidRDefault="007350D9" w:rsidP="00A37B06">
            <w:pPr>
              <w:spacing w:after="0" w:line="240" w:lineRule="auto"/>
              <w:jc w:val="right"/>
              <w:rPr>
                <w:del w:id="3831" w:author="The Law" w:date="2018-06-25T13:23:00Z"/>
                <w:rFonts w:ascii="Calibri" w:eastAsia="Times New Roman" w:hAnsi="Calibri" w:cs="Calibri"/>
                <w:color w:val="000000"/>
                <w:lang w:val="pt-PT" w:eastAsia="en-US"/>
              </w:rPr>
            </w:pPr>
            <w:del w:id="3832" w:author="The Law" w:date="2018-06-25T13:23:00Z">
              <w:r w:rsidRPr="00484455" w:rsidDel="00623AAD">
                <w:rPr>
                  <w:rFonts w:ascii="Calibri" w:eastAsia="Times New Roman" w:hAnsi="Calibri" w:cs="Calibri"/>
                  <w:color w:val="000000"/>
                  <w:lang w:val="pt-PT" w:eastAsia="en-US"/>
                </w:rPr>
                <w:delText>80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88C7AB2" w14:textId="72DE5CD9" w:rsidR="007350D9" w:rsidRPr="00484455" w:rsidDel="00623AAD" w:rsidRDefault="007350D9" w:rsidP="00A37B06">
            <w:pPr>
              <w:spacing w:after="0" w:line="240" w:lineRule="auto"/>
              <w:jc w:val="right"/>
              <w:rPr>
                <w:del w:id="3833" w:author="The Law" w:date="2018-06-25T13:23:00Z"/>
                <w:rFonts w:ascii="Calibri" w:eastAsia="Times New Roman" w:hAnsi="Calibri" w:cs="Calibri"/>
                <w:b/>
                <w:bCs/>
                <w:color w:val="000000"/>
                <w:lang w:val="pt-PT" w:eastAsia="en-US"/>
              </w:rPr>
            </w:pPr>
            <w:del w:id="3834" w:author="The Law" w:date="2018-06-25T13:23:00Z">
              <w:r w:rsidRPr="00484455" w:rsidDel="00623AAD">
                <w:rPr>
                  <w:rFonts w:ascii="Calibri" w:eastAsia="Times New Roman" w:hAnsi="Calibri" w:cs="Calibri"/>
                  <w:b/>
                  <w:bCs/>
                  <w:color w:val="000000"/>
                  <w:lang w:val="pt-PT" w:eastAsia="en-US"/>
                </w:rPr>
                <w:delText>332.5175</w:delText>
              </w:r>
            </w:del>
          </w:p>
        </w:tc>
        <w:tc>
          <w:tcPr>
            <w:tcW w:w="958" w:type="dxa"/>
            <w:tcBorders>
              <w:top w:val="nil"/>
              <w:left w:val="nil"/>
              <w:bottom w:val="single" w:sz="4" w:space="0" w:color="auto"/>
              <w:right w:val="single" w:sz="4" w:space="0" w:color="auto"/>
            </w:tcBorders>
            <w:shd w:val="clear" w:color="auto" w:fill="auto"/>
            <w:noWrap/>
            <w:vAlign w:val="bottom"/>
            <w:hideMark/>
          </w:tcPr>
          <w:p w14:paraId="004BE279" w14:textId="377F1E8E" w:rsidR="007350D9" w:rsidRPr="00484455" w:rsidDel="00623AAD" w:rsidRDefault="007350D9" w:rsidP="00A37B06">
            <w:pPr>
              <w:spacing w:after="0" w:line="240" w:lineRule="auto"/>
              <w:jc w:val="right"/>
              <w:rPr>
                <w:del w:id="3835" w:author="The Law" w:date="2018-06-25T13:23:00Z"/>
                <w:rFonts w:ascii="Calibri" w:eastAsia="Times New Roman" w:hAnsi="Calibri" w:cs="Calibri"/>
                <w:color w:val="000000"/>
                <w:lang w:val="pt-PT" w:eastAsia="en-US"/>
              </w:rPr>
            </w:pPr>
            <w:del w:id="3836" w:author="The Law" w:date="2018-06-25T13:23:00Z">
              <w:r w:rsidRPr="00484455" w:rsidDel="00623AAD">
                <w:rPr>
                  <w:rFonts w:ascii="Calibri" w:eastAsia="Times New Roman" w:hAnsi="Calibri" w:cs="Calibri"/>
                  <w:color w:val="000000"/>
                  <w:lang w:val="pt-PT" w:eastAsia="en-US"/>
                </w:rPr>
                <w:delText>775.5286</w:delText>
              </w:r>
            </w:del>
          </w:p>
        </w:tc>
        <w:tc>
          <w:tcPr>
            <w:tcW w:w="961" w:type="dxa"/>
            <w:tcBorders>
              <w:top w:val="nil"/>
              <w:left w:val="nil"/>
              <w:bottom w:val="single" w:sz="4" w:space="0" w:color="auto"/>
              <w:right w:val="single" w:sz="4" w:space="0" w:color="auto"/>
            </w:tcBorders>
            <w:shd w:val="clear" w:color="auto" w:fill="auto"/>
            <w:noWrap/>
            <w:vAlign w:val="bottom"/>
            <w:hideMark/>
          </w:tcPr>
          <w:p w14:paraId="7A3BED55" w14:textId="5669063E" w:rsidR="007350D9" w:rsidRPr="00484455" w:rsidDel="00623AAD" w:rsidRDefault="007350D9" w:rsidP="00A37B06">
            <w:pPr>
              <w:spacing w:after="0" w:line="240" w:lineRule="auto"/>
              <w:jc w:val="right"/>
              <w:rPr>
                <w:del w:id="3837" w:author="The Law" w:date="2018-06-25T13:23:00Z"/>
                <w:rFonts w:ascii="Calibri" w:eastAsia="Times New Roman" w:hAnsi="Calibri" w:cs="Calibri"/>
                <w:color w:val="000000"/>
                <w:lang w:val="pt-PT" w:eastAsia="en-US"/>
              </w:rPr>
            </w:pPr>
            <w:del w:id="3838" w:author="The Law" w:date="2018-06-25T13:23:00Z">
              <w:r w:rsidRPr="00484455" w:rsidDel="00623AAD">
                <w:rPr>
                  <w:rFonts w:ascii="Calibri" w:eastAsia="Times New Roman" w:hAnsi="Calibri" w:cs="Calibri"/>
                  <w:color w:val="000000"/>
                  <w:lang w:val="pt-PT" w:eastAsia="en-US"/>
                </w:rPr>
                <w:delText>1327.229</w:delText>
              </w:r>
            </w:del>
          </w:p>
        </w:tc>
        <w:tc>
          <w:tcPr>
            <w:tcW w:w="959" w:type="dxa"/>
            <w:tcBorders>
              <w:top w:val="nil"/>
              <w:left w:val="nil"/>
              <w:bottom w:val="single" w:sz="4" w:space="0" w:color="auto"/>
              <w:right w:val="single" w:sz="4" w:space="0" w:color="auto"/>
            </w:tcBorders>
            <w:shd w:val="clear" w:color="auto" w:fill="auto"/>
            <w:noWrap/>
            <w:vAlign w:val="bottom"/>
            <w:hideMark/>
          </w:tcPr>
          <w:p w14:paraId="680CCA9E" w14:textId="175EAB97" w:rsidR="007350D9" w:rsidRPr="00484455" w:rsidDel="00623AAD" w:rsidRDefault="007350D9" w:rsidP="00A37B06">
            <w:pPr>
              <w:spacing w:after="0" w:line="240" w:lineRule="auto"/>
              <w:jc w:val="right"/>
              <w:rPr>
                <w:del w:id="3839" w:author="The Law" w:date="2018-06-25T13:23:00Z"/>
                <w:rFonts w:ascii="Calibri" w:eastAsia="Times New Roman" w:hAnsi="Calibri" w:cs="Calibri"/>
                <w:color w:val="000000"/>
                <w:lang w:val="pt-PT" w:eastAsia="en-US"/>
              </w:rPr>
            </w:pPr>
            <w:del w:id="3840" w:author="The Law" w:date="2018-06-25T13:23:00Z">
              <w:r w:rsidRPr="00484455" w:rsidDel="00623AAD">
                <w:rPr>
                  <w:rFonts w:ascii="Calibri" w:eastAsia="Times New Roman" w:hAnsi="Calibri" w:cs="Calibri"/>
                  <w:color w:val="000000"/>
                  <w:lang w:val="pt-PT" w:eastAsia="en-US"/>
                </w:rPr>
                <w:delText>818.0286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4DC5F779" w14:textId="08872F38" w:rsidR="007350D9" w:rsidRPr="00484455" w:rsidDel="00623AAD" w:rsidRDefault="007350D9" w:rsidP="00A37B06">
            <w:pPr>
              <w:spacing w:after="0" w:line="240" w:lineRule="auto"/>
              <w:jc w:val="right"/>
              <w:rPr>
                <w:del w:id="3841" w:author="The Law" w:date="2018-06-25T13:23:00Z"/>
                <w:rFonts w:ascii="Calibri" w:eastAsia="Times New Roman" w:hAnsi="Calibri" w:cs="Calibri"/>
                <w:color w:val="000000"/>
                <w:lang w:val="pt-PT" w:eastAsia="en-US"/>
              </w:rPr>
            </w:pPr>
            <w:del w:id="3842" w:author="The Law" w:date="2018-06-25T13:23:00Z">
              <w:r w:rsidRPr="00484455" w:rsidDel="00623AAD">
                <w:rPr>
                  <w:rFonts w:ascii="Calibri" w:eastAsia="Times New Roman" w:hAnsi="Calibri" w:cs="Calibri"/>
                  <w:color w:val="000000"/>
                  <w:lang w:val="pt-PT" w:eastAsia="en-US"/>
                </w:rPr>
                <w:delText>8356.282379</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3EB3C243" w14:textId="22813E33" w:rsidR="007350D9" w:rsidRPr="00484455" w:rsidDel="00623AAD" w:rsidRDefault="007350D9" w:rsidP="00A37B06">
            <w:pPr>
              <w:spacing w:after="0" w:line="240" w:lineRule="auto"/>
              <w:jc w:val="right"/>
              <w:rPr>
                <w:del w:id="3843" w:author="The Law" w:date="2018-06-25T13:23:00Z"/>
                <w:rFonts w:ascii="Calibri" w:eastAsia="Times New Roman" w:hAnsi="Calibri" w:cs="Calibri"/>
                <w:b/>
                <w:bCs/>
                <w:color w:val="000000"/>
                <w:lang w:val="pt-PT" w:eastAsia="en-US"/>
              </w:rPr>
            </w:pPr>
            <w:del w:id="3844" w:author="The Law" w:date="2018-06-25T13:23:00Z">
              <w:r w:rsidRPr="00484455" w:rsidDel="00623AAD">
                <w:rPr>
                  <w:rFonts w:ascii="Calibri" w:eastAsia="Times New Roman" w:hAnsi="Calibri" w:cs="Calibri"/>
                  <w:b/>
                  <w:bCs/>
                  <w:color w:val="000000"/>
                  <w:lang w:val="pt-PT" w:eastAsia="en-US"/>
                </w:rPr>
                <w:delText>758.4571429</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11304DFF" w14:textId="3B86F51D" w:rsidR="007350D9" w:rsidRPr="00484455" w:rsidDel="00623AAD" w:rsidRDefault="007350D9" w:rsidP="00A37B06">
            <w:pPr>
              <w:spacing w:after="0" w:line="240" w:lineRule="auto"/>
              <w:rPr>
                <w:del w:id="3845" w:author="The Law" w:date="2018-06-25T13:23:00Z"/>
                <w:rFonts w:ascii="Calibri" w:eastAsia="Times New Roman" w:hAnsi="Calibri" w:cs="Calibri"/>
                <w:color w:val="000000"/>
                <w:lang w:val="pt-PT" w:eastAsia="en-US"/>
              </w:rPr>
            </w:pPr>
            <w:del w:id="3846"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052CF852" w14:textId="262DF79D" w:rsidR="007350D9" w:rsidRPr="00484455" w:rsidDel="00623AAD" w:rsidRDefault="007350D9" w:rsidP="00A37B06">
            <w:pPr>
              <w:spacing w:after="0" w:line="240" w:lineRule="auto"/>
              <w:rPr>
                <w:del w:id="3847" w:author="The Law" w:date="2018-06-25T13:23:00Z"/>
                <w:rFonts w:ascii="Calibri" w:eastAsia="Times New Roman" w:hAnsi="Calibri" w:cs="Calibri"/>
                <w:color w:val="000000"/>
                <w:lang w:val="pt-PT" w:eastAsia="en-US"/>
              </w:rPr>
            </w:pPr>
            <w:del w:id="3848"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1D00EFF" w14:textId="293CB9EF" w:rsidTr="00A37B06">
        <w:trPr>
          <w:trHeight w:val="300"/>
          <w:jc w:val="center"/>
          <w:del w:id="3849" w:author="The Law" w:date="2018-06-25T13:23: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3956B3" w14:textId="40295100" w:rsidR="007350D9" w:rsidRPr="00484455" w:rsidDel="00623AAD" w:rsidRDefault="007350D9" w:rsidP="00A37B06">
            <w:pPr>
              <w:spacing w:after="0" w:line="240" w:lineRule="auto"/>
              <w:jc w:val="right"/>
              <w:rPr>
                <w:del w:id="3850" w:author="The Law" w:date="2018-06-25T13:23:00Z"/>
                <w:rFonts w:ascii="Calibri" w:eastAsia="Times New Roman" w:hAnsi="Calibri" w:cs="Calibri"/>
                <w:color w:val="000000"/>
                <w:lang w:val="pt-PT" w:eastAsia="en-US"/>
              </w:rPr>
            </w:pPr>
            <w:del w:id="3851" w:author="The Law" w:date="2018-06-25T13:23:00Z">
              <w:r w:rsidRPr="00484455" w:rsidDel="00623AAD">
                <w:rPr>
                  <w:rFonts w:ascii="Calibri" w:eastAsia="Times New Roman" w:hAnsi="Calibri" w:cs="Calibri"/>
                  <w:color w:val="000000"/>
                  <w:lang w:val="pt-PT" w:eastAsia="en-US"/>
                </w:rPr>
                <w:delText>100</w:delText>
              </w:r>
            </w:del>
          </w:p>
        </w:tc>
        <w:tc>
          <w:tcPr>
            <w:tcW w:w="962" w:type="dxa"/>
            <w:tcBorders>
              <w:top w:val="nil"/>
              <w:left w:val="nil"/>
              <w:bottom w:val="single" w:sz="4" w:space="0" w:color="auto"/>
              <w:right w:val="single" w:sz="4" w:space="0" w:color="auto"/>
            </w:tcBorders>
            <w:shd w:val="clear" w:color="auto" w:fill="auto"/>
            <w:noWrap/>
            <w:vAlign w:val="bottom"/>
            <w:hideMark/>
          </w:tcPr>
          <w:p w14:paraId="33BFFC8D" w14:textId="28652B1B" w:rsidR="007350D9" w:rsidRPr="00484455" w:rsidDel="00623AAD" w:rsidRDefault="007350D9" w:rsidP="00A37B06">
            <w:pPr>
              <w:spacing w:after="0" w:line="240" w:lineRule="auto"/>
              <w:jc w:val="right"/>
              <w:rPr>
                <w:del w:id="3852" w:author="The Law" w:date="2018-06-25T13:23:00Z"/>
                <w:rFonts w:ascii="Calibri" w:eastAsia="Times New Roman" w:hAnsi="Calibri" w:cs="Calibri"/>
                <w:b/>
                <w:bCs/>
                <w:color w:val="000000"/>
                <w:lang w:val="pt-PT" w:eastAsia="en-US"/>
              </w:rPr>
            </w:pPr>
            <w:del w:id="3853" w:author="The Law" w:date="2018-06-25T13:23:00Z">
              <w:r w:rsidRPr="00484455" w:rsidDel="00623AAD">
                <w:rPr>
                  <w:rFonts w:ascii="Calibri" w:eastAsia="Times New Roman" w:hAnsi="Calibri" w:cs="Calibri"/>
                  <w:b/>
                  <w:bCs/>
                  <w:color w:val="000000"/>
                  <w:lang w:val="pt-PT" w:eastAsia="en-US"/>
                </w:rPr>
                <w:delText>550.5233</w:delText>
              </w:r>
            </w:del>
          </w:p>
        </w:tc>
        <w:tc>
          <w:tcPr>
            <w:tcW w:w="958" w:type="dxa"/>
            <w:tcBorders>
              <w:top w:val="nil"/>
              <w:left w:val="nil"/>
              <w:bottom w:val="single" w:sz="4" w:space="0" w:color="auto"/>
              <w:right w:val="single" w:sz="4" w:space="0" w:color="auto"/>
            </w:tcBorders>
            <w:shd w:val="clear" w:color="auto" w:fill="auto"/>
            <w:noWrap/>
            <w:vAlign w:val="bottom"/>
            <w:hideMark/>
          </w:tcPr>
          <w:p w14:paraId="674879DF" w14:textId="6C5B49AB" w:rsidR="007350D9" w:rsidRPr="00484455" w:rsidDel="00623AAD" w:rsidRDefault="007350D9" w:rsidP="00A37B06">
            <w:pPr>
              <w:spacing w:after="0" w:line="240" w:lineRule="auto"/>
              <w:jc w:val="right"/>
              <w:rPr>
                <w:del w:id="3854" w:author="The Law" w:date="2018-06-25T13:23:00Z"/>
                <w:rFonts w:ascii="Calibri" w:eastAsia="Times New Roman" w:hAnsi="Calibri" w:cs="Calibri"/>
                <w:color w:val="000000"/>
                <w:lang w:val="pt-PT" w:eastAsia="en-US"/>
              </w:rPr>
            </w:pPr>
            <w:del w:id="3855" w:author="The Law" w:date="2018-06-25T13:23:00Z">
              <w:r w:rsidRPr="00484455" w:rsidDel="00623AAD">
                <w:rPr>
                  <w:rFonts w:ascii="Calibri" w:eastAsia="Times New Roman" w:hAnsi="Calibri" w:cs="Calibri"/>
                  <w:color w:val="000000"/>
                  <w:lang w:val="pt-PT" w:eastAsia="en-US"/>
                </w:rPr>
                <w:delText>798.6571</w:delText>
              </w:r>
            </w:del>
          </w:p>
        </w:tc>
        <w:tc>
          <w:tcPr>
            <w:tcW w:w="961" w:type="dxa"/>
            <w:tcBorders>
              <w:top w:val="nil"/>
              <w:left w:val="nil"/>
              <w:bottom w:val="single" w:sz="4" w:space="0" w:color="auto"/>
              <w:right w:val="single" w:sz="4" w:space="0" w:color="auto"/>
            </w:tcBorders>
            <w:shd w:val="clear" w:color="auto" w:fill="auto"/>
            <w:noWrap/>
            <w:vAlign w:val="bottom"/>
            <w:hideMark/>
          </w:tcPr>
          <w:p w14:paraId="6278593E" w14:textId="215C0AF5" w:rsidR="007350D9" w:rsidRPr="00484455" w:rsidDel="00623AAD" w:rsidRDefault="007350D9" w:rsidP="00A37B06">
            <w:pPr>
              <w:spacing w:after="0" w:line="240" w:lineRule="auto"/>
              <w:jc w:val="right"/>
              <w:rPr>
                <w:del w:id="3856" w:author="The Law" w:date="2018-06-25T13:23:00Z"/>
                <w:rFonts w:ascii="Calibri" w:eastAsia="Times New Roman" w:hAnsi="Calibri" w:cs="Calibri"/>
                <w:color w:val="000000"/>
                <w:lang w:val="pt-PT" w:eastAsia="en-US"/>
              </w:rPr>
            </w:pPr>
            <w:del w:id="3857" w:author="The Law" w:date="2018-06-25T13:23:00Z">
              <w:r w:rsidRPr="00484455" w:rsidDel="00623AAD">
                <w:rPr>
                  <w:rFonts w:ascii="Calibri" w:eastAsia="Times New Roman" w:hAnsi="Calibri" w:cs="Calibri"/>
                  <w:color w:val="000000"/>
                  <w:lang w:val="pt-PT" w:eastAsia="en-US"/>
                </w:rPr>
                <w:delText>2419.238</w:delText>
              </w:r>
            </w:del>
          </w:p>
        </w:tc>
        <w:tc>
          <w:tcPr>
            <w:tcW w:w="959" w:type="dxa"/>
            <w:tcBorders>
              <w:top w:val="nil"/>
              <w:left w:val="nil"/>
              <w:bottom w:val="single" w:sz="4" w:space="0" w:color="auto"/>
              <w:right w:val="single" w:sz="4" w:space="0" w:color="auto"/>
            </w:tcBorders>
            <w:shd w:val="clear" w:color="auto" w:fill="auto"/>
            <w:noWrap/>
            <w:vAlign w:val="bottom"/>
            <w:hideMark/>
          </w:tcPr>
          <w:p w14:paraId="3E049BAE" w14:textId="6D51F265" w:rsidR="007350D9" w:rsidRPr="00484455" w:rsidDel="00623AAD" w:rsidRDefault="007350D9" w:rsidP="00A37B06">
            <w:pPr>
              <w:spacing w:after="0" w:line="240" w:lineRule="auto"/>
              <w:jc w:val="right"/>
              <w:rPr>
                <w:del w:id="3858" w:author="The Law" w:date="2018-06-25T13:23:00Z"/>
                <w:rFonts w:ascii="Calibri" w:eastAsia="Times New Roman" w:hAnsi="Calibri" w:cs="Calibri"/>
                <w:color w:val="000000"/>
                <w:lang w:val="pt-PT" w:eastAsia="en-US"/>
              </w:rPr>
            </w:pPr>
            <w:del w:id="3859" w:author="The Law" w:date="2018-06-25T13:23:00Z">
              <w:r w:rsidRPr="00484455" w:rsidDel="00623AAD">
                <w:rPr>
                  <w:rFonts w:ascii="Calibri" w:eastAsia="Times New Roman" w:hAnsi="Calibri" w:cs="Calibri"/>
                  <w:color w:val="000000"/>
                  <w:lang w:val="pt-PT" w:eastAsia="en-US"/>
                </w:rPr>
                <w:delText>865.8286</w:delText>
              </w:r>
            </w:del>
          </w:p>
        </w:tc>
        <w:tc>
          <w:tcPr>
            <w:tcW w:w="1318" w:type="dxa"/>
            <w:tcBorders>
              <w:top w:val="nil"/>
              <w:left w:val="nil"/>
              <w:bottom w:val="single" w:sz="4" w:space="0" w:color="auto"/>
              <w:right w:val="single" w:sz="4" w:space="0" w:color="auto"/>
            </w:tcBorders>
            <w:shd w:val="clear" w:color="auto" w:fill="auto"/>
            <w:noWrap/>
            <w:vAlign w:val="bottom"/>
            <w:hideMark/>
          </w:tcPr>
          <w:p w14:paraId="51D53B3A" w14:textId="02D3B1C5" w:rsidR="007350D9" w:rsidRPr="00484455" w:rsidDel="00623AAD" w:rsidRDefault="007350D9" w:rsidP="00A37B06">
            <w:pPr>
              <w:spacing w:after="0" w:line="240" w:lineRule="auto"/>
              <w:jc w:val="right"/>
              <w:rPr>
                <w:del w:id="3860" w:author="The Law" w:date="2018-06-25T13:23:00Z"/>
                <w:rFonts w:ascii="Calibri" w:eastAsia="Times New Roman" w:hAnsi="Calibri" w:cs="Calibri"/>
                <w:color w:val="000000"/>
                <w:lang w:val="pt-PT" w:eastAsia="en-US"/>
              </w:rPr>
            </w:pPr>
            <w:del w:id="3861" w:author="The Law" w:date="2018-06-25T13:23:00Z">
              <w:r w:rsidRPr="00484455" w:rsidDel="00623AAD">
                <w:rPr>
                  <w:rFonts w:ascii="Calibri" w:eastAsia="Times New Roman" w:hAnsi="Calibri" w:cs="Calibri"/>
                  <w:color w:val="000000"/>
                  <w:lang w:val="pt-PT" w:eastAsia="en-US"/>
                </w:rPr>
                <w:delText>10973.60957</w:delText>
              </w:r>
            </w:del>
          </w:p>
        </w:tc>
        <w:tc>
          <w:tcPr>
            <w:tcW w:w="1322" w:type="dxa"/>
            <w:tcBorders>
              <w:top w:val="nil"/>
              <w:left w:val="nil"/>
              <w:bottom w:val="single" w:sz="4" w:space="0" w:color="auto"/>
              <w:right w:val="single" w:sz="4" w:space="0" w:color="auto"/>
            </w:tcBorders>
            <w:shd w:val="clear" w:color="auto" w:fill="auto"/>
            <w:noWrap/>
            <w:vAlign w:val="bottom"/>
            <w:hideMark/>
          </w:tcPr>
          <w:p w14:paraId="7C4DF1D0" w14:textId="4E56AA53" w:rsidR="007350D9" w:rsidRPr="00484455" w:rsidDel="00623AAD" w:rsidRDefault="007350D9" w:rsidP="00A37B06">
            <w:pPr>
              <w:spacing w:after="0" w:line="240" w:lineRule="auto"/>
              <w:jc w:val="right"/>
              <w:rPr>
                <w:del w:id="3862" w:author="The Law" w:date="2018-06-25T13:23:00Z"/>
                <w:rFonts w:ascii="Calibri" w:eastAsia="Times New Roman" w:hAnsi="Calibri" w:cs="Calibri"/>
                <w:b/>
                <w:bCs/>
                <w:color w:val="000000"/>
                <w:lang w:val="pt-PT" w:eastAsia="en-US"/>
              </w:rPr>
            </w:pPr>
            <w:del w:id="3863" w:author="The Law" w:date="2018-06-25T13:23:00Z">
              <w:r w:rsidRPr="00484455" w:rsidDel="00623AAD">
                <w:rPr>
                  <w:rFonts w:ascii="Calibri" w:eastAsia="Times New Roman" w:hAnsi="Calibri" w:cs="Calibri"/>
                  <w:b/>
                  <w:bCs/>
                  <w:color w:val="000000"/>
                  <w:lang w:val="pt-PT" w:eastAsia="en-US"/>
                </w:rPr>
                <w:delText>790.3857143</w:delText>
              </w:r>
            </w:del>
          </w:p>
        </w:tc>
        <w:tc>
          <w:tcPr>
            <w:tcW w:w="1450" w:type="dxa"/>
            <w:tcBorders>
              <w:top w:val="nil"/>
              <w:left w:val="nil"/>
              <w:bottom w:val="single" w:sz="4" w:space="0" w:color="auto"/>
              <w:right w:val="single" w:sz="4" w:space="0" w:color="auto"/>
            </w:tcBorders>
            <w:shd w:val="clear" w:color="auto" w:fill="auto"/>
            <w:noWrap/>
            <w:vAlign w:val="bottom"/>
            <w:hideMark/>
          </w:tcPr>
          <w:p w14:paraId="5542BF48" w14:textId="0A63A2D1" w:rsidR="007350D9" w:rsidRPr="00484455" w:rsidDel="00623AAD" w:rsidRDefault="007350D9" w:rsidP="00A37B06">
            <w:pPr>
              <w:spacing w:after="0" w:line="240" w:lineRule="auto"/>
              <w:rPr>
                <w:del w:id="3864" w:author="The Law" w:date="2018-06-25T13:23:00Z"/>
                <w:rFonts w:ascii="Calibri" w:eastAsia="Times New Roman" w:hAnsi="Calibri" w:cs="Calibri"/>
                <w:color w:val="000000"/>
                <w:lang w:val="pt-PT" w:eastAsia="en-US"/>
              </w:rPr>
            </w:pPr>
            <w:del w:id="3865" w:author="The Law" w:date="2018-06-25T13:23:00Z">
              <w:r w:rsidRPr="00484455" w:rsidDel="00623AAD">
                <w:rPr>
                  <w:rFonts w:ascii="Calibri" w:eastAsia="Times New Roman" w:hAnsi="Calibri" w:cs="Calibri"/>
                  <w:color w:val="000000"/>
                  <w:lang w:val="pt-PT" w:eastAsia="en-US"/>
                </w:rPr>
                <w:delText> </w:delText>
              </w:r>
            </w:del>
          </w:p>
        </w:tc>
        <w:tc>
          <w:tcPr>
            <w:tcW w:w="1090" w:type="dxa"/>
            <w:tcBorders>
              <w:top w:val="nil"/>
              <w:left w:val="nil"/>
              <w:bottom w:val="single" w:sz="4" w:space="0" w:color="auto"/>
              <w:right w:val="single" w:sz="4" w:space="0" w:color="auto"/>
            </w:tcBorders>
            <w:shd w:val="clear" w:color="auto" w:fill="auto"/>
            <w:noWrap/>
            <w:vAlign w:val="bottom"/>
            <w:hideMark/>
          </w:tcPr>
          <w:p w14:paraId="7CB11DC5" w14:textId="1772C6AE" w:rsidR="007350D9" w:rsidRPr="00484455" w:rsidDel="00623AAD" w:rsidRDefault="007350D9" w:rsidP="00A37B06">
            <w:pPr>
              <w:keepNext/>
              <w:spacing w:after="0" w:line="240" w:lineRule="auto"/>
              <w:rPr>
                <w:del w:id="3866" w:author="The Law" w:date="2018-06-25T13:23:00Z"/>
                <w:rFonts w:ascii="Calibri" w:eastAsia="Times New Roman" w:hAnsi="Calibri" w:cs="Calibri"/>
                <w:color w:val="000000"/>
                <w:lang w:val="pt-PT" w:eastAsia="en-US"/>
              </w:rPr>
            </w:pPr>
            <w:del w:id="3867" w:author="The Law" w:date="2018-06-25T13:23:00Z">
              <w:r w:rsidRPr="00484455" w:rsidDel="00623AAD">
                <w:rPr>
                  <w:rFonts w:ascii="Calibri" w:eastAsia="Times New Roman" w:hAnsi="Calibri" w:cs="Calibri"/>
                  <w:color w:val="000000"/>
                  <w:lang w:val="pt-PT" w:eastAsia="en-US"/>
                </w:rPr>
                <w:delText> </w:delText>
              </w:r>
            </w:del>
          </w:p>
        </w:tc>
      </w:tr>
    </w:tbl>
    <w:p w14:paraId="15DC0D01" w14:textId="298BDBD5" w:rsidR="007350D9" w:rsidRDefault="007350D9" w:rsidP="006862B7">
      <w:pPr>
        <w:pStyle w:val="Legenda"/>
        <w:spacing w:line="240" w:lineRule="auto"/>
        <w:jc w:val="center"/>
        <w:rPr>
          <w:ins w:id="3868" w:author="The Law" w:date="2018-06-25T13:23:00Z"/>
          <w:lang w:val="pt-PT"/>
        </w:rPr>
      </w:pPr>
      <w:bookmarkStart w:id="3869" w:name="_Toc517440935"/>
      <w:bookmarkStart w:id="3870" w:name="_Toc51770159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3869"/>
      <w:bookmarkEnd w:id="3870"/>
    </w:p>
    <w:tbl>
      <w:tblPr>
        <w:tblW w:w="10008" w:type="dxa"/>
        <w:jc w:val="center"/>
        <w:tblLook w:val="04A0" w:firstRow="1" w:lastRow="0" w:firstColumn="1" w:lastColumn="0" w:noHBand="0" w:noVBand="1"/>
        <w:tblPrChange w:id="3871" w:author="The Law" w:date="2018-06-25T13:23:00Z">
          <w:tblPr>
            <w:tblW w:w="9700" w:type="dxa"/>
            <w:jc w:val="center"/>
            <w:tblLook w:val="04A0" w:firstRow="1" w:lastRow="0" w:firstColumn="1" w:lastColumn="0" w:noHBand="0" w:noVBand="1"/>
          </w:tblPr>
        </w:tblPrChange>
      </w:tblPr>
      <w:tblGrid>
        <w:gridCol w:w="960"/>
        <w:gridCol w:w="1055"/>
        <w:gridCol w:w="839"/>
        <w:gridCol w:w="1055"/>
        <w:gridCol w:w="839"/>
        <w:gridCol w:w="1496"/>
        <w:gridCol w:w="1124"/>
        <w:gridCol w:w="1507"/>
        <w:gridCol w:w="1133"/>
        <w:tblGridChange w:id="3872">
          <w:tblGrid>
            <w:gridCol w:w="960"/>
            <w:gridCol w:w="1055"/>
            <w:gridCol w:w="839"/>
            <w:gridCol w:w="1055"/>
            <w:gridCol w:w="839"/>
            <w:gridCol w:w="1496"/>
            <w:gridCol w:w="1124"/>
            <w:gridCol w:w="1507"/>
            <w:gridCol w:w="1133"/>
          </w:tblGrid>
        </w:tblGridChange>
      </w:tblGrid>
      <w:tr w:rsidR="00623AAD" w14:paraId="654CFA72" w14:textId="77777777" w:rsidTr="00623AAD">
        <w:trPr>
          <w:trHeight w:val="300"/>
          <w:jc w:val="center"/>
          <w:ins w:id="3873" w:author="The Law" w:date="2018-06-25T13:23:00Z"/>
          <w:trPrChange w:id="3874" w:author="The Law" w:date="2018-06-25T13:23:00Z">
            <w:trPr>
              <w:trHeight w:val="300"/>
              <w:jc w:val="center"/>
            </w:trPr>
          </w:trPrChange>
        </w:trPr>
        <w:tc>
          <w:tcPr>
            <w:tcW w:w="960" w:type="dxa"/>
            <w:noWrap/>
            <w:vAlign w:val="bottom"/>
            <w:hideMark/>
            <w:tcPrChange w:id="3875" w:author="The Law" w:date="2018-06-25T13:23:00Z">
              <w:tcPr>
                <w:tcW w:w="960" w:type="dxa"/>
                <w:noWrap/>
                <w:vAlign w:val="bottom"/>
                <w:hideMark/>
              </w:tcPr>
            </w:tcPrChange>
          </w:tcPr>
          <w:p w14:paraId="0CCE754A" w14:textId="77777777" w:rsidR="00623AAD" w:rsidRPr="006862B7" w:rsidRDefault="00623AAD">
            <w:pPr>
              <w:spacing w:after="0" w:line="240" w:lineRule="auto"/>
              <w:rPr>
                <w:ins w:id="3876" w:author="The Law" w:date="2018-06-25T13:23:00Z"/>
                <w:rFonts w:eastAsia="Times New Roman"/>
                <w:lang w:val="pt-PT" w:eastAsia="en-US"/>
                <w:rPrChange w:id="3877" w:author="The Law" w:date="2018-06-25T14:09:00Z">
                  <w:rPr>
                    <w:ins w:id="3878" w:author="The Law" w:date="2018-06-25T13:23:00Z"/>
                    <w:rFonts w:eastAsia="Times New Roman"/>
                    <w:lang w:val="en-US" w:eastAsia="en-US"/>
                  </w:rPr>
                </w:rPrChange>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879" w:author="The Law" w:date="2018-06-25T13:23:00Z">
              <w:tcPr>
                <w:tcW w:w="1720"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67766103" w14:textId="77777777" w:rsidR="00623AAD" w:rsidRDefault="00623AAD">
            <w:pPr>
              <w:spacing w:after="0" w:line="240" w:lineRule="auto"/>
              <w:jc w:val="center"/>
              <w:rPr>
                <w:ins w:id="3880" w:author="The Law" w:date="2018-06-25T13:23:00Z"/>
                <w:rFonts w:ascii="Calibri" w:eastAsia="Times New Roman" w:hAnsi="Calibri" w:cs="Calibri"/>
                <w:color w:val="000000"/>
                <w:lang w:val="en-US" w:eastAsia="en-US"/>
              </w:rPr>
            </w:pPr>
            <w:ins w:id="3881" w:author="The Law" w:date="2018-06-25T13:23:00Z">
              <w:r>
                <w:rPr>
                  <w:rFonts w:ascii="Calibri" w:eastAsia="Times New Roman" w:hAnsi="Calibri" w:cs="Calibri"/>
                  <w:color w:val="000000"/>
                  <w:lang w:val="en-US" w:eastAsia="en-US"/>
                </w:rPr>
                <w:t>Custom Algorithm</w:t>
              </w:r>
            </w:ins>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Change w:id="3882" w:author="The Law" w:date="2018-06-25T13:23:00Z">
              <w:tcPr>
                <w:tcW w:w="176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437494B8" w14:textId="77777777" w:rsidR="00623AAD" w:rsidRDefault="00623AAD">
            <w:pPr>
              <w:spacing w:after="0" w:line="240" w:lineRule="auto"/>
              <w:jc w:val="center"/>
              <w:rPr>
                <w:ins w:id="3883" w:author="The Law" w:date="2018-06-25T13:23:00Z"/>
                <w:rFonts w:ascii="Calibri" w:eastAsia="Times New Roman" w:hAnsi="Calibri" w:cs="Calibri"/>
                <w:color w:val="000000"/>
                <w:lang w:val="en-US" w:eastAsia="en-US"/>
              </w:rPr>
            </w:pPr>
            <w:ins w:id="3884" w:author="The Law" w:date="2018-06-25T13:23:00Z">
              <w:r>
                <w:rPr>
                  <w:rFonts w:ascii="Calibri" w:eastAsia="Times New Roman" w:hAnsi="Calibri" w:cs="Calibri"/>
                  <w:color w:val="000000"/>
                  <w:lang w:val="en-US" w:eastAsia="en-US"/>
                </w:rPr>
                <w:t>Genetic Algorithm</w:t>
              </w:r>
            </w:ins>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Change w:id="3885" w:author="The Law" w:date="2018-06-25T13:23:00Z">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A7A2E82" w14:textId="77777777" w:rsidR="00623AAD" w:rsidRDefault="00623AAD">
            <w:pPr>
              <w:spacing w:after="0" w:line="240" w:lineRule="auto"/>
              <w:jc w:val="center"/>
              <w:rPr>
                <w:ins w:id="3886" w:author="The Law" w:date="2018-06-25T13:23:00Z"/>
                <w:rFonts w:ascii="Calibri" w:eastAsia="Times New Roman" w:hAnsi="Calibri" w:cs="Calibri"/>
                <w:color w:val="000000"/>
                <w:lang w:val="en-US" w:eastAsia="en-US"/>
              </w:rPr>
            </w:pPr>
            <w:ins w:id="3887" w:author="The Law" w:date="2018-06-25T13:23:00Z">
              <w:r>
                <w:rPr>
                  <w:rFonts w:ascii="Calibri" w:eastAsia="Times New Roman" w:hAnsi="Calibri" w:cs="Calibri"/>
                  <w:color w:val="000000"/>
                  <w:lang w:val="en-US" w:eastAsia="en-US"/>
                </w:rPr>
                <w:t>Bee Colony Optimization</w:t>
              </w:r>
            </w:ins>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Change w:id="3888" w:author="The Law" w:date="2018-06-25T13:23:00Z">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tcPrChange>
          </w:tcPr>
          <w:p w14:paraId="6C571EFE" w14:textId="77777777" w:rsidR="00623AAD" w:rsidRDefault="00623AAD">
            <w:pPr>
              <w:spacing w:after="0" w:line="240" w:lineRule="auto"/>
              <w:jc w:val="center"/>
              <w:rPr>
                <w:ins w:id="3889" w:author="The Law" w:date="2018-06-25T13:23:00Z"/>
                <w:rFonts w:ascii="Calibri" w:eastAsia="Times New Roman" w:hAnsi="Calibri" w:cs="Calibri"/>
                <w:color w:val="000000"/>
                <w:lang w:val="en-US" w:eastAsia="en-US"/>
              </w:rPr>
            </w:pPr>
            <w:ins w:id="3890" w:author="The Law" w:date="2018-06-25T13:23:00Z">
              <w:r>
                <w:rPr>
                  <w:rFonts w:ascii="Calibri" w:eastAsia="Times New Roman" w:hAnsi="Calibri" w:cs="Calibri"/>
                  <w:color w:val="000000"/>
                  <w:lang w:val="en-US" w:eastAsia="en-US"/>
                </w:rPr>
                <w:t>Ant Colony Optimization</w:t>
              </w:r>
            </w:ins>
          </w:p>
        </w:tc>
      </w:tr>
      <w:tr w:rsidR="00623AAD" w14:paraId="233B9E34" w14:textId="77777777" w:rsidTr="00623AAD">
        <w:trPr>
          <w:trHeight w:val="300"/>
          <w:jc w:val="center"/>
          <w:ins w:id="3891" w:author="The Law" w:date="2018-06-25T13:23:00Z"/>
          <w:trPrChange w:id="3892" w:author="The Law" w:date="2018-06-25T13:23:00Z">
            <w:trPr>
              <w:trHeight w:val="300"/>
              <w:jc w:val="center"/>
            </w:trPr>
          </w:trPrChange>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Change w:id="3893" w:author="The Law" w:date="2018-06-25T13:23:00Z">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tcPrChange>
          </w:tcPr>
          <w:p w14:paraId="5530D123" w14:textId="77777777" w:rsidR="00623AAD" w:rsidRDefault="00623AAD">
            <w:pPr>
              <w:spacing w:after="0" w:line="240" w:lineRule="auto"/>
              <w:rPr>
                <w:ins w:id="3894" w:author="The Law" w:date="2018-06-25T13:23:00Z"/>
                <w:rFonts w:ascii="Calibri" w:eastAsia="Times New Roman" w:hAnsi="Calibri" w:cs="Calibri"/>
                <w:color w:val="000000"/>
                <w:lang w:val="en-US" w:eastAsia="en-US"/>
              </w:rPr>
            </w:pPr>
            <w:ins w:id="3895" w:author="The Law" w:date="2018-06-25T13:23:00Z">
              <w:r>
                <w:rPr>
                  <w:rFonts w:ascii="Calibri" w:eastAsia="Times New Roman" w:hAnsi="Calibri" w:cs="Calibri"/>
                  <w:color w:val="000000"/>
                  <w:lang w:val="en-US" w:eastAsia="en-US"/>
                </w:rPr>
                <w:t>Size</w:t>
              </w:r>
            </w:ins>
          </w:p>
        </w:tc>
        <w:tc>
          <w:tcPr>
            <w:tcW w:w="1055" w:type="dxa"/>
            <w:tcBorders>
              <w:top w:val="nil"/>
              <w:left w:val="nil"/>
              <w:bottom w:val="single" w:sz="4" w:space="0" w:color="auto"/>
              <w:right w:val="single" w:sz="4" w:space="0" w:color="auto"/>
            </w:tcBorders>
            <w:shd w:val="clear" w:color="auto" w:fill="BFBFBF"/>
            <w:noWrap/>
            <w:vAlign w:val="bottom"/>
            <w:hideMark/>
            <w:tcPrChange w:id="3896" w:author="The Law" w:date="2018-06-25T13:23:00Z">
              <w:tcPr>
                <w:tcW w:w="982" w:type="dxa"/>
                <w:tcBorders>
                  <w:top w:val="nil"/>
                  <w:left w:val="nil"/>
                  <w:bottom w:val="single" w:sz="4" w:space="0" w:color="auto"/>
                  <w:right w:val="single" w:sz="4" w:space="0" w:color="auto"/>
                </w:tcBorders>
                <w:shd w:val="clear" w:color="auto" w:fill="BFBFBF"/>
                <w:noWrap/>
                <w:vAlign w:val="bottom"/>
                <w:hideMark/>
              </w:tcPr>
            </w:tcPrChange>
          </w:tcPr>
          <w:p w14:paraId="4CD410DE" w14:textId="77777777" w:rsidR="00623AAD" w:rsidRDefault="00623AAD">
            <w:pPr>
              <w:spacing w:after="0" w:line="240" w:lineRule="auto"/>
              <w:rPr>
                <w:ins w:id="3897" w:author="The Law" w:date="2018-06-25T13:23:00Z"/>
                <w:rFonts w:ascii="Calibri" w:eastAsia="Times New Roman" w:hAnsi="Calibri" w:cs="Calibri"/>
                <w:color w:val="000000"/>
                <w:lang w:val="en-US" w:eastAsia="en-US"/>
              </w:rPr>
            </w:pPr>
            <w:ins w:id="3898" w:author="The Law" w:date="2018-06-25T13:23:00Z">
              <w:r>
                <w:rPr>
                  <w:rFonts w:ascii="Calibri" w:eastAsia="Times New Roman" w:hAnsi="Calibri" w:cs="Calibri"/>
                  <w:color w:val="000000"/>
                  <w:lang w:val="en-US" w:eastAsia="en-US"/>
                </w:rPr>
                <w:t>Time(ms)</w:t>
              </w:r>
            </w:ins>
          </w:p>
        </w:tc>
        <w:tc>
          <w:tcPr>
            <w:tcW w:w="839" w:type="dxa"/>
            <w:tcBorders>
              <w:top w:val="nil"/>
              <w:left w:val="nil"/>
              <w:bottom w:val="single" w:sz="4" w:space="0" w:color="auto"/>
              <w:right w:val="single" w:sz="4" w:space="0" w:color="auto"/>
            </w:tcBorders>
            <w:shd w:val="clear" w:color="auto" w:fill="BFBFBF"/>
            <w:noWrap/>
            <w:vAlign w:val="bottom"/>
            <w:hideMark/>
            <w:tcPrChange w:id="3899" w:author="The Law" w:date="2018-06-25T13:23:00Z">
              <w:tcPr>
                <w:tcW w:w="738" w:type="dxa"/>
                <w:tcBorders>
                  <w:top w:val="nil"/>
                  <w:left w:val="nil"/>
                  <w:bottom w:val="single" w:sz="4" w:space="0" w:color="auto"/>
                  <w:right w:val="single" w:sz="4" w:space="0" w:color="auto"/>
                </w:tcBorders>
                <w:shd w:val="clear" w:color="auto" w:fill="BFBFBF"/>
                <w:noWrap/>
                <w:vAlign w:val="bottom"/>
                <w:hideMark/>
              </w:tcPr>
            </w:tcPrChange>
          </w:tcPr>
          <w:p w14:paraId="7E97F6BA" w14:textId="77777777" w:rsidR="00623AAD" w:rsidRDefault="00623AAD">
            <w:pPr>
              <w:spacing w:after="0" w:line="240" w:lineRule="auto"/>
              <w:rPr>
                <w:ins w:id="3900" w:author="The Law" w:date="2018-06-25T13:23:00Z"/>
                <w:rFonts w:ascii="Calibri" w:eastAsia="Times New Roman" w:hAnsi="Calibri" w:cs="Calibri"/>
                <w:color w:val="000000"/>
                <w:lang w:val="en-US" w:eastAsia="en-US"/>
              </w:rPr>
            </w:pPr>
            <w:ins w:id="3901" w:author="The Law" w:date="2018-06-25T13:23:00Z">
              <w:r>
                <w:rPr>
                  <w:rFonts w:ascii="Calibri" w:eastAsia="Times New Roman" w:hAnsi="Calibri" w:cs="Calibri"/>
                  <w:color w:val="000000"/>
                  <w:lang w:val="en-US" w:eastAsia="en-US"/>
                </w:rPr>
                <w:t>Fitness</w:t>
              </w:r>
            </w:ins>
          </w:p>
        </w:tc>
        <w:tc>
          <w:tcPr>
            <w:tcW w:w="1055" w:type="dxa"/>
            <w:tcBorders>
              <w:top w:val="nil"/>
              <w:left w:val="nil"/>
              <w:bottom w:val="single" w:sz="4" w:space="0" w:color="auto"/>
              <w:right w:val="single" w:sz="4" w:space="0" w:color="auto"/>
            </w:tcBorders>
            <w:shd w:val="clear" w:color="auto" w:fill="BFBFBF"/>
            <w:noWrap/>
            <w:vAlign w:val="bottom"/>
            <w:hideMark/>
            <w:tcPrChange w:id="3902" w:author="The Law" w:date="2018-06-25T13:23:00Z">
              <w:tcPr>
                <w:tcW w:w="1005" w:type="dxa"/>
                <w:tcBorders>
                  <w:top w:val="nil"/>
                  <w:left w:val="nil"/>
                  <w:bottom w:val="single" w:sz="4" w:space="0" w:color="auto"/>
                  <w:right w:val="single" w:sz="4" w:space="0" w:color="auto"/>
                </w:tcBorders>
                <w:shd w:val="clear" w:color="auto" w:fill="BFBFBF"/>
                <w:noWrap/>
                <w:vAlign w:val="bottom"/>
                <w:hideMark/>
              </w:tcPr>
            </w:tcPrChange>
          </w:tcPr>
          <w:p w14:paraId="26E134DC" w14:textId="77777777" w:rsidR="00623AAD" w:rsidRDefault="00623AAD">
            <w:pPr>
              <w:spacing w:after="0" w:line="240" w:lineRule="auto"/>
              <w:rPr>
                <w:ins w:id="3903" w:author="The Law" w:date="2018-06-25T13:23:00Z"/>
                <w:rFonts w:ascii="Calibri" w:eastAsia="Times New Roman" w:hAnsi="Calibri" w:cs="Calibri"/>
                <w:color w:val="000000"/>
                <w:lang w:val="en-US" w:eastAsia="en-US"/>
              </w:rPr>
            </w:pPr>
            <w:ins w:id="3904" w:author="The Law" w:date="2018-06-25T13:23:00Z">
              <w:r>
                <w:rPr>
                  <w:rFonts w:ascii="Calibri" w:eastAsia="Times New Roman" w:hAnsi="Calibri" w:cs="Calibri"/>
                  <w:color w:val="000000"/>
                  <w:lang w:val="en-US" w:eastAsia="en-US"/>
                </w:rPr>
                <w:t>Time(ms)</w:t>
              </w:r>
            </w:ins>
          </w:p>
        </w:tc>
        <w:tc>
          <w:tcPr>
            <w:tcW w:w="839" w:type="dxa"/>
            <w:tcBorders>
              <w:top w:val="nil"/>
              <w:left w:val="nil"/>
              <w:bottom w:val="single" w:sz="4" w:space="0" w:color="auto"/>
              <w:right w:val="single" w:sz="4" w:space="0" w:color="auto"/>
            </w:tcBorders>
            <w:shd w:val="clear" w:color="auto" w:fill="BFBFBF"/>
            <w:noWrap/>
            <w:vAlign w:val="bottom"/>
            <w:hideMark/>
            <w:tcPrChange w:id="3905" w:author="The Law" w:date="2018-06-25T13:23:00Z">
              <w:tcPr>
                <w:tcW w:w="755" w:type="dxa"/>
                <w:tcBorders>
                  <w:top w:val="nil"/>
                  <w:left w:val="nil"/>
                  <w:bottom w:val="single" w:sz="4" w:space="0" w:color="auto"/>
                  <w:right w:val="single" w:sz="4" w:space="0" w:color="auto"/>
                </w:tcBorders>
                <w:shd w:val="clear" w:color="auto" w:fill="BFBFBF"/>
                <w:noWrap/>
                <w:vAlign w:val="bottom"/>
                <w:hideMark/>
              </w:tcPr>
            </w:tcPrChange>
          </w:tcPr>
          <w:p w14:paraId="28B595FE" w14:textId="77777777" w:rsidR="00623AAD" w:rsidRDefault="00623AAD">
            <w:pPr>
              <w:spacing w:after="0" w:line="240" w:lineRule="auto"/>
              <w:rPr>
                <w:ins w:id="3906" w:author="The Law" w:date="2018-06-25T13:23:00Z"/>
                <w:rFonts w:ascii="Calibri" w:eastAsia="Times New Roman" w:hAnsi="Calibri" w:cs="Calibri"/>
                <w:color w:val="000000"/>
                <w:lang w:val="en-US" w:eastAsia="en-US"/>
              </w:rPr>
            </w:pPr>
            <w:ins w:id="3907" w:author="The Law" w:date="2018-06-25T13:23:00Z">
              <w:r>
                <w:rPr>
                  <w:rFonts w:ascii="Calibri" w:eastAsia="Times New Roman" w:hAnsi="Calibri" w:cs="Calibri"/>
                  <w:color w:val="000000"/>
                  <w:lang w:val="en-US" w:eastAsia="en-US"/>
                </w:rPr>
                <w:t>Fitness</w:t>
              </w:r>
            </w:ins>
          </w:p>
        </w:tc>
        <w:tc>
          <w:tcPr>
            <w:tcW w:w="1496" w:type="dxa"/>
            <w:tcBorders>
              <w:top w:val="nil"/>
              <w:left w:val="nil"/>
              <w:bottom w:val="single" w:sz="4" w:space="0" w:color="auto"/>
              <w:right w:val="single" w:sz="4" w:space="0" w:color="auto"/>
            </w:tcBorders>
            <w:shd w:val="clear" w:color="auto" w:fill="BFBFBF"/>
            <w:noWrap/>
            <w:vAlign w:val="bottom"/>
            <w:hideMark/>
            <w:tcPrChange w:id="3908" w:author="The Law" w:date="2018-06-25T13:23:00Z">
              <w:tcPr>
                <w:tcW w:w="1496" w:type="dxa"/>
                <w:tcBorders>
                  <w:top w:val="nil"/>
                  <w:left w:val="nil"/>
                  <w:bottom w:val="single" w:sz="4" w:space="0" w:color="auto"/>
                  <w:right w:val="single" w:sz="4" w:space="0" w:color="auto"/>
                </w:tcBorders>
                <w:shd w:val="clear" w:color="auto" w:fill="BFBFBF"/>
                <w:noWrap/>
                <w:vAlign w:val="bottom"/>
                <w:hideMark/>
              </w:tcPr>
            </w:tcPrChange>
          </w:tcPr>
          <w:p w14:paraId="59480258" w14:textId="77777777" w:rsidR="00623AAD" w:rsidRDefault="00623AAD">
            <w:pPr>
              <w:spacing w:after="0" w:line="240" w:lineRule="auto"/>
              <w:rPr>
                <w:ins w:id="3909" w:author="The Law" w:date="2018-06-25T13:23:00Z"/>
                <w:rFonts w:ascii="Calibri" w:eastAsia="Times New Roman" w:hAnsi="Calibri" w:cs="Calibri"/>
                <w:color w:val="000000"/>
                <w:lang w:val="en-US" w:eastAsia="en-US"/>
              </w:rPr>
            </w:pPr>
            <w:ins w:id="3910" w:author="The Law" w:date="2018-06-25T13:23:00Z">
              <w:r>
                <w:rPr>
                  <w:rFonts w:ascii="Calibri" w:eastAsia="Times New Roman" w:hAnsi="Calibri" w:cs="Calibri"/>
                  <w:color w:val="000000"/>
                  <w:lang w:val="en-US" w:eastAsia="en-US"/>
                </w:rPr>
                <w:t>Time(ms)</w:t>
              </w:r>
            </w:ins>
          </w:p>
        </w:tc>
        <w:tc>
          <w:tcPr>
            <w:tcW w:w="1124" w:type="dxa"/>
            <w:tcBorders>
              <w:top w:val="nil"/>
              <w:left w:val="nil"/>
              <w:bottom w:val="single" w:sz="4" w:space="0" w:color="auto"/>
              <w:right w:val="single" w:sz="4" w:space="0" w:color="auto"/>
            </w:tcBorders>
            <w:shd w:val="clear" w:color="auto" w:fill="BFBFBF"/>
            <w:noWrap/>
            <w:vAlign w:val="bottom"/>
            <w:hideMark/>
            <w:tcPrChange w:id="3911" w:author="The Law" w:date="2018-06-25T13:23:00Z">
              <w:tcPr>
                <w:tcW w:w="1124" w:type="dxa"/>
                <w:tcBorders>
                  <w:top w:val="nil"/>
                  <w:left w:val="nil"/>
                  <w:bottom w:val="single" w:sz="4" w:space="0" w:color="auto"/>
                  <w:right w:val="single" w:sz="4" w:space="0" w:color="auto"/>
                </w:tcBorders>
                <w:shd w:val="clear" w:color="auto" w:fill="BFBFBF"/>
                <w:noWrap/>
                <w:vAlign w:val="bottom"/>
                <w:hideMark/>
              </w:tcPr>
            </w:tcPrChange>
          </w:tcPr>
          <w:p w14:paraId="3A8ED857" w14:textId="77777777" w:rsidR="00623AAD" w:rsidRDefault="00623AAD">
            <w:pPr>
              <w:spacing w:after="0" w:line="240" w:lineRule="auto"/>
              <w:rPr>
                <w:ins w:id="3912" w:author="The Law" w:date="2018-06-25T13:23:00Z"/>
                <w:rFonts w:ascii="Calibri" w:eastAsia="Times New Roman" w:hAnsi="Calibri" w:cs="Calibri"/>
                <w:color w:val="000000"/>
                <w:lang w:val="en-US" w:eastAsia="en-US"/>
              </w:rPr>
            </w:pPr>
            <w:ins w:id="3913" w:author="The Law" w:date="2018-06-25T13:23:00Z">
              <w:r>
                <w:rPr>
                  <w:rFonts w:ascii="Calibri" w:eastAsia="Times New Roman" w:hAnsi="Calibri" w:cs="Calibri"/>
                  <w:color w:val="000000"/>
                  <w:lang w:val="en-US" w:eastAsia="en-US"/>
                </w:rPr>
                <w:t>Fitness</w:t>
              </w:r>
            </w:ins>
          </w:p>
        </w:tc>
        <w:tc>
          <w:tcPr>
            <w:tcW w:w="1507" w:type="dxa"/>
            <w:tcBorders>
              <w:top w:val="nil"/>
              <w:left w:val="nil"/>
              <w:bottom w:val="single" w:sz="4" w:space="0" w:color="auto"/>
              <w:right w:val="single" w:sz="4" w:space="0" w:color="auto"/>
            </w:tcBorders>
            <w:shd w:val="clear" w:color="auto" w:fill="BFBFBF"/>
            <w:noWrap/>
            <w:vAlign w:val="bottom"/>
            <w:hideMark/>
            <w:tcPrChange w:id="3914" w:author="The Law" w:date="2018-06-25T13:23:00Z">
              <w:tcPr>
                <w:tcW w:w="1507" w:type="dxa"/>
                <w:tcBorders>
                  <w:top w:val="nil"/>
                  <w:left w:val="nil"/>
                  <w:bottom w:val="single" w:sz="4" w:space="0" w:color="auto"/>
                  <w:right w:val="single" w:sz="4" w:space="0" w:color="auto"/>
                </w:tcBorders>
                <w:shd w:val="clear" w:color="auto" w:fill="BFBFBF"/>
                <w:noWrap/>
                <w:vAlign w:val="bottom"/>
                <w:hideMark/>
              </w:tcPr>
            </w:tcPrChange>
          </w:tcPr>
          <w:p w14:paraId="150E4A70" w14:textId="77777777" w:rsidR="00623AAD" w:rsidRDefault="00623AAD">
            <w:pPr>
              <w:spacing w:after="0" w:line="240" w:lineRule="auto"/>
              <w:rPr>
                <w:ins w:id="3915" w:author="The Law" w:date="2018-06-25T13:23:00Z"/>
                <w:rFonts w:ascii="Calibri" w:eastAsia="Times New Roman" w:hAnsi="Calibri" w:cs="Calibri"/>
                <w:color w:val="000000"/>
                <w:lang w:val="en-US" w:eastAsia="en-US"/>
              </w:rPr>
            </w:pPr>
            <w:ins w:id="3916" w:author="The Law" w:date="2018-06-25T13:23:00Z">
              <w:r>
                <w:rPr>
                  <w:rFonts w:ascii="Calibri" w:eastAsia="Times New Roman" w:hAnsi="Calibri" w:cs="Calibri"/>
                  <w:color w:val="000000"/>
                  <w:lang w:val="en-US" w:eastAsia="en-US"/>
                </w:rPr>
                <w:t>Time(ms)</w:t>
              </w:r>
            </w:ins>
          </w:p>
        </w:tc>
        <w:tc>
          <w:tcPr>
            <w:tcW w:w="1133" w:type="dxa"/>
            <w:tcBorders>
              <w:top w:val="nil"/>
              <w:left w:val="nil"/>
              <w:bottom w:val="single" w:sz="4" w:space="0" w:color="auto"/>
              <w:right w:val="single" w:sz="4" w:space="0" w:color="auto"/>
            </w:tcBorders>
            <w:shd w:val="clear" w:color="auto" w:fill="BFBFBF"/>
            <w:noWrap/>
            <w:vAlign w:val="bottom"/>
            <w:hideMark/>
            <w:tcPrChange w:id="3917" w:author="The Law" w:date="2018-06-25T13:23:00Z">
              <w:tcPr>
                <w:tcW w:w="1133" w:type="dxa"/>
                <w:tcBorders>
                  <w:top w:val="nil"/>
                  <w:left w:val="nil"/>
                  <w:bottom w:val="single" w:sz="4" w:space="0" w:color="auto"/>
                  <w:right w:val="single" w:sz="4" w:space="0" w:color="auto"/>
                </w:tcBorders>
                <w:shd w:val="clear" w:color="auto" w:fill="BFBFBF"/>
                <w:noWrap/>
                <w:vAlign w:val="bottom"/>
                <w:hideMark/>
              </w:tcPr>
            </w:tcPrChange>
          </w:tcPr>
          <w:p w14:paraId="604A7371" w14:textId="77777777" w:rsidR="00623AAD" w:rsidRDefault="00623AAD">
            <w:pPr>
              <w:spacing w:after="0" w:line="240" w:lineRule="auto"/>
              <w:rPr>
                <w:ins w:id="3918" w:author="The Law" w:date="2018-06-25T13:23:00Z"/>
                <w:rFonts w:ascii="Calibri" w:eastAsia="Times New Roman" w:hAnsi="Calibri" w:cs="Calibri"/>
                <w:color w:val="000000"/>
                <w:lang w:val="en-US" w:eastAsia="en-US"/>
              </w:rPr>
            </w:pPr>
            <w:ins w:id="3919" w:author="The Law" w:date="2018-06-25T13:23:00Z">
              <w:r>
                <w:rPr>
                  <w:rFonts w:ascii="Calibri" w:eastAsia="Times New Roman" w:hAnsi="Calibri" w:cs="Calibri"/>
                  <w:color w:val="000000"/>
                  <w:lang w:val="en-US" w:eastAsia="en-US"/>
                </w:rPr>
                <w:t>Fitness</w:t>
              </w:r>
            </w:ins>
          </w:p>
        </w:tc>
      </w:tr>
      <w:tr w:rsidR="00623AAD" w14:paraId="04562387" w14:textId="77777777" w:rsidTr="00623AAD">
        <w:trPr>
          <w:trHeight w:val="300"/>
          <w:jc w:val="center"/>
          <w:ins w:id="3920" w:author="The Law" w:date="2018-06-25T13:23:00Z"/>
          <w:trPrChange w:id="3921"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3922"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4130F6CD" w14:textId="77777777" w:rsidR="00623AAD" w:rsidRDefault="00623AAD">
            <w:pPr>
              <w:spacing w:after="0" w:line="240" w:lineRule="auto"/>
              <w:jc w:val="right"/>
              <w:rPr>
                <w:ins w:id="3923" w:author="The Law" w:date="2018-06-25T13:23:00Z"/>
                <w:rFonts w:ascii="Calibri" w:eastAsia="Times New Roman" w:hAnsi="Calibri" w:cs="Calibri"/>
                <w:color w:val="000000"/>
                <w:lang w:val="en-US" w:eastAsia="en-US"/>
              </w:rPr>
            </w:pPr>
            <w:ins w:id="3924" w:author="The Law" w:date="2018-06-25T13:23:00Z">
              <w:r>
                <w:rPr>
                  <w:rFonts w:ascii="Calibri" w:eastAsia="Times New Roman" w:hAnsi="Calibri" w:cs="Calibri"/>
                  <w:color w:val="000000"/>
                  <w:lang w:val="en-US" w:eastAsia="en-US"/>
                </w:rPr>
                <w:t>40</w:t>
              </w:r>
            </w:ins>
          </w:p>
        </w:tc>
        <w:tc>
          <w:tcPr>
            <w:tcW w:w="1055" w:type="dxa"/>
            <w:tcBorders>
              <w:top w:val="nil"/>
              <w:left w:val="nil"/>
              <w:bottom w:val="single" w:sz="4" w:space="0" w:color="auto"/>
              <w:right w:val="single" w:sz="4" w:space="0" w:color="auto"/>
            </w:tcBorders>
            <w:noWrap/>
            <w:vAlign w:val="bottom"/>
            <w:hideMark/>
            <w:tcPrChange w:id="3925" w:author="The Law" w:date="2018-06-25T13:23:00Z">
              <w:tcPr>
                <w:tcW w:w="982" w:type="dxa"/>
                <w:tcBorders>
                  <w:top w:val="nil"/>
                  <w:left w:val="nil"/>
                  <w:bottom w:val="single" w:sz="4" w:space="0" w:color="auto"/>
                  <w:right w:val="single" w:sz="4" w:space="0" w:color="auto"/>
                </w:tcBorders>
                <w:noWrap/>
                <w:vAlign w:val="bottom"/>
                <w:hideMark/>
              </w:tcPr>
            </w:tcPrChange>
          </w:tcPr>
          <w:p w14:paraId="0E78DC02" w14:textId="77777777" w:rsidR="00623AAD" w:rsidRDefault="00623AAD">
            <w:pPr>
              <w:spacing w:after="0" w:line="240" w:lineRule="auto"/>
              <w:jc w:val="right"/>
              <w:rPr>
                <w:ins w:id="3926" w:author="The Law" w:date="2018-06-25T13:23:00Z"/>
                <w:rFonts w:ascii="Calibri" w:eastAsia="Times New Roman" w:hAnsi="Calibri" w:cs="Calibri"/>
                <w:b/>
                <w:bCs/>
                <w:color w:val="000000"/>
                <w:lang w:val="en-US" w:eastAsia="en-US"/>
              </w:rPr>
            </w:pPr>
            <w:ins w:id="3927" w:author="The Law" w:date="2018-06-25T13:23:00Z">
              <w:r>
                <w:rPr>
                  <w:rFonts w:ascii="Calibri" w:eastAsia="Times New Roman" w:hAnsi="Calibri" w:cs="Calibri"/>
                  <w:b/>
                  <w:bCs/>
                  <w:color w:val="000000"/>
                  <w:lang w:val="en-US" w:eastAsia="en-US"/>
                </w:rPr>
                <w:t>70.99</w:t>
              </w:r>
            </w:ins>
          </w:p>
        </w:tc>
        <w:tc>
          <w:tcPr>
            <w:tcW w:w="839" w:type="dxa"/>
            <w:tcBorders>
              <w:top w:val="nil"/>
              <w:left w:val="nil"/>
              <w:bottom w:val="single" w:sz="4" w:space="0" w:color="auto"/>
              <w:right w:val="single" w:sz="4" w:space="0" w:color="auto"/>
            </w:tcBorders>
            <w:noWrap/>
            <w:vAlign w:val="bottom"/>
            <w:hideMark/>
            <w:tcPrChange w:id="3928" w:author="The Law" w:date="2018-06-25T13:23:00Z">
              <w:tcPr>
                <w:tcW w:w="738" w:type="dxa"/>
                <w:tcBorders>
                  <w:top w:val="nil"/>
                  <w:left w:val="nil"/>
                  <w:bottom w:val="single" w:sz="4" w:space="0" w:color="auto"/>
                  <w:right w:val="single" w:sz="4" w:space="0" w:color="auto"/>
                </w:tcBorders>
                <w:noWrap/>
                <w:vAlign w:val="bottom"/>
                <w:hideMark/>
              </w:tcPr>
            </w:tcPrChange>
          </w:tcPr>
          <w:p w14:paraId="4D9D01C8" w14:textId="77777777" w:rsidR="00623AAD" w:rsidRDefault="00623AAD">
            <w:pPr>
              <w:spacing w:after="0" w:line="240" w:lineRule="auto"/>
              <w:jc w:val="right"/>
              <w:rPr>
                <w:ins w:id="3929" w:author="The Law" w:date="2018-06-25T13:23:00Z"/>
                <w:rFonts w:ascii="Calibri" w:eastAsia="Times New Roman" w:hAnsi="Calibri" w:cs="Calibri"/>
                <w:color w:val="000000"/>
                <w:lang w:val="en-US" w:eastAsia="en-US"/>
              </w:rPr>
            </w:pPr>
            <w:ins w:id="3930" w:author="The Law" w:date="2018-06-25T13:23:00Z">
              <w:r>
                <w:rPr>
                  <w:rFonts w:ascii="Calibri" w:eastAsia="Times New Roman" w:hAnsi="Calibri" w:cs="Calibri"/>
                  <w:color w:val="000000"/>
                  <w:lang w:val="en-US" w:eastAsia="en-US"/>
                </w:rPr>
                <w:t>673.03</w:t>
              </w:r>
            </w:ins>
          </w:p>
        </w:tc>
        <w:tc>
          <w:tcPr>
            <w:tcW w:w="1055" w:type="dxa"/>
            <w:tcBorders>
              <w:top w:val="nil"/>
              <w:left w:val="nil"/>
              <w:bottom w:val="single" w:sz="4" w:space="0" w:color="auto"/>
              <w:right w:val="single" w:sz="4" w:space="0" w:color="auto"/>
            </w:tcBorders>
            <w:noWrap/>
            <w:vAlign w:val="bottom"/>
            <w:hideMark/>
            <w:tcPrChange w:id="3931" w:author="The Law" w:date="2018-06-25T13:23:00Z">
              <w:tcPr>
                <w:tcW w:w="1005" w:type="dxa"/>
                <w:tcBorders>
                  <w:top w:val="nil"/>
                  <w:left w:val="nil"/>
                  <w:bottom w:val="single" w:sz="4" w:space="0" w:color="auto"/>
                  <w:right w:val="single" w:sz="4" w:space="0" w:color="auto"/>
                </w:tcBorders>
                <w:noWrap/>
                <w:vAlign w:val="bottom"/>
                <w:hideMark/>
              </w:tcPr>
            </w:tcPrChange>
          </w:tcPr>
          <w:p w14:paraId="1B5A3352" w14:textId="77777777" w:rsidR="00623AAD" w:rsidRDefault="00623AAD">
            <w:pPr>
              <w:spacing w:after="0" w:line="240" w:lineRule="auto"/>
              <w:jc w:val="right"/>
              <w:rPr>
                <w:ins w:id="3932" w:author="The Law" w:date="2018-06-25T13:23:00Z"/>
                <w:rFonts w:ascii="Calibri" w:eastAsia="Times New Roman" w:hAnsi="Calibri" w:cs="Calibri"/>
                <w:color w:val="000000"/>
                <w:lang w:val="en-US" w:eastAsia="en-US"/>
              </w:rPr>
            </w:pPr>
            <w:ins w:id="3933" w:author="The Law" w:date="2018-06-25T13:23:00Z">
              <w:r>
                <w:rPr>
                  <w:rFonts w:ascii="Calibri" w:eastAsia="Times New Roman" w:hAnsi="Calibri" w:cs="Calibri"/>
                  <w:color w:val="000000"/>
                  <w:lang w:val="en-US" w:eastAsia="en-US"/>
                </w:rPr>
                <w:t>313.87</w:t>
              </w:r>
            </w:ins>
          </w:p>
        </w:tc>
        <w:tc>
          <w:tcPr>
            <w:tcW w:w="839" w:type="dxa"/>
            <w:tcBorders>
              <w:top w:val="nil"/>
              <w:left w:val="nil"/>
              <w:bottom w:val="single" w:sz="4" w:space="0" w:color="auto"/>
              <w:right w:val="single" w:sz="4" w:space="0" w:color="auto"/>
            </w:tcBorders>
            <w:noWrap/>
            <w:vAlign w:val="bottom"/>
            <w:hideMark/>
            <w:tcPrChange w:id="3934" w:author="The Law" w:date="2018-06-25T13:23:00Z">
              <w:tcPr>
                <w:tcW w:w="755" w:type="dxa"/>
                <w:tcBorders>
                  <w:top w:val="nil"/>
                  <w:left w:val="nil"/>
                  <w:bottom w:val="single" w:sz="4" w:space="0" w:color="auto"/>
                  <w:right w:val="single" w:sz="4" w:space="0" w:color="auto"/>
                </w:tcBorders>
                <w:noWrap/>
                <w:vAlign w:val="bottom"/>
                <w:hideMark/>
              </w:tcPr>
            </w:tcPrChange>
          </w:tcPr>
          <w:p w14:paraId="6E6F8636" w14:textId="77777777" w:rsidR="00623AAD" w:rsidRDefault="00623AAD">
            <w:pPr>
              <w:spacing w:after="0" w:line="240" w:lineRule="auto"/>
              <w:jc w:val="right"/>
              <w:rPr>
                <w:ins w:id="3935" w:author="The Law" w:date="2018-06-25T13:23:00Z"/>
                <w:rFonts w:ascii="Calibri" w:eastAsia="Times New Roman" w:hAnsi="Calibri" w:cs="Calibri"/>
                <w:color w:val="000000"/>
                <w:lang w:val="en-US" w:eastAsia="en-US"/>
              </w:rPr>
            </w:pPr>
            <w:ins w:id="3936" w:author="The Law" w:date="2018-06-25T13:23:00Z">
              <w:r>
                <w:rPr>
                  <w:rFonts w:ascii="Calibri" w:eastAsia="Times New Roman" w:hAnsi="Calibri" w:cs="Calibri"/>
                  <w:color w:val="000000"/>
                  <w:lang w:val="en-US" w:eastAsia="en-US"/>
                </w:rPr>
                <w:t>683.89</w:t>
              </w:r>
            </w:ins>
          </w:p>
        </w:tc>
        <w:tc>
          <w:tcPr>
            <w:tcW w:w="1496" w:type="dxa"/>
            <w:tcBorders>
              <w:top w:val="nil"/>
              <w:left w:val="nil"/>
              <w:bottom w:val="single" w:sz="4" w:space="0" w:color="auto"/>
              <w:right w:val="single" w:sz="4" w:space="0" w:color="auto"/>
            </w:tcBorders>
            <w:noWrap/>
            <w:vAlign w:val="bottom"/>
            <w:hideMark/>
            <w:tcPrChange w:id="3937" w:author="The Law" w:date="2018-06-25T13:23:00Z">
              <w:tcPr>
                <w:tcW w:w="1496" w:type="dxa"/>
                <w:tcBorders>
                  <w:top w:val="nil"/>
                  <w:left w:val="nil"/>
                  <w:bottom w:val="single" w:sz="4" w:space="0" w:color="auto"/>
                  <w:right w:val="single" w:sz="4" w:space="0" w:color="auto"/>
                </w:tcBorders>
                <w:noWrap/>
                <w:vAlign w:val="bottom"/>
                <w:hideMark/>
              </w:tcPr>
            </w:tcPrChange>
          </w:tcPr>
          <w:p w14:paraId="477CB303" w14:textId="77777777" w:rsidR="00623AAD" w:rsidRDefault="00623AAD">
            <w:pPr>
              <w:spacing w:after="0" w:line="240" w:lineRule="auto"/>
              <w:jc w:val="right"/>
              <w:rPr>
                <w:ins w:id="3938" w:author="The Law" w:date="2018-06-25T13:23:00Z"/>
                <w:rFonts w:ascii="Calibri" w:eastAsia="Times New Roman" w:hAnsi="Calibri" w:cs="Calibri"/>
                <w:color w:val="000000"/>
                <w:lang w:val="en-US" w:eastAsia="en-US"/>
              </w:rPr>
            </w:pPr>
            <w:ins w:id="3939" w:author="The Law" w:date="2018-06-25T13:23:00Z">
              <w:r>
                <w:rPr>
                  <w:rFonts w:ascii="Calibri" w:eastAsia="Times New Roman" w:hAnsi="Calibri" w:cs="Calibri"/>
                  <w:color w:val="000000"/>
                  <w:lang w:val="en-US" w:eastAsia="en-US"/>
                </w:rPr>
                <w:t>609.40</w:t>
              </w:r>
            </w:ins>
          </w:p>
        </w:tc>
        <w:tc>
          <w:tcPr>
            <w:tcW w:w="1124" w:type="dxa"/>
            <w:tcBorders>
              <w:top w:val="nil"/>
              <w:left w:val="nil"/>
              <w:bottom w:val="single" w:sz="4" w:space="0" w:color="auto"/>
              <w:right w:val="single" w:sz="4" w:space="0" w:color="auto"/>
            </w:tcBorders>
            <w:noWrap/>
            <w:vAlign w:val="bottom"/>
            <w:hideMark/>
            <w:tcPrChange w:id="3940" w:author="The Law" w:date="2018-06-25T13:23:00Z">
              <w:tcPr>
                <w:tcW w:w="1124" w:type="dxa"/>
                <w:tcBorders>
                  <w:top w:val="nil"/>
                  <w:left w:val="nil"/>
                  <w:bottom w:val="single" w:sz="4" w:space="0" w:color="auto"/>
                  <w:right w:val="single" w:sz="4" w:space="0" w:color="auto"/>
                </w:tcBorders>
                <w:noWrap/>
                <w:vAlign w:val="bottom"/>
                <w:hideMark/>
              </w:tcPr>
            </w:tcPrChange>
          </w:tcPr>
          <w:p w14:paraId="15EC5B6D" w14:textId="77777777" w:rsidR="00623AAD" w:rsidRDefault="00623AAD">
            <w:pPr>
              <w:spacing w:after="0" w:line="240" w:lineRule="auto"/>
              <w:jc w:val="right"/>
              <w:rPr>
                <w:ins w:id="3941" w:author="The Law" w:date="2018-06-25T13:23:00Z"/>
                <w:rFonts w:ascii="Calibri" w:eastAsia="Times New Roman" w:hAnsi="Calibri" w:cs="Calibri"/>
                <w:b/>
                <w:bCs/>
                <w:color w:val="000000"/>
                <w:lang w:val="en-US" w:eastAsia="en-US"/>
              </w:rPr>
            </w:pPr>
            <w:ins w:id="3942" w:author="The Law" w:date="2018-06-25T13:23:00Z">
              <w:r>
                <w:rPr>
                  <w:rFonts w:ascii="Calibri" w:eastAsia="Times New Roman" w:hAnsi="Calibri" w:cs="Calibri"/>
                  <w:b/>
                  <w:bCs/>
                  <w:color w:val="000000"/>
                  <w:lang w:val="en-US" w:eastAsia="en-US"/>
                </w:rPr>
                <w:t>664.17</w:t>
              </w:r>
            </w:ins>
          </w:p>
        </w:tc>
        <w:tc>
          <w:tcPr>
            <w:tcW w:w="1507" w:type="dxa"/>
            <w:tcBorders>
              <w:top w:val="nil"/>
              <w:left w:val="nil"/>
              <w:bottom w:val="single" w:sz="4" w:space="0" w:color="auto"/>
              <w:right w:val="single" w:sz="4" w:space="0" w:color="auto"/>
            </w:tcBorders>
            <w:noWrap/>
            <w:vAlign w:val="bottom"/>
            <w:hideMark/>
            <w:tcPrChange w:id="3943" w:author="The Law" w:date="2018-06-25T13:23:00Z">
              <w:tcPr>
                <w:tcW w:w="1507" w:type="dxa"/>
                <w:tcBorders>
                  <w:top w:val="nil"/>
                  <w:left w:val="nil"/>
                  <w:bottom w:val="single" w:sz="4" w:space="0" w:color="auto"/>
                  <w:right w:val="single" w:sz="4" w:space="0" w:color="auto"/>
                </w:tcBorders>
                <w:noWrap/>
                <w:vAlign w:val="bottom"/>
                <w:hideMark/>
              </w:tcPr>
            </w:tcPrChange>
          </w:tcPr>
          <w:p w14:paraId="277C1634" w14:textId="77777777" w:rsidR="00623AAD" w:rsidRDefault="00623AAD">
            <w:pPr>
              <w:spacing w:after="0" w:line="240" w:lineRule="auto"/>
              <w:jc w:val="right"/>
              <w:rPr>
                <w:ins w:id="3944" w:author="The Law" w:date="2018-06-25T13:23:00Z"/>
                <w:rFonts w:ascii="Calibri" w:eastAsia="Times New Roman" w:hAnsi="Calibri" w:cs="Calibri"/>
                <w:color w:val="000000"/>
                <w:lang w:val="en-US" w:eastAsia="en-US"/>
              </w:rPr>
            </w:pPr>
            <w:ins w:id="3945" w:author="The Law" w:date="2018-06-25T13:23:00Z">
              <w:r>
                <w:rPr>
                  <w:rFonts w:ascii="Calibri" w:eastAsia="Times New Roman" w:hAnsi="Calibri" w:cs="Calibri"/>
                  <w:color w:val="000000"/>
                  <w:lang w:val="en-US" w:eastAsia="en-US"/>
                </w:rPr>
                <w:t>364.75</w:t>
              </w:r>
            </w:ins>
          </w:p>
        </w:tc>
        <w:tc>
          <w:tcPr>
            <w:tcW w:w="1133" w:type="dxa"/>
            <w:tcBorders>
              <w:top w:val="nil"/>
              <w:left w:val="nil"/>
              <w:bottom w:val="single" w:sz="4" w:space="0" w:color="auto"/>
              <w:right w:val="single" w:sz="4" w:space="0" w:color="auto"/>
            </w:tcBorders>
            <w:noWrap/>
            <w:vAlign w:val="bottom"/>
            <w:hideMark/>
            <w:tcPrChange w:id="3946" w:author="The Law" w:date="2018-06-25T13:23:00Z">
              <w:tcPr>
                <w:tcW w:w="1133" w:type="dxa"/>
                <w:tcBorders>
                  <w:top w:val="nil"/>
                  <w:left w:val="nil"/>
                  <w:bottom w:val="single" w:sz="4" w:space="0" w:color="auto"/>
                  <w:right w:val="single" w:sz="4" w:space="0" w:color="auto"/>
                </w:tcBorders>
                <w:noWrap/>
                <w:vAlign w:val="bottom"/>
                <w:hideMark/>
              </w:tcPr>
            </w:tcPrChange>
          </w:tcPr>
          <w:p w14:paraId="5E6C85CE" w14:textId="77777777" w:rsidR="00623AAD" w:rsidRDefault="00623AAD">
            <w:pPr>
              <w:spacing w:after="0" w:line="240" w:lineRule="auto"/>
              <w:jc w:val="right"/>
              <w:rPr>
                <w:ins w:id="3947" w:author="The Law" w:date="2018-06-25T13:23:00Z"/>
                <w:rFonts w:ascii="Calibri" w:eastAsia="Times New Roman" w:hAnsi="Calibri" w:cs="Calibri"/>
                <w:color w:val="000000"/>
                <w:lang w:val="en-US" w:eastAsia="en-US"/>
              </w:rPr>
            </w:pPr>
            <w:ins w:id="3948" w:author="The Law" w:date="2018-06-25T13:23:00Z">
              <w:r>
                <w:rPr>
                  <w:rFonts w:ascii="Calibri" w:eastAsia="Times New Roman" w:hAnsi="Calibri" w:cs="Calibri"/>
                  <w:color w:val="000000"/>
                  <w:lang w:val="en-US" w:eastAsia="en-US"/>
                </w:rPr>
                <w:t>685.87</w:t>
              </w:r>
            </w:ins>
          </w:p>
        </w:tc>
      </w:tr>
      <w:tr w:rsidR="00623AAD" w14:paraId="2EC985DB" w14:textId="77777777" w:rsidTr="00623AAD">
        <w:trPr>
          <w:trHeight w:val="300"/>
          <w:jc w:val="center"/>
          <w:ins w:id="3949" w:author="The Law" w:date="2018-06-25T13:23:00Z"/>
          <w:trPrChange w:id="3950"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3951"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79DB6E6" w14:textId="77777777" w:rsidR="00623AAD" w:rsidRDefault="00623AAD">
            <w:pPr>
              <w:spacing w:after="0" w:line="240" w:lineRule="auto"/>
              <w:jc w:val="right"/>
              <w:rPr>
                <w:ins w:id="3952" w:author="The Law" w:date="2018-06-25T13:23:00Z"/>
                <w:rFonts w:ascii="Calibri" w:eastAsia="Times New Roman" w:hAnsi="Calibri" w:cs="Calibri"/>
                <w:color w:val="000000"/>
                <w:lang w:val="en-US" w:eastAsia="en-US"/>
              </w:rPr>
            </w:pPr>
            <w:ins w:id="3953" w:author="The Law" w:date="2018-06-25T13:23:00Z">
              <w:r>
                <w:rPr>
                  <w:rFonts w:ascii="Calibri" w:eastAsia="Times New Roman" w:hAnsi="Calibri" w:cs="Calibri"/>
                  <w:color w:val="000000"/>
                  <w:lang w:val="en-US" w:eastAsia="en-US"/>
                </w:rPr>
                <w:t>60</w:t>
              </w:r>
            </w:ins>
          </w:p>
        </w:tc>
        <w:tc>
          <w:tcPr>
            <w:tcW w:w="1055" w:type="dxa"/>
            <w:tcBorders>
              <w:top w:val="nil"/>
              <w:left w:val="nil"/>
              <w:bottom w:val="single" w:sz="4" w:space="0" w:color="auto"/>
              <w:right w:val="single" w:sz="4" w:space="0" w:color="auto"/>
            </w:tcBorders>
            <w:noWrap/>
            <w:vAlign w:val="bottom"/>
            <w:hideMark/>
            <w:tcPrChange w:id="3954" w:author="The Law" w:date="2018-06-25T13:23:00Z">
              <w:tcPr>
                <w:tcW w:w="982" w:type="dxa"/>
                <w:tcBorders>
                  <w:top w:val="nil"/>
                  <w:left w:val="nil"/>
                  <w:bottom w:val="single" w:sz="4" w:space="0" w:color="auto"/>
                  <w:right w:val="single" w:sz="4" w:space="0" w:color="auto"/>
                </w:tcBorders>
                <w:noWrap/>
                <w:vAlign w:val="bottom"/>
                <w:hideMark/>
              </w:tcPr>
            </w:tcPrChange>
          </w:tcPr>
          <w:p w14:paraId="787E92FB" w14:textId="77777777" w:rsidR="00623AAD" w:rsidRDefault="00623AAD">
            <w:pPr>
              <w:spacing w:after="0" w:line="240" w:lineRule="auto"/>
              <w:jc w:val="right"/>
              <w:rPr>
                <w:ins w:id="3955" w:author="The Law" w:date="2018-06-25T13:23:00Z"/>
                <w:rFonts w:ascii="Calibri" w:eastAsia="Times New Roman" w:hAnsi="Calibri" w:cs="Calibri"/>
                <w:b/>
                <w:bCs/>
                <w:color w:val="000000"/>
                <w:lang w:val="en-US" w:eastAsia="en-US"/>
              </w:rPr>
            </w:pPr>
            <w:ins w:id="3956" w:author="The Law" w:date="2018-06-25T13:23:00Z">
              <w:r>
                <w:rPr>
                  <w:rFonts w:ascii="Calibri" w:eastAsia="Times New Roman" w:hAnsi="Calibri" w:cs="Calibri"/>
                  <w:b/>
                  <w:bCs/>
                  <w:color w:val="000000"/>
                  <w:lang w:val="en-US" w:eastAsia="en-US"/>
                </w:rPr>
                <w:t>221.23</w:t>
              </w:r>
            </w:ins>
          </w:p>
        </w:tc>
        <w:tc>
          <w:tcPr>
            <w:tcW w:w="839" w:type="dxa"/>
            <w:tcBorders>
              <w:top w:val="nil"/>
              <w:left w:val="nil"/>
              <w:bottom w:val="single" w:sz="4" w:space="0" w:color="auto"/>
              <w:right w:val="single" w:sz="4" w:space="0" w:color="auto"/>
            </w:tcBorders>
            <w:noWrap/>
            <w:vAlign w:val="bottom"/>
            <w:hideMark/>
            <w:tcPrChange w:id="3957" w:author="The Law" w:date="2018-06-25T13:23:00Z">
              <w:tcPr>
                <w:tcW w:w="738" w:type="dxa"/>
                <w:tcBorders>
                  <w:top w:val="nil"/>
                  <w:left w:val="nil"/>
                  <w:bottom w:val="single" w:sz="4" w:space="0" w:color="auto"/>
                  <w:right w:val="single" w:sz="4" w:space="0" w:color="auto"/>
                </w:tcBorders>
                <w:noWrap/>
                <w:vAlign w:val="bottom"/>
                <w:hideMark/>
              </w:tcPr>
            </w:tcPrChange>
          </w:tcPr>
          <w:p w14:paraId="2AD9AA16" w14:textId="77777777" w:rsidR="00623AAD" w:rsidRDefault="00623AAD">
            <w:pPr>
              <w:spacing w:after="0" w:line="240" w:lineRule="auto"/>
              <w:jc w:val="right"/>
              <w:rPr>
                <w:ins w:id="3958" w:author="The Law" w:date="2018-06-25T13:23:00Z"/>
                <w:rFonts w:ascii="Calibri" w:eastAsia="Times New Roman" w:hAnsi="Calibri" w:cs="Calibri"/>
                <w:color w:val="000000"/>
                <w:lang w:val="en-US" w:eastAsia="en-US"/>
              </w:rPr>
            </w:pPr>
            <w:ins w:id="3959" w:author="The Law" w:date="2018-06-25T13:23:00Z">
              <w:r>
                <w:rPr>
                  <w:rFonts w:ascii="Calibri" w:eastAsia="Times New Roman" w:hAnsi="Calibri" w:cs="Calibri"/>
                  <w:color w:val="000000"/>
                  <w:lang w:val="en-US" w:eastAsia="en-US"/>
                </w:rPr>
                <w:t>708.76</w:t>
              </w:r>
            </w:ins>
          </w:p>
        </w:tc>
        <w:tc>
          <w:tcPr>
            <w:tcW w:w="1055" w:type="dxa"/>
            <w:tcBorders>
              <w:top w:val="nil"/>
              <w:left w:val="nil"/>
              <w:bottom w:val="single" w:sz="4" w:space="0" w:color="auto"/>
              <w:right w:val="single" w:sz="4" w:space="0" w:color="auto"/>
            </w:tcBorders>
            <w:noWrap/>
            <w:vAlign w:val="bottom"/>
            <w:hideMark/>
            <w:tcPrChange w:id="3960" w:author="The Law" w:date="2018-06-25T13:23:00Z">
              <w:tcPr>
                <w:tcW w:w="1005" w:type="dxa"/>
                <w:tcBorders>
                  <w:top w:val="nil"/>
                  <w:left w:val="nil"/>
                  <w:bottom w:val="single" w:sz="4" w:space="0" w:color="auto"/>
                  <w:right w:val="single" w:sz="4" w:space="0" w:color="auto"/>
                </w:tcBorders>
                <w:noWrap/>
                <w:vAlign w:val="bottom"/>
                <w:hideMark/>
              </w:tcPr>
            </w:tcPrChange>
          </w:tcPr>
          <w:p w14:paraId="7B5ECE0D" w14:textId="77777777" w:rsidR="00623AAD" w:rsidRDefault="00623AAD">
            <w:pPr>
              <w:spacing w:after="0" w:line="240" w:lineRule="auto"/>
              <w:jc w:val="right"/>
              <w:rPr>
                <w:ins w:id="3961" w:author="The Law" w:date="2018-06-25T13:23:00Z"/>
                <w:rFonts w:ascii="Calibri" w:eastAsia="Times New Roman" w:hAnsi="Calibri" w:cs="Calibri"/>
                <w:color w:val="000000"/>
                <w:lang w:val="en-US" w:eastAsia="en-US"/>
              </w:rPr>
            </w:pPr>
            <w:ins w:id="3962" w:author="The Law" w:date="2018-06-25T13:23:00Z">
              <w:r>
                <w:rPr>
                  <w:rFonts w:ascii="Calibri" w:eastAsia="Times New Roman" w:hAnsi="Calibri" w:cs="Calibri"/>
                  <w:color w:val="000000"/>
                  <w:lang w:val="en-US" w:eastAsia="en-US"/>
                </w:rPr>
                <w:t>766.58</w:t>
              </w:r>
            </w:ins>
          </w:p>
        </w:tc>
        <w:tc>
          <w:tcPr>
            <w:tcW w:w="839" w:type="dxa"/>
            <w:tcBorders>
              <w:top w:val="nil"/>
              <w:left w:val="nil"/>
              <w:bottom w:val="single" w:sz="4" w:space="0" w:color="auto"/>
              <w:right w:val="single" w:sz="4" w:space="0" w:color="auto"/>
            </w:tcBorders>
            <w:noWrap/>
            <w:vAlign w:val="bottom"/>
            <w:hideMark/>
            <w:tcPrChange w:id="3963" w:author="The Law" w:date="2018-06-25T13:23:00Z">
              <w:tcPr>
                <w:tcW w:w="755" w:type="dxa"/>
                <w:tcBorders>
                  <w:top w:val="nil"/>
                  <w:left w:val="nil"/>
                  <w:bottom w:val="single" w:sz="4" w:space="0" w:color="auto"/>
                  <w:right w:val="single" w:sz="4" w:space="0" w:color="auto"/>
                </w:tcBorders>
                <w:noWrap/>
                <w:vAlign w:val="bottom"/>
                <w:hideMark/>
              </w:tcPr>
            </w:tcPrChange>
          </w:tcPr>
          <w:p w14:paraId="7F13D489" w14:textId="77777777" w:rsidR="00623AAD" w:rsidRDefault="00623AAD">
            <w:pPr>
              <w:spacing w:after="0" w:line="240" w:lineRule="auto"/>
              <w:jc w:val="right"/>
              <w:rPr>
                <w:ins w:id="3964" w:author="The Law" w:date="2018-06-25T13:23:00Z"/>
                <w:rFonts w:ascii="Calibri" w:eastAsia="Times New Roman" w:hAnsi="Calibri" w:cs="Calibri"/>
                <w:color w:val="000000"/>
                <w:lang w:val="en-US" w:eastAsia="en-US"/>
              </w:rPr>
            </w:pPr>
            <w:ins w:id="3965" w:author="The Law" w:date="2018-06-25T13:23:00Z">
              <w:r>
                <w:rPr>
                  <w:rFonts w:ascii="Calibri" w:eastAsia="Times New Roman" w:hAnsi="Calibri" w:cs="Calibri"/>
                  <w:color w:val="000000"/>
                  <w:lang w:val="en-US" w:eastAsia="en-US"/>
                </w:rPr>
                <w:t>741.39</w:t>
              </w:r>
            </w:ins>
          </w:p>
        </w:tc>
        <w:tc>
          <w:tcPr>
            <w:tcW w:w="1496" w:type="dxa"/>
            <w:tcBorders>
              <w:top w:val="nil"/>
              <w:left w:val="nil"/>
              <w:bottom w:val="single" w:sz="4" w:space="0" w:color="auto"/>
              <w:right w:val="single" w:sz="4" w:space="0" w:color="auto"/>
            </w:tcBorders>
            <w:noWrap/>
            <w:vAlign w:val="bottom"/>
            <w:hideMark/>
            <w:tcPrChange w:id="3966" w:author="The Law" w:date="2018-06-25T13:23:00Z">
              <w:tcPr>
                <w:tcW w:w="1496" w:type="dxa"/>
                <w:tcBorders>
                  <w:top w:val="nil"/>
                  <w:left w:val="nil"/>
                  <w:bottom w:val="single" w:sz="4" w:space="0" w:color="auto"/>
                  <w:right w:val="single" w:sz="4" w:space="0" w:color="auto"/>
                </w:tcBorders>
                <w:noWrap/>
                <w:vAlign w:val="bottom"/>
                <w:hideMark/>
              </w:tcPr>
            </w:tcPrChange>
          </w:tcPr>
          <w:p w14:paraId="36CD89E0" w14:textId="77777777" w:rsidR="00623AAD" w:rsidRDefault="00623AAD">
            <w:pPr>
              <w:spacing w:after="0" w:line="240" w:lineRule="auto"/>
              <w:jc w:val="right"/>
              <w:rPr>
                <w:ins w:id="3967" w:author="The Law" w:date="2018-06-25T13:23:00Z"/>
                <w:rFonts w:ascii="Calibri" w:eastAsia="Times New Roman" w:hAnsi="Calibri" w:cs="Calibri"/>
                <w:color w:val="000000"/>
                <w:lang w:val="en-US" w:eastAsia="en-US"/>
              </w:rPr>
            </w:pPr>
            <w:ins w:id="3968" w:author="The Law" w:date="2018-06-25T13:23:00Z">
              <w:r>
                <w:rPr>
                  <w:rFonts w:ascii="Calibri" w:eastAsia="Times New Roman" w:hAnsi="Calibri" w:cs="Calibri"/>
                  <w:color w:val="000000"/>
                  <w:lang w:val="en-US" w:eastAsia="en-US"/>
                </w:rPr>
                <w:t>3072.22</w:t>
              </w:r>
            </w:ins>
          </w:p>
        </w:tc>
        <w:tc>
          <w:tcPr>
            <w:tcW w:w="1124" w:type="dxa"/>
            <w:tcBorders>
              <w:top w:val="nil"/>
              <w:left w:val="nil"/>
              <w:bottom w:val="single" w:sz="4" w:space="0" w:color="auto"/>
              <w:right w:val="single" w:sz="4" w:space="0" w:color="auto"/>
            </w:tcBorders>
            <w:noWrap/>
            <w:vAlign w:val="bottom"/>
            <w:hideMark/>
            <w:tcPrChange w:id="3969" w:author="The Law" w:date="2018-06-25T13:23:00Z">
              <w:tcPr>
                <w:tcW w:w="1124" w:type="dxa"/>
                <w:tcBorders>
                  <w:top w:val="nil"/>
                  <w:left w:val="nil"/>
                  <w:bottom w:val="single" w:sz="4" w:space="0" w:color="auto"/>
                  <w:right w:val="single" w:sz="4" w:space="0" w:color="auto"/>
                </w:tcBorders>
                <w:noWrap/>
                <w:vAlign w:val="bottom"/>
                <w:hideMark/>
              </w:tcPr>
            </w:tcPrChange>
          </w:tcPr>
          <w:p w14:paraId="062F24D4" w14:textId="77777777" w:rsidR="00623AAD" w:rsidRDefault="00623AAD">
            <w:pPr>
              <w:spacing w:after="0" w:line="240" w:lineRule="auto"/>
              <w:jc w:val="right"/>
              <w:rPr>
                <w:ins w:id="3970" w:author="The Law" w:date="2018-06-25T13:23:00Z"/>
                <w:rFonts w:ascii="Calibri" w:eastAsia="Times New Roman" w:hAnsi="Calibri" w:cs="Calibri"/>
                <w:b/>
                <w:bCs/>
                <w:color w:val="000000"/>
                <w:lang w:val="en-US" w:eastAsia="en-US"/>
              </w:rPr>
            </w:pPr>
            <w:ins w:id="3971" w:author="The Law" w:date="2018-06-25T13:23:00Z">
              <w:r>
                <w:rPr>
                  <w:rFonts w:ascii="Calibri" w:eastAsia="Times New Roman" w:hAnsi="Calibri" w:cs="Calibri"/>
                  <w:b/>
                  <w:bCs/>
                  <w:color w:val="000000"/>
                  <w:lang w:val="en-US" w:eastAsia="en-US"/>
                </w:rPr>
                <w:t>693.20</w:t>
              </w:r>
            </w:ins>
          </w:p>
        </w:tc>
        <w:tc>
          <w:tcPr>
            <w:tcW w:w="1507" w:type="dxa"/>
            <w:tcBorders>
              <w:top w:val="nil"/>
              <w:left w:val="nil"/>
              <w:bottom w:val="single" w:sz="4" w:space="0" w:color="auto"/>
              <w:right w:val="single" w:sz="4" w:space="0" w:color="auto"/>
            </w:tcBorders>
            <w:noWrap/>
            <w:vAlign w:val="bottom"/>
            <w:hideMark/>
            <w:tcPrChange w:id="3972" w:author="The Law" w:date="2018-06-25T13:23:00Z">
              <w:tcPr>
                <w:tcW w:w="1507" w:type="dxa"/>
                <w:tcBorders>
                  <w:top w:val="nil"/>
                  <w:left w:val="nil"/>
                  <w:bottom w:val="single" w:sz="4" w:space="0" w:color="auto"/>
                  <w:right w:val="single" w:sz="4" w:space="0" w:color="auto"/>
                </w:tcBorders>
                <w:noWrap/>
                <w:vAlign w:val="bottom"/>
                <w:hideMark/>
              </w:tcPr>
            </w:tcPrChange>
          </w:tcPr>
          <w:p w14:paraId="59A4934F" w14:textId="77777777" w:rsidR="00623AAD" w:rsidRDefault="00623AAD">
            <w:pPr>
              <w:spacing w:after="0" w:line="240" w:lineRule="auto"/>
              <w:jc w:val="right"/>
              <w:rPr>
                <w:ins w:id="3973" w:author="The Law" w:date="2018-06-25T13:23:00Z"/>
                <w:rFonts w:ascii="Calibri" w:eastAsia="Times New Roman" w:hAnsi="Calibri" w:cs="Calibri"/>
                <w:color w:val="000000"/>
                <w:lang w:val="en-US" w:eastAsia="en-US"/>
              </w:rPr>
            </w:pPr>
            <w:ins w:id="3974" w:author="The Law" w:date="2018-06-25T13:23:00Z">
              <w:r>
                <w:rPr>
                  <w:rFonts w:ascii="Calibri" w:eastAsia="Times New Roman" w:hAnsi="Calibri" w:cs="Calibri"/>
                  <w:color w:val="000000"/>
                  <w:lang w:val="en-US" w:eastAsia="en-US"/>
                </w:rPr>
                <w:t>2777.48</w:t>
              </w:r>
            </w:ins>
          </w:p>
        </w:tc>
        <w:tc>
          <w:tcPr>
            <w:tcW w:w="1133" w:type="dxa"/>
            <w:tcBorders>
              <w:top w:val="nil"/>
              <w:left w:val="nil"/>
              <w:bottom w:val="single" w:sz="4" w:space="0" w:color="auto"/>
              <w:right w:val="single" w:sz="4" w:space="0" w:color="auto"/>
            </w:tcBorders>
            <w:noWrap/>
            <w:vAlign w:val="bottom"/>
            <w:hideMark/>
            <w:tcPrChange w:id="3975" w:author="The Law" w:date="2018-06-25T13:23:00Z">
              <w:tcPr>
                <w:tcW w:w="1133" w:type="dxa"/>
                <w:tcBorders>
                  <w:top w:val="nil"/>
                  <w:left w:val="nil"/>
                  <w:bottom w:val="single" w:sz="4" w:space="0" w:color="auto"/>
                  <w:right w:val="single" w:sz="4" w:space="0" w:color="auto"/>
                </w:tcBorders>
                <w:noWrap/>
                <w:vAlign w:val="bottom"/>
                <w:hideMark/>
              </w:tcPr>
            </w:tcPrChange>
          </w:tcPr>
          <w:p w14:paraId="19B423AE" w14:textId="77777777" w:rsidR="00623AAD" w:rsidRDefault="00623AAD">
            <w:pPr>
              <w:spacing w:after="0" w:line="240" w:lineRule="auto"/>
              <w:jc w:val="right"/>
              <w:rPr>
                <w:ins w:id="3976" w:author="The Law" w:date="2018-06-25T13:23:00Z"/>
                <w:rFonts w:ascii="Calibri" w:eastAsia="Times New Roman" w:hAnsi="Calibri" w:cs="Calibri"/>
                <w:color w:val="000000"/>
                <w:lang w:val="en-US" w:eastAsia="en-US"/>
              </w:rPr>
            </w:pPr>
            <w:ins w:id="3977" w:author="The Law" w:date="2018-06-25T13:23:00Z">
              <w:r>
                <w:rPr>
                  <w:rFonts w:ascii="Calibri" w:eastAsia="Times New Roman" w:hAnsi="Calibri" w:cs="Calibri"/>
                  <w:color w:val="000000"/>
                  <w:lang w:val="en-US" w:eastAsia="en-US"/>
                </w:rPr>
                <w:t>743.83</w:t>
              </w:r>
            </w:ins>
          </w:p>
        </w:tc>
      </w:tr>
      <w:tr w:rsidR="00623AAD" w14:paraId="6C078DD8" w14:textId="77777777" w:rsidTr="00623AAD">
        <w:trPr>
          <w:trHeight w:val="300"/>
          <w:jc w:val="center"/>
          <w:ins w:id="3978" w:author="The Law" w:date="2018-06-25T13:23:00Z"/>
          <w:trPrChange w:id="3979"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3980"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0420EC84" w14:textId="77777777" w:rsidR="00623AAD" w:rsidRDefault="00623AAD">
            <w:pPr>
              <w:spacing w:after="0" w:line="240" w:lineRule="auto"/>
              <w:jc w:val="right"/>
              <w:rPr>
                <w:ins w:id="3981" w:author="The Law" w:date="2018-06-25T13:23:00Z"/>
                <w:rFonts w:ascii="Calibri" w:eastAsia="Times New Roman" w:hAnsi="Calibri" w:cs="Calibri"/>
                <w:color w:val="000000"/>
                <w:lang w:val="en-US" w:eastAsia="en-US"/>
              </w:rPr>
            </w:pPr>
            <w:ins w:id="3982" w:author="The Law" w:date="2018-06-25T13:23:00Z">
              <w:r>
                <w:rPr>
                  <w:rFonts w:ascii="Calibri" w:eastAsia="Times New Roman" w:hAnsi="Calibri" w:cs="Calibri"/>
                  <w:color w:val="000000"/>
                  <w:lang w:val="en-US" w:eastAsia="en-US"/>
                </w:rPr>
                <w:t>80</w:t>
              </w:r>
            </w:ins>
          </w:p>
        </w:tc>
        <w:tc>
          <w:tcPr>
            <w:tcW w:w="1055" w:type="dxa"/>
            <w:tcBorders>
              <w:top w:val="nil"/>
              <w:left w:val="nil"/>
              <w:bottom w:val="single" w:sz="4" w:space="0" w:color="auto"/>
              <w:right w:val="single" w:sz="4" w:space="0" w:color="auto"/>
            </w:tcBorders>
            <w:noWrap/>
            <w:vAlign w:val="bottom"/>
            <w:hideMark/>
            <w:tcPrChange w:id="3983" w:author="The Law" w:date="2018-06-25T13:23:00Z">
              <w:tcPr>
                <w:tcW w:w="982" w:type="dxa"/>
                <w:tcBorders>
                  <w:top w:val="nil"/>
                  <w:left w:val="nil"/>
                  <w:bottom w:val="single" w:sz="4" w:space="0" w:color="auto"/>
                  <w:right w:val="single" w:sz="4" w:space="0" w:color="auto"/>
                </w:tcBorders>
                <w:noWrap/>
                <w:vAlign w:val="bottom"/>
                <w:hideMark/>
              </w:tcPr>
            </w:tcPrChange>
          </w:tcPr>
          <w:p w14:paraId="7E1E4224" w14:textId="77777777" w:rsidR="00623AAD" w:rsidRDefault="00623AAD">
            <w:pPr>
              <w:spacing w:after="0" w:line="240" w:lineRule="auto"/>
              <w:jc w:val="right"/>
              <w:rPr>
                <w:ins w:id="3984" w:author="The Law" w:date="2018-06-25T13:23:00Z"/>
                <w:rFonts w:ascii="Calibri" w:eastAsia="Times New Roman" w:hAnsi="Calibri" w:cs="Calibri"/>
                <w:b/>
                <w:bCs/>
                <w:color w:val="000000"/>
                <w:lang w:val="en-US" w:eastAsia="en-US"/>
              </w:rPr>
            </w:pPr>
            <w:ins w:id="3985" w:author="The Law" w:date="2018-06-25T13:23:00Z">
              <w:r>
                <w:rPr>
                  <w:rFonts w:ascii="Calibri" w:eastAsia="Times New Roman" w:hAnsi="Calibri" w:cs="Calibri"/>
                  <w:b/>
                  <w:bCs/>
                  <w:color w:val="000000"/>
                  <w:lang w:val="en-US" w:eastAsia="en-US"/>
                </w:rPr>
                <w:t>332.52</w:t>
              </w:r>
            </w:ins>
          </w:p>
        </w:tc>
        <w:tc>
          <w:tcPr>
            <w:tcW w:w="839" w:type="dxa"/>
            <w:tcBorders>
              <w:top w:val="nil"/>
              <w:left w:val="nil"/>
              <w:bottom w:val="single" w:sz="4" w:space="0" w:color="auto"/>
              <w:right w:val="single" w:sz="4" w:space="0" w:color="auto"/>
            </w:tcBorders>
            <w:noWrap/>
            <w:vAlign w:val="bottom"/>
            <w:hideMark/>
            <w:tcPrChange w:id="3986" w:author="The Law" w:date="2018-06-25T13:23:00Z">
              <w:tcPr>
                <w:tcW w:w="738" w:type="dxa"/>
                <w:tcBorders>
                  <w:top w:val="nil"/>
                  <w:left w:val="nil"/>
                  <w:bottom w:val="single" w:sz="4" w:space="0" w:color="auto"/>
                  <w:right w:val="single" w:sz="4" w:space="0" w:color="auto"/>
                </w:tcBorders>
                <w:noWrap/>
                <w:vAlign w:val="bottom"/>
                <w:hideMark/>
              </w:tcPr>
            </w:tcPrChange>
          </w:tcPr>
          <w:p w14:paraId="69DC5623" w14:textId="77777777" w:rsidR="00623AAD" w:rsidRDefault="00623AAD">
            <w:pPr>
              <w:spacing w:after="0" w:line="240" w:lineRule="auto"/>
              <w:jc w:val="right"/>
              <w:rPr>
                <w:ins w:id="3987" w:author="The Law" w:date="2018-06-25T13:23:00Z"/>
                <w:rFonts w:ascii="Calibri" w:eastAsia="Times New Roman" w:hAnsi="Calibri" w:cs="Calibri"/>
                <w:color w:val="000000"/>
                <w:lang w:val="en-US" w:eastAsia="en-US"/>
              </w:rPr>
            </w:pPr>
            <w:ins w:id="3988" w:author="The Law" w:date="2018-06-25T13:23:00Z">
              <w:r>
                <w:rPr>
                  <w:rFonts w:ascii="Calibri" w:eastAsia="Times New Roman" w:hAnsi="Calibri" w:cs="Calibri"/>
                  <w:color w:val="000000"/>
                  <w:lang w:val="en-US" w:eastAsia="en-US"/>
                </w:rPr>
                <w:t>775.53</w:t>
              </w:r>
            </w:ins>
          </w:p>
        </w:tc>
        <w:tc>
          <w:tcPr>
            <w:tcW w:w="1055" w:type="dxa"/>
            <w:tcBorders>
              <w:top w:val="nil"/>
              <w:left w:val="nil"/>
              <w:bottom w:val="single" w:sz="4" w:space="0" w:color="auto"/>
              <w:right w:val="single" w:sz="4" w:space="0" w:color="auto"/>
            </w:tcBorders>
            <w:noWrap/>
            <w:vAlign w:val="bottom"/>
            <w:hideMark/>
            <w:tcPrChange w:id="3989" w:author="The Law" w:date="2018-06-25T13:23:00Z">
              <w:tcPr>
                <w:tcW w:w="1005" w:type="dxa"/>
                <w:tcBorders>
                  <w:top w:val="nil"/>
                  <w:left w:val="nil"/>
                  <w:bottom w:val="single" w:sz="4" w:space="0" w:color="auto"/>
                  <w:right w:val="single" w:sz="4" w:space="0" w:color="auto"/>
                </w:tcBorders>
                <w:noWrap/>
                <w:vAlign w:val="bottom"/>
                <w:hideMark/>
              </w:tcPr>
            </w:tcPrChange>
          </w:tcPr>
          <w:p w14:paraId="44E16EAE" w14:textId="77777777" w:rsidR="00623AAD" w:rsidRDefault="00623AAD">
            <w:pPr>
              <w:spacing w:after="0" w:line="240" w:lineRule="auto"/>
              <w:jc w:val="right"/>
              <w:rPr>
                <w:ins w:id="3990" w:author="The Law" w:date="2018-06-25T13:23:00Z"/>
                <w:rFonts w:ascii="Calibri" w:eastAsia="Times New Roman" w:hAnsi="Calibri" w:cs="Calibri"/>
                <w:color w:val="000000"/>
                <w:lang w:val="en-US" w:eastAsia="en-US"/>
              </w:rPr>
            </w:pPr>
            <w:ins w:id="3991" w:author="The Law" w:date="2018-06-25T13:23:00Z">
              <w:r>
                <w:rPr>
                  <w:rFonts w:ascii="Calibri" w:eastAsia="Times New Roman" w:hAnsi="Calibri" w:cs="Calibri"/>
                  <w:color w:val="000000"/>
                  <w:lang w:val="en-US" w:eastAsia="en-US"/>
                </w:rPr>
                <w:t>1327.23</w:t>
              </w:r>
            </w:ins>
          </w:p>
        </w:tc>
        <w:tc>
          <w:tcPr>
            <w:tcW w:w="839" w:type="dxa"/>
            <w:tcBorders>
              <w:top w:val="nil"/>
              <w:left w:val="nil"/>
              <w:bottom w:val="single" w:sz="4" w:space="0" w:color="auto"/>
              <w:right w:val="single" w:sz="4" w:space="0" w:color="auto"/>
            </w:tcBorders>
            <w:noWrap/>
            <w:vAlign w:val="bottom"/>
            <w:hideMark/>
            <w:tcPrChange w:id="3992" w:author="The Law" w:date="2018-06-25T13:23:00Z">
              <w:tcPr>
                <w:tcW w:w="755" w:type="dxa"/>
                <w:tcBorders>
                  <w:top w:val="nil"/>
                  <w:left w:val="nil"/>
                  <w:bottom w:val="single" w:sz="4" w:space="0" w:color="auto"/>
                  <w:right w:val="single" w:sz="4" w:space="0" w:color="auto"/>
                </w:tcBorders>
                <w:noWrap/>
                <w:vAlign w:val="bottom"/>
                <w:hideMark/>
              </w:tcPr>
            </w:tcPrChange>
          </w:tcPr>
          <w:p w14:paraId="175FED9E" w14:textId="77777777" w:rsidR="00623AAD" w:rsidRDefault="00623AAD">
            <w:pPr>
              <w:spacing w:after="0" w:line="240" w:lineRule="auto"/>
              <w:jc w:val="right"/>
              <w:rPr>
                <w:ins w:id="3993" w:author="The Law" w:date="2018-06-25T13:23:00Z"/>
                <w:rFonts w:ascii="Calibri" w:eastAsia="Times New Roman" w:hAnsi="Calibri" w:cs="Calibri"/>
                <w:color w:val="000000"/>
                <w:lang w:val="en-US" w:eastAsia="en-US"/>
              </w:rPr>
            </w:pPr>
            <w:ins w:id="3994" w:author="The Law" w:date="2018-06-25T13:23:00Z">
              <w:r>
                <w:rPr>
                  <w:rFonts w:ascii="Calibri" w:eastAsia="Times New Roman" w:hAnsi="Calibri" w:cs="Calibri"/>
                  <w:color w:val="000000"/>
                  <w:lang w:val="en-US" w:eastAsia="en-US"/>
                </w:rPr>
                <w:t>818.03</w:t>
              </w:r>
            </w:ins>
          </w:p>
        </w:tc>
        <w:tc>
          <w:tcPr>
            <w:tcW w:w="1496" w:type="dxa"/>
            <w:tcBorders>
              <w:top w:val="nil"/>
              <w:left w:val="nil"/>
              <w:bottom w:val="single" w:sz="4" w:space="0" w:color="auto"/>
              <w:right w:val="single" w:sz="4" w:space="0" w:color="auto"/>
            </w:tcBorders>
            <w:noWrap/>
            <w:vAlign w:val="bottom"/>
            <w:hideMark/>
            <w:tcPrChange w:id="3995" w:author="The Law" w:date="2018-06-25T13:23:00Z">
              <w:tcPr>
                <w:tcW w:w="1496" w:type="dxa"/>
                <w:tcBorders>
                  <w:top w:val="nil"/>
                  <w:left w:val="nil"/>
                  <w:bottom w:val="single" w:sz="4" w:space="0" w:color="auto"/>
                  <w:right w:val="single" w:sz="4" w:space="0" w:color="auto"/>
                </w:tcBorders>
                <w:noWrap/>
                <w:vAlign w:val="bottom"/>
                <w:hideMark/>
              </w:tcPr>
            </w:tcPrChange>
          </w:tcPr>
          <w:p w14:paraId="562B8929" w14:textId="77777777" w:rsidR="00623AAD" w:rsidRDefault="00623AAD">
            <w:pPr>
              <w:spacing w:after="0" w:line="240" w:lineRule="auto"/>
              <w:jc w:val="right"/>
              <w:rPr>
                <w:ins w:id="3996" w:author="The Law" w:date="2018-06-25T13:23:00Z"/>
                <w:rFonts w:ascii="Calibri" w:eastAsia="Times New Roman" w:hAnsi="Calibri" w:cs="Calibri"/>
                <w:color w:val="000000"/>
                <w:lang w:val="en-US" w:eastAsia="en-US"/>
              </w:rPr>
            </w:pPr>
            <w:ins w:id="3997" w:author="The Law" w:date="2018-06-25T13:23:00Z">
              <w:r>
                <w:rPr>
                  <w:rFonts w:ascii="Calibri" w:eastAsia="Times New Roman" w:hAnsi="Calibri" w:cs="Calibri"/>
                  <w:color w:val="000000"/>
                  <w:lang w:val="en-US" w:eastAsia="en-US"/>
                </w:rPr>
                <w:t>8356.28</w:t>
              </w:r>
            </w:ins>
          </w:p>
        </w:tc>
        <w:tc>
          <w:tcPr>
            <w:tcW w:w="1124" w:type="dxa"/>
            <w:tcBorders>
              <w:top w:val="nil"/>
              <w:left w:val="nil"/>
              <w:bottom w:val="single" w:sz="4" w:space="0" w:color="auto"/>
              <w:right w:val="single" w:sz="4" w:space="0" w:color="auto"/>
            </w:tcBorders>
            <w:noWrap/>
            <w:vAlign w:val="bottom"/>
            <w:hideMark/>
            <w:tcPrChange w:id="3998" w:author="The Law" w:date="2018-06-25T13:23:00Z">
              <w:tcPr>
                <w:tcW w:w="1124" w:type="dxa"/>
                <w:tcBorders>
                  <w:top w:val="nil"/>
                  <w:left w:val="nil"/>
                  <w:bottom w:val="single" w:sz="4" w:space="0" w:color="auto"/>
                  <w:right w:val="single" w:sz="4" w:space="0" w:color="auto"/>
                </w:tcBorders>
                <w:noWrap/>
                <w:vAlign w:val="bottom"/>
                <w:hideMark/>
              </w:tcPr>
            </w:tcPrChange>
          </w:tcPr>
          <w:p w14:paraId="5F39BDAA" w14:textId="77777777" w:rsidR="00623AAD" w:rsidRDefault="00623AAD">
            <w:pPr>
              <w:spacing w:after="0" w:line="240" w:lineRule="auto"/>
              <w:jc w:val="right"/>
              <w:rPr>
                <w:ins w:id="3999" w:author="The Law" w:date="2018-06-25T13:23:00Z"/>
                <w:rFonts w:ascii="Calibri" w:eastAsia="Times New Roman" w:hAnsi="Calibri" w:cs="Calibri"/>
                <w:b/>
                <w:bCs/>
                <w:color w:val="000000"/>
                <w:lang w:val="en-US" w:eastAsia="en-US"/>
              </w:rPr>
            </w:pPr>
            <w:ins w:id="4000" w:author="The Law" w:date="2018-06-25T13:23:00Z">
              <w:r>
                <w:rPr>
                  <w:rFonts w:ascii="Calibri" w:eastAsia="Times New Roman" w:hAnsi="Calibri" w:cs="Calibri"/>
                  <w:b/>
                  <w:bCs/>
                  <w:color w:val="000000"/>
                  <w:lang w:val="en-US" w:eastAsia="en-US"/>
                </w:rPr>
                <w:t>758.46</w:t>
              </w:r>
            </w:ins>
          </w:p>
        </w:tc>
        <w:tc>
          <w:tcPr>
            <w:tcW w:w="1507" w:type="dxa"/>
            <w:tcBorders>
              <w:top w:val="nil"/>
              <w:left w:val="nil"/>
              <w:bottom w:val="single" w:sz="4" w:space="0" w:color="auto"/>
              <w:right w:val="single" w:sz="4" w:space="0" w:color="auto"/>
            </w:tcBorders>
            <w:noWrap/>
            <w:vAlign w:val="bottom"/>
            <w:hideMark/>
            <w:tcPrChange w:id="4001" w:author="The Law" w:date="2018-06-25T13:23:00Z">
              <w:tcPr>
                <w:tcW w:w="1507" w:type="dxa"/>
                <w:tcBorders>
                  <w:top w:val="nil"/>
                  <w:left w:val="nil"/>
                  <w:bottom w:val="single" w:sz="4" w:space="0" w:color="auto"/>
                  <w:right w:val="single" w:sz="4" w:space="0" w:color="auto"/>
                </w:tcBorders>
                <w:noWrap/>
                <w:vAlign w:val="bottom"/>
                <w:hideMark/>
              </w:tcPr>
            </w:tcPrChange>
          </w:tcPr>
          <w:p w14:paraId="452DFF72" w14:textId="77777777" w:rsidR="00623AAD" w:rsidRDefault="00623AAD">
            <w:pPr>
              <w:spacing w:after="0" w:line="240" w:lineRule="auto"/>
              <w:jc w:val="right"/>
              <w:rPr>
                <w:ins w:id="4002" w:author="The Law" w:date="2018-06-25T13:23:00Z"/>
                <w:rFonts w:ascii="Calibri" w:eastAsia="Times New Roman" w:hAnsi="Calibri" w:cs="Calibri"/>
                <w:color w:val="000000"/>
                <w:lang w:val="en-US" w:eastAsia="en-US"/>
              </w:rPr>
            </w:pPr>
            <w:ins w:id="4003" w:author="The Law" w:date="2018-06-25T13:23:00Z">
              <w:r>
                <w:rPr>
                  <w:rFonts w:ascii="Calibri" w:eastAsia="Times New Roman" w:hAnsi="Calibri" w:cs="Calibri"/>
                  <w:color w:val="000000"/>
                  <w:lang w:val="en-US" w:eastAsia="en-US"/>
                </w:rPr>
                <w:t>6901.07</w:t>
              </w:r>
            </w:ins>
          </w:p>
        </w:tc>
        <w:tc>
          <w:tcPr>
            <w:tcW w:w="1133" w:type="dxa"/>
            <w:tcBorders>
              <w:top w:val="nil"/>
              <w:left w:val="nil"/>
              <w:bottom w:val="single" w:sz="4" w:space="0" w:color="auto"/>
              <w:right w:val="single" w:sz="4" w:space="0" w:color="auto"/>
            </w:tcBorders>
            <w:noWrap/>
            <w:vAlign w:val="bottom"/>
            <w:hideMark/>
            <w:tcPrChange w:id="4004" w:author="The Law" w:date="2018-06-25T13:23:00Z">
              <w:tcPr>
                <w:tcW w:w="1133" w:type="dxa"/>
                <w:tcBorders>
                  <w:top w:val="nil"/>
                  <w:left w:val="nil"/>
                  <w:bottom w:val="single" w:sz="4" w:space="0" w:color="auto"/>
                  <w:right w:val="single" w:sz="4" w:space="0" w:color="auto"/>
                </w:tcBorders>
                <w:noWrap/>
                <w:vAlign w:val="bottom"/>
                <w:hideMark/>
              </w:tcPr>
            </w:tcPrChange>
          </w:tcPr>
          <w:p w14:paraId="10AD8658" w14:textId="77777777" w:rsidR="00623AAD" w:rsidRDefault="00623AAD">
            <w:pPr>
              <w:spacing w:after="0" w:line="240" w:lineRule="auto"/>
              <w:jc w:val="right"/>
              <w:rPr>
                <w:ins w:id="4005" w:author="The Law" w:date="2018-06-25T13:23:00Z"/>
                <w:rFonts w:ascii="Calibri" w:eastAsia="Times New Roman" w:hAnsi="Calibri" w:cs="Calibri"/>
                <w:color w:val="000000"/>
                <w:lang w:val="en-US" w:eastAsia="en-US"/>
              </w:rPr>
            </w:pPr>
            <w:ins w:id="4006" w:author="The Law" w:date="2018-06-25T13:23:00Z">
              <w:r>
                <w:rPr>
                  <w:rFonts w:ascii="Calibri" w:eastAsia="Times New Roman" w:hAnsi="Calibri" w:cs="Calibri"/>
                  <w:color w:val="000000"/>
                  <w:lang w:val="en-US" w:eastAsia="en-US"/>
                </w:rPr>
                <w:t>837.18</w:t>
              </w:r>
            </w:ins>
          </w:p>
        </w:tc>
      </w:tr>
      <w:tr w:rsidR="00623AAD" w14:paraId="677276A1" w14:textId="77777777" w:rsidTr="00623AAD">
        <w:trPr>
          <w:trHeight w:val="300"/>
          <w:jc w:val="center"/>
          <w:ins w:id="4007" w:author="The Law" w:date="2018-06-25T13:23:00Z"/>
          <w:trPrChange w:id="4008" w:author="The Law" w:date="2018-06-25T13:23:00Z">
            <w:trPr>
              <w:trHeight w:val="300"/>
              <w:jc w:val="center"/>
            </w:trPr>
          </w:trPrChange>
        </w:trPr>
        <w:tc>
          <w:tcPr>
            <w:tcW w:w="960" w:type="dxa"/>
            <w:tcBorders>
              <w:top w:val="nil"/>
              <w:left w:val="single" w:sz="4" w:space="0" w:color="auto"/>
              <w:bottom w:val="single" w:sz="4" w:space="0" w:color="auto"/>
              <w:right w:val="single" w:sz="4" w:space="0" w:color="auto"/>
            </w:tcBorders>
            <w:noWrap/>
            <w:vAlign w:val="bottom"/>
            <w:hideMark/>
            <w:tcPrChange w:id="4009" w:author="The Law" w:date="2018-06-25T13:23:00Z">
              <w:tcPr>
                <w:tcW w:w="960" w:type="dxa"/>
                <w:tcBorders>
                  <w:top w:val="nil"/>
                  <w:left w:val="single" w:sz="4" w:space="0" w:color="auto"/>
                  <w:bottom w:val="single" w:sz="4" w:space="0" w:color="auto"/>
                  <w:right w:val="single" w:sz="4" w:space="0" w:color="auto"/>
                </w:tcBorders>
                <w:noWrap/>
                <w:vAlign w:val="bottom"/>
                <w:hideMark/>
              </w:tcPr>
            </w:tcPrChange>
          </w:tcPr>
          <w:p w14:paraId="78D99A4A" w14:textId="77777777" w:rsidR="00623AAD" w:rsidRDefault="00623AAD">
            <w:pPr>
              <w:spacing w:after="0" w:line="240" w:lineRule="auto"/>
              <w:jc w:val="right"/>
              <w:rPr>
                <w:ins w:id="4010" w:author="The Law" w:date="2018-06-25T13:23:00Z"/>
                <w:rFonts w:ascii="Calibri" w:eastAsia="Times New Roman" w:hAnsi="Calibri" w:cs="Calibri"/>
                <w:color w:val="000000"/>
                <w:lang w:val="en-US" w:eastAsia="en-US"/>
              </w:rPr>
            </w:pPr>
            <w:ins w:id="4011" w:author="The Law" w:date="2018-06-25T13:23:00Z">
              <w:r>
                <w:rPr>
                  <w:rFonts w:ascii="Calibri" w:eastAsia="Times New Roman" w:hAnsi="Calibri" w:cs="Calibri"/>
                  <w:color w:val="000000"/>
                  <w:lang w:val="en-US" w:eastAsia="en-US"/>
                </w:rPr>
                <w:t>100</w:t>
              </w:r>
            </w:ins>
          </w:p>
        </w:tc>
        <w:tc>
          <w:tcPr>
            <w:tcW w:w="1055" w:type="dxa"/>
            <w:tcBorders>
              <w:top w:val="nil"/>
              <w:left w:val="nil"/>
              <w:bottom w:val="single" w:sz="4" w:space="0" w:color="auto"/>
              <w:right w:val="single" w:sz="4" w:space="0" w:color="auto"/>
            </w:tcBorders>
            <w:noWrap/>
            <w:vAlign w:val="bottom"/>
            <w:hideMark/>
            <w:tcPrChange w:id="4012" w:author="The Law" w:date="2018-06-25T13:23:00Z">
              <w:tcPr>
                <w:tcW w:w="982" w:type="dxa"/>
                <w:tcBorders>
                  <w:top w:val="nil"/>
                  <w:left w:val="nil"/>
                  <w:bottom w:val="single" w:sz="4" w:space="0" w:color="auto"/>
                  <w:right w:val="single" w:sz="4" w:space="0" w:color="auto"/>
                </w:tcBorders>
                <w:noWrap/>
                <w:vAlign w:val="bottom"/>
                <w:hideMark/>
              </w:tcPr>
            </w:tcPrChange>
          </w:tcPr>
          <w:p w14:paraId="4F010EC7" w14:textId="77777777" w:rsidR="00623AAD" w:rsidRDefault="00623AAD">
            <w:pPr>
              <w:spacing w:after="0" w:line="240" w:lineRule="auto"/>
              <w:jc w:val="right"/>
              <w:rPr>
                <w:ins w:id="4013" w:author="The Law" w:date="2018-06-25T13:23:00Z"/>
                <w:rFonts w:ascii="Calibri" w:eastAsia="Times New Roman" w:hAnsi="Calibri" w:cs="Calibri"/>
                <w:b/>
                <w:bCs/>
                <w:color w:val="000000"/>
                <w:lang w:val="en-US" w:eastAsia="en-US"/>
              </w:rPr>
            </w:pPr>
            <w:ins w:id="4014" w:author="The Law" w:date="2018-06-25T13:23:00Z">
              <w:r>
                <w:rPr>
                  <w:rFonts w:ascii="Calibri" w:eastAsia="Times New Roman" w:hAnsi="Calibri" w:cs="Calibri"/>
                  <w:b/>
                  <w:bCs/>
                  <w:color w:val="000000"/>
                  <w:lang w:val="en-US" w:eastAsia="en-US"/>
                </w:rPr>
                <w:t>550.52</w:t>
              </w:r>
            </w:ins>
          </w:p>
        </w:tc>
        <w:tc>
          <w:tcPr>
            <w:tcW w:w="839" w:type="dxa"/>
            <w:tcBorders>
              <w:top w:val="nil"/>
              <w:left w:val="nil"/>
              <w:bottom w:val="single" w:sz="4" w:space="0" w:color="auto"/>
              <w:right w:val="single" w:sz="4" w:space="0" w:color="auto"/>
            </w:tcBorders>
            <w:noWrap/>
            <w:vAlign w:val="bottom"/>
            <w:hideMark/>
            <w:tcPrChange w:id="4015" w:author="The Law" w:date="2018-06-25T13:23:00Z">
              <w:tcPr>
                <w:tcW w:w="738" w:type="dxa"/>
                <w:tcBorders>
                  <w:top w:val="nil"/>
                  <w:left w:val="nil"/>
                  <w:bottom w:val="single" w:sz="4" w:space="0" w:color="auto"/>
                  <w:right w:val="single" w:sz="4" w:space="0" w:color="auto"/>
                </w:tcBorders>
                <w:noWrap/>
                <w:vAlign w:val="bottom"/>
                <w:hideMark/>
              </w:tcPr>
            </w:tcPrChange>
          </w:tcPr>
          <w:p w14:paraId="76A0D8E8" w14:textId="77777777" w:rsidR="00623AAD" w:rsidRDefault="00623AAD">
            <w:pPr>
              <w:spacing w:after="0" w:line="240" w:lineRule="auto"/>
              <w:jc w:val="right"/>
              <w:rPr>
                <w:ins w:id="4016" w:author="The Law" w:date="2018-06-25T13:23:00Z"/>
                <w:rFonts w:ascii="Calibri" w:eastAsia="Times New Roman" w:hAnsi="Calibri" w:cs="Calibri"/>
                <w:color w:val="000000"/>
                <w:lang w:val="en-US" w:eastAsia="en-US"/>
              </w:rPr>
            </w:pPr>
            <w:ins w:id="4017" w:author="The Law" w:date="2018-06-25T13:23:00Z">
              <w:r>
                <w:rPr>
                  <w:rFonts w:ascii="Calibri" w:eastAsia="Times New Roman" w:hAnsi="Calibri" w:cs="Calibri"/>
                  <w:color w:val="000000"/>
                  <w:lang w:val="en-US" w:eastAsia="en-US"/>
                </w:rPr>
                <w:t>798.66</w:t>
              </w:r>
            </w:ins>
          </w:p>
        </w:tc>
        <w:tc>
          <w:tcPr>
            <w:tcW w:w="1055" w:type="dxa"/>
            <w:tcBorders>
              <w:top w:val="nil"/>
              <w:left w:val="nil"/>
              <w:bottom w:val="single" w:sz="4" w:space="0" w:color="auto"/>
              <w:right w:val="single" w:sz="4" w:space="0" w:color="auto"/>
            </w:tcBorders>
            <w:noWrap/>
            <w:vAlign w:val="bottom"/>
            <w:hideMark/>
            <w:tcPrChange w:id="4018" w:author="The Law" w:date="2018-06-25T13:23:00Z">
              <w:tcPr>
                <w:tcW w:w="1005" w:type="dxa"/>
                <w:tcBorders>
                  <w:top w:val="nil"/>
                  <w:left w:val="nil"/>
                  <w:bottom w:val="single" w:sz="4" w:space="0" w:color="auto"/>
                  <w:right w:val="single" w:sz="4" w:space="0" w:color="auto"/>
                </w:tcBorders>
                <w:noWrap/>
                <w:vAlign w:val="bottom"/>
                <w:hideMark/>
              </w:tcPr>
            </w:tcPrChange>
          </w:tcPr>
          <w:p w14:paraId="13AE3CB6" w14:textId="77777777" w:rsidR="00623AAD" w:rsidRDefault="00623AAD">
            <w:pPr>
              <w:spacing w:after="0" w:line="240" w:lineRule="auto"/>
              <w:jc w:val="right"/>
              <w:rPr>
                <w:ins w:id="4019" w:author="The Law" w:date="2018-06-25T13:23:00Z"/>
                <w:rFonts w:ascii="Calibri" w:eastAsia="Times New Roman" w:hAnsi="Calibri" w:cs="Calibri"/>
                <w:color w:val="000000"/>
                <w:lang w:val="en-US" w:eastAsia="en-US"/>
              </w:rPr>
            </w:pPr>
            <w:ins w:id="4020" w:author="The Law" w:date="2018-06-25T13:23:00Z">
              <w:r>
                <w:rPr>
                  <w:rFonts w:ascii="Calibri" w:eastAsia="Times New Roman" w:hAnsi="Calibri" w:cs="Calibri"/>
                  <w:color w:val="000000"/>
                  <w:lang w:val="en-US" w:eastAsia="en-US"/>
                </w:rPr>
                <w:t>2419.24</w:t>
              </w:r>
            </w:ins>
          </w:p>
        </w:tc>
        <w:tc>
          <w:tcPr>
            <w:tcW w:w="839" w:type="dxa"/>
            <w:tcBorders>
              <w:top w:val="nil"/>
              <w:left w:val="nil"/>
              <w:bottom w:val="single" w:sz="4" w:space="0" w:color="auto"/>
              <w:right w:val="single" w:sz="4" w:space="0" w:color="auto"/>
            </w:tcBorders>
            <w:noWrap/>
            <w:vAlign w:val="bottom"/>
            <w:hideMark/>
            <w:tcPrChange w:id="4021" w:author="The Law" w:date="2018-06-25T13:23:00Z">
              <w:tcPr>
                <w:tcW w:w="755" w:type="dxa"/>
                <w:tcBorders>
                  <w:top w:val="nil"/>
                  <w:left w:val="nil"/>
                  <w:bottom w:val="single" w:sz="4" w:space="0" w:color="auto"/>
                  <w:right w:val="single" w:sz="4" w:space="0" w:color="auto"/>
                </w:tcBorders>
                <w:noWrap/>
                <w:vAlign w:val="bottom"/>
                <w:hideMark/>
              </w:tcPr>
            </w:tcPrChange>
          </w:tcPr>
          <w:p w14:paraId="1E5BD27C" w14:textId="77777777" w:rsidR="00623AAD" w:rsidRDefault="00623AAD">
            <w:pPr>
              <w:spacing w:after="0" w:line="240" w:lineRule="auto"/>
              <w:jc w:val="right"/>
              <w:rPr>
                <w:ins w:id="4022" w:author="The Law" w:date="2018-06-25T13:23:00Z"/>
                <w:rFonts w:ascii="Calibri" w:eastAsia="Times New Roman" w:hAnsi="Calibri" w:cs="Calibri"/>
                <w:color w:val="000000"/>
                <w:lang w:val="en-US" w:eastAsia="en-US"/>
              </w:rPr>
            </w:pPr>
            <w:ins w:id="4023" w:author="The Law" w:date="2018-06-25T13:23:00Z">
              <w:r>
                <w:rPr>
                  <w:rFonts w:ascii="Calibri" w:eastAsia="Times New Roman" w:hAnsi="Calibri" w:cs="Calibri"/>
                  <w:color w:val="000000"/>
                  <w:lang w:val="en-US" w:eastAsia="en-US"/>
                </w:rPr>
                <w:t>865.83</w:t>
              </w:r>
            </w:ins>
          </w:p>
        </w:tc>
        <w:tc>
          <w:tcPr>
            <w:tcW w:w="1496" w:type="dxa"/>
            <w:tcBorders>
              <w:top w:val="nil"/>
              <w:left w:val="nil"/>
              <w:bottom w:val="single" w:sz="4" w:space="0" w:color="auto"/>
              <w:right w:val="single" w:sz="4" w:space="0" w:color="auto"/>
            </w:tcBorders>
            <w:noWrap/>
            <w:vAlign w:val="bottom"/>
            <w:hideMark/>
            <w:tcPrChange w:id="4024" w:author="The Law" w:date="2018-06-25T13:23:00Z">
              <w:tcPr>
                <w:tcW w:w="1496" w:type="dxa"/>
                <w:tcBorders>
                  <w:top w:val="nil"/>
                  <w:left w:val="nil"/>
                  <w:bottom w:val="single" w:sz="4" w:space="0" w:color="auto"/>
                  <w:right w:val="single" w:sz="4" w:space="0" w:color="auto"/>
                </w:tcBorders>
                <w:noWrap/>
                <w:vAlign w:val="bottom"/>
                <w:hideMark/>
              </w:tcPr>
            </w:tcPrChange>
          </w:tcPr>
          <w:p w14:paraId="43A693A6" w14:textId="77777777" w:rsidR="00623AAD" w:rsidRDefault="00623AAD">
            <w:pPr>
              <w:spacing w:after="0" w:line="240" w:lineRule="auto"/>
              <w:jc w:val="right"/>
              <w:rPr>
                <w:ins w:id="4025" w:author="The Law" w:date="2018-06-25T13:23:00Z"/>
                <w:rFonts w:ascii="Calibri" w:eastAsia="Times New Roman" w:hAnsi="Calibri" w:cs="Calibri"/>
                <w:color w:val="000000"/>
                <w:lang w:val="en-US" w:eastAsia="en-US"/>
              </w:rPr>
            </w:pPr>
            <w:ins w:id="4026" w:author="The Law" w:date="2018-06-25T13:23:00Z">
              <w:r>
                <w:rPr>
                  <w:rFonts w:ascii="Calibri" w:eastAsia="Times New Roman" w:hAnsi="Calibri" w:cs="Calibri"/>
                  <w:color w:val="000000"/>
                  <w:lang w:val="en-US" w:eastAsia="en-US"/>
                </w:rPr>
                <w:t>10973.61</w:t>
              </w:r>
            </w:ins>
          </w:p>
        </w:tc>
        <w:tc>
          <w:tcPr>
            <w:tcW w:w="1124" w:type="dxa"/>
            <w:tcBorders>
              <w:top w:val="nil"/>
              <w:left w:val="nil"/>
              <w:bottom w:val="single" w:sz="4" w:space="0" w:color="auto"/>
              <w:right w:val="single" w:sz="4" w:space="0" w:color="auto"/>
            </w:tcBorders>
            <w:noWrap/>
            <w:vAlign w:val="bottom"/>
            <w:hideMark/>
            <w:tcPrChange w:id="4027" w:author="The Law" w:date="2018-06-25T13:23:00Z">
              <w:tcPr>
                <w:tcW w:w="1124" w:type="dxa"/>
                <w:tcBorders>
                  <w:top w:val="nil"/>
                  <w:left w:val="nil"/>
                  <w:bottom w:val="single" w:sz="4" w:space="0" w:color="auto"/>
                  <w:right w:val="single" w:sz="4" w:space="0" w:color="auto"/>
                </w:tcBorders>
                <w:noWrap/>
                <w:vAlign w:val="bottom"/>
                <w:hideMark/>
              </w:tcPr>
            </w:tcPrChange>
          </w:tcPr>
          <w:p w14:paraId="687B0E69" w14:textId="77777777" w:rsidR="00623AAD" w:rsidRDefault="00623AAD">
            <w:pPr>
              <w:spacing w:after="0" w:line="240" w:lineRule="auto"/>
              <w:jc w:val="right"/>
              <w:rPr>
                <w:ins w:id="4028" w:author="The Law" w:date="2018-06-25T13:23:00Z"/>
                <w:rFonts w:ascii="Calibri" w:eastAsia="Times New Roman" w:hAnsi="Calibri" w:cs="Calibri"/>
                <w:b/>
                <w:bCs/>
                <w:color w:val="000000"/>
                <w:lang w:val="en-US" w:eastAsia="en-US"/>
              </w:rPr>
            </w:pPr>
            <w:ins w:id="4029" w:author="The Law" w:date="2018-06-25T13:23:00Z">
              <w:r>
                <w:rPr>
                  <w:rFonts w:ascii="Calibri" w:eastAsia="Times New Roman" w:hAnsi="Calibri" w:cs="Calibri"/>
                  <w:b/>
                  <w:bCs/>
                  <w:color w:val="000000"/>
                  <w:lang w:val="en-US" w:eastAsia="en-US"/>
                </w:rPr>
                <w:t>790.39</w:t>
              </w:r>
            </w:ins>
          </w:p>
        </w:tc>
        <w:tc>
          <w:tcPr>
            <w:tcW w:w="1507" w:type="dxa"/>
            <w:tcBorders>
              <w:top w:val="nil"/>
              <w:left w:val="nil"/>
              <w:bottom w:val="single" w:sz="4" w:space="0" w:color="auto"/>
              <w:right w:val="single" w:sz="4" w:space="0" w:color="auto"/>
            </w:tcBorders>
            <w:noWrap/>
            <w:vAlign w:val="bottom"/>
            <w:hideMark/>
            <w:tcPrChange w:id="4030" w:author="The Law" w:date="2018-06-25T13:23:00Z">
              <w:tcPr>
                <w:tcW w:w="1507" w:type="dxa"/>
                <w:tcBorders>
                  <w:top w:val="nil"/>
                  <w:left w:val="nil"/>
                  <w:bottom w:val="single" w:sz="4" w:space="0" w:color="auto"/>
                  <w:right w:val="single" w:sz="4" w:space="0" w:color="auto"/>
                </w:tcBorders>
                <w:noWrap/>
                <w:vAlign w:val="bottom"/>
                <w:hideMark/>
              </w:tcPr>
            </w:tcPrChange>
          </w:tcPr>
          <w:p w14:paraId="53E4BA72" w14:textId="77777777" w:rsidR="00623AAD" w:rsidRDefault="00623AAD">
            <w:pPr>
              <w:spacing w:after="0" w:line="240" w:lineRule="auto"/>
              <w:jc w:val="right"/>
              <w:rPr>
                <w:ins w:id="4031" w:author="The Law" w:date="2018-06-25T13:23:00Z"/>
                <w:rFonts w:ascii="Calibri" w:eastAsia="Times New Roman" w:hAnsi="Calibri" w:cs="Calibri"/>
                <w:color w:val="000000"/>
                <w:lang w:val="en-US" w:eastAsia="en-US"/>
              </w:rPr>
            </w:pPr>
            <w:ins w:id="4032" w:author="The Law" w:date="2018-06-25T13:23:00Z">
              <w:r>
                <w:rPr>
                  <w:rFonts w:ascii="Calibri" w:eastAsia="Times New Roman" w:hAnsi="Calibri" w:cs="Calibri"/>
                  <w:color w:val="000000"/>
                  <w:lang w:val="en-US" w:eastAsia="en-US"/>
                </w:rPr>
                <w:t>16118.50</w:t>
              </w:r>
            </w:ins>
          </w:p>
        </w:tc>
        <w:tc>
          <w:tcPr>
            <w:tcW w:w="1133" w:type="dxa"/>
            <w:tcBorders>
              <w:top w:val="nil"/>
              <w:left w:val="nil"/>
              <w:bottom w:val="single" w:sz="4" w:space="0" w:color="auto"/>
              <w:right w:val="single" w:sz="4" w:space="0" w:color="auto"/>
            </w:tcBorders>
            <w:noWrap/>
            <w:vAlign w:val="bottom"/>
            <w:hideMark/>
            <w:tcPrChange w:id="4033" w:author="The Law" w:date="2018-06-25T13:23:00Z">
              <w:tcPr>
                <w:tcW w:w="1133" w:type="dxa"/>
                <w:tcBorders>
                  <w:top w:val="nil"/>
                  <w:left w:val="nil"/>
                  <w:bottom w:val="single" w:sz="4" w:space="0" w:color="auto"/>
                  <w:right w:val="single" w:sz="4" w:space="0" w:color="auto"/>
                </w:tcBorders>
                <w:noWrap/>
                <w:vAlign w:val="bottom"/>
                <w:hideMark/>
              </w:tcPr>
            </w:tcPrChange>
          </w:tcPr>
          <w:p w14:paraId="08D17B43" w14:textId="77777777" w:rsidR="00623AAD" w:rsidRDefault="00623AAD">
            <w:pPr>
              <w:spacing w:after="0" w:line="240" w:lineRule="auto"/>
              <w:jc w:val="right"/>
              <w:rPr>
                <w:ins w:id="4034" w:author="The Law" w:date="2018-06-25T13:23:00Z"/>
                <w:rFonts w:ascii="Calibri" w:eastAsia="Times New Roman" w:hAnsi="Calibri" w:cs="Calibri"/>
                <w:color w:val="000000"/>
                <w:lang w:val="en-US" w:eastAsia="en-US"/>
              </w:rPr>
            </w:pPr>
            <w:ins w:id="4035" w:author="The Law" w:date="2018-06-25T13:23:00Z">
              <w:r>
                <w:rPr>
                  <w:rFonts w:ascii="Calibri" w:eastAsia="Times New Roman" w:hAnsi="Calibri" w:cs="Calibri"/>
                  <w:color w:val="000000"/>
                  <w:lang w:val="en-US" w:eastAsia="en-US"/>
                </w:rPr>
                <w:t>904.81</w:t>
              </w:r>
            </w:ins>
          </w:p>
        </w:tc>
      </w:tr>
    </w:tbl>
    <w:p w14:paraId="6E754F68" w14:textId="4FA58A4E" w:rsidR="00623AAD" w:rsidRPr="00623AAD" w:rsidDel="00623AAD" w:rsidRDefault="00623AAD">
      <w:pPr>
        <w:rPr>
          <w:del w:id="4036" w:author="The Law" w:date="2018-06-25T13:23:00Z"/>
          <w:lang w:val="pt-PT"/>
          <w:rPrChange w:id="4037" w:author="The Law" w:date="2018-06-25T13:23:00Z">
            <w:rPr>
              <w:del w:id="4038" w:author="The Law" w:date="2018-06-25T13:23:00Z"/>
              <w:sz w:val="24"/>
              <w:lang w:val="pt-PT"/>
            </w:rPr>
          </w:rPrChange>
        </w:rPr>
        <w:pPrChange w:id="4039" w:author="The Law" w:date="2018-06-25T13:23:00Z">
          <w:pPr>
            <w:pStyle w:val="Legenda"/>
            <w:jc w:val="center"/>
          </w:pPr>
        </w:pPrChange>
      </w:pPr>
    </w:p>
    <w:tbl>
      <w:tblPr>
        <w:tblW w:w="6960" w:type="dxa"/>
        <w:jc w:val="center"/>
        <w:tblLook w:val="04A0" w:firstRow="1" w:lastRow="0" w:firstColumn="1" w:lastColumn="0" w:noHBand="0" w:noVBand="1"/>
      </w:tblPr>
      <w:tblGrid>
        <w:gridCol w:w="2460"/>
        <w:gridCol w:w="1056"/>
        <w:gridCol w:w="1390"/>
        <w:gridCol w:w="1056"/>
        <w:gridCol w:w="1418"/>
      </w:tblGrid>
      <w:tr w:rsidR="007350D9" w:rsidRPr="00484455" w:rsidDel="00623AAD" w14:paraId="6B68B5A4" w14:textId="0E4D9A37" w:rsidTr="00A37B06">
        <w:trPr>
          <w:trHeight w:val="300"/>
          <w:jc w:val="center"/>
          <w:del w:id="4040" w:author="The Law" w:date="2018-06-25T13:23:00Z"/>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B93F7" w14:textId="5852A640" w:rsidR="007350D9" w:rsidRPr="00484455" w:rsidDel="00623AAD" w:rsidRDefault="007350D9" w:rsidP="00A37B06">
            <w:pPr>
              <w:spacing w:after="0" w:line="240" w:lineRule="auto"/>
              <w:rPr>
                <w:del w:id="4041" w:author="The Law" w:date="2018-06-25T13:23:00Z"/>
                <w:rFonts w:ascii="Calibri" w:eastAsia="Times New Roman" w:hAnsi="Calibri" w:cs="Calibri"/>
                <w:color w:val="000000"/>
                <w:lang w:val="pt-PT" w:eastAsia="en-US"/>
              </w:rPr>
            </w:pPr>
            <w:del w:id="4042" w:author="The Law" w:date="2018-06-25T13:23:00Z">
              <w:r w:rsidRPr="00484455" w:rsidDel="00623AAD">
                <w:rPr>
                  <w:rFonts w:ascii="Calibri" w:eastAsia="Times New Roman" w:hAnsi="Calibri" w:cs="Calibri"/>
                  <w:color w:val="000000"/>
                  <w:lang w:val="pt-PT" w:eastAsia="en-US"/>
                </w:rPr>
                <w:delText>Algorithm</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9831D7" w14:textId="01E4FF33" w:rsidR="007350D9" w:rsidRPr="00484455" w:rsidDel="00623AAD" w:rsidRDefault="007350D9" w:rsidP="00A37B06">
            <w:pPr>
              <w:spacing w:after="0" w:line="240" w:lineRule="auto"/>
              <w:rPr>
                <w:del w:id="4043" w:author="The Law" w:date="2018-06-25T13:23:00Z"/>
                <w:rFonts w:ascii="Calibri" w:eastAsia="Times New Roman" w:hAnsi="Calibri" w:cs="Calibri"/>
                <w:color w:val="000000"/>
                <w:lang w:val="pt-PT" w:eastAsia="en-US"/>
              </w:rPr>
            </w:pPr>
            <w:del w:id="4044" w:author="The Law" w:date="2018-06-25T13:23:00Z">
              <w:r w:rsidRPr="00484455" w:rsidDel="00623AAD">
                <w:rPr>
                  <w:rFonts w:ascii="Calibri" w:eastAsia="Times New Roman" w:hAnsi="Calibri" w:cs="Calibri"/>
                  <w:color w:val="000000"/>
                  <w:lang w:val="pt-PT" w:eastAsia="en-US"/>
                </w:rPr>
                <w:delText>Time(ms)</w:delText>
              </w:r>
            </w:del>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EBCC70B" w14:textId="44062D3F" w:rsidR="007350D9" w:rsidRPr="00484455" w:rsidDel="00623AAD" w:rsidRDefault="007350D9" w:rsidP="00A37B06">
            <w:pPr>
              <w:spacing w:after="0" w:line="240" w:lineRule="auto"/>
              <w:rPr>
                <w:del w:id="4045" w:author="The Law" w:date="2018-06-25T13:23:00Z"/>
                <w:rFonts w:ascii="Calibri" w:eastAsia="Times New Roman" w:hAnsi="Calibri" w:cs="Calibri"/>
                <w:color w:val="000000"/>
                <w:lang w:val="pt-PT" w:eastAsia="en-US"/>
              </w:rPr>
            </w:pPr>
            <w:del w:id="4046" w:author="The Law" w:date="2018-06-25T13:23:00Z">
              <w:r w:rsidRPr="00484455" w:rsidDel="00623AAD">
                <w:rPr>
                  <w:rFonts w:ascii="Calibri" w:eastAsia="Times New Roman" w:hAnsi="Calibri" w:cs="Calibri"/>
                  <w:color w:val="000000"/>
                  <w:lang w:val="pt-PT" w:eastAsia="en-US"/>
                </w:rPr>
                <w:delText>Generations</w:delText>
              </w:r>
            </w:del>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B2CC4D7" w14:textId="4AD7592F" w:rsidR="007350D9" w:rsidRPr="00484455" w:rsidDel="00623AAD" w:rsidRDefault="007350D9" w:rsidP="00A37B06">
            <w:pPr>
              <w:spacing w:after="0" w:line="240" w:lineRule="auto"/>
              <w:rPr>
                <w:del w:id="4047" w:author="The Law" w:date="2018-06-25T13:23:00Z"/>
                <w:rFonts w:ascii="Calibri" w:eastAsia="Times New Roman" w:hAnsi="Calibri" w:cs="Calibri"/>
                <w:color w:val="000000"/>
                <w:lang w:val="pt-PT" w:eastAsia="en-US"/>
              </w:rPr>
            </w:pPr>
            <w:del w:id="4048" w:author="The Law" w:date="2018-06-25T13:23:00Z">
              <w:r w:rsidRPr="00484455" w:rsidDel="00623AAD">
                <w:rPr>
                  <w:rFonts w:ascii="Calibri" w:eastAsia="Times New Roman" w:hAnsi="Calibri" w:cs="Calibri"/>
                  <w:color w:val="000000"/>
                  <w:lang w:val="pt-PT" w:eastAsia="en-US"/>
                </w:rPr>
                <w:delText>Fitness</w:delText>
              </w:r>
            </w:del>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3F884FC3" w14:textId="0C64B3AD" w:rsidR="007350D9" w:rsidRPr="00484455" w:rsidDel="00623AAD" w:rsidRDefault="007350D9" w:rsidP="00A37B06">
            <w:pPr>
              <w:spacing w:after="0" w:line="240" w:lineRule="auto"/>
              <w:rPr>
                <w:del w:id="4049" w:author="The Law" w:date="2018-06-25T13:23:00Z"/>
                <w:rFonts w:ascii="Calibri" w:eastAsia="Times New Roman" w:hAnsi="Calibri" w:cs="Calibri"/>
                <w:color w:val="000000"/>
                <w:lang w:val="pt-PT" w:eastAsia="en-US"/>
              </w:rPr>
            </w:pPr>
            <w:del w:id="4050" w:author="The Law" w:date="2018-06-25T13:23:00Z">
              <w:r w:rsidRPr="00484455" w:rsidDel="00623AAD">
                <w:rPr>
                  <w:rFonts w:ascii="Calibri" w:eastAsia="Times New Roman" w:hAnsi="Calibri" w:cs="Calibri"/>
                  <w:color w:val="000000"/>
                  <w:lang w:val="pt-PT" w:eastAsia="en-US"/>
                </w:rPr>
                <w:delText>Regenerators</w:delText>
              </w:r>
            </w:del>
          </w:p>
        </w:tc>
      </w:tr>
      <w:tr w:rsidR="007350D9" w:rsidRPr="00484455" w:rsidDel="00623AAD" w14:paraId="41B9152F" w14:textId="399A291E" w:rsidTr="00A37B06">
        <w:trPr>
          <w:trHeight w:val="300"/>
          <w:jc w:val="center"/>
          <w:del w:id="4051"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B0D518F" w14:textId="791FD12C" w:rsidR="007350D9" w:rsidRPr="00484455" w:rsidDel="00623AAD" w:rsidRDefault="007350D9" w:rsidP="00A37B06">
            <w:pPr>
              <w:spacing w:after="0" w:line="240" w:lineRule="auto"/>
              <w:rPr>
                <w:del w:id="4052" w:author="The Law" w:date="2018-06-25T13:23:00Z"/>
                <w:rFonts w:ascii="Calibri" w:eastAsia="Times New Roman" w:hAnsi="Calibri" w:cs="Calibri"/>
                <w:color w:val="000000"/>
                <w:lang w:val="pt-PT" w:eastAsia="en-US"/>
              </w:rPr>
            </w:pPr>
            <w:del w:id="4053" w:author="The Law" w:date="2018-06-25T13:23:00Z">
              <w:r w:rsidRPr="00484455" w:rsidDel="00623AAD">
                <w:rPr>
                  <w:rFonts w:ascii="Calibri" w:eastAsia="Times New Roman" w:hAnsi="Calibri" w:cs="Calibri"/>
                  <w:color w:val="000000"/>
                  <w:lang w:val="pt-PT" w:eastAsia="en-US"/>
                </w:rPr>
                <w:delText>Bee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8FEB3E4" w14:textId="5FF914F5" w:rsidR="007350D9" w:rsidRPr="00484455" w:rsidDel="00623AAD" w:rsidRDefault="007350D9" w:rsidP="00A37B06">
            <w:pPr>
              <w:spacing w:after="0" w:line="240" w:lineRule="auto"/>
              <w:jc w:val="right"/>
              <w:rPr>
                <w:del w:id="4054" w:author="The Law" w:date="2018-06-25T13:23:00Z"/>
                <w:rFonts w:ascii="Calibri" w:eastAsia="Times New Roman" w:hAnsi="Calibri" w:cs="Calibri"/>
                <w:color w:val="000000"/>
                <w:lang w:val="pt-PT" w:eastAsia="en-US"/>
              </w:rPr>
            </w:pPr>
            <w:del w:id="4055" w:author="The Law" w:date="2018-06-25T13:23:00Z">
              <w:r w:rsidRPr="00484455" w:rsidDel="00623AAD">
                <w:rPr>
                  <w:rFonts w:ascii="Calibri" w:eastAsia="Times New Roman" w:hAnsi="Calibri" w:cs="Calibri"/>
                  <w:color w:val="000000"/>
                  <w:lang w:val="pt-PT" w:eastAsia="en-US"/>
                </w:rPr>
                <w:delText>5752.878</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1E47FC9C" w14:textId="0691DE37" w:rsidR="007350D9" w:rsidRPr="00484455" w:rsidDel="00623AAD" w:rsidRDefault="007350D9" w:rsidP="00A37B06">
            <w:pPr>
              <w:spacing w:after="0" w:line="240" w:lineRule="auto"/>
              <w:jc w:val="right"/>
              <w:rPr>
                <w:del w:id="4056" w:author="The Law" w:date="2018-06-25T13:23:00Z"/>
                <w:rFonts w:ascii="Calibri" w:eastAsia="Times New Roman" w:hAnsi="Calibri" w:cs="Calibri"/>
                <w:color w:val="000000"/>
                <w:lang w:val="pt-PT" w:eastAsia="en-US"/>
              </w:rPr>
            </w:pPr>
            <w:del w:id="4057" w:author="The Law" w:date="2018-06-25T13:23:00Z">
              <w:r w:rsidRPr="00484455" w:rsidDel="00623AAD">
                <w:rPr>
                  <w:rFonts w:ascii="Calibri" w:eastAsia="Times New Roman" w:hAnsi="Calibri" w:cs="Calibri"/>
                  <w:color w:val="000000"/>
                  <w:lang w:val="pt-PT" w:eastAsia="en-US"/>
                </w:rPr>
                <w:delText>28.5210469</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AB2AAC9" w14:textId="0A0CA83F" w:rsidR="007350D9" w:rsidRPr="00484455" w:rsidDel="00623AAD" w:rsidRDefault="007350D9" w:rsidP="00A37B06">
            <w:pPr>
              <w:spacing w:after="0" w:line="240" w:lineRule="auto"/>
              <w:jc w:val="right"/>
              <w:rPr>
                <w:del w:id="4058" w:author="The Law" w:date="2018-06-25T13:23:00Z"/>
                <w:rFonts w:ascii="Calibri" w:eastAsia="Times New Roman" w:hAnsi="Calibri" w:cs="Calibri"/>
                <w:b/>
                <w:bCs/>
                <w:color w:val="000000"/>
                <w:lang w:val="pt-PT" w:eastAsia="en-US"/>
              </w:rPr>
            </w:pPr>
            <w:del w:id="4059" w:author="The Law" w:date="2018-06-25T13:23:00Z">
              <w:r w:rsidRPr="00484455" w:rsidDel="00623AAD">
                <w:rPr>
                  <w:rFonts w:ascii="Calibri" w:eastAsia="Times New Roman" w:hAnsi="Calibri" w:cs="Calibri"/>
                  <w:b/>
                  <w:bCs/>
                  <w:color w:val="000000"/>
                  <w:lang w:val="pt-PT" w:eastAsia="en-US"/>
                </w:rPr>
                <w:delText>726.5536</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434ED11D" w14:textId="50DFED29" w:rsidR="007350D9" w:rsidRPr="00484455" w:rsidDel="00623AAD" w:rsidRDefault="007350D9" w:rsidP="00A37B06">
            <w:pPr>
              <w:spacing w:after="0" w:line="240" w:lineRule="auto"/>
              <w:jc w:val="right"/>
              <w:rPr>
                <w:del w:id="4060" w:author="The Law" w:date="2018-06-25T13:23:00Z"/>
                <w:rFonts w:ascii="Calibri" w:eastAsia="Times New Roman" w:hAnsi="Calibri" w:cs="Calibri"/>
                <w:b/>
                <w:bCs/>
                <w:color w:val="000000"/>
                <w:lang w:val="pt-PT" w:eastAsia="en-US"/>
              </w:rPr>
            </w:pPr>
            <w:del w:id="4061" w:author="The Law" w:date="2018-06-25T13:23:00Z">
              <w:r w:rsidRPr="00484455" w:rsidDel="00623AAD">
                <w:rPr>
                  <w:rFonts w:ascii="Calibri" w:eastAsia="Times New Roman" w:hAnsi="Calibri" w:cs="Calibri"/>
                  <w:b/>
                  <w:bCs/>
                  <w:color w:val="000000"/>
                  <w:lang w:val="pt-PT" w:eastAsia="en-US"/>
                </w:rPr>
                <w:delText>4.820928571</w:delText>
              </w:r>
            </w:del>
          </w:p>
        </w:tc>
      </w:tr>
      <w:tr w:rsidR="007350D9" w:rsidRPr="00484455" w:rsidDel="00623AAD" w14:paraId="6D8B53D1" w14:textId="328B2734" w:rsidTr="00A37B06">
        <w:trPr>
          <w:trHeight w:val="300"/>
          <w:jc w:val="center"/>
          <w:del w:id="4062"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46E8922" w14:textId="246AF21E" w:rsidR="007350D9" w:rsidRPr="00484455" w:rsidDel="00623AAD" w:rsidRDefault="007350D9" w:rsidP="00A37B06">
            <w:pPr>
              <w:spacing w:after="0" w:line="240" w:lineRule="auto"/>
              <w:rPr>
                <w:del w:id="4063" w:author="The Law" w:date="2018-06-25T13:23:00Z"/>
                <w:rFonts w:ascii="Calibri" w:eastAsia="Times New Roman" w:hAnsi="Calibri" w:cs="Calibri"/>
                <w:color w:val="000000"/>
                <w:lang w:val="pt-PT" w:eastAsia="en-US"/>
              </w:rPr>
            </w:pPr>
            <w:del w:id="4064" w:author="The Law" w:date="2018-06-25T13:23:00Z">
              <w:r w:rsidRPr="00484455" w:rsidDel="00623AAD">
                <w:rPr>
                  <w:rFonts w:ascii="Calibri" w:eastAsia="Times New Roman" w:hAnsi="Calibri" w:cs="Calibri"/>
                  <w:color w:val="000000"/>
                  <w:lang w:val="pt-PT" w:eastAsia="en-US"/>
                </w:rPr>
                <w:delText>Ant Colony Optimization</w:delText>
              </w:r>
            </w:del>
          </w:p>
        </w:tc>
        <w:tc>
          <w:tcPr>
            <w:tcW w:w="960" w:type="dxa"/>
            <w:tcBorders>
              <w:top w:val="nil"/>
              <w:left w:val="nil"/>
              <w:bottom w:val="single" w:sz="4" w:space="0" w:color="auto"/>
              <w:right w:val="single" w:sz="4" w:space="0" w:color="auto"/>
            </w:tcBorders>
            <w:shd w:val="clear" w:color="auto" w:fill="auto"/>
            <w:noWrap/>
            <w:vAlign w:val="bottom"/>
            <w:hideMark/>
          </w:tcPr>
          <w:p w14:paraId="4F8FCE1E" w14:textId="1DF180CB" w:rsidR="007350D9" w:rsidRPr="00484455" w:rsidDel="00623AAD" w:rsidRDefault="007350D9" w:rsidP="00A37B06">
            <w:pPr>
              <w:spacing w:after="0" w:line="240" w:lineRule="auto"/>
              <w:rPr>
                <w:del w:id="4065" w:author="The Law" w:date="2018-06-25T13:23:00Z"/>
                <w:rFonts w:ascii="Calibri" w:eastAsia="Times New Roman" w:hAnsi="Calibri" w:cs="Calibri"/>
                <w:color w:val="000000"/>
                <w:lang w:val="pt-PT" w:eastAsia="en-US"/>
              </w:rPr>
            </w:pPr>
            <w:del w:id="4066" w:author="The Law" w:date="2018-06-25T13:23:00Z">
              <w:r w:rsidRPr="00484455" w:rsidDel="00623AAD">
                <w:rPr>
                  <w:rFonts w:ascii="Calibri" w:eastAsia="Times New Roman" w:hAnsi="Calibri" w:cs="Calibri"/>
                  <w:color w:val="000000"/>
                  <w:lang w:val="pt-PT" w:eastAsia="en-US"/>
                </w:rPr>
                <w:delText> </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AE33CF9" w14:textId="2EA23D71" w:rsidR="007350D9" w:rsidRPr="00484455" w:rsidDel="00623AAD" w:rsidRDefault="007350D9" w:rsidP="00A37B06">
            <w:pPr>
              <w:spacing w:after="0" w:line="240" w:lineRule="auto"/>
              <w:rPr>
                <w:del w:id="4067" w:author="The Law" w:date="2018-06-25T13:23:00Z"/>
                <w:rFonts w:ascii="Calibri" w:eastAsia="Times New Roman" w:hAnsi="Calibri" w:cs="Calibri"/>
                <w:color w:val="000000"/>
                <w:lang w:val="pt-PT" w:eastAsia="en-US"/>
              </w:rPr>
            </w:pPr>
            <w:del w:id="4068" w:author="The Law" w:date="2018-06-25T13:23:00Z">
              <w:r w:rsidRPr="00484455" w:rsidDel="00623AAD">
                <w:rPr>
                  <w:rFonts w:ascii="Calibri" w:eastAsia="Times New Roman" w:hAnsi="Calibri" w:cs="Calibri"/>
                  <w:color w:val="000000"/>
                  <w:lang w:val="pt-PT" w:eastAsia="en-US"/>
                </w:rPr>
                <w:delText> </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AA701C2" w14:textId="448692C1" w:rsidR="007350D9" w:rsidRPr="00484455" w:rsidDel="00623AAD" w:rsidRDefault="007350D9" w:rsidP="00A37B06">
            <w:pPr>
              <w:spacing w:after="0" w:line="240" w:lineRule="auto"/>
              <w:rPr>
                <w:del w:id="4069" w:author="The Law" w:date="2018-06-25T13:23:00Z"/>
                <w:rFonts w:ascii="Calibri" w:eastAsia="Times New Roman" w:hAnsi="Calibri" w:cs="Calibri"/>
                <w:color w:val="000000"/>
                <w:lang w:val="pt-PT" w:eastAsia="en-US"/>
              </w:rPr>
            </w:pPr>
            <w:del w:id="4070" w:author="The Law" w:date="2018-06-25T13:23:00Z">
              <w:r w:rsidRPr="00484455" w:rsidDel="00623AAD">
                <w:rPr>
                  <w:rFonts w:ascii="Calibri" w:eastAsia="Times New Roman" w:hAnsi="Calibri" w:cs="Calibri"/>
                  <w:color w:val="000000"/>
                  <w:lang w:val="pt-PT" w:eastAsia="en-US"/>
                </w:rPr>
                <w:delText> </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3FB5F7E" w14:textId="4387245F" w:rsidR="007350D9" w:rsidRPr="00484455" w:rsidDel="00623AAD" w:rsidRDefault="007350D9" w:rsidP="00A37B06">
            <w:pPr>
              <w:spacing w:after="0" w:line="240" w:lineRule="auto"/>
              <w:rPr>
                <w:del w:id="4071" w:author="The Law" w:date="2018-06-25T13:23:00Z"/>
                <w:rFonts w:ascii="Calibri" w:eastAsia="Times New Roman" w:hAnsi="Calibri" w:cs="Calibri"/>
                <w:color w:val="000000"/>
                <w:lang w:val="pt-PT" w:eastAsia="en-US"/>
              </w:rPr>
            </w:pPr>
            <w:del w:id="4072" w:author="The Law" w:date="2018-06-25T13:23:00Z">
              <w:r w:rsidRPr="00484455" w:rsidDel="00623AAD">
                <w:rPr>
                  <w:rFonts w:ascii="Calibri" w:eastAsia="Times New Roman" w:hAnsi="Calibri" w:cs="Calibri"/>
                  <w:color w:val="000000"/>
                  <w:lang w:val="pt-PT" w:eastAsia="en-US"/>
                </w:rPr>
                <w:delText> </w:delText>
              </w:r>
            </w:del>
          </w:p>
        </w:tc>
      </w:tr>
      <w:tr w:rsidR="007350D9" w:rsidRPr="00484455" w:rsidDel="00623AAD" w14:paraId="3B6DF8A9" w14:textId="0151290A" w:rsidTr="00A37B06">
        <w:trPr>
          <w:trHeight w:val="300"/>
          <w:jc w:val="center"/>
          <w:del w:id="4073"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51B5A1C" w14:textId="06F5E022" w:rsidR="007350D9" w:rsidRPr="00484455" w:rsidDel="00623AAD" w:rsidRDefault="007350D9" w:rsidP="00A37B06">
            <w:pPr>
              <w:spacing w:after="0" w:line="240" w:lineRule="auto"/>
              <w:rPr>
                <w:del w:id="4074" w:author="The Law" w:date="2018-06-25T13:23:00Z"/>
                <w:rFonts w:ascii="Calibri" w:eastAsia="Times New Roman" w:hAnsi="Calibri" w:cs="Calibri"/>
                <w:color w:val="000000"/>
                <w:lang w:val="pt-PT" w:eastAsia="en-US"/>
              </w:rPr>
            </w:pPr>
            <w:del w:id="4075" w:author="The Law" w:date="2018-06-25T13:23:00Z">
              <w:r w:rsidRPr="00484455" w:rsidDel="00623AAD">
                <w:rPr>
                  <w:rFonts w:ascii="Calibri" w:eastAsia="Times New Roman" w:hAnsi="Calibri" w:cs="Calibri"/>
                  <w:color w:val="000000"/>
                  <w:lang w:val="pt-PT" w:eastAsia="en-US"/>
                </w:rPr>
                <w:delText>Custom Algorithm</w:delText>
              </w:r>
            </w:del>
          </w:p>
        </w:tc>
        <w:tc>
          <w:tcPr>
            <w:tcW w:w="960" w:type="dxa"/>
            <w:tcBorders>
              <w:top w:val="nil"/>
              <w:left w:val="nil"/>
              <w:bottom w:val="single" w:sz="4" w:space="0" w:color="auto"/>
              <w:right w:val="single" w:sz="4" w:space="0" w:color="auto"/>
            </w:tcBorders>
            <w:shd w:val="clear" w:color="auto" w:fill="auto"/>
            <w:noWrap/>
            <w:vAlign w:val="bottom"/>
            <w:hideMark/>
          </w:tcPr>
          <w:p w14:paraId="555CAE46" w14:textId="33D8C2AD" w:rsidR="007350D9" w:rsidRPr="00484455" w:rsidDel="00623AAD" w:rsidRDefault="007350D9" w:rsidP="00A37B06">
            <w:pPr>
              <w:spacing w:after="0" w:line="240" w:lineRule="auto"/>
              <w:jc w:val="right"/>
              <w:rPr>
                <w:del w:id="4076" w:author="The Law" w:date="2018-06-25T13:23:00Z"/>
                <w:rFonts w:ascii="Calibri" w:eastAsia="Times New Roman" w:hAnsi="Calibri" w:cs="Calibri"/>
                <w:b/>
                <w:bCs/>
                <w:color w:val="000000"/>
                <w:lang w:val="pt-PT" w:eastAsia="en-US"/>
              </w:rPr>
            </w:pPr>
            <w:del w:id="4077" w:author="The Law" w:date="2018-06-25T13:23:00Z">
              <w:r w:rsidRPr="00484455" w:rsidDel="00623AAD">
                <w:rPr>
                  <w:rFonts w:ascii="Calibri" w:eastAsia="Times New Roman" w:hAnsi="Calibri" w:cs="Calibri"/>
                  <w:b/>
                  <w:bCs/>
                  <w:color w:val="000000"/>
                  <w:lang w:val="pt-PT" w:eastAsia="en-US"/>
                </w:rPr>
                <w:delText>293.8151</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5F96A5EB" w14:textId="352DC48C" w:rsidR="007350D9" w:rsidRPr="00484455" w:rsidDel="00623AAD" w:rsidRDefault="007350D9" w:rsidP="00A37B06">
            <w:pPr>
              <w:spacing w:after="0" w:line="240" w:lineRule="auto"/>
              <w:jc w:val="right"/>
              <w:rPr>
                <w:del w:id="4078" w:author="The Law" w:date="2018-06-25T13:23:00Z"/>
                <w:rFonts w:ascii="Calibri" w:eastAsia="Times New Roman" w:hAnsi="Calibri" w:cs="Calibri"/>
                <w:b/>
                <w:bCs/>
                <w:color w:val="000000"/>
                <w:lang w:val="pt-PT" w:eastAsia="en-US"/>
              </w:rPr>
            </w:pPr>
            <w:del w:id="4079" w:author="The Law" w:date="2018-06-25T13:23:00Z">
              <w:r w:rsidRPr="00484455" w:rsidDel="00623AAD">
                <w:rPr>
                  <w:rFonts w:ascii="Calibri" w:eastAsia="Times New Roman" w:hAnsi="Calibri" w:cs="Calibri"/>
                  <w:b/>
                  <w:bCs/>
                  <w:color w:val="000000"/>
                  <w:lang w:val="pt-PT" w:eastAsia="en-US"/>
                </w:rPr>
                <w:delText>25.44904432</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1681731" w14:textId="4358A384" w:rsidR="007350D9" w:rsidRPr="00484455" w:rsidDel="00623AAD" w:rsidRDefault="007350D9" w:rsidP="00A37B06">
            <w:pPr>
              <w:spacing w:after="0" w:line="240" w:lineRule="auto"/>
              <w:jc w:val="right"/>
              <w:rPr>
                <w:del w:id="4080" w:author="The Law" w:date="2018-06-25T13:23:00Z"/>
                <w:rFonts w:ascii="Calibri" w:eastAsia="Times New Roman" w:hAnsi="Calibri" w:cs="Calibri"/>
                <w:color w:val="000000"/>
                <w:lang w:val="pt-PT" w:eastAsia="en-US"/>
              </w:rPr>
            </w:pPr>
            <w:del w:id="4081" w:author="The Law" w:date="2018-06-25T13:23:00Z">
              <w:r w:rsidRPr="00484455" w:rsidDel="00623AAD">
                <w:rPr>
                  <w:rFonts w:ascii="Calibri" w:eastAsia="Times New Roman" w:hAnsi="Calibri" w:cs="Calibri"/>
                  <w:color w:val="000000"/>
                  <w:lang w:val="pt-PT" w:eastAsia="en-US"/>
                </w:rPr>
                <w:delText>738.9929</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014E7F15" w14:textId="3DEE7D7E" w:rsidR="007350D9" w:rsidRPr="00484455" w:rsidDel="00623AAD" w:rsidRDefault="007350D9" w:rsidP="00A37B06">
            <w:pPr>
              <w:spacing w:after="0" w:line="240" w:lineRule="auto"/>
              <w:jc w:val="right"/>
              <w:rPr>
                <w:del w:id="4082" w:author="The Law" w:date="2018-06-25T13:23:00Z"/>
                <w:rFonts w:ascii="Calibri" w:eastAsia="Times New Roman" w:hAnsi="Calibri" w:cs="Calibri"/>
                <w:color w:val="000000"/>
                <w:lang w:val="pt-PT" w:eastAsia="en-US"/>
              </w:rPr>
            </w:pPr>
            <w:del w:id="4083" w:author="The Law" w:date="2018-06-25T13:23:00Z">
              <w:r w:rsidRPr="00484455" w:rsidDel="00623AAD">
                <w:rPr>
                  <w:rFonts w:ascii="Calibri" w:eastAsia="Times New Roman" w:hAnsi="Calibri" w:cs="Calibri"/>
                  <w:color w:val="000000"/>
                  <w:lang w:val="pt-PT" w:eastAsia="en-US"/>
                </w:rPr>
                <w:delText>4.918928571</w:delText>
              </w:r>
            </w:del>
          </w:p>
        </w:tc>
      </w:tr>
      <w:tr w:rsidR="007350D9" w:rsidRPr="00484455" w:rsidDel="00623AAD" w14:paraId="2E8B9373" w14:textId="162AA117" w:rsidTr="00A37B06">
        <w:trPr>
          <w:trHeight w:val="300"/>
          <w:jc w:val="center"/>
          <w:del w:id="4084" w:author="The Law" w:date="2018-06-25T13:23:00Z"/>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4E92F6F" w14:textId="12EF9CB2" w:rsidR="007350D9" w:rsidRPr="00484455" w:rsidDel="00623AAD" w:rsidRDefault="007350D9" w:rsidP="00A37B06">
            <w:pPr>
              <w:spacing w:after="0" w:line="240" w:lineRule="auto"/>
              <w:rPr>
                <w:del w:id="4085" w:author="The Law" w:date="2018-06-25T13:23:00Z"/>
                <w:rFonts w:ascii="Calibri" w:eastAsia="Times New Roman" w:hAnsi="Calibri" w:cs="Calibri"/>
                <w:color w:val="000000"/>
                <w:lang w:val="pt-PT" w:eastAsia="en-US"/>
              </w:rPr>
            </w:pPr>
            <w:del w:id="4086" w:author="The Law" w:date="2018-06-25T13:23:00Z">
              <w:r w:rsidDel="00623AAD">
                <w:rPr>
                  <w:rFonts w:ascii="Calibri" w:eastAsia="Times New Roman" w:hAnsi="Calibri" w:cs="Calibri"/>
                  <w:color w:val="000000"/>
                  <w:lang w:val="pt-PT" w:eastAsia="en-US"/>
                </w:rPr>
                <w:delText>Algoritmo Genético</w:delText>
              </w:r>
            </w:del>
          </w:p>
        </w:tc>
        <w:tc>
          <w:tcPr>
            <w:tcW w:w="960" w:type="dxa"/>
            <w:tcBorders>
              <w:top w:val="nil"/>
              <w:left w:val="nil"/>
              <w:bottom w:val="single" w:sz="4" w:space="0" w:color="auto"/>
              <w:right w:val="single" w:sz="4" w:space="0" w:color="auto"/>
            </w:tcBorders>
            <w:shd w:val="clear" w:color="auto" w:fill="auto"/>
            <w:noWrap/>
            <w:vAlign w:val="bottom"/>
            <w:hideMark/>
          </w:tcPr>
          <w:p w14:paraId="00CD7192" w14:textId="7C393CCA" w:rsidR="007350D9" w:rsidRPr="00484455" w:rsidDel="00623AAD" w:rsidRDefault="007350D9" w:rsidP="00A37B06">
            <w:pPr>
              <w:spacing w:after="0" w:line="240" w:lineRule="auto"/>
              <w:jc w:val="right"/>
              <w:rPr>
                <w:del w:id="4087" w:author="The Law" w:date="2018-06-25T13:23:00Z"/>
                <w:rFonts w:ascii="Calibri" w:eastAsia="Times New Roman" w:hAnsi="Calibri" w:cs="Calibri"/>
                <w:color w:val="000000"/>
                <w:lang w:val="pt-PT" w:eastAsia="en-US"/>
              </w:rPr>
            </w:pPr>
            <w:del w:id="4088" w:author="The Law" w:date="2018-06-25T13:23:00Z">
              <w:r w:rsidRPr="00484455" w:rsidDel="00623AAD">
                <w:rPr>
                  <w:rFonts w:ascii="Calibri" w:eastAsia="Times New Roman" w:hAnsi="Calibri" w:cs="Calibri"/>
                  <w:color w:val="000000"/>
                  <w:lang w:val="pt-PT" w:eastAsia="en-US"/>
                </w:rPr>
                <w:delText>1206.73</w:delText>
              </w:r>
            </w:del>
          </w:p>
        </w:tc>
        <w:tc>
          <w:tcPr>
            <w:tcW w:w="1240" w:type="dxa"/>
            <w:tcBorders>
              <w:top w:val="nil"/>
              <w:left w:val="nil"/>
              <w:bottom w:val="single" w:sz="4" w:space="0" w:color="auto"/>
              <w:right w:val="single" w:sz="4" w:space="0" w:color="auto"/>
            </w:tcBorders>
            <w:shd w:val="clear" w:color="auto" w:fill="auto"/>
            <w:noWrap/>
            <w:vAlign w:val="bottom"/>
            <w:hideMark/>
          </w:tcPr>
          <w:p w14:paraId="648AA303" w14:textId="741A8BED" w:rsidR="007350D9" w:rsidRPr="00484455" w:rsidDel="00623AAD" w:rsidRDefault="007350D9" w:rsidP="00A37B06">
            <w:pPr>
              <w:spacing w:after="0" w:line="240" w:lineRule="auto"/>
              <w:jc w:val="right"/>
              <w:rPr>
                <w:del w:id="4089" w:author="The Law" w:date="2018-06-25T13:23:00Z"/>
                <w:rFonts w:ascii="Calibri" w:eastAsia="Times New Roman" w:hAnsi="Calibri" w:cs="Calibri"/>
                <w:color w:val="000000"/>
                <w:lang w:val="pt-PT" w:eastAsia="en-US"/>
              </w:rPr>
            </w:pPr>
            <w:del w:id="4090" w:author="The Law" w:date="2018-06-25T13:23:00Z">
              <w:r w:rsidRPr="00484455" w:rsidDel="00623AAD">
                <w:rPr>
                  <w:rFonts w:ascii="Calibri" w:eastAsia="Times New Roman" w:hAnsi="Calibri" w:cs="Calibri"/>
                  <w:color w:val="000000"/>
                  <w:lang w:val="pt-PT" w:eastAsia="en-US"/>
                </w:rPr>
                <w:delText>61.81313884</w:delText>
              </w:r>
            </w:del>
          </w:p>
        </w:tc>
        <w:tc>
          <w:tcPr>
            <w:tcW w:w="960" w:type="dxa"/>
            <w:tcBorders>
              <w:top w:val="nil"/>
              <w:left w:val="nil"/>
              <w:bottom w:val="single" w:sz="4" w:space="0" w:color="auto"/>
              <w:right w:val="single" w:sz="4" w:space="0" w:color="auto"/>
            </w:tcBorders>
            <w:shd w:val="clear" w:color="auto" w:fill="auto"/>
            <w:noWrap/>
            <w:vAlign w:val="bottom"/>
            <w:hideMark/>
          </w:tcPr>
          <w:p w14:paraId="359C940A" w14:textId="22AFF636" w:rsidR="007350D9" w:rsidRPr="00484455" w:rsidDel="00623AAD" w:rsidRDefault="007350D9" w:rsidP="00A37B06">
            <w:pPr>
              <w:spacing w:after="0" w:line="240" w:lineRule="auto"/>
              <w:jc w:val="right"/>
              <w:rPr>
                <w:del w:id="4091" w:author="The Law" w:date="2018-06-25T13:23:00Z"/>
                <w:rFonts w:ascii="Calibri" w:eastAsia="Times New Roman" w:hAnsi="Calibri" w:cs="Calibri"/>
                <w:color w:val="000000"/>
                <w:lang w:val="pt-PT" w:eastAsia="en-US"/>
              </w:rPr>
            </w:pPr>
            <w:del w:id="4092" w:author="The Law" w:date="2018-06-25T13:23:00Z">
              <w:r w:rsidRPr="00484455" w:rsidDel="00623AAD">
                <w:rPr>
                  <w:rFonts w:ascii="Calibri" w:eastAsia="Times New Roman" w:hAnsi="Calibri" w:cs="Calibri"/>
                  <w:color w:val="000000"/>
                  <w:lang w:val="pt-PT" w:eastAsia="en-US"/>
                </w:rPr>
                <w:delText>777.2821</w:delText>
              </w:r>
            </w:del>
          </w:p>
        </w:tc>
        <w:tc>
          <w:tcPr>
            <w:tcW w:w="1340" w:type="dxa"/>
            <w:tcBorders>
              <w:top w:val="nil"/>
              <w:left w:val="nil"/>
              <w:bottom w:val="single" w:sz="4" w:space="0" w:color="auto"/>
              <w:right w:val="single" w:sz="4" w:space="0" w:color="auto"/>
            </w:tcBorders>
            <w:shd w:val="clear" w:color="auto" w:fill="auto"/>
            <w:noWrap/>
            <w:vAlign w:val="bottom"/>
            <w:hideMark/>
          </w:tcPr>
          <w:p w14:paraId="52E822CA" w14:textId="39914C58" w:rsidR="007350D9" w:rsidRPr="00484455" w:rsidDel="00623AAD" w:rsidRDefault="007350D9" w:rsidP="00A37B06">
            <w:pPr>
              <w:keepNext/>
              <w:spacing w:after="0" w:line="240" w:lineRule="auto"/>
              <w:jc w:val="right"/>
              <w:rPr>
                <w:del w:id="4093" w:author="The Law" w:date="2018-06-25T13:23:00Z"/>
                <w:rFonts w:ascii="Calibri" w:eastAsia="Times New Roman" w:hAnsi="Calibri" w:cs="Calibri"/>
                <w:color w:val="000000"/>
                <w:lang w:val="pt-PT" w:eastAsia="en-US"/>
              </w:rPr>
            </w:pPr>
            <w:del w:id="4094" w:author="The Law" w:date="2018-06-25T13:23:00Z">
              <w:r w:rsidRPr="00484455" w:rsidDel="00623AAD">
                <w:rPr>
                  <w:rFonts w:ascii="Calibri" w:eastAsia="Times New Roman" w:hAnsi="Calibri" w:cs="Calibri"/>
                  <w:color w:val="000000"/>
                  <w:lang w:val="pt-PT" w:eastAsia="en-US"/>
                </w:rPr>
                <w:delText>5.187857143</w:delText>
              </w:r>
            </w:del>
          </w:p>
        </w:tc>
      </w:tr>
    </w:tbl>
    <w:p w14:paraId="1A86F49D" w14:textId="77777777" w:rsidR="00623AAD" w:rsidRDefault="00623AAD" w:rsidP="00623AAD">
      <w:pPr>
        <w:pStyle w:val="Legenda"/>
        <w:spacing w:line="240" w:lineRule="auto"/>
        <w:jc w:val="center"/>
        <w:rPr>
          <w:ins w:id="4095" w:author="The Law" w:date="2018-06-25T13:24:00Z"/>
          <w:lang w:val="pt-PT"/>
        </w:rPr>
      </w:pPr>
      <w:bookmarkStart w:id="4096" w:name="_Toc517440936"/>
    </w:p>
    <w:p w14:paraId="3BA4641E" w14:textId="4D04BC3C" w:rsidR="007350D9" w:rsidRDefault="007350D9" w:rsidP="006862B7">
      <w:pPr>
        <w:pStyle w:val="Legenda"/>
        <w:spacing w:line="240" w:lineRule="auto"/>
        <w:jc w:val="center"/>
        <w:rPr>
          <w:ins w:id="4097" w:author="The Law" w:date="2018-06-25T13:23:00Z"/>
          <w:lang w:val="pt-PT"/>
        </w:rPr>
      </w:pPr>
      <w:bookmarkStart w:id="4098" w:name="_Toc51770159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16</w:t>
      </w:r>
      <w:r w:rsidRPr="00484455">
        <w:rPr>
          <w:lang w:val="pt-PT"/>
        </w:rPr>
        <w:fldChar w:fldCharType="end"/>
      </w:r>
      <w:r w:rsidRPr="00484455">
        <w:rPr>
          <w:lang w:val="pt-PT"/>
        </w:rPr>
        <w:t xml:space="preserve"> - Médias dos resultados dos diferentes algoritmos</w:t>
      </w:r>
      <w:bookmarkEnd w:id="4096"/>
      <w:bookmarkEnd w:id="4098"/>
    </w:p>
    <w:tbl>
      <w:tblPr>
        <w:tblW w:w="7247" w:type="dxa"/>
        <w:jc w:val="center"/>
        <w:tblLook w:val="04A0" w:firstRow="1" w:lastRow="0" w:firstColumn="1" w:lastColumn="0" w:noHBand="0" w:noVBand="1"/>
      </w:tblPr>
      <w:tblGrid>
        <w:gridCol w:w="2515"/>
        <w:gridCol w:w="1056"/>
        <w:gridCol w:w="1314"/>
        <w:gridCol w:w="944"/>
        <w:gridCol w:w="1418"/>
      </w:tblGrid>
      <w:tr w:rsidR="00623AAD" w14:paraId="75ED1927" w14:textId="77777777" w:rsidTr="00623AAD">
        <w:trPr>
          <w:trHeight w:val="300"/>
          <w:jc w:val="center"/>
          <w:ins w:id="4099"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32C634D" w14:textId="77777777" w:rsidR="00623AAD" w:rsidRDefault="00623AAD">
            <w:pPr>
              <w:spacing w:after="0" w:line="240" w:lineRule="auto"/>
              <w:rPr>
                <w:ins w:id="4100" w:author="The Law" w:date="2018-06-25T13:23:00Z"/>
                <w:rFonts w:ascii="Calibri" w:eastAsia="Times New Roman" w:hAnsi="Calibri" w:cs="Calibri"/>
                <w:color w:val="000000"/>
                <w:lang w:val="en-US" w:eastAsia="en-US"/>
              </w:rPr>
            </w:pPr>
            <w:ins w:id="4101" w:author="The Law" w:date="2018-06-25T13:23:00Z">
              <w:r>
                <w:rPr>
                  <w:rFonts w:ascii="Calibri" w:eastAsia="Times New Roman" w:hAnsi="Calibri" w:cs="Calibri"/>
                  <w:color w:val="000000"/>
                  <w:lang w:val="en-US" w:eastAsia="en-US"/>
                </w:rPr>
                <w:t>Algoritmo</w:t>
              </w:r>
            </w:ins>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08EA6C20" w14:textId="77777777" w:rsidR="00623AAD" w:rsidRDefault="00623AAD">
            <w:pPr>
              <w:spacing w:after="0" w:line="240" w:lineRule="auto"/>
              <w:rPr>
                <w:ins w:id="4102" w:author="The Law" w:date="2018-06-25T13:23:00Z"/>
                <w:rFonts w:ascii="Calibri" w:eastAsia="Times New Roman" w:hAnsi="Calibri" w:cs="Calibri"/>
                <w:color w:val="000000"/>
                <w:lang w:val="en-US" w:eastAsia="en-US"/>
              </w:rPr>
            </w:pPr>
            <w:ins w:id="4103" w:author="The Law" w:date="2018-06-25T13:23:00Z">
              <w:r>
                <w:rPr>
                  <w:rFonts w:ascii="Calibri" w:eastAsia="Times New Roman" w:hAnsi="Calibri" w:cs="Calibri"/>
                  <w:color w:val="000000"/>
                  <w:lang w:val="en-US" w:eastAsia="en-US"/>
                </w:rPr>
                <w:t>Time(ms)</w:t>
              </w:r>
            </w:ins>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442B183" w14:textId="77777777" w:rsidR="00623AAD" w:rsidRDefault="00623AAD">
            <w:pPr>
              <w:spacing w:after="0" w:line="240" w:lineRule="auto"/>
              <w:rPr>
                <w:ins w:id="4104" w:author="The Law" w:date="2018-06-25T13:23:00Z"/>
                <w:rFonts w:ascii="Calibri" w:eastAsia="Times New Roman" w:hAnsi="Calibri" w:cs="Calibri"/>
                <w:color w:val="000000"/>
                <w:lang w:val="en-US" w:eastAsia="en-US"/>
              </w:rPr>
            </w:pPr>
            <w:ins w:id="4105" w:author="The Law" w:date="2018-06-25T13:23:00Z">
              <w:r>
                <w:rPr>
                  <w:rFonts w:ascii="Calibri" w:eastAsia="Times New Roman" w:hAnsi="Calibri" w:cs="Calibri"/>
                  <w:color w:val="000000"/>
                  <w:lang w:val="en-US" w:eastAsia="en-US"/>
                </w:rPr>
                <w:t>Generations</w:t>
              </w:r>
            </w:ins>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2DA0B6AC" w14:textId="77777777" w:rsidR="00623AAD" w:rsidRDefault="00623AAD">
            <w:pPr>
              <w:spacing w:after="0" w:line="240" w:lineRule="auto"/>
              <w:rPr>
                <w:ins w:id="4106" w:author="The Law" w:date="2018-06-25T13:23:00Z"/>
                <w:rFonts w:ascii="Calibri" w:eastAsia="Times New Roman" w:hAnsi="Calibri" w:cs="Calibri"/>
                <w:color w:val="000000"/>
                <w:lang w:val="en-US" w:eastAsia="en-US"/>
              </w:rPr>
            </w:pPr>
            <w:ins w:id="4107" w:author="The Law" w:date="2018-06-25T13:23:00Z">
              <w:r>
                <w:rPr>
                  <w:rFonts w:ascii="Calibri" w:eastAsia="Times New Roman" w:hAnsi="Calibri" w:cs="Calibri"/>
                  <w:color w:val="000000"/>
                  <w:lang w:val="en-US" w:eastAsia="en-US"/>
                </w:rPr>
                <w:t>Fitness</w:t>
              </w:r>
            </w:ins>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98CB449" w14:textId="77777777" w:rsidR="00623AAD" w:rsidRDefault="00623AAD">
            <w:pPr>
              <w:spacing w:after="0" w:line="240" w:lineRule="auto"/>
              <w:rPr>
                <w:ins w:id="4108" w:author="The Law" w:date="2018-06-25T13:23:00Z"/>
                <w:rFonts w:ascii="Calibri" w:eastAsia="Times New Roman" w:hAnsi="Calibri" w:cs="Calibri"/>
                <w:color w:val="000000"/>
                <w:lang w:val="en-US" w:eastAsia="en-US"/>
              </w:rPr>
            </w:pPr>
            <w:ins w:id="4109" w:author="The Law" w:date="2018-06-25T13:23:00Z">
              <w:r>
                <w:rPr>
                  <w:rFonts w:ascii="Calibri" w:eastAsia="Times New Roman" w:hAnsi="Calibri" w:cs="Calibri"/>
                  <w:color w:val="000000"/>
                  <w:lang w:val="en-US" w:eastAsia="en-US"/>
                </w:rPr>
                <w:t>Regenerators</w:t>
              </w:r>
            </w:ins>
          </w:p>
        </w:tc>
      </w:tr>
      <w:tr w:rsidR="00623AAD" w14:paraId="4596332F" w14:textId="77777777" w:rsidTr="00623AAD">
        <w:trPr>
          <w:trHeight w:val="300"/>
          <w:jc w:val="center"/>
          <w:ins w:id="4110"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3EAD5B2" w14:textId="77777777" w:rsidR="00623AAD" w:rsidRDefault="00623AAD">
            <w:pPr>
              <w:spacing w:after="0" w:line="240" w:lineRule="auto"/>
              <w:rPr>
                <w:ins w:id="4111" w:author="The Law" w:date="2018-06-25T13:23:00Z"/>
                <w:rFonts w:ascii="Calibri" w:eastAsia="Times New Roman" w:hAnsi="Calibri" w:cs="Calibri"/>
                <w:color w:val="000000"/>
                <w:lang w:val="en-US" w:eastAsia="en-US"/>
              </w:rPr>
            </w:pPr>
            <w:ins w:id="4112" w:author="The Law" w:date="2018-06-25T13:23:00Z">
              <w:r>
                <w:rPr>
                  <w:rFonts w:ascii="Calibri" w:eastAsia="Times New Roman" w:hAnsi="Calibri" w:cs="Calibri"/>
                  <w:color w:val="000000"/>
                  <w:lang w:val="en-US" w:eastAsia="en-US"/>
                </w:rPr>
                <w:t>Bee Colony Optimization</w:t>
              </w:r>
            </w:ins>
          </w:p>
        </w:tc>
        <w:tc>
          <w:tcPr>
            <w:tcW w:w="1056" w:type="dxa"/>
            <w:tcBorders>
              <w:top w:val="nil"/>
              <w:left w:val="nil"/>
              <w:bottom w:val="single" w:sz="4" w:space="0" w:color="auto"/>
              <w:right w:val="single" w:sz="4" w:space="0" w:color="auto"/>
            </w:tcBorders>
            <w:noWrap/>
            <w:vAlign w:val="bottom"/>
            <w:hideMark/>
          </w:tcPr>
          <w:p w14:paraId="0314D021" w14:textId="77777777" w:rsidR="00623AAD" w:rsidRDefault="00623AAD">
            <w:pPr>
              <w:spacing w:after="0" w:line="240" w:lineRule="auto"/>
              <w:jc w:val="right"/>
              <w:rPr>
                <w:ins w:id="4113" w:author="The Law" w:date="2018-06-25T13:23:00Z"/>
                <w:rFonts w:ascii="Calibri" w:eastAsia="Times New Roman" w:hAnsi="Calibri" w:cs="Calibri"/>
                <w:color w:val="000000"/>
                <w:lang w:val="en-US" w:eastAsia="en-US"/>
              </w:rPr>
            </w:pPr>
            <w:ins w:id="4114" w:author="The Law" w:date="2018-06-25T13:23:00Z">
              <w:r>
                <w:rPr>
                  <w:rFonts w:ascii="Calibri" w:eastAsia="Times New Roman" w:hAnsi="Calibri" w:cs="Calibri"/>
                  <w:color w:val="000000"/>
                  <w:lang w:val="en-US" w:eastAsia="en-US"/>
                </w:rPr>
                <w:t>5752.878</w:t>
              </w:r>
            </w:ins>
          </w:p>
        </w:tc>
        <w:tc>
          <w:tcPr>
            <w:tcW w:w="1314" w:type="dxa"/>
            <w:tcBorders>
              <w:top w:val="nil"/>
              <w:left w:val="nil"/>
              <w:bottom w:val="single" w:sz="4" w:space="0" w:color="auto"/>
              <w:right w:val="single" w:sz="4" w:space="0" w:color="auto"/>
            </w:tcBorders>
            <w:noWrap/>
            <w:vAlign w:val="bottom"/>
            <w:hideMark/>
          </w:tcPr>
          <w:p w14:paraId="508139E2" w14:textId="77777777" w:rsidR="00623AAD" w:rsidRDefault="00623AAD">
            <w:pPr>
              <w:spacing w:after="0" w:line="240" w:lineRule="auto"/>
              <w:jc w:val="right"/>
              <w:rPr>
                <w:ins w:id="4115" w:author="The Law" w:date="2018-06-25T13:23:00Z"/>
                <w:rFonts w:ascii="Calibri" w:eastAsia="Times New Roman" w:hAnsi="Calibri" w:cs="Calibri"/>
                <w:color w:val="000000"/>
                <w:lang w:val="en-US" w:eastAsia="en-US"/>
              </w:rPr>
            </w:pPr>
            <w:ins w:id="4116" w:author="The Law" w:date="2018-06-25T13:23:00Z">
              <w:r>
                <w:rPr>
                  <w:rFonts w:ascii="Calibri" w:eastAsia="Times New Roman" w:hAnsi="Calibri" w:cs="Calibri"/>
                  <w:color w:val="000000"/>
                  <w:lang w:val="en-US" w:eastAsia="en-US"/>
                </w:rPr>
                <w:t>28.5210469</w:t>
              </w:r>
            </w:ins>
          </w:p>
        </w:tc>
        <w:tc>
          <w:tcPr>
            <w:tcW w:w="944" w:type="dxa"/>
            <w:tcBorders>
              <w:top w:val="nil"/>
              <w:left w:val="nil"/>
              <w:bottom w:val="single" w:sz="4" w:space="0" w:color="auto"/>
              <w:right w:val="single" w:sz="4" w:space="0" w:color="auto"/>
            </w:tcBorders>
            <w:noWrap/>
            <w:vAlign w:val="bottom"/>
            <w:hideMark/>
          </w:tcPr>
          <w:p w14:paraId="08968047" w14:textId="77777777" w:rsidR="00623AAD" w:rsidRDefault="00623AAD">
            <w:pPr>
              <w:spacing w:after="0" w:line="240" w:lineRule="auto"/>
              <w:jc w:val="right"/>
              <w:rPr>
                <w:ins w:id="4117" w:author="The Law" w:date="2018-06-25T13:23:00Z"/>
                <w:rFonts w:ascii="Calibri" w:eastAsia="Times New Roman" w:hAnsi="Calibri" w:cs="Calibri"/>
                <w:b/>
                <w:bCs/>
                <w:color w:val="000000"/>
                <w:lang w:val="en-US" w:eastAsia="en-US"/>
              </w:rPr>
            </w:pPr>
            <w:ins w:id="4118" w:author="The Law" w:date="2018-06-25T13:23:00Z">
              <w:r>
                <w:rPr>
                  <w:rFonts w:ascii="Calibri" w:eastAsia="Times New Roman" w:hAnsi="Calibri" w:cs="Calibri"/>
                  <w:b/>
                  <w:bCs/>
                  <w:color w:val="000000"/>
                  <w:lang w:val="en-US" w:eastAsia="en-US"/>
                </w:rPr>
                <w:t>726.554</w:t>
              </w:r>
            </w:ins>
          </w:p>
        </w:tc>
        <w:tc>
          <w:tcPr>
            <w:tcW w:w="1418" w:type="dxa"/>
            <w:tcBorders>
              <w:top w:val="nil"/>
              <w:left w:val="nil"/>
              <w:bottom w:val="single" w:sz="4" w:space="0" w:color="auto"/>
              <w:right w:val="single" w:sz="4" w:space="0" w:color="auto"/>
            </w:tcBorders>
            <w:noWrap/>
            <w:vAlign w:val="bottom"/>
            <w:hideMark/>
          </w:tcPr>
          <w:p w14:paraId="10C3E0DD" w14:textId="77777777" w:rsidR="00623AAD" w:rsidRDefault="00623AAD">
            <w:pPr>
              <w:spacing w:after="0" w:line="240" w:lineRule="auto"/>
              <w:jc w:val="right"/>
              <w:rPr>
                <w:ins w:id="4119" w:author="The Law" w:date="2018-06-25T13:23:00Z"/>
                <w:rFonts w:ascii="Calibri" w:eastAsia="Times New Roman" w:hAnsi="Calibri" w:cs="Calibri"/>
                <w:b/>
                <w:bCs/>
                <w:color w:val="000000"/>
                <w:lang w:val="en-US" w:eastAsia="en-US"/>
              </w:rPr>
            </w:pPr>
            <w:ins w:id="4120" w:author="The Law" w:date="2018-06-25T13:23:00Z">
              <w:r>
                <w:rPr>
                  <w:rFonts w:ascii="Calibri" w:eastAsia="Times New Roman" w:hAnsi="Calibri" w:cs="Calibri"/>
                  <w:b/>
                  <w:bCs/>
                  <w:color w:val="000000"/>
                  <w:lang w:val="en-US" w:eastAsia="en-US"/>
                </w:rPr>
                <w:t>4.820928571</w:t>
              </w:r>
            </w:ins>
          </w:p>
        </w:tc>
      </w:tr>
      <w:tr w:rsidR="00623AAD" w14:paraId="4F0EE0FC" w14:textId="77777777" w:rsidTr="00623AAD">
        <w:trPr>
          <w:trHeight w:val="300"/>
          <w:jc w:val="center"/>
          <w:ins w:id="412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2E36750E" w14:textId="77777777" w:rsidR="00623AAD" w:rsidRDefault="00623AAD">
            <w:pPr>
              <w:spacing w:after="0" w:line="240" w:lineRule="auto"/>
              <w:rPr>
                <w:ins w:id="4122" w:author="The Law" w:date="2018-06-25T13:23:00Z"/>
                <w:rFonts w:ascii="Calibri" w:eastAsia="Times New Roman" w:hAnsi="Calibri" w:cs="Calibri"/>
                <w:color w:val="000000"/>
                <w:lang w:val="en-US" w:eastAsia="en-US"/>
              </w:rPr>
            </w:pPr>
            <w:ins w:id="4123" w:author="The Law" w:date="2018-06-25T13:23:00Z">
              <w:r>
                <w:rPr>
                  <w:rFonts w:ascii="Calibri" w:eastAsia="Times New Roman" w:hAnsi="Calibri" w:cs="Calibri"/>
                  <w:color w:val="000000"/>
                  <w:lang w:val="en-US" w:eastAsia="en-US"/>
                </w:rPr>
                <w:t>Custom Algorithm</w:t>
              </w:r>
            </w:ins>
          </w:p>
        </w:tc>
        <w:tc>
          <w:tcPr>
            <w:tcW w:w="1056" w:type="dxa"/>
            <w:tcBorders>
              <w:top w:val="nil"/>
              <w:left w:val="nil"/>
              <w:bottom w:val="single" w:sz="4" w:space="0" w:color="auto"/>
              <w:right w:val="single" w:sz="4" w:space="0" w:color="auto"/>
            </w:tcBorders>
            <w:noWrap/>
            <w:vAlign w:val="bottom"/>
            <w:hideMark/>
          </w:tcPr>
          <w:p w14:paraId="7A3571E6" w14:textId="77777777" w:rsidR="00623AAD" w:rsidRDefault="00623AAD">
            <w:pPr>
              <w:spacing w:after="0" w:line="240" w:lineRule="auto"/>
              <w:jc w:val="right"/>
              <w:rPr>
                <w:ins w:id="4124" w:author="The Law" w:date="2018-06-25T13:23:00Z"/>
                <w:rFonts w:ascii="Calibri" w:eastAsia="Times New Roman" w:hAnsi="Calibri" w:cs="Calibri"/>
                <w:b/>
                <w:bCs/>
                <w:color w:val="000000"/>
                <w:lang w:val="en-US" w:eastAsia="en-US"/>
              </w:rPr>
            </w:pPr>
            <w:ins w:id="4125" w:author="The Law" w:date="2018-06-25T13:23:00Z">
              <w:r>
                <w:rPr>
                  <w:rFonts w:ascii="Calibri" w:eastAsia="Times New Roman" w:hAnsi="Calibri" w:cs="Calibri"/>
                  <w:b/>
                  <w:bCs/>
                  <w:color w:val="000000"/>
                  <w:lang w:val="en-US" w:eastAsia="en-US"/>
                </w:rPr>
                <w:t>293.8151</w:t>
              </w:r>
            </w:ins>
          </w:p>
        </w:tc>
        <w:tc>
          <w:tcPr>
            <w:tcW w:w="1314" w:type="dxa"/>
            <w:tcBorders>
              <w:top w:val="nil"/>
              <w:left w:val="nil"/>
              <w:bottom w:val="single" w:sz="4" w:space="0" w:color="auto"/>
              <w:right w:val="single" w:sz="4" w:space="0" w:color="auto"/>
            </w:tcBorders>
            <w:noWrap/>
            <w:vAlign w:val="bottom"/>
            <w:hideMark/>
          </w:tcPr>
          <w:p w14:paraId="6F5F8042" w14:textId="77777777" w:rsidR="00623AAD" w:rsidRDefault="00623AAD">
            <w:pPr>
              <w:spacing w:after="0" w:line="240" w:lineRule="auto"/>
              <w:jc w:val="right"/>
              <w:rPr>
                <w:ins w:id="4126" w:author="The Law" w:date="2018-06-25T13:23:00Z"/>
                <w:rFonts w:ascii="Calibri" w:eastAsia="Times New Roman" w:hAnsi="Calibri" w:cs="Calibri"/>
                <w:b/>
                <w:bCs/>
                <w:color w:val="000000"/>
                <w:lang w:val="en-US" w:eastAsia="en-US"/>
              </w:rPr>
            </w:pPr>
            <w:ins w:id="4127" w:author="The Law" w:date="2018-06-25T13:23:00Z">
              <w:r>
                <w:rPr>
                  <w:rFonts w:ascii="Calibri" w:eastAsia="Times New Roman" w:hAnsi="Calibri" w:cs="Calibri"/>
                  <w:b/>
                  <w:bCs/>
                  <w:color w:val="000000"/>
                  <w:lang w:val="en-US" w:eastAsia="en-US"/>
                </w:rPr>
                <w:t>25.4490443</w:t>
              </w:r>
            </w:ins>
          </w:p>
        </w:tc>
        <w:tc>
          <w:tcPr>
            <w:tcW w:w="944" w:type="dxa"/>
            <w:tcBorders>
              <w:top w:val="nil"/>
              <w:left w:val="nil"/>
              <w:bottom w:val="single" w:sz="4" w:space="0" w:color="auto"/>
              <w:right w:val="single" w:sz="4" w:space="0" w:color="auto"/>
            </w:tcBorders>
            <w:noWrap/>
            <w:vAlign w:val="bottom"/>
            <w:hideMark/>
          </w:tcPr>
          <w:p w14:paraId="3DC85FFC" w14:textId="77777777" w:rsidR="00623AAD" w:rsidRDefault="00623AAD">
            <w:pPr>
              <w:spacing w:after="0" w:line="240" w:lineRule="auto"/>
              <w:jc w:val="right"/>
              <w:rPr>
                <w:ins w:id="4128" w:author="The Law" w:date="2018-06-25T13:23:00Z"/>
                <w:rFonts w:ascii="Calibri" w:eastAsia="Times New Roman" w:hAnsi="Calibri" w:cs="Calibri"/>
                <w:color w:val="000000"/>
                <w:lang w:val="en-US" w:eastAsia="en-US"/>
              </w:rPr>
            </w:pPr>
            <w:ins w:id="4129" w:author="The Law" w:date="2018-06-25T13:23:00Z">
              <w:r>
                <w:rPr>
                  <w:rFonts w:ascii="Calibri" w:eastAsia="Times New Roman" w:hAnsi="Calibri" w:cs="Calibri"/>
                  <w:color w:val="000000"/>
                  <w:lang w:val="en-US" w:eastAsia="en-US"/>
                </w:rPr>
                <w:t>738.993</w:t>
              </w:r>
            </w:ins>
          </w:p>
        </w:tc>
        <w:tc>
          <w:tcPr>
            <w:tcW w:w="1418" w:type="dxa"/>
            <w:tcBorders>
              <w:top w:val="nil"/>
              <w:left w:val="nil"/>
              <w:bottom w:val="single" w:sz="4" w:space="0" w:color="auto"/>
              <w:right w:val="single" w:sz="4" w:space="0" w:color="auto"/>
            </w:tcBorders>
            <w:noWrap/>
            <w:vAlign w:val="bottom"/>
            <w:hideMark/>
          </w:tcPr>
          <w:p w14:paraId="4B1711B3" w14:textId="77777777" w:rsidR="00623AAD" w:rsidRDefault="00623AAD">
            <w:pPr>
              <w:spacing w:after="0" w:line="240" w:lineRule="auto"/>
              <w:jc w:val="right"/>
              <w:rPr>
                <w:ins w:id="4130" w:author="The Law" w:date="2018-06-25T13:23:00Z"/>
                <w:rFonts w:ascii="Calibri" w:eastAsia="Times New Roman" w:hAnsi="Calibri" w:cs="Calibri"/>
                <w:color w:val="000000"/>
                <w:lang w:val="en-US" w:eastAsia="en-US"/>
              </w:rPr>
            </w:pPr>
            <w:ins w:id="4131" w:author="The Law" w:date="2018-06-25T13:23:00Z">
              <w:r>
                <w:rPr>
                  <w:rFonts w:ascii="Calibri" w:eastAsia="Times New Roman" w:hAnsi="Calibri" w:cs="Calibri"/>
                  <w:color w:val="000000"/>
                  <w:lang w:val="en-US" w:eastAsia="en-US"/>
                </w:rPr>
                <w:t>4.918928571</w:t>
              </w:r>
            </w:ins>
          </w:p>
        </w:tc>
      </w:tr>
      <w:tr w:rsidR="00623AAD" w14:paraId="3A53FD99" w14:textId="77777777" w:rsidTr="00623AAD">
        <w:trPr>
          <w:trHeight w:val="300"/>
          <w:jc w:val="center"/>
          <w:ins w:id="4132"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8D9FF0A" w14:textId="77777777" w:rsidR="00623AAD" w:rsidRDefault="00623AAD">
            <w:pPr>
              <w:spacing w:after="0" w:line="240" w:lineRule="auto"/>
              <w:rPr>
                <w:ins w:id="4133" w:author="The Law" w:date="2018-06-25T13:23:00Z"/>
                <w:rFonts w:ascii="Calibri" w:eastAsia="Times New Roman" w:hAnsi="Calibri" w:cs="Calibri"/>
                <w:color w:val="000000"/>
                <w:lang w:val="en-US" w:eastAsia="en-US"/>
              </w:rPr>
            </w:pPr>
            <w:ins w:id="4134" w:author="The Law" w:date="2018-06-25T13:23:00Z">
              <w:r>
                <w:rPr>
                  <w:rFonts w:ascii="Calibri" w:eastAsia="Times New Roman" w:hAnsi="Calibri" w:cs="Calibri"/>
                  <w:color w:val="000000"/>
                  <w:lang w:val="en-US" w:eastAsia="en-US"/>
                </w:rPr>
                <w:t>Ant Colony Optimization</w:t>
              </w:r>
            </w:ins>
          </w:p>
        </w:tc>
        <w:tc>
          <w:tcPr>
            <w:tcW w:w="1056" w:type="dxa"/>
            <w:tcBorders>
              <w:top w:val="nil"/>
              <w:left w:val="nil"/>
              <w:bottom w:val="single" w:sz="4" w:space="0" w:color="auto"/>
              <w:right w:val="single" w:sz="4" w:space="0" w:color="auto"/>
            </w:tcBorders>
            <w:noWrap/>
            <w:vAlign w:val="bottom"/>
            <w:hideMark/>
          </w:tcPr>
          <w:p w14:paraId="2E19CDCB" w14:textId="77777777" w:rsidR="00623AAD" w:rsidRDefault="00623AAD">
            <w:pPr>
              <w:spacing w:after="0" w:line="240" w:lineRule="auto"/>
              <w:jc w:val="right"/>
              <w:rPr>
                <w:ins w:id="4135" w:author="The Law" w:date="2018-06-25T13:23:00Z"/>
                <w:rFonts w:ascii="Calibri" w:eastAsia="Times New Roman" w:hAnsi="Calibri" w:cs="Calibri"/>
                <w:color w:val="000000"/>
                <w:lang w:val="en-US" w:eastAsia="en-US"/>
              </w:rPr>
            </w:pPr>
            <w:ins w:id="4136" w:author="The Law" w:date="2018-06-25T13:23:00Z">
              <w:r>
                <w:rPr>
                  <w:rFonts w:ascii="Calibri" w:eastAsia="Times New Roman" w:hAnsi="Calibri" w:cs="Calibri"/>
                  <w:color w:val="000000"/>
                  <w:lang w:val="en-US" w:eastAsia="en-US"/>
                </w:rPr>
                <w:t>6540.449</w:t>
              </w:r>
            </w:ins>
          </w:p>
        </w:tc>
        <w:tc>
          <w:tcPr>
            <w:tcW w:w="1314" w:type="dxa"/>
            <w:tcBorders>
              <w:top w:val="nil"/>
              <w:left w:val="nil"/>
              <w:bottom w:val="single" w:sz="4" w:space="0" w:color="auto"/>
              <w:right w:val="single" w:sz="4" w:space="0" w:color="auto"/>
            </w:tcBorders>
            <w:noWrap/>
            <w:vAlign w:val="bottom"/>
            <w:hideMark/>
          </w:tcPr>
          <w:p w14:paraId="2EF8B033" w14:textId="77777777" w:rsidR="00623AAD" w:rsidRDefault="00623AAD">
            <w:pPr>
              <w:spacing w:after="0" w:line="240" w:lineRule="auto"/>
              <w:jc w:val="right"/>
              <w:rPr>
                <w:ins w:id="4137" w:author="The Law" w:date="2018-06-25T13:23:00Z"/>
                <w:rFonts w:ascii="Calibri" w:eastAsia="Times New Roman" w:hAnsi="Calibri" w:cs="Calibri"/>
                <w:color w:val="000000"/>
                <w:lang w:val="en-US" w:eastAsia="en-US"/>
              </w:rPr>
            </w:pPr>
            <w:ins w:id="4138" w:author="The Law" w:date="2018-06-25T13:23:00Z">
              <w:r>
                <w:rPr>
                  <w:rFonts w:ascii="Calibri" w:eastAsia="Times New Roman" w:hAnsi="Calibri" w:cs="Calibri"/>
                  <w:color w:val="000000"/>
                  <w:lang w:val="en-US" w:eastAsia="en-US"/>
                </w:rPr>
                <w:t>53.3997277</w:t>
              </w:r>
            </w:ins>
          </w:p>
        </w:tc>
        <w:tc>
          <w:tcPr>
            <w:tcW w:w="944" w:type="dxa"/>
            <w:tcBorders>
              <w:top w:val="nil"/>
              <w:left w:val="nil"/>
              <w:bottom w:val="single" w:sz="4" w:space="0" w:color="auto"/>
              <w:right w:val="single" w:sz="4" w:space="0" w:color="auto"/>
            </w:tcBorders>
            <w:noWrap/>
            <w:vAlign w:val="bottom"/>
            <w:hideMark/>
          </w:tcPr>
          <w:p w14:paraId="158C6AFF" w14:textId="77777777" w:rsidR="00623AAD" w:rsidRDefault="00623AAD">
            <w:pPr>
              <w:spacing w:after="0" w:line="240" w:lineRule="auto"/>
              <w:jc w:val="right"/>
              <w:rPr>
                <w:ins w:id="4139" w:author="The Law" w:date="2018-06-25T13:23:00Z"/>
                <w:rFonts w:ascii="Calibri" w:eastAsia="Times New Roman" w:hAnsi="Calibri" w:cs="Calibri"/>
                <w:color w:val="000000"/>
                <w:lang w:val="en-US" w:eastAsia="en-US"/>
              </w:rPr>
            </w:pPr>
            <w:ins w:id="4140" w:author="The Law" w:date="2018-06-25T13:23:00Z">
              <w:r>
                <w:rPr>
                  <w:rFonts w:ascii="Calibri" w:eastAsia="Times New Roman" w:hAnsi="Calibri" w:cs="Calibri"/>
                  <w:color w:val="000000"/>
                  <w:lang w:val="en-US" w:eastAsia="en-US"/>
                </w:rPr>
                <w:t>792.923</w:t>
              </w:r>
            </w:ins>
          </w:p>
        </w:tc>
        <w:tc>
          <w:tcPr>
            <w:tcW w:w="1418" w:type="dxa"/>
            <w:tcBorders>
              <w:top w:val="nil"/>
              <w:left w:val="nil"/>
              <w:bottom w:val="single" w:sz="4" w:space="0" w:color="auto"/>
              <w:right w:val="single" w:sz="4" w:space="0" w:color="auto"/>
            </w:tcBorders>
            <w:noWrap/>
            <w:vAlign w:val="bottom"/>
            <w:hideMark/>
          </w:tcPr>
          <w:p w14:paraId="46F183A4" w14:textId="77777777" w:rsidR="00623AAD" w:rsidRDefault="00623AAD">
            <w:pPr>
              <w:spacing w:after="0" w:line="240" w:lineRule="auto"/>
              <w:jc w:val="right"/>
              <w:rPr>
                <w:ins w:id="4141" w:author="The Law" w:date="2018-06-25T13:23:00Z"/>
                <w:rFonts w:ascii="Calibri" w:eastAsia="Times New Roman" w:hAnsi="Calibri" w:cs="Calibri"/>
                <w:color w:val="000000"/>
                <w:lang w:val="en-US" w:eastAsia="en-US"/>
              </w:rPr>
            </w:pPr>
            <w:ins w:id="4142" w:author="The Law" w:date="2018-06-25T13:23:00Z">
              <w:r>
                <w:rPr>
                  <w:rFonts w:ascii="Calibri" w:eastAsia="Times New Roman" w:hAnsi="Calibri" w:cs="Calibri"/>
                  <w:color w:val="000000"/>
                  <w:lang w:val="en-US" w:eastAsia="en-US"/>
                </w:rPr>
                <w:t>5.071643567</w:t>
              </w:r>
            </w:ins>
          </w:p>
        </w:tc>
      </w:tr>
      <w:tr w:rsidR="00623AAD" w14:paraId="70D518B6" w14:textId="77777777" w:rsidTr="00623AAD">
        <w:trPr>
          <w:trHeight w:val="300"/>
          <w:jc w:val="center"/>
          <w:ins w:id="4143"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4334BA50" w14:textId="77777777" w:rsidR="00623AAD" w:rsidRDefault="00623AAD">
            <w:pPr>
              <w:spacing w:after="0" w:line="240" w:lineRule="auto"/>
              <w:rPr>
                <w:ins w:id="4144" w:author="The Law" w:date="2018-06-25T13:23:00Z"/>
                <w:rFonts w:ascii="Calibri" w:eastAsia="Times New Roman" w:hAnsi="Calibri" w:cs="Calibri"/>
                <w:color w:val="000000"/>
                <w:lang w:val="en-US" w:eastAsia="en-US"/>
              </w:rPr>
            </w:pPr>
            <w:ins w:id="4145" w:author="The Law" w:date="2018-06-25T13:23:00Z">
              <w:r>
                <w:rPr>
                  <w:rFonts w:ascii="Calibri" w:eastAsia="Times New Roman" w:hAnsi="Calibri" w:cs="Calibri"/>
                  <w:color w:val="000000"/>
                  <w:lang w:val="en-US" w:eastAsia="en-US"/>
                </w:rPr>
                <w:t>Algoritmo Genético</w:t>
              </w:r>
            </w:ins>
          </w:p>
        </w:tc>
        <w:tc>
          <w:tcPr>
            <w:tcW w:w="1056" w:type="dxa"/>
            <w:tcBorders>
              <w:top w:val="nil"/>
              <w:left w:val="nil"/>
              <w:bottom w:val="single" w:sz="4" w:space="0" w:color="auto"/>
              <w:right w:val="single" w:sz="4" w:space="0" w:color="auto"/>
            </w:tcBorders>
            <w:noWrap/>
            <w:vAlign w:val="bottom"/>
            <w:hideMark/>
          </w:tcPr>
          <w:p w14:paraId="58DC5FD6" w14:textId="77777777" w:rsidR="00623AAD" w:rsidRDefault="00623AAD">
            <w:pPr>
              <w:spacing w:after="0" w:line="240" w:lineRule="auto"/>
              <w:jc w:val="right"/>
              <w:rPr>
                <w:ins w:id="4146" w:author="The Law" w:date="2018-06-25T13:23:00Z"/>
                <w:rFonts w:ascii="Calibri" w:eastAsia="Times New Roman" w:hAnsi="Calibri" w:cs="Calibri"/>
                <w:color w:val="000000"/>
                <w:lang w:val="en-US" w:eastAsia="en-US"/>
              </w:rPr>
            </w:pPr>
            <w:ins w:id="4147" w:author="The Law" w:date="2018-06-25T13:23:00Z">
              <w:r>
                <w:rPr>
                  <w:rFonts w:ascii="Calibri" w:eastAsia="Times New Roman" w:hAnsi="Calibri" w:cs="Calibri"/>
                  <w:color w:val="000000"/>
                  <w:lang w:val="en-US" w:eastAsia="en-US"/>
                </w:rPr>
                <w:t>1206.73</w:t>
              </w:r>
            </w:ins>
          </w:p>
        </w:tc>
        <w:tc>
          <w:tcPr>
            <w:tcW w:w="1314" w:type="dxa"/>
            <w:tcBorders>
              <w:top w:val="nil"/>
              <w:left w:val="nil"/>
              <w:bottom w:val="single" w:sz="4" w:space="0" w:color="auto"/>
              <w:right w:val="single" w:sz="4" w:space="0" w:color="auto"/>
            </w:tcBorders>
            <w:noWrap/>
            <w:vAlign w:val="bottom"/>
            <w:hideMark/>
          </w:tcPr>
          <w:p w14:paraId="1955673E" w14:textId="77777777" w:rsidR="00623AAD" w:rsidRDefault="00623AAD">
            <w:pPr>
              <w:spacing w:after="0" w:line="240" w:lineRule="auto"/>
              <w:jc w:val="right"/>
              <w:rPr>
                <w:ins w:id="4148" w:author="The Law" w:date="2018-06-25T13:23:00Z"/>
                <w:rFonts w:ascii="Calibri" w:eastAsia="Times New Roman" w:hAnsi="Calibri" w:cs="Calibri"/>
                <w:color w:val="000000"/>
                <w:lang w:val="en-US" w:eastAsia="en-US"/>
              </w:rPr>
            </w:pPr>
            <w:ins w:id="4149" w:author="The Law" w:date="2018-06-25T13:23:00Z">
              <w:r>
                <w:rPr>
                  <w:rFonts w:ascii="Calibri" w:eastAsia="Times New Roman" w:hAnsi="Calibri" w:cs="Calibri"/>
                  <w:color w:val="000000"/>
                  <w:lang w:val="en-US" w:eastAsia="en-US"/>
                </w:rPr>
                <w:t>61.8131388</w:t>
              </w:r>
            </w:ins>
          </w:p>
        </w:tc>
        <w:tc>
          <w:tcPr>
            <w:tcW w:w="944" w:type="dxa"/>
            <w:tcBorders>
              <w:top w:val="nil"/>
              <w:left w:val="nil"/>
              <w:bottom w:val="single" w:sz="4" w:space="0" w:color="auto"/>
              <w:right w:val="single" w:sz="4" w:space="0" w:color="auto"/>
            </w:tcBorders>
            <w:noWrap/>
            <w:vAlign w:val="bottom"/>
            <w:hideMark/>
          </w:tcPr>
          <w:p w14:paraId="7C666879" w14:textId="77777777" w:rsidR="00623AAD" w:rsidRDefault="00623AAD">
            <w:pPr>
              <w:spacing w:after="0" w:line="240" w:lineRule="auto"/>
              <w:jc w:val="right"/>
              <w:rPr>
                <w:ins w:id="4150" w:author="The Law" w:date="2018-06-25T13:23:00Z"/>
                <w:rFonts w:ascii="Calibri" w:eastAsia="Times New Roman" w:hAnsi="Calibri" w:cs="Calibri"/>
                <w:color w:val="000000"/>
                <w:lang w:val="en-US" w:eastAsia="en-US"/>
              </w:rPr>
            </w:pPr>
            <w:ins w:id="4151" w:author="The Law" w:date="2018-06-25T13:23:00Z">
              <w:r>
                <w:rPr>
                  <w:rFonts w:ascii="Calibri" w:eastAsia="Times New Roman" w:hAnsi="Calibri" w:cs="Calibri"/>
                  <w:color w:val="000000"/>
                  <w:lang w:val="en-US" w:eastAsia="en-US"/>
                </w:rPr>
                <w:t>777.282</w:t>
              </w:r>
            </w:ins>
          </w:p>
        </w:tc>
        <w:tc>
          <w:tcPr>
            <w:tcW w:w="1418" w:type="dxa"/>
            <w:tcBorders>
              <w:top w:val="nil"/>
              <w:left w:val="nil"/>
              <w:bottom w:val="single" w:sz="4" w:space="0" w:color="auto"/>
              <w:right w:val="single" w:sz="4" w:space="0" w:color="auto"/>
            </w:tcBorders>
            <w:noWrap/>
            <w:vAlign w:val="bottom"/>
            <w:hideMark/>
          </w:tcPr>
          <w:p w14:paraId="7FC2D793" w14:textId="77777777" w:rsidR="00623AAD" w:rsidRDefault="00623AAD">
            <w:pPr>
              <w:spacing w:after="0" w:line="240" w:lineRule="auto"/>
              <w:jc w:val="right"/>
              <w:rPr>
                <w:ins w:id="4152" w:author="The Law" w:date="2018-06-25T13:23:00Z"/>
                <w:rFonts w:ascii="Calibri" w:eastAsia="Times New Roman" w:hAnsi="Calibri" w:cs="Calibri"/>
                <w:color w:val="000000"/>
                <w:lang w:val="en-US" w:eastAsia="en-US"/>
              </w:rPr>
            </w:pPr>
            <w:ins w:id="4153" w:author="The Law" w:date="2018-06-25T13:23:00Z">
              <w:r>
                <w:rPr>
                  <w:rFonts w:ascii="Calibri" w:eastAsia="Times New Roman" w:hAnsi="Calibri" w:cs="Calibri"/>
                  <w:color w:val="000000"/>
                  <w:lang w:val="en-US" w:eastAsia="en-US"/>
                </w:rPr>
                <w:t>5.187857143</w:t>
              </w:r>
            </w:ins>
          </w:p>
        </w:tc>
      </w:tr>
    </w:tbl>
    <w:p w14:paraId="3BF979A6" w14:textId="309E9ACD" w:rsidR="00623AAD" w:rsidRPr="00623AAD" w:rsidDel="00623AAD" w:rsidRDefault="00623AAD">
      <w:pPr>
        <w:rPr>
          <w:del w:id="4154" w:author="The Law" w:date="2018-06-25T13:23:00Z"/>
          <w:lang w:val="pt-PT"/>
          <w:rPrChange w:id="4155" w:author="The Law" w:date="2018-06-25T13:23:00Z">
            <w:rPr>
              <w:del w:id="4156" w:author="The Law" w:date="2018-06-25T13:23:00Z"/>
              <w:lang w:val="pt-PT"/>
            </w:rPr>
          </w:rPrChange>
        </w:rPr>
        <w:pPrChange w:id="4157" w:author="The Law" w:date="2018-06-25T13:23:00Z">
          <w:pPr>
            <w:pStyle w:val="Legenda"/>
            <w:jc w:val="center"/>
          </w:pPr>
        </w:pPrChange>
      </w:pPr>
    </w:p>
    <w:tbl>
      <w:tblPr>
        <w:tblW w:w="4420" w:type="dxa"/>
        <w:jc w:val="center"/>
        <w:tblLook w:val="04A0" w:firstRow="1" w:lastRow="0" w:firstColumn="1" w:lastColumn="0" w:noHBand="0" w:noVBand="1"/>
      </w:tblPr>
      <w:tblGrid>
        <w:gridCol w:w="2515"/>
        <w:gridCol w:w="1905"/>
      </w:tblGrid>
      <w:tr w:rsidR="007350D9" w:rsidRPr="00484455" w:rsidDel="00623AAD" w14:paraId="697EA861" w14:textId="1B6CAB25" w:rsidTr="00A37B06">
        <w:trPr>
          <w:trHeight w:val="300"/>
          <w:jc w:val="center"/>
          <w:del w:id="4158"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CA1955D" w14:textId="61EE4B69" w:rsidR="007350D9" w:rsidRPr="00484455" w:rsidDel="00623AAD" w:rsidRDefault="007350D9" w:rsidP="00A37B06">
            <w:pPr>
              <w:spacing w:after="0" w:line="240" w:lineRule="auto"/>
              <w:rPr>
                <w:del w:id="4159" w:author="The Law" w:date="2018-06-25T13:23:00Z"/>
                <w:rFonts w:ascii="Calibri" w:eastAsia="Times New Roman" w:hAnsi="Calibri" w:cs="Calibri"/>
                <w:color w:val="000000"/>
                <w:lang w:val="pt-PT" w:eastAsia="en-US"/>
              </w:rPr>
            </w:pPr>
            <w:del w:id="4160" w:author="The Law" w:date="2018-06-25T13:23:00Z">
              <w:r w:rsidRPr="00484455" w:rsidDel="00623AAD">
                <w:rPr>
                  <w:rFonts w:ascii="Calibri" w:eastAsia="Times New Roman" w:hAnsi="Calibri" w:cs="Calibri"/>
                  <w:color w:val="000000"/>
                  <w:lang w:val="pt-PT" w:eastAsia="en-US"/>
                </w:rPr>
                <w:delText>Algoritmo</w:delText>
              </w:r>
            </w:del>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14:paraId="4DEBC8AE" w14:textId="7A5B4B82" w:rsidR="007350D9" w:rsidRPr="00484455" w:rsidDel="00623AAD" w:rsidRDefault="007350D9" w:rsidP="00A37B06">
            <w:pPr>
              <w:spacing w:after="0" w:line="240" w:lineRule="auto"/>
              <w:rPr>
                <w:del w:id="4161" w:author="The Law" w:date="2018-06-25T13:23:00Z"/>
                <w:rFonts w:ascii="Calibri" w:eastAsia="Times New Roman" w:hAnsi="Calibri" w:cs="Calibri"/>
                <w:color w:val="000000"/>
                <w:lang w:val="pt-PT" w:eastAsia="en-US"/>
              </w:rPr>
            </w:pPr>
            <w:del w:id="4162" w:author="The Law" w:date="2018-06-25T13:23:00Z">
              <w:r w:rsidRPr="00484455" w:rsidDel="00623AAD">
                <w:rPr>
                  <w:rFonts w:ascii="Calibri" w:eastAsia="Times New Roman" w:hAnsi="Calibri" w:cs="Calibri"/>
                  <w:color w:val="000000"/>
                  <w:lang w:val="pt-PT" w:eastAsia="en-US"/>
                </w:rPr>
                <w:delText>Tempo * Fitness</w:delText>
              </w:r>
            </w:del>
          </w:p>
        </w:tc>
      </w:tr>
      <w:tr w:rsidR="007350D9" w:rsidRPr="00484455" w:rsidDel="00623AAD" w14:paraId="12B8212C" w14:textId="13D4F260" w:rsidTr="00A37B06">
        <w:trPr>
          <w:trHeight w:val="300"/>
          <w:jc w:val="center"/>
          <w:del w:id="4163"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B0E8407" w14:textId="01CEA16C" w:rsidR="007350D9" w:rsidRPr="00484455" w:rsidDel="00623AAD" w:rsidRDefault="007350D9" w:rsidP="00A37B06">
            <w:pPr>
              <w:spacing w:after="0" w:line="240" w:lineRule="auto"/>
              <w:rPr>
                <w:del w:id="4164" w:author="The Law" w:date="2018-06-25T13:23:00Z"/>
                <w:rFonts w:ascii="Calibri" w:eastAsia="Times New Roman" w:hAnsi="Calibri" w:cs="Calibri"/>
                <w:color w:val="000000"/>
                <w:lang w:val="pt-PT" w:eastAsia="en-US"/>
              </w:rPr>
            </w:pPr>
            <w:del w:id="4165" w:author="The Law" w:date="2018-06-25T13:23:00Z">
              <w:r w:rsidRPr="00484455" w:rsidDel="00623AAD">
                <w:rPr>
                  <w:rFonts w:ascii="Calibri" w:eastAsia="Times New Roman" w:hAnsi="Calibri" w:cs="Calibri"/>
                  <w:color w:val="000000"/>
                  <w:lang w:val="pt-PT" w:eastAsia="en-US"/>
                </w:rPr>
                <w:delText>Bee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36EBE4DF" w14:textId="52FB756F" w:rsidR="007350D9" w:rsidRPr="00484455" w:rsidDel="00623AAD" w:rsidRDefault="007350D9" w:rsidP="00A37B06">
            <w:pPr>
              <w:spacing w:after="0" w:line="240" w:lineRule="auto"/>
              <w:jc w:val="right"/>
              <w:rPr>
                <w:del w:id="4166" w:author="The Law" w:date="2018-06-25T13:23:00Z"/>
                <w:rFonts w:ascii="Calibri" w:eastAsia="Times New Roman" w:hAnsi="Calibri" w:cs="Calibri"/>
                <w:color w:val="000000"/>
                <w:lang w:val="pt-PT" w:eastAsia="en-US"/>
              </w:rPr>
            </w:pPr>
            <w:del w:id="4167" w:author="The Law" w:date="2018-06-25T13:23:00Z">
              <w:r w:rsidRPr="00484455" w:rsidDel="00623AAD">
                <w:rPr>
                  <w:rFonts w:ascii="Calibri" w:eastAsia="Times New Roman" w:hAnsi="Calibri" w:cs="Calibri"/>
                  <w:color w:val="000000"/>
                  <w:lang w:val="pt-PT" w:eastAsia="en-US"/>
                </w:rPr>
                <w:delText>4.18E+06</w:delText>
              </w:r>
            </w:del>
          </w:p>
        </w:tc>
      </w:tr>
      <w:tr w:rsidR="007350D9" w:rsidRPr="00484455" w:rsidDel="00623AAD" w14:paraId="28F4CE5E" w14:textId="72DC9EB8" w:rsidTr="00A37B06">
        <w:trPr>
          <w:trHeight w:val="300"/>
          <w:jc w:val="center"/>
          <w:del w:id="4168"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CDD4683" w14:textId="53B1C498" w:rsidR="007350D9" w:rsidRPr="00484455" w:rsidDel="00623AAD" w:rsidRDefault="007350D9" w:rsidP="00A37B06">
            <w:pPr>
              <w:spacing w:after="0" w:line="240" w:lineRule="auto"/>
              <w:rPr>
                <w:del w:id="4169" w:author="The Law" w:date="2018-06-25T13:23:00Z"/>
                <w:rFonts w:ascii="Calibri" w:eastAsia="Times New Roman" w:hAnsi="Calibri" w:cs="Calibri"/>
                <w:color w:val="000000"/>
                <w:lang w:val="pt-PT" w:eastAsia="en-US"/>
              </w:rPr>
            </w:pPr>
            <w:del w:id="4170" w:author="The Law" w:date="2018-06-25T13:23:00Z">
              <w:r w:rsidRPr="00484455" w:rsidDel="00623AAD">
                <w:rPr>
                  <w:rFonts w:ascii="Calibri" w:eastAsia="Times New Roman" w:hAnsi="Calibri" w:cs="Calibri"/>
                  <w:color w:val="000000"/>
                  <w:lang w:val="pt-PT" w:eastAsia="en-US"/>
                </w:rPr>
                <w:delText>Ant Colony Optimization</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FE6EBE8" w14:textId="65CFE04C" w:rsidR="007350D9" w:rsidRPr="00484455" w:rsidDel="00623AAD" w:rsidRDefault="007350D9" w:rsidP="00A37B06">
            <w:pPr>
              <w:spacing w:after="0" w:line="240" w:lineRule="auto"/>
              <w:jc w:val="right"/>
              <w:rPr>
                <w:del w:id="4171" w:author="The Law" w:date="2018-06-25T13:23:00Z"/>
                <w:rFonts w:ascii="Calibri" w:eastAsia="Times New Roman" w:hAnsi="Calibri" w:cs="Calibri"/>
                <w:color w:val="000000"/>
                <w:lang w:val="pt-PT" w:eastAsia="en-US"/>
              </w:rPr>
            </w:pPr>
          </w:p>
        </w:tc>
      </w:tr>
      <w:tr w:rsidR="007350D9" w:rsidRPr="00484455" w:rsidDel="00623AAD" w14:paraId="133FE6AF" w14:textId="4080ADD3" w:rsidTr="00A37B06">
        <w:trPr>
          <w:trHeight w:val="300"/>
          <w:jc w:val="center"/>
          <w:del w:id="4172"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529DB0A2" w14:textId="6FC41B61" w:rsidR="007350D9" w:rsidRPr="00484455" w:rsidDel="00623AAD" w:rsidRDefault="007350D9" w:rsidP="00A37B06">
            <w:pPr>
              <w:spacing w:after="0" w:line="240" w:lineRule="auto"/>
              <w:rPr>
                <w:del w:id="4173" w:author="The Law" w:date="2018-06-25T13:23:00Z"/>
                <w:rFonts w:ascii="Calibri" w:eastAsia="Times New Roman" w:hAnsi="Calibri" w:cs="Calibri"/>
                <w:color w:val="000000"/>
                <w:lang w:val="pt-PT" w:eastAsia="en-US"/>
              </w:rPr>
            </w:pPr>
            <w:del w:id="4174" w:author="The Law" w:date="2018-06-25T13:23:00Z">
              <w:r w:rsidRPr="00484455" w:rsidDel="00623AAD">
                <w:rPr>
                  <w:rFonts w:ascii="Calibri" w:eastAsia="Times New Roman" w:hAnsi="Calibri" w:cs="Calibri"/>
                  <w:color w:val="000000"/>
                  <w:lang w:val="pt-PT" w:eastAsia="en-US"/>
                </w:rPr>
                <w:delText>Custom Algorithm</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068E1172" w14:textId="389ED5E6" w:rsidR="007350D9" w:rsidRPr="00484455" w:rsidDel="00623AAD" w:rsidRDefault="007350D9" w:rsidP="00A37B06">
            <w:pPr>
              <w:spacing w:after="0" w:line="240" w:lineRule="auto"/>
              <w:jc w:val="right"/>
              <w:rPr>
                <w:del w:id="4175" w:author="The Law" w:date="2018-06-25T13:23:00Z"/>
                <w:rFonts w:ascii="Calibri" w:eastAsia="Times New Roman" w:hAnsi="Calibri" w:cs="Calibri"/>
                <w:b/>
                <w:bCs/>
                <w:color w:val="000000"/>
                <w:lang w:val="pt-PT" w:eastAsia="en-US"/>
              </w:rPr>
            </w:pPr>
            <w:del w:id="4176" w:author="The Law" w:date="2018-06-25T13:23:00Z">
              <w:r w:rsidRPr="00484455" w:rsidDel="00623AAD">
                <w:rPr>
                  <w:rFonts w:ascii="Calibri" w:eastAsia="Times New Roman" w:hAnsi="Calibri" w:cs="Calibri"/>
                  <w:b/>
                  <w:bCs/>
                  <w:color w:val="000000"/>
                  <w:lang w:val="pt-PT" w:eastAsia="en-US"/>
                </w:rPr>
                <w:delText>2.17E+05</w:delText>
              </w:r>
            </w:del>
          </w:p>
        </w:tc>
      </w:tr>
      <w:tr w:rsidR="007350D9" w:rsidRPr="00484455" w:rsidDel="00623AAD" w14:paraId="6BEF8FE4" w14:textId="3CCB5737" w:rsidTr="00A37B06">
        <w:trPr>
          <w:trHeight w:val="300"/>
          <w:jc w:val="center"/>
          <w:del w:id="4177" w:author="The Law" w:date="2018-06-25T13:23:00Z"/>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58177C2" w14:textId="4A28F3D8" w:rsidR="007350D9" w:rsidRPr="00484455" w:rsidDel="00623AAD" w:rsidRDefault="007350D9" w:rsidP="00A37B06">
            <w:pPr>
              <w:spacing w:after="0" w:line="240" w:lineRule="auto"/>
              <w:rPr>
                <w:del w:id="4178" w:author="The Law" w:date="2018-06-25T13:23:00Z"/>
                <w:rFonts w:ascii="Calibri" w:eastAsia="Times New Roman" w:hAnsi="Calibri" w:cs="Calibri"/>
                <w:color w:val="000000"/>
                <w:lang w:val="pt-PT" w:eastAsia="en-US"/>
              </w:rPr>
            </w:pPr>
            <w:del w:id="4179" w:author="The Law" w:date="2018-06-25T13:23:00Z">
              <w:r w:rsidDel="00623AAD">
                <w:rPr>
                  <w:rFonts w:ascii="Calibri" w:eastAsia="Times New Roman" w:hAnsi="Calibri" w:cs="Calibri"/>
                  <w:color w:val="000000"/>
                  <w:lang w:val="pt-PT" w:eastAsia="en-US"/>
                </w:rPr>
                <w:delText>Algoritmo Genético</w:delText>
              </w:r>
            </w:del>
          </w:p>
        </w:tc>
        <w:tc>
          <w:tcPr>
            <w:tcW w:w="1905" w:type="dxa"/>
            <w:tcBorders>
              <w:top w:val="nil"/>
              <w:left w:val="nil"/>
              <w:bottom w:val="single" w:sz="4" w:space="0" w:color="auto"/>
              <w:right w:val="single" w:sz="4" w:space="0" w:color="auto"/>
            </w:tcBorders>
            <w:shd w:val="clear" w:color="auto" w:fill="auto"/>
            <w:noWrap/>
            <w:vAlign w:val="bottom"/>
            <w:hideMark/>
          </w:tcPr>
          <w:p w14:paraId="22DBF916" w14:textId="73F944A5" w:rsidR="007350D9" w:rsidRPr="00484455" w:rsidDel="00623AAD" w:rsidRDefault="007350D9" w:rsidP="00A37B06">
            <w:pPr>
              <w:keepNext/>
              <w:spacing w:after="0" w:line="240" w:lineRule="auto"/>
              <w:jc w:val="right"/>
              <w:rPr>
                <w:del w:id="4180" w:author="The Law" w:date="2018-06-25T13:23:00Z"/>
                <w:rFonts w:ascii="Calibri" w:eastAsia="Times New Roman" w:hAnsi="Calibri" w:cs="Calibri"/>
                <w:color w:val="000000"/>
                <w:lang w:val="pt-PT" w:eastAsia="en-US"/>
              </w:rPr>
            </w:pPr>
            <w:del w:id="4181" w:author="The Law" w:date="2018-06-25T13:23:00Z">
              <w:r w:rsidRPr="00484455" w:rsidDel="00623AAD">
                <w:rPr>
                  <w:rFonts w:ascii="Calibri" w:eastAsia="Times New Roman" w:hAnsi="Calibri" w:cs="Calibri"/>
                  <w:color w:val="000000"/>
                  <w:lang w:val="pt-PT" w:eastAsia="en-US"/>
                </w:rPr>
                <w:delText>9.38E+05</w:delText>
              </w:r>
            </w:del>
          </w:p>
        </w:tc>
      </w:tr>
    </w:tbl>
    <w:p w14:paraId="59E81A4C" w14:textId="77777777" w:rsidR="00623AAD" w:rsidRDefault="00623AAD" w:rsidP="00623AAD">
      <w:pPr>
        <w:pStyle w:val="Legenda"/>
        <w:spacing w:line="240" w:lineRule="auto"/>
        <w:jc w:val="center"/>
        <w:rPr>
          <w:ins w:id="4182" w:author="The Law" w:date="2018-06-25T13:24:00Z"/>
          <w:lang w:val="pt-PT"/>
        </w:rPr>
      </w:pPr>
      <w:bookmarkStart w:id="4183" w:name="_Toc517440937"/>
    </w:p>
    <w:p w14:paraId="44126DF4" w14:textId="4ADC81B1" w:rsidR="007350D9" w:rsidRDefault="007350D9" w:rsidP="006862B7">
      <w:pPr>
        <w:pStyle w:val="Legenda"/>
        <w:spacing w:line="240" w:lineRule="auto"/>
        <w:jc w:val="center"/>
        <w:rPr>
          <w:ins w:id="4184" w:author="The Law" w:date="2018-06-25T13:23:00Z"/>
          <w:lang w:val="pt-PT"/>
        </w:rPr>
      </w:pPr>
      <w:bookmarkStart w:id="4185" w:name="_Toc51770159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002F38F4">
        <w:rPr>
          <w:noProof/>
          <w:lang w:val="pt-PT"/>
        </w:rPr>
        <w:t>17</w:t>
      </w:r>
      <w:r w:rsidRPr="00484455">
        <w:rPr>
          <w:lang w:val="pt-PT"/>
        </w:rPr>
        <w:fldChar w:fldCharType="end"/>
      </w:r>
      <w:r w:rsidRPr="00484455">
        <w:rPr>
          <w:lang w:val="pt-PT"/>
        </w:rPr>
        <w:t xml:space="preserve"> - Valor de tempo vezes fitness para os diferentes algoritmos</w:t>
      </w:r>
      <w:bookmarkEnd w:id="4183"/>
      <w:bookmarkEnd w:id="4185"/>
    </w:p>
    <w:tbl>
      <w:tblPr>
        <w:tblW w:w="4420" w:type="dxa"/>
        <w:jc w:val="center"/>
        <w:tblLook w:val="04A0" w:firstRow="1" w:lastRow="0" w:firstColumn="1" w:lastColumn="0" w:noHBand="0" w:noVBand="1"/>
      </w:tblPr>
      <w:tblGrid>
        <w:gridCol w:w="2515"/>
        <w:gridCol w:w="1905"/>
      </w:tblGrid>
      <w:tr w:rsidR="00623AAD" w14:paraId="5DA5C627" w14:textId="77777777" w:rsidTr="00623AAD">
        <w:trPr>
          <w:trHeight w:val="300"/>
          <w:jc w:val="center"/>
          <w:ins w:id="4186" w:author="The Law" w:date="2018-06-25T13:23:00Z"/>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2FF4BF35" w14:textId="77777777" w:rsidR="00623AAD" w:rsidRDefault="00623AAD">
            <w:pPr>
              <w:spacing w:after="0" w:line="240" w:lineRule="auto"/>
              <w:rPr>
                <w:ins w:id="4187" w:author="The Law" w:date="2018-06-25T13:23:00Z"/>
                <w:rFonts w:ascii="Calibri" w:eastAsia="Times New Roman" w:hAnsi="Calibri" w:cs="Calibri"/>
                <w:color w:val="000000"/>
                <w:lang w:val="en-US" w:eastAsia="en-US"/>
              </w:rPr>
            </w:pPr>
            <w:ins w:id="4188" w:author="The Law" w:date="2018-06-25T13:23:00Z">
              <w:r>
                <w:rPr>
                  <w:rFonts w:ascii="Calibri" w:eastAsia="Times New Roman" w:hAnsi="Calibri" w:cs="Calibri"/>
                  <w:color w:val="000000"/>
                  <w:lang w:val="en-US" w:eastAsia="en-US"/>
                </w:rPr>
                <w:t>Algoritmo</w:t>
              </w:r>
            </w:ins>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5B581836" w14:textId="77777777" w:rsidR="00623AAD" w:rsidRDefault="00623AAD">
            <w:pPr>
              <w:spacing w:after="0" w:line="240" w:lineRule="auto"/>
              <w:rPr>
                <w:ins w:id="4189" w:author="The Law" w:date="2018-06-25T13:23:00Z"/>
                <w:rFonts w:ascii="Calibri" w:eastAsia="Times New Roman" w:hAnsi="Calibri" w:cs="Calibri"/>
                <w:color w:val="000000"/>
                <w:lang w:val="en-US" w:eastAsia="en-US"/>
              </w:rPr>
            </w:pPr>
            <w:ins w:id="4190" w:author="The Law" w:date="2018-06-25T13:23:00Z">
              <w:r>
                <w:rPr>
                  <w:rFonts w:ascii="Calibri" w:eastAsia="Times New Roman" w:hAnsi="Calibri" w:cs="Calibri"/>
                  <w:color w:val="000000"/>
                  <w:lang w:val="en-US" w:eastAsia="en-US"/>
                </w:rPr>
                <w:t>Tempo * Fitness</w:t>
              </w:r>
            </w:ins>
          </w:p>
        </w:tc>
      </w:tr>
      <w:tr w:rsidR="00623AAD" w14:paraId="2D67F08C" w14:textId="77777777" w:rsidTr="00623AAD">
        <w:trPr>
          <w:trHeight w:val="300"/>
          <w:jc w:val="center"/>
          <w:ins w:id="419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3BAFADA5" w14:textId="77777777" w:rsidR="00623AAD" w:rsidRDefault="00623AAD">
            <w:pPr>
              <w:spacing w:after="0" w:line="240" w:lineRule="auto"/>
              <w:rPr>
                <w:ins w:id="4192" w:author="The Law" w:date="2018-06-25T13:23:00Z"/>
                <w:rFonts w:ascii="Calibri" w:eastAsia="Times New Roman" w:hAnsi="Calibri" w:cs="Calibri"/>
                <w:color w:val="000000"/>
                <w:lang w:val="en-US" w:eastAsia="en-US"/>
              </w:rPr>
            </w:pPr>
            <w:ins w:id="4193" w:author="The Law" w:date="2018-06-25T13:23:00Z">
              <w:r>
                <w:rPr>
                  <w:rFonts w:ascii="Calibri" w:eastAsia="Times New Roman" w:hAnsi="Calibri" w:cs="Calibri"/>
                  <w:color w:val="000000"/>
                  <w:lang w:val="en-US" w:eastAsia="en-US"/>
                </w:rPr>
                <w:t>Custom Algorithm</w:t>
              </w:r>
            </w:ins>
          </w:p>
        </w:tc>
        <w:tc>
          <w:tcPr>
            <w:tcW w:w="1905" w:type="dxa"/>
            <w:tcBorders>
              <w:top w:val="nil"/>
              <w:left w:val="nil"/>
              <w:bottom w:val="single" w:sz="4" w:space="0" w:color="auto"/>
              <w:right w:val="single" w:sz="4" w:space="0" w:color="auto"/>
            </w:tcBorders>
            <w:noWrap/>
            <w:vAlign w:val="bottom"/>
            <w:hideMark/>
          </w:tcPr>
          <w:p w14:paraId="5DA566DC" w14:textId="77777777" w:rsidR="00623AAD" w:rsidRDefault="00623AAD">
            <w:pPr>
              <w:spacing w:after="0" w:line="240" w:lineRule="auto"/>
              <w:jc w:val="right"/>
              <w:rPr>
                <w:ins w:id="4194" w:author="The Law" w:date="2018-06-25T13:23:00Z"/>
                <w:rFonts w:ascii="Calibri" w:eastAsia="Times New Roman" w:hAnsi="Calibri" w:cs="Calibri"/>
                <w:b/>
                <w:color w:val="000000"/>
                <w:lang w:val="en-US" w:eastAsia="en-US"/>
              </w:rPr>
            </w:pPr>
            <w:ins w:id="4195" w:author="The Law" w:date="2018-06-25T13:23:00Z">
              <w:r>
                <w:rPr>
                  <w:rFonts w:ascii="Calibri" w:eastAsia="Times New Roman" w:hAnsi="Calibri" w:cs="Calibri"/>
                  <w:b/>
                  <w:color w:val="000000"/>
                  <w:lang w:val="en-US" w:eastAsia="en-US"/>
                </w:rPr>
                <w:t>2.17E+05</w:t>
              </w:r>
            </w:ins>
          </w:p>
        </w:tc>
      </w:tr>
      <w:tr w:rsidR="00623AAD" w14:paraId="54841FD4" w14:textId="77777777" w:rsidTr="00623AAD">
        <w:trPr>
          <w:trHeight w:val="300"/>
          <w:jc w:val="center"/>
          <w:ins w:id="4196"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0783F08C" w14:textId="77777777" w:rsidR="00623AAD" w:rsidRDefault="00623AAD">
            <w:pPr>
              <w:spacing w:after="0" w:line="240" w:lineRule="auto"/>
              <w:rPr>
                <w:ins w:id="4197" w:author="The Law" w:date="2018-06-25T13:23:00Z"/>
                <w:rFonts w:ascii="Calibri" w:eastAsia="Times New Roman" w:hAnsi="Calibri" w:cs="Calibri"/>
                <w:color w:val="000000"/>
                <w:lang w:val="en-US" w:eastAsia="en-US"/>
              </w:rPr>
            </w:pPr>
            <w:ins w:id="4198" w:author="The Law" w:date="2018-06-25T13:23:00Z">
              <w:r>
                <w:rPr>
                  <w:rFonts w:ascii="Calibri" w:eastAsia="Times New Roman" w:hAnsi="Calibri" w:cs="Calibri"/>
                  <w:color w:val="000000"/>
                  <w:lang w:val="en-US" w:eastAsia="en-US"/>
                </w:rPr>
                <w:t>Genetic Algorithm</w:t>
              </w:r>
            </w:ins>
          </w:p>
        </w:tc>
        <w:tc>
          <w:tcPr>
            <w:tcW w:w="1905" w:type="dxa"/>
            <w:tcBorders>
              <w:top w:val="nil"/>
              <w:left w:val="nil"/>
              <w:bottom w:val="single" w:sz="4" w:space="0" w:color="auto"/>
              <w:right w:val="single" w:sz="4" w:space="0" w:color="auto"/>
            </w:tcBorders>
            <w:noWrap/>
            <w:vAlign w:val="bottom"/>
            <w:hideMark/>
          </w:tcPr>
          <w:p w14:paraId="6BAFDB7C" w14:textId="77777777" w:rsidR="00623AAD" w:rsidRDefault="00623AAD">
            <w:pPr>
              <w:spacing w:after="0" w:line="240" w:lineRule="auto"/>
              <w:jc w:val="right"/>
              <w:rPr>
                <w:ins w:id="4199" w:author="The Law" w:date="2018-06-25T13:23:00Z"/>
                <w:rFonts w:ascii="Calibri" w:eastAsia="Times New Roman" w:hAnsi="Calibri" w:cs="Calibri"/>
                <w:color w:val="000000"/>
                <w:lang w:val="en-US" w:eastAsia="en-US"/>
              </w:rPr>
            </w:pPr>
            <w:ins w:id="4200" w:author="The Law" w:date="2018-06-25T13:23:00Z">
              <w:r>
                <w:rPr>
                  <w:rFonts w:ascii="Calibri" w:eastAsia="Times New Roman" w:hAnsi="Calibri" w:cs="Calibri"/>
                  <w:color w:val="000000"/>
                  <w:lang w:val="en-US" w:eastAsia="en-US"/>
                </w:rPr>
                <w:t>9.38E+05</w:t>
              </w:r>
            </w:ins>
          </w:p>
        </w:tc>
      </w:tr>
      <w:tr w:rsidR="00623AAD" w14:paraId="573D7509" w14:textId="77777777" w:rsidTr="00623AAD">
        <w:trPr>
          <w:trHeight w:val="300"/>
          <w:jc w:val="center"/>
          <w:ins w:id="4201"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C5E48D" w14:textId="77777777" w:rsidR="00623AAD" w:rsidRDefault="00623AAD">
            <w:pPr>
              <w:spacing w:after="0" w:line="240" w:lineRule="auto"/>
              <w:rPr>
                <w:ins w:id="4202" w:author="The Law" w:date="2018-06-25T13:23:00Z"/>
                <w:rFonts w:ascii="Calibri" w:eastAsia="Times New Roman" w:hAnsi="Calibri" w:cs="Calibri"/>
                <w:color w:val="000000"/>
                <w:lang w:val="en-US" w:eastAsia="en-US"/>
              </w:rPr>
            </w:pPr>
            <w:ins w:id="4203" w:author="The Law" w:date="2018-06-25T13:23:00Z">
              <w:r>
                <w:rPr>
                  <w:rFonts w:ascii="Calibri" w:eastAsia="Times New Roman" w:hAnsi="Calibri" w:cs="Calibri"/>
                  <w:color w:val="000000"/>
                  <w:lang w:val="en-US" w:eastAsia="en-US"/>
                </w:rPr>
                <w:t>Bee Colony Optimization</w:t>
              </w:r>
            </w:ins>
          </w:p>
        </w:tc>
        <w:tc>
          <w:tcPr>
            <w:tcW w:w="1905" w:type="dxa"/>
            <w:tcBorders>
              <w:top w:val="nil"/>
              <w:left w:val="nil"/>
              <w:bottom w:val="single" w:sz="4" w:space="0" w:color="auto"/>
              <w:right w:val="single" w:sz="4" w:space="0" w:color="auto"/>
            </w:tcBorders>
            <w:noWrap/>
            <w:vAlign w:val="bottom"/>
            <w:hideMark/>
          </w:tcPr>
          <w:p w14:paraId="21DDDB94" w14:textId="77777777" w:rsidR="00623AAD" w:rsidRDefault="00623AAD">
            <w:pPr>
              <w:spacing w:after="0" w:line="240" w:lineRule="auto"/>
              <w:jc w:val="right"/>
              <w:rPr>
                <w:ins w:id="4204" w:author="The Law" w:date="2018-06-25T13:23:00Z"/>
                <w:rFonts w:ascii="Calibri" w:eastAsia="Times New Roman" w:hAnsi="Calibri" w:cs="Calibri"/>
                <w:color w:val="000000"/>
                <w:lang w:val="en-US" w:eastAsia="en-US"/>
              </w:rPr>
            </w:pPr>
            <w:ins w:id="4205" w:author="The Law" w:date="2018-06-25T13:23:00Z">
              <w:r>
                <w:rPr>
                  <w:rFonts w:ascii="Calibri" w:eastAsia="Times New Roman" w:hAnsi="Calibri" w:cs="Calibri"/>
                  <w:color w:val="000000"/>
                  <w:lang w:val="en-US" w:eastAsia="en-US"/>
                </w:rPr>
                <w:t>4.18E+06</w:t>
              </w:r>
            </w:ins>
          </w:p>
        </w:tc>
      </w:tr>
      <w:tr w:rsidR="00623AAD" w14:paraId="483EE9DD" w14:textId="77777777" w:rsidTr="00623AAD">
        <w:trPr>
          <w:trHeight w:val="300"/>
          <w:jc w:val="center"/>
          <w:ins w:id="4206" w:author="The Law" w:date="2018-06-25T13:23:00Z"/>
        </w:trPr>
        <w:tc>
          <w:tcPr>
            <w:tcW w:w="2515" w:type="dxa"/>
            <w:tcBorders>
              <w:top w:val="nil"/>
              <w:left w:val="single" w:sz="4" w:space="0" w:color="auto"/>
              <w:bottom w:val="single" w:sz="4" w:space="0" w:color="auto"/>
              <w:right w:val="single" w:sz="4" w:space="0" w:color="auto"/>
            </w:tcBorders>
            <w:noWrap/>
            <w:vAlign w:val="bottom"/>
            <w:hideMark/>
          </w:tcPr>
          <w:p w14:paraId="6BBFC3EB" w14:textId="77777777" w:rsidR="00623AAD" w:rsidRDefault="00623AAD">
            <w:pPr>
              <w:spacing w:after="0" w:line="240" w:lineRule="auto"/>
              <w:rPr>
                <w:ins w:id="4207" w:author="The Law" w:date="2018-06-25T13:23:00Z"/>
                <w:rFonts w:ascii="Calibri" w:eastAsia="Times New Roman" w:hAnsi="Calibri" w:cs="Calibri"/>
                <w:color w:val="000000"/>
                <w:lang w:val="en-US" w:eastAsia="en-US"/>
              </w:rPr>
            </w:pPr>
            <w:ins w:id="4208" w:author="The Law" w:date="2018-06-25T13:23:00Z">
              <w:r>
                <w:rPr>
                  <w:rFonts w:ascii="Calibri" w:eastAsia="Times New Roman" w:hAnsi="Calibri" w:cs="Calibri"/>
                  <w:color w:val="000000"/>
                  <w:lang w:val="en-US" w:eastAsia="en-US"/>
                </w:rPr>
                <w:t>Ant Colony Optimization</w:t>
              </w:r>
            </w:ins>
          </w:p>
        </w:tc>
        <w:tc>
          <w:tcPr>
            <w:tcW w:w="1905" w:type="dxa"/>
            <w:tcBorders>
              <w:top w:val="nil"/>
              <w:left w:val="nil"/>
              <w:bottom w:val="single" w:sz="4" w:space="0" w:color="auto"/>
              <w:right w:val="single" w:sz="4" w:space="0" w:color="auto"/>
            </w:tcBorders>
            <w:noWrap/>
            <w:vAlign w:val="bottom"/>
            <w:hideMark/>
          </w:tcPr>
          <w:p w14:paraId="36CBEC8F" w14:textId="77777777" w:rsidR="00623AAD" w:rsidRDefault="00623AAD">
            <w:pPr>
              <w:spacing w:after="0" w:line="240" w:lineRule="auto"/>
              <w:jc w:val="right"/>
              <w:rPr>
                <w:ins w:id="4209" w:author="The Law" w:date="2018-06-25T13:23:00Z"/>
                <w:rFonts w:ascii="Calibri" w:eastAsia="Times New Roman" w:hAnsi="Calibri" w:cs="Calibri"/>
                <w:color w:val="000000"/>
                <w:lang w:val="en-US" w:eastAsia="en-US"/>
              </w:rPr>
            </w:pPr>
            <w:ins w:id="4210" w:author="The Law" w:date="2018-06-25T13:23:00Z">
              <w:r>
                <w:rPr>
                  <w:rFonts w:ascii="Calibri" w:eastAsia="Times New Roman" w:hAnsi="Calibri" w:cs="Calibri"/>
                  <w:color w:val="000000"/>
                  <w:lang w:val="en-US" w:eastAsia="en-US"/>
                </w:rPr>
                <w:t>5.19E+06</w:t>
              </w:r>
            </w:ins>
          </w:p>
        </w:tc>
      </w:tr>
    </w:tbl>
    <w:p w14:paraId="607001EE" w14:textId="3A21F721" w:rsidR="00000000" w:rsidRDefault="00C94419">
      <w:pPr>
        <w:rPr>
          <w:lang w:val="pt-PT"/>
          <w:rPrChange w:id="4211" w:author="The Law" w:date="2018-06-25T13:23:00Z">
            <w:rPr>
              <w:lang w:val="pt-PT"/>
            </w:rPr>
          </w:rPrChange>
        </w:rPr>
        <w:sectPr w:rsidR="00000000" w:rsidSect="00A37B06">
          <w:pgSz w:w="16838" w:h="11906" w:orient="landscape"/>
          <w:pgMar w:top="1418" w:right="1440" w:bottom="1983" w:left="1440" w:header="709" w:footer="709" w:gutter="567"/>
          <w:cols w:space="708"/>
          <w:titlePg/>
          <w:docGrid w:linePitch="360"/>
        </w:sectPr>
        <w:pPrChange w:id="4212" w:author="The Law" w:date="2018-06-25T13:23:00Z">
          <w:pPr>
            <w:pStyle w:val="Legenda"/>
            <w:jc w:val="center"/>
          </w:pPr>
        </w:pPrChange>
      </w:pPr>
    </w:p>
    <w:p w14:paraId="7A8B57B9" w14:textId="451C482A" w:rsidR="007B6D9A" w:rsidDel="003954A9" w:rsidRDefault="007B6D9A" w:rsidP="007350D9">
      <w:pPr>
        <w:pStyle w:val="ThesisBodyText"/>
        <w:rPr>
          <w:ins w:id="4213" w:author="Maninhas" w:date="2018-06-25T09:53:00Z"/>
          <w:del w:id="4214" w:author="The Law" w:date="2018-06-25T13:28:00Z"/>
          <w:rFonts w:cs="Times New Roman"/>
          <w:lang w:val="pt-PT"/>
        </w:rPr>
      </w:pPr>
      <w:bookmarkStart w:id="4215" w:name="_Toc517466468"/>
      <w:ins w:id="4216" w:author="Maninhas" w:date="2018-06-25T09:53:00Z">
        <w:del w:id="4217" w:author="The Law" w:date="2018-06-25T13:28:00Z">
          <w:r w:rsidRPr="007B6D9A" w:rsidDel="003954A9">
            <w:rPr>
              <w:rFonts w:cs="Times New Roman"/>
              <w:highlight w:val="yellow"/>
              <w:lang w:val="pt-PT"/>
              <w:rPrChange w:id="4218" w:author="Maninhas" w:date="2018-06-25T09:53:00Z">
                <w:rPr>
                  <w:rFonts w:cs="Times New Roman"/>
                  <w:lang w:val="pt-PT"/>
                </w:rPr>
              </w:rPrChange>
            </w:rPr>
            <w:lastRenderedPageBreak/>
            <w:delText>MUITO POUCO PARA A AVALIAÇÂO DOS RESULTADOS</w:delText>
          </w:r>
        </w:del>
      </w:ins>
    </w:p>
    <w:p w14:paraId="4406FB13" w14:textId="0B05DA10" w:rsidR="007350D9" w:rsidRPr="00484455" w:rsidDel="007B6D9A" w:rsidRDefault="007350D9" w:rsidP="007350D9">
      <w:pPr>
        <w:pStyle w:val="ThesisHeading2numbered"/>
        <w:numPr>
          <w:ilvl w:val="1"/>
          <w:numId w:val="9"/>
        </w:numPr>
        <w:rPr>
          <w:del w:id="4219" w:author="Maninhas" w:date="2018-06-25T09:52:00Z"/>
          <w:rFonts w:cs="Times New Roman"/>
          <w:lang w:val="pt-PT"/>
        </w:rPr>
      </w:pPr>
      <w:del w:id="4220" w:author="Maninhas" w:date="2018-06-25T09:52:00Z">
        <w:r w:rsidRPr="00484455" w:rsidDel="007B6D9A">
          <w:rPr>
            <w:rFonts w:cs="Times New Roman"/>
            <w:lang w:val="pt-PT"/>
          </w:rPr>
          <w:delText>Escolha dos melhores algoritmos</w:delText>
        </w:r>
        <w:bookmarkEnd w:id="4215"/>
      </w:del>
    </w:p>
    <w:p w14:paraId="5ADAEC28" w14:textId="77777777" w:rsidR="007350D9" w:rsidRPr="00484455" w:rsidRDefault="007350D9" w:rsidP="007350D9">
      <w:pPr>
        <w:pStyle w:val="ThesisBodyText"/>
        <w:rPr>
          <w:lang w:val="pt-PT"/>
        </w:rPr>
      </w:pPr>
      <w:r w:rsidRPr="00484455">
        <w:rPr>
          <w:lang w:val="pt-PT"/>
        </w:rPr>
        <w:t xml:space="preserve">O algoritmo que apresenta os melhores resultados é o algoritmo </w:t>
      </w:r>
      <w:r w:rsidRPr="00484455">
        <w:rPr>
          <w:i/>
          <w:lang w:val="pt-PT"/>
        </w:rPr>
        <w:t>Bee Colony Optimization</w:t>
      </w:r>
      <w:r w:rsidRPr="00484455">
        <w:rPr>
          <w:lang w:val="pt-PT"/>
        </w:rPr>
        <w:t>.</w:t>
      </w:r>
    </w:p>
    <w:p w14:paraId="1BA295B9" w14:textId="77777777" w:rsidR="007350D9" w:rsidRPr="00484455" w:rsidRDefault="007350D9" w:rsidP="007350D9">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47568FDB" w14:textId="0F3F6495" w:rsidR="007350D9" w:rsidRDefault="007350D9" w:rsidP="007350D9">
      <w:pPr>
        <w:pStyle w:val="ThesisBodyText"/>
        <w:rPr>
          <w:ins w:id="4221" w:author="The Law" w:date="2018-06-25T13:25:00Z"/>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420E0A62" w14:textId="39BA75BF" w:rsidR="003954A9" w:rsidRDefault="003954A9" w:rsidP="007350D9">
      <w:pPr>
        <w:pStyle w:val="ThesisBodyText"/>
        <w:rPr>
          <w:ins w:id="4222" w:author="The Law" w:date="2018-06-25T13:27:00Z"/>
          <w:lang w:val="pt-PT"/>
        </w:rPr>
      </w:pPr>
      <w:ins w:id="4223" w:author="The Law" w:date="2018-06-25T13:25:00Z">
        <w:r>
          <w:rPr>
            <w:lang w:val="pt-PT"/>
          </w:rPr>
          <w:t xml:space="preserve">Nem todos os algoritmos são apropriados a solução do RLP, o BCO </w:t>
        </w:r>
      </w:ins>
      <w:ins w:id="4224" w:author="The Law" w:date="2018-06-25T13:26:00Z">
        <w:r>
          <w:rPr>
            <w:lang w:val="pt-PT"/>
          </w:rPr>
          <w:t xml:space="preserve">obtém os melhores resultados, mas para problemas de grande dimensão é aconselhada a utilização do CA. </w:t>
        </w:r>
      </w:ins>
    </w:p>
    <w:p w14:paraId="4143F0EF" w14:textId="5CBDABCD" w:rsidR="003954A9" w:rsidRDefault="003954A9" w:rsidP="007350D9">
      <w:pPr>
        <w:pStyle w:val="ThesisBodyText"/>
        <w:rPr>
          <w:ins w:id="4225" w:author="The Law" w:date="2018-06-25T13:28:00Z"/>
          <w:lang w:val="pt-PT"/>
        </w:rPr>
      </w:pPr>
      <w:ins w:id="4226" w:author="The Law" w:date="2018-06-25T13:27:00Z">
        <w:r>
          <w:rPr>
            <w:lang w:val="pt-PT"/>
          </w:rPr>
          <w:t xml:space="preserve">Com mais otimização será </w:t>
        </w:r>
      </w:ins>
      <w:ins w:id="4227" w:author="The Law" w:date="2018-06-25T13:28:00Z">
        <w:r>
          <w:rPr>
            <w:lang w:val="pt-PT"/>
          </w:rPr>
          <w:t>possível melhorar os resultados obtidos e também reduzir o tempo de execução.</w:t>
        </w:r>
      </w:ins>
    </w:p>
    <w:p w14:paraId="7374CDB5" w14:textId="56091565" w:rsidR="003954A9" w:rsidRDefault="003954A9" w:rsidP="007350D9">
      <w:pPr>
        <w:pStyle w:val="ThesisBodyText"/>
        <w:rPr>
          <w:ins w:id="4228" w:author="The Law" w:date="2018-06-25T13:27:00Z"/>
          <w:lang w:val="pt-PT"/>
        </w:rPr>
      </w:pPr>
      <w:ins w:id="4229" w:author="The Law" w:date="2018-06-25T13:28:00Z">
        <w:r>
          <w:rPr>
            <w:lang w:val="pt-PT"/>
          </w:rPr>
          <w:t>Com a utilização de mais iterações será também possível obter melhores soluções, pois nem sempre é encontrada a solução ideal.</w:t>
        </w:r>
      </w:ins>
    </w:p>
    <w:p w14:paraId="6CA4AAD8" w14:textId="044BC812" w:rsidR="003954A9" w:rsidRPr="00484455" w:rsidDel="003954A9" w:rsidRDefault="003954A9" w:rsidP="007350D9">
      <w:pPr>
        <w:pStyle w:val="ThesisBodyText"/>
        <w:rPr>
          <w:del w:id="4230" w:author="The Law" w:date="2018-06-25T13:28:00Z"/>
          <w:lang w:val="pt-PT"/>
        </w:rPr>
      </w:pPr>
      <w:bookmarkStart w:id="4231" w:name="_Toc517699159"/>
      <w:bookmarkStart w:id="4232" w:name="_Toc517701401"/>
      <w:bookmarkStart w:id="4233" w:name="_Toc517701570"/>
      <w:bookmarkEnd w:id="4231"/>
      <w:bookmarkEnd w:id="4232"/>
      <w:bookmarkEnd w:id="4233"/>
    </w:p>
    <w:p w14:paraId="5ED9A07E" w14:textId="77777777" w:rsidR="007350D9" w:rsidRPr="00484455" w:rsidRDefault="007350D9" w:rsidP="007350D9">
      <w:pPr>
        <w:pStyle w:val="ThesisHeading2numbered"/>
        <w:numPr>
          <w:ilvl w:val="1"/>
          <w:numId w:val="9"/>
        </w:numPr>
        <w:rPr>
          <w:rFonts w:cs="Times New Roman"/>
          <w:lang w:val="pt-PT"/>
        </w:rPr>
      </w:pPr>
      <w:bookmarkStart w:id="4234" w:name="_Toc516848838"/>
      <w:bookmarkStart w:id="4235" w:name="_Toc517466469"/>
      <w:bookmarkStart w:id="4236" w:name="_Toc517701571"/>
      <w:r w:rsidRPr="00484455">
        <w:rPr>
          <w:rFonts w:cs="Times New Roman"/>
          <w:lang w:val="pt-PT"/>
        </w:rPr>
        <w:t>Síntese</w:t>
      </w:r>
      <w:bookmarkEnd w:id="4234"/>
      <w:bookmarkEnd w:id="4235"/>
      <w:bookmarkEnd w:id="4236"/>
    </w:p>
    <w:p w14:paraId="5DEEFD1B" w14:textId="77777777" w:rsidR="007350D9" w:rsidRPr="00484455" w:rsidRDefault="007350D9" w:rsidP="007350D9">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7B6D9A">
        <w:rPr>
          <w:rFonts w:ascii="Times New Roman" w:hAnsi="Times New Roman"/>
          <w:i/>
          <w:sz w:val="24"/>
          <w:lang w:val="pt-PT"/>
          <w:rPrChange w:id="4237" w:author="Maninhas" w:date="2018-06-25T09:53:00Z">
            <w:rPr>
              <w:rFonts w:ascii="Times New Roman" w:hAnsi="Times New Roman"/>
              <w:sz w:val="24"/>
              <w:lang w:val="pt-PT"/>
            </w:rPr>
          </w:rPrChange>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recolhidos permitiu, após o seu tratamento obter</w:t>
      </w:r>
      <w:r w:rsidRPr="00484455">
        <w:rPr>
          <w:rFonts w:ascii="Times New Roman" w:hAnsi="Times New Roman"/>
          <w:sz w:val="24"/>
          <w:lang w:val="pt-PT"/>
        </w:rPr>
        <w:t xml:space="preserve"> informação importante sobre o desempenho dos diferentes algoritmos.</w:t>
      </w:r>
    </w:p>
    <w:p w14:paraId="3470CDE6" w14:textId="77777777" w:rsidR="007350D9" w:rsidRPr="00484455" w:rsidRDefault="007350D9" w:rsidP="007350D9">
      <w:pPr>
        <w:spacing w:line="360" w:lineRule="auto"/>
        <w:jc w:val="both"/>
        <w:rPr>
          <w:rFonts w:ascii="Times New Roman" w:hAnsi="Times New Roman"/>
          <w:sz w:val="24"/>
          <w:lang w:val="pt-PT"/>
        </w:rPr>
      </w:pPr>
    </w:p>
    <w:p w14:paraId="6697C945" w14:textId="77777777" w:rsidR="007350D9" w:rsidRPr="00484455" w:rsidRDefault="007350D9" w:rsidP="007350D9">
      <w:pPr>
        <w:spacing w:line="360" w:lineRule="auto"/>
        <w:jc w:val="both"/>
        <w:rPr>
          <w:rFonts w:ascii="Times New Roman" w:hAnsi="Times New Roman"/>
          <w:sz w:val="24"/>
          <w:lang w:val="pt-PT"/>
        </w:rPr>
        <w:sectPr w:rsidR="007350D9" w:rsidRPr="00484455" w:rsidSect="00A37B06">
          <w:pgSz w:w="11906" w:h="16838"/>
          <w:pgMar w:top="1440" w:right="1983" w:bottom="1440" w:left="1418" w:header="709" w:footer="709" w:gutter="567"/>
          <w:cols w:space="708"/>
          <w:titlePg/>
          <w:docGrid w:linePitch="360"/>
        </w:sectPr>
      </w:pPr>
    </w:p>
    <w:p w14:paraId="6811384D" w14:textId="77777777" w:rsidR="007350D9" w:rsidRPr="00484455" w:rsidRDefault="007350D9" w:rsidP="007350D9">
      <w:pPr>
        <w:pStyle w:val="ThesisHeading1numberedchapterheading"/>
        <w:numPr>
          <w:ilvl w:val="0"/>
          <w:numId w:val="9"/>
        </w:numPr>
      </w:pPr>
      <w:bookmarkStart w:id="4238" w:name="_Toc517466470"/>
      <w:bookmarkStart w:id="4239" w:name="_Toc517701572"/>
      <w:bookmarkStart w:id="4240" w:name="_Toc516848837"/>
      <w:r w:rsidRPr="00484455">
        <w:lastRenderedPageBreak/>
        <w:t>- Conclusão</w:t>
      </w:r>
      <w:bookmarkEnd w:id="4238"/>
      <w:bookmarkEnd w:id="4239"/>
    </w:p>
    <w:p w14:paraId="77A9D2D0" w14:textId="1B264F1F" w:rsidR="007350D9" w:rsidRDefault="007350D9" w:rsidP="007350D9">
      <w:pPr>
        <w:pStyle w:val="ThesisBodyText"/>
        <w:rPr>
          <w:ins w:id="4241" w:author="Maninhas" w:date="2018-06-25T09:58:00Z"/>
          <w:lang w:val="pt-PT"/>
        </w:rPr>
      </w:pPr>
      <w:r w:rsidRPr="00484455">
        <w:rPr>
          <w:lang w:val="pt-PT"/>
        </w:rPr>
        <w:t xml:space="preserve">Este capítulo </w:t>
      </w:r>
      <w:del w:id="4242" w:author="Maninhas" w:date="2018-06-25T09:55:00Z">
        <w:r w:rsidRPr="00484455" w:rsidDel="007B6D9A">
          <w:rPr>
            <w:lang w:val="pt-PT"/>
          </w:rPr>
          <w:delText xml:space="preserve">está estruturado da seguinte forma: A secção 6.1 apresenta o melhor algoritmo desenvolvido para este problema; A secção 6.2 apresenta o desfio do desenvolvimento de algoritmos de </w:delText>
        </w:r>
        <w:r w:rsidRPr="00613E5F" w:rsidDel="007B6D9A">
          <w:rPr>
            <w:i/>
            <w:lang w:val="pt-PT"/>
          </w:rPr>
          <w:delText>swarm</w:delText>
        </w:r>
        <w:r w:rsidRPr="00484455" w:rsidDel="007B6D9A">
          <w:rPr>
            <w:lang w:val="pt-PT"/>
          </w:rPr>
          <w:delText xml:space="preserve"> </w:delText>
        </w:r>
        <w:r w:rsidRPr="00613E5F" w:rsidDel="007B6D9A">
          <w:rPr>
            <w:i/>
            <w:lang w:val="pt-PT"/>
          </w:rPr>
          <w:delText>intelligence</w:delText>
        </w:r>
        <w:r w:rsidRPr="00484455" w:rsidDel="007B6D9A">
          <w:rPr>
            <w:lang w:val="pt-PT"/>
          </w:rPr>
          <w:delText>; A secção 6.3 apresenta o desafio de trabalhar com novas linguagens e ferramentas; A secção 6.4 apresenta o trabalho a ser desenvolvido no futuro, e a secção 6.5 sumariza os conteúdos apresentados neste capítulo</w:delText>
        </w:r>
      </w:del>
      <w:ins w:id="4243" w:author="Maninhas" w:date="2018-06-25T09:55:00Z">
        <w:r w:rsidR="007B6D9A">
          <w:rPr>
            <w:lang w:val="pt-PT"/>
          </w:rPr>
          <w:t>apresenta uma conclusão ao trabalho desenvolvido</w:t>
        </w:r>
      </w:ins>
      <w:ins w:id="4244" w:author="Maninhas" w:date="2018-06-25T09:59:00Z">
        <w:r w:rsidR="007B6D9A">
          <w:rPr>
            <w:lang w:val="pt-PT"/>
          </w:rPr>
          <w:t xml:space="preserve"> (secção 6.1)</w:t>
        </w:r>
      </w:ins>
      <w:ins w:id="4245" w:author="Maninhas" w:date="2018-06-25T09:55:00Z">
        <w:r w:rsidR="007B6D9A">
          <w:rPr>
            <w:lang w:val="pt-PT"/>
          </w:rPr>
          <w:t xml:space="preserve"> e aponta fu</w:t>
        </w:r>
      </w:ins>
      <w:ins w:id="4246" w:author="Maninhas" w:date="2018-06-25T09:59:00Z">
        <w:r w:rsidR="007B6D9A">
          <w:rPr>
            <w:lang w:val="pt-PT"/>
          </w:rPr>
          <w:t>tu</w:t>
        </w:r>
      </w:ins>
      <w:ins w:id="4247" w:author="Maninhas" w:date="2018-06-25T09:55:00Z">
        <w:r w:rsidR="007B6D9A">
          <w:rPr>
            <w:lang w:val="pt-PT"/>
          </w:rPr>
          <w:t>ras direç</w:t>
        </w:r>
      </w:ins>
      <w:ins w:id="4248" w:author="Maninhas" w:date="2018-06-25T09:56:00Z">
        <w:r w:rsidR="007B6D9A">
          <w:rPr>
            <w:lang w:val="pt-PT"/>
          </w:rPr>
          <w:t>ões para trabalho futuro</w:t>
        </w:r>
      </w:ins>
      <w:ins w:id="4249" w:author="Maninhas" w:date="2018-06-25T09:59:00Z">
        <w:r w:rsidR="007B6D9A">
          <w:rPr>
            <w:lang w:val="pt-PT"/>
          </w:rPr>
          <w:t xml:space="preserve"> (secção 6.2)</w:t>
        </w:r>
      </w:ins>
      <w:r w:rsidRPr="00484455">
        <w:rPr>
          <w:lang w:val="pt-PT"/>
        </w:rPr>
        <w:t>.</w:t>
      </w:r>
    </w:p>
    <w:p w14:paraId="06FF7052" w14:textId="77777777" w:rsidR="007B6D9A" w:rsidRDefault="007B6D9A">
      <w:pPr>
        <w:pStyle w:val="ThesisHeading2numbered"/>
        <w:numPr>
          <w:ilvl w:val="1"/>
          <w:numId w:val="9"/>
        </w:numPr>
        <w:rPr>
          <w:ins w:id="4250" w:author="Maninhas" w:date="2018-06-25T10:05:00Z"/>
          <w:rFonts w:cs="Times New Roman"/>
          <w:lang w:val="pt-PT"/>
        </w:rPr>
        <w:pPrChange w:id="4251" w:author="Maninhas" w:date="2018-06-25T10:01:00Z">
          <w:pPr>
            <w:pStyle w:val="ThesisHeading2numbered"/>
          </w:pPr>
        </w:pPrChange>
      </w:pPr>
      <w:bookmarkStart w:id="4252" w:name="_Toc517701573"/>
      <w:ins w:id="4253" w:author="Maninhas" w:date="2018-06-25T09:58:00Z">
        <w:r>
          <w:rPr>
            <w:rFonts w:cs="Times New Roman"/>
            <w:lang w:val="pt-PT"/>
          </w:rPr>
          <w:t>Consideraç</w:t>
        </w:r>
      </w:ins>
      <w:ins w:id="4254" w:author="Maninhas" w:date="2018-06-25T09:59:00Z">
        <w:r>
          <w:rPr>
            <w:rFonts w:cs="Times New Roman"/>
            <w:lang w:val="pt-PT"/>
          </w:rPr>
          <w:t>ões finais</w:t>
        </w:r>
      </w:ins>
      <w:bookmarkEnd w:id="4252"/>
    </w:p>
    <w:p w14:paraId="4388F73C" w14:textId="62925824" w:rsidR="001F49AC" w:rsidRPr="002F531B" w:rsidRDefault="001F49AC">
      <w:pPr>
        <w:pStyle w:val="ThesisBodyText"/>
        <w:rPr>
          <w:ins w:id="4255" w:author="Maninhas" w:date="2018-06-25T10:09:00Z"/>
          <w:lang w:val="pt-PT"/>
          <w:rPrChange w:id="4256" w:author="The Law" w:date="2018-06-25T14:46:00Z">
            <w:rPr>
              <w:ins w:id="4257" w:author="Maninhas" w:date="2018-06-25T10:09:00Z"/>
              <w:rFonts w:eastAsiaTheme="minorEastAsia"/>
              <w:lang w:val="pt-PT"/>
            </w:rPr>
          </w:rPrChange>
        </w:rPr>
        <w:pPrChange w:id="4258" w:author="The Law" w:date="2018-06-25T14:46:00Z">
          <w:pPr>
            <w:pStyle w:val="ThesisHeading2numbered"/>
          </w:pPr>
        </w:pPrChange>
      </w:pPr>
      <w:ins w:id="4259" w:author="Maninhas" w:date="2018-06-25T10:06:00Z">
        <w:r w:rsidRPr="002F531B">
          <w:rPr>
            <w:bCs/>
            <w:lang w:val="pt-PT"/>
            <w:rPrChange w:id="4260" w:author="The Law" w:date="2018-06-25T14:46:00Z">
              <w:rPr>
                <w:lang w:val="pt-PT"/>
              </w:rPr>
            </w:rPrChange>
          </w:rPr>
          <w:t>Este proje</w:t>
        </w:r>
        <w:r w:rsidRPr="002F531B">
          <w:rPr>
            <w:lang w:val="pt-PT"/>
            <w:rPrChange w:id="4261" w:author="The Law" w:date="2018-06-25T14:46:00Z">
              <w:rPr>
                <w:rFonts w:cs="Times New Roman"/>
                <w:lang w:val="pt-PT"/>
              </w:rPr>
            </w:rPrChange>
          </w:rPr>
          <w:t>to focou-se na resoluç</w:t>
        </w:r>
      </w:ins>
      <w:ins w:id="4262" w:author="Maninhas" w:date="2018-06-25T10:07:00Z">
        <w:r w:rsidRPr="002F531B">
          <w:rPr>
            <w:lang w:val="pt-PT"/>
            <w:rPrChange w:id="4263" w:author="The Law" w:date="2018-06-25T14:46:00Z">
              <w:rPr>
                <w:rFonts w:cs="Times New Roman"/>
                <w:lang w:val="pt-PT"/>
              </w:rPr>
            </w:rPrChange>
          </w:rPr>
          <w:t>ão do problema de localização de regeneradores</w:t>
        </w:r>
      </w:ins>
      <w:ins w:id="4264" w:author="Maninhas" w:date="2018-06-25T10:08:00Z">
        <w:r w:rsidRPr="002F531B">
          <w:rPr>
            <w:bCs/>
            <w:lang w:val="pt-PT"/>
            <w:rPrChange w:id="4265" w:author="The Law" w:date="2018-06-25T14:46:00Z">
              <w:rPr>
                <w:lang w:val="pt-PT"/>
              </w:rPr>
            </w:rPrChange>
          </w:rPr>
          <w:t xml:space="preserve">. Foram utilizados vários </w:t>
        </w:r>
      </w:ins>
      <w:ins w:id="4266" w:author="Maninhas" w:date="2018-06-25T10:07:00Z">
        <w:del w:id="4267" w:author="Rodrigo" w:date="2018-06-25T12:29:00Z">
          <w:r w:rsidRPr="002F531B" w:rsidDel="009459E4">
            <w:rPr>
              <w:lang w:val="pt-PT"/>
              <w:rPrChange w:id="4268" w:author="The Law" w:date="2018-06-25T14:46:00Z">
                <w:rPr>
                  <w:rFonts w:cs="Times New Roman"/>
                  <w:lang w:val="pt-PT"/>
                </w:rPr>
              </w:rPrChange>
            </w:rPr>
            <w:delText xml:space="preserve">de </w:delText>
          </w:r>
        </w:del>
        <w:r w:rsidRPr="002F531B">
          <w:rPr>
            <w:lang w:val="pt-PT"/>
            <w:rPrChange w:id="4269" w:author="The Law" w:date="2018-06-25T14:46:00Z">
              <w:rPr>
                <w:rFonts w:cs="Times New Roman"/>
                <w:lang w:val="pt-PT"/>
              </w:rPr>
            </w:rPrChange>
          </w:rPr>
          <w:t>algoritmos de inteligência artificial</w:t>
        </w:r>
      </w:ins>
      <w:ins w:id="4270" w:author="Maninhas" w:date="2018-06-25T10:08:00Z">
        <w:r w:rsidRPr="002F531B">
          <w:rPr>
            <w:bCs/>
            <w:lang w:val="pt-PT"/>
            <w:rPrChange w:id="4271" w:author="The Law" w:date="2018-06-25T14:46:00Z">
              <w:rPr>
                <w:lang w:val="pt-PT"/>
              </w:rPr>
            </w:rPrChange>
          </w:rPr>
          <w:t xml:space="preserve">: dois algoritmos evolutivos </w:t>
        </w:r>
      </w:ins>
      <w:ins w:id="4272" w:author="Maninhas" w:date="2018-06-25T10:09:00Z">
        <w:r w:rsidRPr="002F531B">
          <w:rPr>
            <w:bCs/>
            <w:lang w:val="pt-PT"/>
            <w:rPrChange w:id="4273" w:author="The Law" w:date="2018-06-25T14:46:00Z">
              <w:rPr>
                <w:lang w:val="pt-PT"/>
              </w:rPr>
            </w:rPrChange>
          </w:rPr>
          <w:t>(</w:t>
        </w:r>
      </w:ins>
      <w:ins w:id="4274" w:author="Maninhas" w:date="2018-06-25T10:08:00Z">
        <w:r w:rsidRPr="002F531B">
          <w:rPr>
            <w:bCs/>
            <w:lang w:val="pt-PT"/>
            <w:rPrChange w:id="4275" w:author="The Law" w:date="2018-06-25T14:46:00Z">
              <w:rPr>
                <w:lang w:val="pt-PT"/>
              </w:rPr>
            </w:rPrChange>
          </w:rPr>
          <w:t>CA e A</w:t>
        </w:r>
      </w:ins>
      <w:ins w:id="4276" w:author="Maninhas" w:date="2018-06-25T10:09:00Z">
        <w:r w:rsidRPr="002F531B">
          <w:rPr>
            <w:bCs/>
            <w:lang w:val="pt-PT"/>
            <w:rPrChange w:id="4277" w:author="The Law" w:date="2018-06-25T14:46:00Z">
              <w:rPr>
                <w:lang w:val="pt-PT"/>
              </w:rPr>
            </w:rPrChange>
          </w:rPr>
          <w:t>G)</w:t>
        </w:r>
      </w:ins>
      <w:ins w:id="4278" w:author="Maninhas" w:date="2018-06-25T10:08:00Z">
        <w:r w:rsidRPr="002F531B">
          <w:rPr>
            <w:bCs/>
            <w:lang w:val="pt-PT"/>
            <w:rPrChange w:id="4279" w:author="The Law" w:date="2018-06-25T14:46:00Z">
              <w:rPr>
                <w:lang w:val="pt-PT"/>
              </w:rPr>
            </w:rPrChange>
          </w:rPr>
          <w:t xml:space="preserve"> e dois algoritmos de </w:t>
        </w:r>
        <w:r w:rsidRPr="002F531B">
          <w:rPr>
            <w:i/>
            <w:lang w:val="pt-PT"/>
            <w:rPrChange w:id="4280" w:author="The Law" w:date="2018-06-25T14:46:00Z">
              <w:rPr>
                <w:b w:val="0"/>
                <w:bCs w:val="0"/>
                <w:lang w:val="pt-PT"/>
              </w:rPr>
            </w:rPrChange>
          </w:rPr>
          <w:t>swarm intellligence</w:t>
        </w:r>
        <w:r w:rsidRPr="002F531B">
          <w:rPr>
            <w:bCs/>
            <w:lang w:val="pt-PT"/>
            <w:rPrChange w:id="4281" w:author="The Law" w:date="2018-06-25T14:46:00Z">
              <w:rPr>
                <w:lang w:val="pt-PT"/>
              </w:rPr>
            </w:rPrChange>
          </w:rPr>
          <w:t xml:space="preserve"> (ACO e BCO)</w:t>
        </w:r>
      </w:ins>
      <w:ins w:id="4282" w:author="Maninhas" w:date="2018-06-25T10:09:00Z">
        <w:r w:rsidRPr="002F531B">
          <w:rPr>
            <w:bCs/>
            <w:lang w:val="pt-PT"/>
            <w:rPrChange w:id="4283" w:author="The Law" w:date="2018-06-25T14:46:00Z">
              <w:rPr>
                <w:lang w:val="pt-PT"/>
              </w:rPr>
            </w:rPrChange>
          </w:rPr>
          <w:t>.</w:t>
        </w:r>
      </w:ins>
    </w:p>
    <w:p w14:paraId="451AAF9D" w14:textId="668BE721" w:rsidR="001F49AC" w:rsidRPr="00484455" w:rsidRDefault="001F49AC" w:rsidP="001F49AC">
      <w:pPr>
        <w:pStyle w:val="ThesisBodyText"/>
        <w:rPr>
          <w:ins w:id="4284" w:author="Maninhas" w:date="2018-06-25T10:09:00Z"/>
          <w:lang w:val="pt-PT"/>
        </w:rPr>
      </w:pPr>
      <w:ins w:id="4285" w:author="Maninhas" w:date="2018-06-25T10:09:00Z">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1F49AC">
          <w:rPr>
            <w:i/>
            <w:lang w:val="pt-PT"/>
            <w:rPrChange w:id="4286" w:author="Maninhas" w:date="2018-06-25T10:10:00Z">
              <w:rPr>
                <w:lang w:val="pt-PT"/>
              </w:rPr>
            </w:rPrChange>
          </w:rPr>
          <w:t>fitness</w:t>
        </w:r>
        <w:r w:rsidRPr="001F49AC">
          <w:rPr>
            <w:lang w:val="pt-PT"/>
          </w:rPr>
          <w:t xml:space="preserve"> e </w:t>
        </w:r>
      </w:ins>
      <w:ins w:id="4287" w:author="Rodrigo" w:date="2018-06-25T12:29:00Z">
        <w:r w:rsidR="003634EE">
          <w:rPr>
            <w:lang w:val="pt-PT"/>
          </w:rPr>
          <w:t xml:space="preserve">consequentemente </w:t>
        </w:r>
      </w:ins>
      <w:ins w:id="4288" w:author="Maninhas" w:date="2018-06-25T10:09:00Z">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ins>
      <w:ins w:id="4289" w:author="Maninhas" w:date="2018-06-25T10:10:00Z">
        <w:r>
          <w:rPr>
            <w:lang w:val="pt-PT"/>
          </w:rPr>
          <w:t xml:space="preserve"> em termos de qualidade de soluções</w:t>
        </w:r>
      </w:ins>
      <w:ins w:id="4290" w:author="Maninhas" w:date="2018-06-25T10:09:00Z">
        <w:r w:rsidRPr="001F49AC">
          <w:rPr>
            <w:lang w:val="pt-PT"/>
          </w:rPr>
          <w:t>. Em termos de tempo e alcance da melhor solução em menos tempo, o melhor algoritmo é o CA. Ao longo de todo este projeto corremos vários testes que apoiam estas afirmações, estando estes presentes neste relatório.</w:t>
        </w:r>
      </w:ins>
    </w:p>
    <w:p w14:paraId="0D6D7D5C" w14:textId="7CABFB4F" w:rsidR="007B6D9A" w:rsidDel="007B6D9A" w:rsidRDefault="007B6D9A">
      <w:pPr>
        <w:pStyle w:val="ThesisHeading2numbered"/>
        <w:numPr>
          <w:ilvl w:val="0"/>
          <w:numId w:val="0"/>
        </w:numPr>
        <w:jc w:val="both"/>
        <w:rPr>
          <w:del w:id="4291" w:author="Maninhas" w:date="2018-06-25T09:59:00Z"/>
          <w:lang w:val="pt-PT"/>
        </w:rPr>
        <w:pPrChange w:id="4292" w:author="Maninhas" w:date="2018-06-25T10:01:00Z">
          <w:pPr>
            <w:pStyle w:val="ThesisHeading2numbered"/>
          </w:pPr>
        </w:pPrChange>
      </w:pPr>
    </w:p>
    <w:p w14:paraId="49096488" w14:textId="2167DB49" w:rsidR="007350D9" w:rsidRPr="00484455" w:rsidDel="007B6D9A" w:rsidRDefault="007350D9" w:rsidP="007350D9">
      <w:pPr>
        <w:pStyle w:val="ThesisHeading2numbered"/>
        <w:numPr>
          <w:ilvl w:val="1"/>
          <w:numId w:val="9"/>
        </w:numPr>
        <w:rPr>
          <w:del w:id="4293" w:author="Maninhas" w:date="2018-06-25T09:56:00Z"/>
          <w:rFonts w:cs="Times New Roman"/>
          <w:lang w:val="pt-PT"/>
        </w:rPr>
      </w:pPr>
      <w:bookmarkStart w:id="4294" w:name="_Toc517466471"/>
      <w:del w:id="4295" w:author="Maninhas" w:date="2018-06-25T09:56:00Z">
        <w:r w:rsidRPr="00484455" w:rsidDel="007B6D9A">
          <w:rPr>
            <w:rFonts w:cs="Times New Roman"/>
            <w:lang w:val="pt-PT"/>
          </w:rPr>
          <w:delText>O melhor algoritmo desenvolvido</w:delText>
        </w:r>
        <w:bookmarkEnd w:id="4294"/>
      </w:del>
    </w:p>
    <w:p w14:paraId="08628FB3" w14:textId="071B42EB" w:rsidR="007350D9" w:rsidRPr="00484455" w:rsidDel="001F49AC" w:rsidRDefault="007350D9" w:rsidP="007350D9">
      <w:pPr>
        <w:pStyle w:val="ThesisBodyText"/>
        <w:rPr>
          <w:del w:id="4296" w:author="Maninhas" w:date="2018-06-25T10:03:00Z"/>
          <w:lang w:val="pt-PT"/>
        </w:rPr>
      </w:pPr>
      <w:del w:id="4297" w:author="Maninhas" w:date="2018-06-25T10:03:00Z">
        <w:r w:rsidRPr="00484455" w:rsidDel="001F49AC">
          <w:rPr>
            <w:lang w:val="pt-PT"/>
          </w:rPr>
          <w:delText xml:space="preserve">O melhor algoritmo que obtivemos depende dos critérios </w:delText>
        </w:r>
        <w:r w:rsidDel="001F49AC">
          <w:rPr>
            <w:lang w:val="pt-PT"/>
          </w:rPr>
          <w:delText>em</w:delText>
        </w:r>
        <w:r w:rsidRPr="00484455" w:rsidDel="001F49AC">
          <w:rPr>
            <w:lang w:val="pt-PT"/>
          </w:rPr>
          <w:delText xml:space="preserve"> que baseamos a nossa an</w:delText>
        </w:r>
        <w:r w:rsidDel="001F49AC">
          <w:rPr>
            <w:lang w:val="pt-PT"/>
          </w:rPr>
          <w:delText>á</w:delText>
        </w:r>
        <w:r w:rsidRPr="00484455" w:rsidDel="001F49AC">
          <w:rPr>
            <w:lang w:val="pt-PT"/>
          </w:rPr>
          <w:delText xml:space="preserve">lise. Contudo, o melhor em termos de </w:delText>
        </w:r>
        <w:r w:rsidRPr="00613E5F" w:rsidDel="001F49AC">
          <w:rPr>
            <w:i/>
            <w:lang w:val="pt-PT"/>
          </w:rPr>
          <w:delText>fitness</w:delText>
        </w:r>
        <w:r w:rsidRPr="00484455" w:rsidDel="001F49AC">
          <w:rPr>
            <w:lang w:val="pt-PT"/>
          </w:rPr>
          <w:delText xml:space="preserve">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delText>
        </w:r>
      </w:del>
    </w:p>
    <w:p w14:paraId="482F74C8" w14:textId="23F17462" w:rsidR="007350D9" w:rsidRPr="00484455" w:rsidDel="007B6D9A" w:rsidRDefault="007350D9" w:rsidP="007350D9">
      <w:pPr>
        <w:pStyle w:val="ThesisHeading2numbered"/>
        <w:numPr>
          <w:ilvl w:val="1"/>
          <w:numId w:val="9"/>
        </w:numPr>
        <w:rPr>
          <w:del w:id="4298" w:author="Maninhas" w:date="2018-06-25T09:57:00Z"/>
          <w:rFonts w:cs="Times New Roman"/>
          <w:lang w:val="pt-PT"/>
        </w:rPr>
      </w:pPr>
      <w:bookmarkStart w:id="4299" w:name="_Toc517466472"/>
      <w:del w:id="4300" w:author="Maninhas" w:date="2018-06-25T09:57:00Z">
        <w:r w:rsidRPr="00484455" w:rsidDel="007B6D9A">
          <w:rPr>
            <w:rFonts w:cs="Times New Roman"/>
            <w:lang w:val="pt-PT"/>
          </w:rPr>
          <w:delText>Algoritmos de Swarm Intelligence</w:delText>
        </w:r>
        <w:bookmarkEnd w:id="4299"/>
      </w:del>
    </w:p>
    <w:p w14:paraId="54A36518" w14:textId="5998A35E" w:rsidR="001F49AC" w:rsidRDefault="007350D9" w:rsidP="001F49AC">
      <w:pPr>
        <w:pStyle w:val="ThesisBodyText"/>
        <w:rPr>
          <w:ins w:id="4301" w:author="Maninhas" w:date="2018-06-25T10:04:00Z"/>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swarm intelligence</w:t>
      </w:r>
      <w:r w:rsidRPr="00484455">
        <w:rPr>
          <w:lang w:val="pt-PT"/>
        </w:rPr>
        <w:t xml:space="preserve">, que são bastante mais complexos e difíceis de implementar quando comparados com os restantes algoritmos </w:t>
      </w:r>
      <w:ins w:id="4302" w:author="Rodrigo" w:date="2018-06-25T12:31:00Z">
        <w:r w:rsidR="003634EE">
          <w:rPr>
            <w:lang w:val="pt-PT"/>
          </w:rPr>
          <w:t>implementados</w:t>
        </w:r>
      </w:ins>
      <w:del w:id="4303" w:author="Rodrigo" w:date="2018-06-25T12:31:00Z">
        <w:r w:rsidRPr="00484455" w:rsidDel="003634EE">
          <w:rPr>
            <w:lang w:val="pt-PT"/>
          </w:rPr>
          <w:delText>que implementámos</w:delText>
        </w:r>
      </w:del>
      <w:r w:rsidRPr="00484455">
        <w:rPr>
          <w:lang w:val="pt-PT"/>
        </w:rPr>
        <w:t xml:space="preserve"> (ambos evolutivos). Ao in</w:t>
      </w:r>
      <w:r>
        <w:rPr>
          <w:lang w:val="pt-PT"/>
        </w:rPr>
        <w:t>í</w:t>
      </w:r>
      <w:r w:rsidRPr="00484455">
        <w:rPr>
          <w:lang w:val="pt-PT"/>
        </w:rPr>
        <w:t>cio tivemos dificuldades com as implementações do ACO e do BCO, tendo sido necessário um extenso estudo do seu funcionamento. Contudo, conseguimos perceber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ins w:id="4304" w:author="Maninhas" w:date="2018-06-25T09:57:00Z">
        <w:r w:rsidR="007B6D9A">
          <w:rPr>
            <w:lang w:val="pt-PT"/>
          </w:rPr>
          <w:t>s</w:t>
        </w:r>
      </w:ins>
      <w:r w:rsidRPr="00484455">
        <w:rPr>
          <w:lang w:val="pt-PT"/>
        </w:rPr>
        <w:t xml:space="preserve"> foi o que permitiu os melhores resultados.</w:t>
      </w:r>
      <w:ins w:id="4305" w:author="Maninhas" w:date="2018-06-25T10:04:00Z">
        <w:r w:rsidR="001F49AC">
          <w:rPr>
            <w:lang w:val="pt-PT"/>
          </w:rPr>
          <w:t xml:space="preserve"> </w:t>
        </w:r>
      </w:ins>
    </w:p>
    <w:p w14:paraId="5FA003AE" w14:textId="711821A4" w:rsidR="007350D9" w:rsidRPr="00484455" w:rsidDel="001F49AC" w:rsidRDefault="007350D9" w:rsidP="001F49AC">
      <w:pPr>
        <w:pStyle w:val="ThesisBodyText"/>
        <w:rPr>
          <w:del w:id="4306" w:author="Maninhas" w:date="2018-06-25T10:09:00Z"/>
          <w:lang w:val="pt-PT"/>
        </w:rPr>
      </w:pPr>
    </w:p>
    <w:p w14:paraId="18BA210D" w14:textId="010A9565" w:rsidR="007350D9" w:rsidRPr="00484455" w:rsidDel="007B6D9A" w:rsidRDefault="007350D9" w:rsidP="007350D9">
      <w:pPr>
        <w:pStyle w:val="ThesisBodyText"/>
        <w:rPr>
          <w:del w:id="4307" w:author="Maninhas" w:date="2018-06-25T09:57:00Z"/>
          <w:lang w:val="pt-PT"/>
        </w:rPr>
      </w:pPr>
    </w:p>
    <w:p w14:paraId="3792A659" w14:textId="0E11E33D" w:rsidR="007350D9" w:rsidRPr="00484455" w:rsidDel="007B6D9A" w:rsidRDefault="007350D9" w:rsidP="007350D9">
      <w:pPr>
        <w:pStyle w:val="ThesisHeading2numbered"/>
        <w:numPr>
          <w:ilvl w:val="1"/>
          <w:numId w:val="9"/>
        </w:numPr>
        <w:rPr>
          <w:del w:id="4308" w:author="Maninhas" w:date="2018-06-25T09:57:00Z"/>
          <w:rFonts w:cs="Times New Roman"/>
          <w:lang w:val="pt-PT"/>
        </w:rPr>
      </w:pPr>
      <w:bookmarkStart w:id="4309" w:name="_Toc517466473"/>
      <w:del w:id="4310" w:author="Maninhas" w:date="2018-06-25T09:57:00Z">
        <w:r w:rsidRPr="00484455" w:rsidDel="007B6D9A">
          <w:rPr>
            <w:rFonts w:cs="Times New Roman"/>
            <w:lang w:val="pt-PT"/>
          </w:rPr>
          <w:delText>Trabalhar com novas linguagens e ferramentas</w:delText>
        </w:r>
        <w:bookmarkEnd w:id="4309"/>
      </w:del>
    </w:p>
    <w:p w14:paraId="6118E943" w14:textId="77777777" w:rsidR="001F49AC" w:rsidRDefault="007350D9">
      <w:pPr>
        <w:pStyle w:val="ThesisBodyText"/>
        <w:rPr>
          <w:ins w:id="4311" w:author="Maninhas" w:date="2018-06-25T10:11:00Z"/>
          <w:lang w:val="pt-PT"/>
        </w:rPr>
        <w:pPrChange w:id="4312" w:author="Maninhas" w:date="2018-06-25T10:11:00Z">
          <w:pPr>
            <w:pStyle w:val="ThesisHeading2numbered"/>
            <w:numPr>
              <w:ilvl w:val="0"/>
              <w:numId w:val="0"/>
            </w:numPr>
            <w:jc w:val="both"/>
          </w:pPr>
        </w:pPrChange>
      </w:pPr>
      <w:r w:rsidRPr="00484455">
        <w:rPr>
          <w:lang w:val="pt-PT"/>
        </w:rPr>
        <w:t xml:space="preserve">Este trabalho foi um desafio para nós, pois durante a nossa licenciatura em engenharia informática não </w:t>
      </w:r>
      <w:r>
        <w:rPr>
          <w:lang w:val="pt-PT"/>
        </w:rPr>
        <w:t>tinha ainda surgido a oportunidade de lidarmos</w:t>
      </w:r>
      <w:r w:rsidRPr="00484455">
        <w:rPr>
          <w:lang w:val="pt-PT"/>
        </w:rPr>
        <w:t xml:space="preserve"> com certos aspetos importantes para este projeto. </w:t>
      </w:r>
      <w:r>
        <w:rPr>
          <w:lang w:val="pt-PT"/>
        </w:rPr>
        <w:t>Com efeito, e</w:t>
      </w:r>
      <w:r w:rsidRPr="00484455">
        <w:rPr>
          <w:lang w:val="pt-PT"/>
        </w:rPr>
        <w:t xml:space="preserve">sta foi a nossa primeira </w:t>
      </w:r>
      <w:r w:rsidRPr="00484455">
        <w:rPr>
          <w:lang w:val="pt-PT"/>
        </w:rPr>
        <w:lastRenderedPageBreak/>
        <w:t xml:space="preserve">oportunidade para trabalhar com algoritmos do tipo </w:t>
      </w:r>
      <w:r w:rsidRPr="00484455">
        <w:rPr>
          <w:i/>
          <w:lang w:val="pt-PT"/>
        </w:rPr>
        <w:t>Swarm Intelligence</w:t>
      </w:r>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Na nossa licenciatura não abordámos 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QT, que foi a base do nosso trabalho. </w:t>
      </w:r>
      <w:moveFromRangeStart w:id="4313" w:author="Maninhas" w:date="2018-06-25T10:03:00Z" w:name="move517684311"/>
      <w:moveFrom w:id="4314" w:author="Maninhas" w:date="2018-06-25T10:03:00Z">
        <w:r w:rsidRPr="00484455" w:rsidDel="001F49AC">
          <w:rPr>
            <w:lang w:val="pt-PT"/>
          </w:rPr>
          <w:t xml:space="preserve">Apesar </w:t>
        </w:r>
        <w:r w:rsidDel="001F49AC">
          <w:rPr>
            <w:lang w:val="pt-PT"/>
          </w:rPr>
          <w:t>dos constrangimentos mencionados</w:t>
        </w:r>
        <w:r w:rsidRPr="00484455" w:rsidDel="001F49AC">
          <w:rPr>
            <w:lang w:val="pt-PT"/>
          </w:rPr>
          <w:t xml:space="preserve">, o projeto foi um </w:t>
        </w:r>
        <w:r w:rsidDel="001F49AC">
          <w:rPr>
            <w:lang w:val="pt-PT"/>
          </w:rPr>
          <w:t>êxito,</w:t>
        </w:r>
        <w:r w:rsidRPr="00484455" w:rsidDel="001F49AC">
          <w:rPr>
            <w:lang w:val="pt-PT"/>
          </w:rPr>
          <w:t xml:space="preserve"> dado que fomos capazes de cumprir todos os requisitos, obtendo boas soluções e implementando com sucesso os vários algoritmos de inteligência artificial. </w:t>
        </w:r>
      </w:moveFrom>
      <w:moveFromRangeEnd w:id="4313"/>
    </w:p>
    <w:p w14:paraId="2EA31773" w14:textId="513AF781" w:rsidR="001F49AC" w:rsidRPr="00BF27F6" w:rsidRDefault="001F49AC">
      <w:pPr>
        <w:pStyle w:val="ThesisBodyText"/>
        <w:rPr>
          <w:ins w:id="4315" w:author="Maninhas" w:date="2018-06-25T10:02:00Z"/>
          <w:lang w:val="pt-PT"/>
        </w:rPr>
        <w:pPrChange w:id="4316" w:author="Maninhas" w:date="2018-06-25T10:11:00Z">
          <w:pPr>
            <w:pStyle w:val="ThesisHeading2numbered"/>
            <w:numPr>
              <w:ilvl w:val="0"/>
              <w:numId w:val="0"/>
            </w:numPr>
            <w:jc w:val="both"/>
          </w:pPr>
        </w:pPrChange>
      </w:pPr>
      <w:ins w:id="4317" w:author="Maninhas" w:date="2018-06-25T10:02:00Z">
        <w:r w:rsidRPr="00B641FB">
          <w:rPr>
            <w:lang w:val="pt-PT"/>
          </w:rPr>
          <w:t>A unidade curricular de Projet</w:t>
        </w:r>
        <w:del w:id="4318" w:author="Rodrigo" w:date="2018-06-25T16:11:00Z">
          <w:r w:rsidRPr="00B641FB" w:rsidDel="005F3224">
            <w:rPr>
              <w:lang w:val="pt-PT"/>
            </w:rPr>
            <w:delText>c</w:delText>
          </w:r>
        </w:del>
        <w:r w:rsidRPr="00B641FB">
          <w:rPr>
            <w:lang w:val="pt-PT"/>
          </w:rPr>
          <w:t xml:space="preserve">o Informático foi </w:t>
        </w:r>
      </w:ins>
      <w:ins w:id="4319" w:author="Maninhas" w:date="2018-06-25T10:05:00Z">
        <w:r w:rsidRPr="00BF27F6">
          <w:rPr>
            <w:lang w:val="pt-PT"/>
          </w:rPr>
          <w:t xml:space="preserve">por isso </w:t>
        </w:r>
      </w:ins>
      <w:ins w:id="4320" w:author="Maninhas" w:date="2018-06-25T10:02:00Z">
        <w:r w:rsidRPr="00B641FB">
          <w:rPr>
            <w:lang w:val="pt-PT"/>
          </w:rPr>
          <w:t xml:space="preserve">essencial para a </w:t>
        </w:r>
      </w:ins>
      <w:ins w:id="4321" w:author="Maninhas" w:date="2018-06-25T10:11:00Z">
        <w:r w:rsidR="00BF27F6">
          <w:rPr>
            <w:lang w:val="pt-PT"/>
          </w:rPr>
          <w:t xml:space="preserve">nossa </w:t>
        </w:r>
      </w:ins>
      <w:ins w:id="4322" w:author="Maninhas" w:date="2018-06-25T10:02:00Z">
        <w:r w:rsidRPr="00B641FB">
          <w:rPr>
            <w:lang w:val="pt-PT"/>
          </w:rPr>
          <w:t>formação académica e</w:t>
        </w:r>
      </w:ins>
      <w:ins w:id="4323" w:author="Maninhas" w:date="2018-06-25T10:11:00Z">
        <w:r w:rsidR="00BF27F6">
          <w:rPr>
            <w:lang w:val="pt-PT"/>
          </w:rPr>
          <w:t xml:space="preserve"> para a</w:t>
        </w:r>
      </w:ins>
      <w:ins w:id="4324" w:author="Maninhas" w:date="2018-06-25T10:02:00Z">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ins>
    </w:p>
    <w:p w14:paraId="0394D07C" w14:textId="564AA4F0" w:rsidR="001F49AC" w:rsidDel="001F49AC" w:rsidRDefault="001F49AC" w:rsidP="001F49AC">
      <w:pPr>
        <w:pStyle w:val="ThesisBodyText"/>
        <w:rPr>
          <w:del w:id="4325" w:author="Maninhas" w:date="2018-06-25T10:03:00Z"/>
          <w:moveTo w:id="4326" w:author="Maninhas" w:date="2018-06-25T10:03:00Z"/>
          <w:lang w:val="pt-PT"/>
        </w:rPr>
      </w:pPr>
      <w:ins w:id="4327" w:author="Maninhas" w:date="2018-06-25T10:02:00Z">
        <w:r w:rsidRPr="007B6D9A">
          <w:rPr>
            <w:lang w:val="pt-PT"/>
          </w:rPr>
          <w:t xml:space="preserve">Finalizado o projeto e o presente relatório, que aborda todo o processo prático de desenvolvimento do projeto, bem como os conhecimentos teóricos que lhe serviram de base, </w:t>
        </w:r>
      </w:ins>
      <w:ins w:id="4328" w:author="Maninhas" w:date="2018-06-25T10:11:00Z">
        <w:r w:rsidR="00BF27F6">
          <w:rPr>
            <w:lang w:val="pt-PT"/>
          </w:rPr>
          <w:t>podemos concluit</w:t>
        </w:r>
      </w:ins>
      <w:ins w:id="4329" w:author="Maninhas" w:date="2018-06-25T10:02:00Z">
        <w:r w:rsidRPr="007B6D9A">
          <w:rPr>
            <w:lang w:val="pt-PT"/>
          </w:rPr>
          <w:t xml:space="preserve"> que </w:t>
        </w:r>
      </w:ins>
      <w:moveToRangeStart w:id="4330" w:author="Maninhas" w:date="2018-06-25T10:03:00Z" w:name="move517684311"/>
      <w:moveTo w:id="4331" w:author="Maninhas" w:date="2018-06-25T10:03:00Z">
        <w:del w:id="4332" w:author="Maninhas" w:date="2018-06-25T10:03:00Z">
          <w:r w:rsidRPr="00484455" w:rsidDel="001F49AC">
            <w:rPr>
              <w:lang w:val="pt-PT"/>
            </w:rPr>
            <w:delText>A</w:delText>
          </w:r>
        </w:del>
      </w:moveTo>
      <w:ins w:id="4333" w:author="Maninhas" w:date="2018-06-25T10:03:00Z">
        <w:r>
          <w:rPr>
            <w:lang w:val="pt-PT"/>
          </w:rPr>
          <w:t>a</w:t>
        </w:r>
      </w:ins>
      <w:moveTo w:id="4334" w:author="Maninhas" w:date="2018-06-25T10:03:00Z">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moveTo>
    </w:p>
    <w:moveToRangeEnd w:id="4330"/>
    <w:p w14:paraId="41C7750A" w14:textId="43032FA0" w:rsidR="001F49AC" w:rsidRPr="00B641FB" w:rsidRDefault="001F49AC">
      <w:pPr>
        <w:pStyle w:val="ThesisBodyText"/>
        <w:rPr>
          <w:ins w:id="4335" w:author="Maninhas" w:date="2018-06-25T10:02:00Z"/>
          <w:rFonts w:cs="Times New Roman"/>
          <w:lang w:val="pt-PT"/>
        </w:rPr>
        <w:pPrChange w:id="4336" w:author="Maninhas" w:date="2018-06-25T10:03:00Z">
          <w:pPr>
            <w:pStyle w:val="ThesisHeading2numbered"/>
            <w:numPr>
              <w:ilvl w:val="0"/>
              <w:numId w:val="0"/>
            </w:numPr>
            <w:jc w:val="both"/>
          </w:pPr>
        </w:pPrChange>
      </w:pPr>
      <w:ins w:id="4337" w:author="Maninhas" w:date="2018-06-25T10:02:00Z">
        <w:r w:rsidRPr="007B6D9A">
          <w:rPr>
            <w:lang w:val="pt-PT"/>
          </w:rPr>
          <w:t>Tendo em conta todo o processo de desenvolvimento do projeto, considera-se que um dos principais aspetos foi a importância da aplicação prática dos conhecimentos previamente adquiridos</w:t>
        </w:r>
      </w:ins>
      <w:ins w:id="4338" w:author="Rodrigo" w:date="2018-06-25T12:33:00Z">
        <w:r w:rsidR="003634EE">
          <w:rPr>
            <w:lang w:val="pt-PT"/>
          </w:rPr>
          <w:t>, bem como a aprendizagem de novos conhecimentos e</w:t>
        </w:r>
      </w:ins>
      <w:ins w:id="4339" w:author="Maninhas" w:date="2018-06-25T10:02:00Z">
        <w:del w:id="4340" w:author="Rodrigo" w:date="2018-06-25T12:33:00Z">
          <w:r w:rsidRPr="007B6D9A" w:rsidDel="003634EE">
            <w:rPr>
              <w:lang w:val="pt-PT"/>
            </w:rPr>
            <w:delText xml:space="preserve"> e</w:delText>
          </w:r>
        </w:del>
        <w:r w:rsidRPr="007B6D9A">
          <w:rPr>
            <w:lang w:val="pt-PT"/>
          </w:rPr>
          <w:t xml:space="preserve"> ainda o desenvolvimento de competências de relacionamento interpessoal em equipa, que garantiu uma gestão eficaz do projeto.</w:t>
        </w:r>
      </w:ins>
    </w:p>
    <w:p w14:paraId="2F54C171" w14:textId="001BD8E0" w:rsidR="001F49AC" w:rsidRPr="00484455" w:rsidDel="001F49AC" w:rsidRDefault="001F49AC" w:rsidP="007350D9">
      <w:pPr>
        <w:pStyle w:val="ThesisBodyText"/>
        <w:rPr>
          <w:del w:id="4341" w:author="Maninhas" w:date="2018-06-25T10:03:00Z"/>
          <w:lang w:val="pt-PT"/>
        </w:rPr>
      </w:pPr>
      <w:bookmarkStart w:id="4342" w:name="_Toc517699164"/>
      <w:bookmarkStart w:id="4343" w:name="_Toc517701406"/>
      <w:bookmarkStart w:id="4344" w:name="_Toc517701574"/>
      <w:bookmarkEnd w:id="4342"/>
      <w:bookmarkEnd w:id="4343"/>
      <w:bookmarkEnd w:id="4344"/>
    </w:p>
    <w:p w14:paraId="140DB654" w14:textId="29489D79" w:rsidR="007350D9" w:rsidRPr="00484455" w:rsidRDefault="007350D9" w:rsidP="007350D9">
      <w:pPr>
        <w:pStyle w:val="ThesisHeading2numbered"/>
        <w:numPr>
          <w:ilvl w:val="1"/>
          <w:numId w:val="9"/>
        </w:numPr>
        <w:rPr>
          <w:rFonts w:cs="Times New Roman"/>
          <w:lang w:val="pt-PT"/>
        </w:rPr>
      </w:pPr>
      <w:bookmarkStart w:id="4345" w:name="_Toc517466474"/>
      <w:bookmarkStart w:id="4346" w:name="_Toc517701575"/>
      <w:bookmarkEnd w:id="4240"/>
      <w:r w:rsidRPr="00484455">
        <w:rPr>
          <w:rFonts w:cs="Times New Roman"/>
          <w:lang w:val="pt-PT"/>
        </w:rPr>
        <w:t>Trabalho futuro</w:t>
      </w:r>
      <w:bookmarkEnd w:id="4345"/>
      <w:bookmarkEnd w:id="4346"/>
    </w:p>
    <w:p w14:paraId="6D186C1C" w14:textId="77777777" w:rsidR="007350D9" w:rsidRPr="00484455" w:rsidRDefault="007350D9" w:rsidP="007350D9">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5CF865D5" w14:textId="77777777" w:rsidR="007350D9" w:rsidRPr="00484455" w:rsidRDefault="007350D9" w:rsidP="007350D9">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xml:space="preserve">. </w:t>
      </w:r>
      <w:r w:rsidRPr="00484455">
        <w:rPr>
          <w:lang w:val="pt-PT"/>
        </w:rPr>
        <w:lastRenderedPageBreak/>
        <w:t>Deste modo, poderá estimar de forma realista os custos, evitando gastos inesperados resultantes de queixas por falta de qualidade por parte de clientes do serviço.</w:t>
      </w:r>
    </w:p>
    <w:p w14:paraId="4067795D" w14:textId="77777777" w:rsidR="007350D9" w:rsidRPr="00484455" w:rsidRDefault="007350D9" w:rsidP="007350D9">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5CA7CE95" w14:textId="77777777" w:rsidR="007350D9" w:rsidRPr="00484455" w:rsidRDefault="007350D9" w:rsidP="007350D9">
      <w:pPr>
        <w:pStyle w:val="ThesisHeading2numbered"/>
        <w:numPr>
          <w:ilvl w:val="1"/>
          <w:numId w:val="9"/>
        </w:numPr>
        <w:rPr>
          <w:rFonts w:cs="Times New Roman"/>
          <w:lang w:val="pt-PT"/>
        </w:rPr>
      </w:pPr>
      <w:bookmarkStart w:id="4347" w:name="_Toc517466475"/>
      <w:bookmarkStart w:id="4348" w:name="_Toc517701576"/>
      <w:r w:rsidRPr="00484455">
        <w:rPr>
          <w:rFonts w:cs="Times New Roman"/>
          <w:lang w:val="pt-PT"/>
        </w:rPr>
        <w:t>Síntese</w:t>
      </w:r>
      <w:bookmarkEnd w:id="4347"/>
      <w:bookmarkEnd w:id="4348"/>
    </w:p>
    <w:p w14:paraId="2CAD1640" w14:textId="77777777" w:rsidR="007350D9" w:rsidRPr="00484455" w:rsidRDefault="007350D9" w:rsidP="007350D9">
      <w:pPr>
        <w:pStyle w:val="ThesisBodyText"/>
        <w:rPr>
          <w:lang w:val="pt-PT"/>
        </w:rPr>
        <w:sectPr w:rsidR="007350D9" w:rsidRPr="00484455" w:rsidSect="00A37B06">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 na totalidade uma experiência </w:t>
      </w:r>
      <w:r>
        <w:rPr>
          <w:lang w:val="pt-PT"/>
        </w:rPr>
        <w:t xml:space="preserve">muito </w:t>
      </w:r>
      <w:r w:rsidRPr="00484455">
        <w:rPr>
          <w:lang w:val="pt-PT"/>
        </w:rPr>
        <w:t>positiva</w:t>
      </w:r>
      <w:r>
        <w:rPr>
          <w:lang w:val="pt-PT"/>
        </w:rPr>
        <w:t>,</w:t>
      </w:r>
      <w:r w:rsidRPr="00484455">
        <w:rPr>
          <w:lang w:val="pt-PT"/>
        </w:rPr>
        <w:t xml:space="preserve"> pois tivemos a oportunidade de lidar com um problema real e atual, 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competências na área da Inteligência Artificial.</w:t>
      </w:r>
    </w:p>
    <w:bookmarkStart w:id="4349" w:name="_Toc517701577" w:displacedByCustomXml="next"/>
    <w:bookmarkStart w:id="4350"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14:paraId="073B7337" w14:textId="77777777" w:rsidR="007350D9" w:rsidRPr="00484455" w:rsidRDefault="007350D9" w:rsidP="007350D9">
          <w:pPr>
            <w:pStyle w:val="Cabealho1"/>
            <w:ind w:left="708" w:hanging="708"/>
            <w:rPr>
              <w:lang w:val="pt-PT"/>
            </w:rPr>
          </w:pPr>
          <w:r w:rsidRPr="00484455">
            <w:rPr>
              <w:rFonts w:ascii="Times New Roman" w:hAnsi="Times New Roman"/>
              <w:color w:val="auto"/>
              <w:sz w:val="45"/>
              <w:lang w:val="pt-PT"/>
            </w:rPr>
            <w:t>Bibliografia</w:t>
          </w:r>
          <w:bookmarkStart w:id="4351" w:name="_GoBack"/>
          <w:bookmarkEnd w:id="4350"/>
          <w:bookmarkEnd w:id="4349"/>
          <w:bookmarkEnd w:id="4351"/>
        </w:p>
        <w:sdt>
          <w:sdtPr>
            <w:rPr>
              <w:lang w:val="pt-PT"/>
            </w:rPr>
            <w:id w:val="111145805"/>
            <w:bibliography/>
          </w:sdtPr>
          <w:sdtEndPr/>
          <w:sdtContent>
            <w:p w14:paraId="3AB415A6" w14:textId="77777777" w:rsidR="006A5EBF" w:rsidRDefault="007350D9" w:rsidP="00AC314D">
              <w:pPr>
                <w:rPr>
                  <w:rFonts w:eastAsiaTheme="minorHAnsi"/>
                  <w:noProof/>
                  <w:lang w:val="pt-PT"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6"/>
              </w:tblGrid>
              <w:tr w:rsidR="006A5EBF" w14:paraId="2A653922" w14:textId="77777777">
                <w:trPr>
                  <w:divId w:val="1605378331"/>
                  <w:tblCellSpacing w:w="15" w:type="dxa"/>
                </w:trPr>
                <w:tc>
                  <w:tcPr>
                    <w:tcW w:w="50" w:type="pct"/>
                    <w:hideMark/>
                  </w:tcPr>
                  <w:p w14:paraId="238D0DCC" w14:textId="69B0B246" w:rsidR="006A5EBF" w:rsidRDefault="006A5EBF">
                    <w:pPr>
                      <w:pStyle w:val="Bibliografia"/>
                      <w:rPr>
                        <w:noProof/>
                        <w:sz w:val="24"/>
                        <w:szCs w:val="24"/>
                        <w:lang w:val="pt-PT"/>
                      </w:rPr>
                    </w:pPr>
                    <w:r>
                      <w:rPr>
                        <w:noProof/>
                        <w:lang w:val="pt-PT"/>
                      </w:rPr>
                      <w:t xml:space="preserve">[1] </w:t>
                    </w:r>
                  </w:p>
                </w:tc>
                <w:tc>
                  <w:tcPr>
                    <w:tcW w:w="0" w:type="auto"/>
                    <w:hideMark/>
                  </w:tcPr>
                  <w:p w14:paraId="75571FA0" w14:textId="77777777" w:rsidR="006A5EBF" w:rsidRPr="006A5EBF" w:rsidRDefault="006A5EBF">
                    <w:pPr>
                      <w:pStyle w:val="Bibliografia"/>
                      <w:rPr>
                        <w:noProof/>
                        <w:lang w:val="en-US"/>
                        <w:rPrChange w:id="4352" w:author="Rodrigo" w:date="2018-06-25T16:20:00Z">
                          <w:rPr>
                            <w:noProof/>
                            <w:lang w:val="pt-PT"/>
                          </w:rPr>
                        </w:rPrChange>
                      </w:rPr>
                    </w:pPr>
                    <w:r w:rsidRPr="006A5EBF">
                      <w:rPr>
                        <w:noProof/>
                        <w:lang w:val="en-US"/>
                        <w:rPrChange w:id="4353" w:author="Rodrigo" w:date="2018-06-25T16:20:00Z">
                          <w:rPr>
                            <w:noProof/>
                            <w:lang w:val="pt-PT"/>
                          </w:rPr>
                        </w:rPrChange>
                      </w:rPr>
                      <w:t>L. Columbus, “10 charts that will change your perspective on artificial intelligence's growth,” 12 Jan 2018. [Online]. Available: https://www.forbes.com/sites/louiscolumbus/2018/01/12/10-charts-that-will-change-your-perspective-on-artificial-intelligences-growth/#4fe383f94758.</w:t>
                    </w:r>
                  </w:p>
                </w:tc>
              </w:tr>
              <w:tr w:rsidR="006A5EBF" w14:paraId="73E1ECC6" w14:textId="77777777">
                <w:trPr>
                  <w:divId w:val="1605378331"/>
                  <w:tblCellSpacing w:w="15" w:type="dxa"/>
                </w:trPr>
                <w:tc>
                  <w:tcPr>
                    <w:tcW w:w="50" w:type="pct"/>
                    <w:hideMark/>
                  </w:tcPr>
                  <w:p w14:paraId="084D9882" w14:textId="77777777" w:rsidR="006A5EBF" w:rsidRDefault="006A5EBF">
                    <w:pPr>
                      <w:pStyle w:val="Bibliografia"/>
                      <w:rPr>
                        <w:noProof/>
                        <w:lang w:val="pt-PT"/>
                      </w:rPr>
                    </w:pPr>
                    <w:r>
                      <w:rPr>
                        <w:noProof/>
                        <w:lang w:val="pt-PT"/>
                      </w:rPr>
                      <w:t xml:space="preserve">[2] </w:t>
                    </w:r>
                  </w:p>
                </w:tc>
                <w:tc>
                  <w:tcPr>
                    <w:tcW w:w="0" w:type="auto"/>
                    <w:hideMark/>
                  </w:tcPr>
                  <w:p w14:paraId="23E06DD3" w14:textId="77777777" w:rsidR="006A5EBF" w:rsidRPr="006A5EBF" w:rsidRDefault="006A5EBF">
                    <w:pPr>
                      <w:pStyle w:val="Bibliografia"/>
                      <w:rPr>
                        <w:noProof/>
                        <w:lang w:val="en-US"/>
                        <w:rPrChange w:id="4354" w:author="Rodrigo" w:date="2018-06-25T16:20:00Z">
                          <w:rPr>
                            <w:noProof/>
                            <w:lang w:val="pt-PT"/>
                          </w:rPr>
                        </w:rPrChange>
                      </w:rPr>
                    </w:pPr>
                    <w:r w:rsidRPr="006A5EBF">
                      <w:rPr>
                        <w:noProof/>
                        <w:lang w:val="en-US"/>
                        <w:rPrChange w:id="4355" w:author="Rodrigo" w:date="2018-06-25T16:20:00Z">
                          <w:rPr>
                            <w:noProof/>
                            <w:lang w:val="pt-PT"/>
                          </w:rPr>
                        </w:rPrChange>
                      </w:rPr>
                      <w:t xml:space="preserve">S. Chen, I. Ljubić e S. Raghavan, “The regenerator location problem,” </w:t>
                    </w:r>
                    <w:r w:rsidRPr="006A5EBF">
                      <w:rPr>
                        <w:i/>
                        <w:iCs/>
                        <w:noProof/>
                        <w:lang w:val="en-US"/>
                        <w:rPrChange w:id="4356" w:author="Rodrigo" w:date="2018-06-25T16:20:00Z">
                          <w:rPr>
                            <w:i/>
                            <w:iCs/>
                            <w:noProof/>
                            <w:lang w:val="pt-PT"/>
                          </w:rPr>
                        </w:rPrChange>
                      </w:rPr>
                      <w:t xml:space="preserve">Networks 55(3), </w:t>
                    </w:r>
                    <w:r w:rsidRPr="006A5EBF">
                      <w:rPr>
                        <w:noProof/>
                        <w:lang w:val="en-US"/>
                        <w:rPrChange w:id="4357" w:author="Rodrigo" w:date="2018-06-25T16:20:00Z">
                          <w:rPr>
                            <w:noProof/>
                            <w:lang w:val="pt-PT"/>
                          </w:rPr>
                        </w:rPrChange>
                      </w:rPr>
                      <w:t xml:space="preserve">pp. 205-220, 2010. </w:t>
                    </w:r>
                  </w:p>
                </w:tc>
              </w:tr>
              <w:tr w:rsidR="006A5EBF" w14:paraId="3A0A7FB5" w14:textId="77777777">
                <w:trPr>
                  <w:divId w:val="1605378331"/>
                  <w:tblCellSpacing w:w="15" w:type="dxa"/>
                </w:trPr>
                <w:tc>
                  <w:tcPr>
                    <w:tcW w:w="50" w:type="pct"/>
                    <w:hideMark/>
                  </w:tcPr>
                  <w:p w14:paraId="3D455FD1" w14:textId="77777777" w:rsidR="006A5EBF" w:rsidRDefault="006A5EBF">
                    <w:pPr>
                      <w:pStyle w:val="Bibliografia"/>
                      <w:rPr>
                        <w:noProof/>
                        <w:lang w:val="pt-PT"/>
                      </w:rPr>
                    </w:pPr>
                    <w:r>
                      <w:rPr>
                        <w:noProof/>
                        <w:lang w:val="pt-PT"/>
                      </w:rPr>
                      <w:t xml:space="preserve">[3] </w:t>
                    </w:r>
                  </w:p>
                </w:tc>
                <w:tc>
                  <w:tcPr>
                    <w:tcW w:w="0" w:type="auto"/>
                    <w:hideMark/>
                  </w:tcPr>
                  <w:p w14:paraId="2979A061" w14:textId="77777777" w:rsidR="006A5EBF" w:rsidRPr="006A5EBF" w:rsidRDefault="006A5EBF">
                    <w:pPr>
                      <w:pStyle w:val="Bibliografia"/>
                      <w:rPr>
                        <w:noProof/>
                        <w:lang w:val="en-US"/>
                        <w:rPrChange w:id="4358" w:author="Rodrigo" w:date="2018-06-25T16:20:00Z">
                          <w:rPr>
                            <w:noProof/>
                            <w:lang w:val="pt-PT"/>
                          </w:rPr>
                        </w:rPrChange>
                      </w:rPr>
                    </w:pPr>
                    <w:r w:rsidRPr="006A5EBF">
                      <w:rPr>
                        <w:noProof/>
                        <w:lang w:val="en-US"/>
                        <w:rPrChange w:id="4359" w:author="Rodrigo" w:date="2018-06-25T16:20:00Z">
                          <w:rPr>
                            <w:noProof/>
                            <w:lang w:val="pt-PT"/>
                          </w:rPr>
                        </w:rPrChange>
                      </w:rPr>
                      <w:t xml:space="preserve">T. Bäck, Evolutionary Algorithms in Theory and Practice: Evolution Strategies, Evolutionary Programming, Genetic Algorithms, Oxford University Press, 1996. </w:t>
                    </w:r>
                  </w:p>
                </w:tc>
              </w:tr>
              <w:tr w:rsidR="006A5EBF" w14:paraId="13DB51DF" w14:textId="77777777">
                <w:trPr>
                  <w:divId w:val="1605378331"/>
                  <w:tblCellSpacing w:w="15" w:type="dxa"/>
                </w:trPr>
                <w:tc>
                  <w:tcPr>
                    <w:tcW w:w="50" w:type="pct"/>
                    <w:hideMark/>
                  </w:tcPr>
                  <w:p w14:paraId="3FD20DC2" w14:textId="77777777" w:rsidR="006A5EBF" w:rsidRDefault="006A5EBF">
                    <w:pPr>
                      <w:pStyle w:val="Bibliografia"/>
                      <w:rPr>
                        <w:noProof/>
                        <w:lang w:val="pt-PT"/>
                      </w:rPr>
                    </w:pPr>
                    <w:r>
                      <w:rPr>
                        <w:noProof/>
                        <w:lang w:val="pt-PT"/>
                      </w:rPr>
                      <w:t xml:space="preserve">[4] </w:t>
                    </w:r>
                  </w:p>
                </w:tc>
                <w:tc>
                  <w:tcPr>
                    <w:tcW w:w="0" w:type="auto"/>
                    <w:hideMark/>
                  </w:tcPr>
                  <w:p w14:paraId="78669E7E" w14:textId="77777777" w:rsidR="006A5EBF" w:rsidRPr="006A5EBF" w:rsidRDefault="006A5EBF">
                    <w:pPr>
                      <w:pStyle w:val="Bibliografia"/>
                      <w:rPr>
                        <w:noProof/>
                        <w:lang w:val="en-US"/>
                        <w:rPrChange w:id="4360" w:author="Rodrigo" w:date="2018-06-25T16:20:00Z">
                          <w:rPr>
                            <w:noProof/>
                            <w:lang w:val="pt-PT"/>
                          </w:rPr>
                        </w:rPrChange>
                      </w:rPr>
                    </w:pPr>
                    <w:r w:rsidRPr="006A5EBF">
                      <w:rPr>
                        <w:noProof/>
                        <w:lang w:val="en-US"/>
                        <w:rPrChange w:id="4361" w:author="Rodrigo" w:date="2018-06-25T16:20:00Z">
                          <w:rPr>
                            <w:noProof/>
                            <w:lang w:val="pt-PT"/>
                          </w:rPr>
                        </w:rPrChange>
                      </w:rPr>
                      <w:t>T. Q. Company, “Qt Documentation,” [Online]. Available: http://doc.qt.io/.</w:t>
                    </w:r>
                  </w:p>
                </w:tc>
              </w:tr>
              <w:tr w:rsidR="006A5EBF" w14:paraId="365EB824" w14:textId="77777777">
                <w:trPr>
                  <w:divId w:val="1605378331"/>
                  <w:tblCellSpacing w:w="15" w:type="dxa"/>
                </w:trPr>
                <w:tc>
                  <w:tcPr>
                    <w:tcW w:w="50" w:type="pct"/>
                    <w:hideMark/>
                  </w:tcPr>
                  <w:p w14:paraId="5FE0827F" w14:textId="77777777" w:rsidR="006A5EBF" w:rsidRDefault="006A5EBF">
                    <w:pPr>
                      <w:pStyle w:val="Bibliografia"/>
                      <w:rPr>
                        <w:noProof/>
                        <w:lang w:val="pt-PT"/>
                      </w:rPr>
                    </w:pPr>
                    <w:r>
                      <w:rPr>
                        <w:noProof/>
                        <w:lang w:val="pt-PT"/>
                      </w:rPr>
                      <w:t xml:space="preserve">[5] </w:t>
                    </w:r>
                  </w:p>
                </w:tc>
                <w:tc>
                  <w:tcPr>
                    <w:tcW w:w="0" w:type="auto"/>
                    <w:hideMark/>
                  </w:tcPr>
                  <w:p w14:paraId="42FB1B9A" w14:textId="77777777" w:rsidR="006A5EBF" w:rsidRPr="006A5EBF" w:rsidRDefault="006A5EBF">
                    <w:pPr>
                      <w:pStyle w:val="Bibliografia"/>
                      <w:rPr>
                        <w:noProof/>
                        <w:lang w:val="en-US"/>
                        <w:rPrChange w:id="4362" w:author="Rodrigo" w:date="2018-06-25T16:20:00Z">
                          <w:rPr>
                            <w:noProof/>
                            <w:lang w:val="pt-PT"/>
                          </w:rPr>
                        </w:rPrChange>
                      </w:rPr>
                    </w:pPr>
                    <w:r w:rsidRPr="006A5EBF">
                      <w:rPr>
                        <w:noProof/>
                        <w:lang w:val="en-US"/>
                        <w:rPrChange w:id="4363" w:author="Rodrigo" w:date="2018-06-25T16:20:00Z">
                          <w:rPr>
                            <w:noProof/>
                            <w:lang w:val="pt-PT"/>
                          </w:rPr>
                        </w:rPrChange>
                      </w:rPr>
                      <w:t>Boynux, “Iterative and Flow model what to choose,” 06 May 2015. [Online]. Available: https://www.boynux.com/iterative-and-flow-model-what-to-choose/.</w:t>
                    </w:r>
                  </w:p>
                </w:tc>
              </w:tr>
              <w:tr w:rsidR="006A5EBF" w14:paraId="22B38708" w14:textId="77777777">
                <w:trPr>
                  <w:divId w:val="1605378331"/>
                  <w:tblCellSpacing w:w="15" w:type="dxa"/>
                </w:trPr>
                <w:tc>
                  <w:tcPr>
                    <w:tcW w:w="50" w:type="pct"/>
                    <w:hideMark/>
                  </w:tcPr>
                  <w:p w14:paraId="6ACB04B5" w14:textId="77777777" w:rsidR="006A5EBF" w:rsidRDefault="006A5EBF">
                    <w:pPr>
                      <w:pStyle w:val="Bibliografia"/>
                      <w:rPr>
                        <w:noProof/>
                        <w:lang w:val="pt-PT"/>
                      </w:rPr>
                    </w:pPr>
                    <w:r>
                      <w:rPr>
                        <w:noProof/>
                        <w:lang w:val="pt-PT"/>
                      </w:rPr>
                      <w:t xml:space="preserve">[6] </w:t>
                    </w:r>
                  </w:p>
                </w:tc>
                <w:tc>
                  <w:tcPr>
                    <w:tcW w:w="0" w:type="auto"/>
                    <w:hideMark/>
                  </w:tcPr>
                  <w:p w14:paraId="09808679" w14:textId="77777777" w:rsidR="006A5EBF" w:rsidRPr="006A5EBF" w:rsidRDefault="006A5EBF">
                    <w:pPr>
                      <w:pStyle w:val="Bibliografia"/>
                      <w:rPr>
                        <w:noProof/>
                        <w:lang w:val="en-US"/>
                        <w:rPrChange w:id="4364" w:author="Rodrigo" w:date="2018-06-25T16:20:00Z">
                          <w:rPr>
                            <w:noProof/>
                            <w:lang w:val="pt-PT"/>
                          </w:rPr>
                        </w:rPrChange>
                      </w:rPr>
                    </w:pPr>
                    <w:r w:rsidRPr="006A5EBF">
                      <w:rPr>
                        <w:noProof/>
                        <w:lang w:val="en-US"/>
                        <w:rPrChange w:id="4365" w:author="Rodrigo" w:date="2018-06-25T16:20:00Z">
                          <w:rPr>
                            <w:noProof/>
                            <w:lang w:val="pt-PT"/>
                          </w:rPr>
                        </w:rPrChange>
                      </w:rPr>
                      <w:t>M. Dorigo, “Ant Colony Optimization,” [Online]. Available: http://www.aco-metaheuristic.org/index.html.</w:t>
                    </w:r>
                  </w:p>
                </w:tc>
              </w:tr>
              <w:tr w:rsidR="006A5EBF" w14:paraId="69298E80" w14:textId="77777777">
                <w:trPr>
                  <w:divId w:val="1605378331"/>
                  <w:tblCellSpacing w:w="15" w:type="dxa"/>
                </w:trPr>
                <w:tc>
                  <w:tcPr>
                    <w:tcW w:w="50" w:type="pct"/>
                    <w:hideMark/>
                  </w:tcPr>
                  <w:p w14:paraId="5C5004C9" w14:textId="77777777" w:rsidR="006A5EBF" w:rsidRDefault="006A5EBF">
                    <w:pPr>
                      <w:pStyle w:val="Bibliografia"/>
                      <w:rPr>
                        <w:noProof/>
                        <w:lang w:val="pt-PT"/>
                      </w:rPr>
                    </w:pPr>
                    <w:r>
                      <w:rPr>
                        <w:noProof/>
                        <w:lang w:val="pt-PT"/>
                      </w:rPr>
                      <w:t xml:space="preserve">[7] </w:t>
                    </w:r>
                  </w:p>
                </w:tc>
                <w:tc>
                  <w:tcPr>
                    <w:tcW w:w="0" w:type="auto"/>
                    <w:hideMark/>
                  </w:tcPr>
                  <w:p w14:paraId="04D48CC8" w14:textId="77777777" w:rsidR="006A5EBF" w:rsidRDefault="006A5EBF">
                    <w:pPr>
                      <w:pStyle w:val="Bibliografia"/>
                      <w:rPr>
                        <w:noProof/>
                        <w:lang w:val="pt-PT"/>
                      </w:rPr>
                    </w:pPr>
                    <w:r w:rsidRPr="006A5EBF">
                      <w:rPr>
                        <w:noProof/>
                        <w:lang w:val="en-US"/>
                        <w:rPrChange w:id="4366" w:author="Rodrigo" w:date="2018-06-25T16:20:00Z">
                          <w:rPr>
                            <w:noProof/>
                            <w:lang w:val="pt-PT"/>
                          </w:rPr>
                        </w:rPrChange>
                      </w:rPr>
                      <w:t xml:space="preserve">B. Akar e M. Tekalp, “Transport methods in 3DTV ...",” </w:t>
                    </w:r>
                    <w:r w:rsidRPr="006A5EBF">
                      <w:rPr>
                        <w:i/>
                        <w:iCs/>
                        <w:noProof/>
                        <w:lang w:val="en-US"/>
                        <w:rPrChange w:id="4367" w:author="Rodrigo" w:date="2018-06-25T16:20:00Z">
                          <w:rPr>
                            <w:i/>
                            <w:iCs/>
                            <w:noProof/>
                            <w:lang w:val="pt-PT"/>
                          </w:rPr>
                        </w:rPrChange>
                      </w:rPr>
                      <w:t xml:space="preserve">IEEE Trans. </w:t>
                    </w:r>
                    <w:r>
                      <w:rPr>
                        <w:i/>
                        <w:iCs/>
                        <w:noProof/>
                        <w:lang w:val="pt-PT"/>
                      </w:rPr>
                      <w:t xml:space="preserve">On Circuits and Systems On Video Technology, </w:t>
                    </w:r>
                    <w:r>
                      <w:rPr>
                        <w:noProof/>
                        <w:lang w:val="pt-PT"/>
                      </w:rPr>
                      <w:t xml:space="preserve">vol. 17, Novembro 2007. </w:t>
                    </w:r>
                  </w:p>
                </w:tc>
              </w:tr>
            </w:tbl>
            <w:p w14:paraId="7A4CA707" w14:textId="77777777" w:rsidR="006A5EBF" w:rsidRDefault="006A5EBF">
              <w:pPr>
                <w:divId w:val="1605378331"/>
                <w:rPr>
                  <w:rFonts w:eastAsia="Times New Roman"/>
                  <w:noProof/>
                </w:rPr>
              </w:pPr>
            </w:p>
            <w:p w14:paraId="398E0C5E" w14:textId="77777777" w:rsidR="007350D9" w:rsidRPr="00484455" w:rsidRDefault="007350D9" w:rsidP="00AC314D">
              <w:pPr>
                <w:rPr>
                  <w:lang w:val="pt-PT"/>
                </w:rPr>
              </w:pPr>
              <w:r w:rsidRPr="00484455">
                <w:rPr>
                  <w:lang w:val="pt-PT"/>
                </w:rPr>
                <w:fldChar w:fldCharType="end"/>
              </w:r>
            </w:p>
          </w:sdtContent>
        </w:sdt>
      </w:sdtContent>
    </w:sdt>
    <w:p w14:paraId="197D3E81" w14:textId="77777777" w:rsidR="007350D9" w:rsidRPr="00484455" w:rsidRDefault="007350D9" w:rsidP="007350D9">
      <w:pPr>
        <w:rPr>
          <w:lang w:val="pt-PT"/>
        </w:rPr>
        <w:sectPr w:rsidR="007350D9" w:rsidRPr="00484455" w:rsidSect="00A37B06">
          <w:footerReference w:type="even" r:id="rId53"/>
          <w:type w:val="oddPage"/>
          <w:pgSz w:w="11906" w:h="16838"/>
          <w:pgMar w:top="1440" w:right="1983" w:bottom="1440" w:left="1418" w:header="709" w:footer="709" w:gutter="567"/>
          <w:cols w:space="708"/>
          <w:titlePg/>
          <w:docGrid w:linePitch="360"/>
        </w:sectPr>
      </w:pPr>
    </w:p>
    <w:p w14:paraId="74D391DC" w14:textId="77777777" w:rsidR="007350D9" w:rsidRPr="00484455" w:rsidRDefault="007350D9" w:rsidP="007350D9">
      <w:pPr>
        <w:pStyle w:val="ThesisHeading1numberedchapterheading"/>
        <w:numPr>
          <w:ilvl w:val="0"/>
          <w:numId w:val="0"/>
        </w:numPr>
      </w:pPr>
      <w:bookmarkStart w:id="4368" w:name="_Toc517466477"/>
      <w:bookmarkStart w:id="4369" w:name="_Toc517701578"/>
      <w:r w:rsidRPr="00484455">
        <w:lastRenderedPageBreak/>
        <w:t>Anexo</w:t>
      </w:r>
      <w:bookmarkEnd w:id="4368"/>
      <w:bookmarkEnd w:id="4369"/>
    </w:p>
    <w:p w14:paraId="738F8B32" w14:textId="77777777" w:rsidR="007350D9" w:rsidRPr="00484455" w:rsidRDefault="007350D9" w:rsidP="007350D9">
      <w:pPr>
        <w:pStyle w:val="ThesisHeading3non-numbered"/>
        <w:rPr>
          <w:lang w:val="pt-PT"/>
        </w:rPr>
      </w:pPr>
      <w:r w:rsidRPr="00484455">
        <w:rPr>
          <w:lang w:val="pt-PT"/>
        </w:rPr>
        <w:t>Resultados dos testes</w:t>
      </w:r>
    </w:p>
    <w:p w14:paraId="66C33FC5" w14:textId="4A67BF85" w:rsidR="008B71D5" w:rsidRPr="00484455" w:rsidRDefault="008B71D5">
      <w:pPr>
        <w:pStyle w:val="Legenda"/>
        <w:spacing w:line="240" w:lineRule="auto"/>
        <w:jc w:val="center"/>
        <w:rPr>
          <w:moveTo w:id="4370" w:author="The Law" w:date="2018-06-25T14:36:00Z"/>
          <w:lang w:val="pt-PT"/>
        </w:rPr>
        <w:pPrChange w:id="4371" w:author="The Law" w:date="2018-06-25T14:36:00Z">
          <w:pPr>
            <w:pStyle w:val="Legenda"/>
            <w:jc w:val="center"/>
          </w:pPr>
        </w:pPrChange>
      </w:pPr>
      <w:bookmarkStart w:id="4372" w:name="_Toc517701598"/>
      <w:moveToRangeStart w:id="4373" w:author="The Law" w:date="2018-06-25T14:36:00Z" w:name="move517700705"/>
      <w:moveTo w:id="4374" w:author="The Law" w:date="2018-06-25T14:36: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375" w:author="The Law" w:date="2018-06-25T14:46:00Z">
        <w:r w:rsidR="002F38F4">
          <w:rPr>
            <w:noProof/>
            <w:lang w:val="pt-PT"/>
          </w:rPr>
          <w:t>18</w:t>
        </w:r>
      </w:ins>
      <w:moveTo w:id="4376" w:author="The Law" w:date="2018-06-25T14:36:00Z">
        <w:r w:rsidRPr="00484455">
          <w:rPr>
            <w:lang w:val="pt-PT"/>
          </w:rPr>
          <w:fldChar w:fldCharType="end"/>
        </w:r>
        <w:r w:rsidRPr="00484455">
          <w:rPr>
            <w:lang w:val="pt-PT"/>
          </w:rPr>
          <w:t xml:space="preserve"> - Resultados dos testes do Custom Algorithm</w:t>
        </w:r>
        <w:bookmarkEnd w:id="4372"/>
      </w:moveTo>
    </w:p>
    <w:tbl>
      <w:tblPr>
        <w:tblW w:w="5918" w:type="dxa"/>
        <w:jc w:val="center"/>
        <w:tblLook w:val="04A0" w:firstRow="1" w:lastRow="0" w:firstColumn="1" w:lastColumn="0" w:noHBand="0" w:noVBand="1"/>
      </w:tblPr>
      <w:tblGrid>
        <w:gridCol w:w="960"/>
        <w:gridCol w:w="1055"/>
        <w:gridCol w:w="1055"/>
        <w:gridCol w:w="1418"/>
        <w:gridCol w:w="1430"/>
      </w:tblGrid>
      <w:tr w:rsidR="007350D9" w:rsidRPr="00484455" w14:paraId="28FEA471" w14:textId="77777777" w:rsidTr="008B71D5">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moveToRangeEnd w:id="4373"/>
          <w:p w14:paraId="663D94C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638158D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7439A23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62120D92"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99F8D5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318C7B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748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89FCB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5F7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4AD254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2005D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6A9C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2B0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A1E2A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2451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F0A32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533B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0472C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FD14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A1AD6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2A497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2F50A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2B6D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AC12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426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3F2EC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15B3F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24AC4F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841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F0BCA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07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B11A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0384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49A261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574BF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9F67C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21D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BEE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FA6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6C364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9E0E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C89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C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9A2D6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71B3B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2AD5D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2DE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904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F13C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9A49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B987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2C7D8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7B6D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7C1EB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5F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3E76A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E9EC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5C2F3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AEC2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2704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3B2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5E2AF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46AA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0A8C3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63BE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8EE7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95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85E0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6CAD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36551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8FA8A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49764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6307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291B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510D56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07AEC2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77DC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CF03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4AE1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3BC9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55744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69283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7DD7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3325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1DF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1A65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EFD0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2F2420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F94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DC676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E2F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A09A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A48C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4500C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358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8EBF3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8B5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FCE9E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4929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4637E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9DAA2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71AD3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49D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9693B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450BC0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6EE42F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3016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F9D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0E2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3749E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938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007EA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936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16F7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2AEA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76841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5B539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547628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F369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20840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3E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46FC0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E347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3E726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728D2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D2692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56F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2A44AB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77B85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48C64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B95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3131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89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DAE19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B05C0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56B128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56F1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7005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0035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20393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E404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336CBA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3FD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8586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D46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ED92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DFB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249AF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8B50B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517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45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3E12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5D7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0B28A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44A3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7E7DC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B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D74F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FA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3E7BF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3B630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B1EF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AD46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C63DC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E1A53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2308FE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11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6503A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48ED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FBAE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17B46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513FF7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0F6A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2DE9A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A6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16D44D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9B47E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4C65C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7482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CAE3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8B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4950A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4B08D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443E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CBD60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28C0A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4A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5B299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6892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3655D4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BC2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EF62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40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34EF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80AC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5FD7C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1EE4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47D9B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6EC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B2E3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651DB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3D538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AF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9518F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85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38EF4C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F485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2656F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0930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E0037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EC86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0373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E608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770A4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770A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BAE6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F26F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AA30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C6458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509593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53E0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2708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ED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8283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9DC6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37C40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F48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4102C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78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E0D8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7344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2AABD3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CCCD6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94DE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4F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47048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29398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63570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776C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19BF7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48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BC23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AB59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43DE2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DDD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6F1C0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3E6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B32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0007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D2E73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1F64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1BFB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238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6A93C3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1B05B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25A1F6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178E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B4054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937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E5D84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64B9C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46EFF0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DF6F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A8607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C1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3C9591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0F5B4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7D2838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22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C2A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8D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6ABD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91B9E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239828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F57F1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6CB46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7EE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A1650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0CC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65AE2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67368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455BB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52F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F2BB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A534D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48CEBF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A65C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C0E4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DCF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34D76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DBE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30E893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56A4A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354F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4C7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40B76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6BE83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75BC7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A5BFE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C244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3931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B36A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A3FC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2CEE61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0202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0210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8C7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2CCC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BF49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59788D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0DBB2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DAD8E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0DE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6CEF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C226A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5F4ED3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01F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2018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C07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C828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7BA16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38EC86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4E35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5B647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07B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5C1E2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BC25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39DAD5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364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C0249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90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E3E3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3CE11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747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57C5B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72F5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903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280CE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2A93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005440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B369E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6475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E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D4C1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0BF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14C2D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30FF3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FDB9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B91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0994F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4968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0E1BE4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F13C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83DB7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77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609E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405C9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D0B1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A3C3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56ED0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6FB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60F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FEC9C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133E0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8BAC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9B90E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F7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732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96F8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77809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BDC61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5066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28E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31FA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98097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5331B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4C0DA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E5CE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3E4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FC3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E712A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067847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4D2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0F53D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7E2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FCDD3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6456E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50AFB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F9D1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E0DD2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FF0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1926A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032E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2A136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5140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C7944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FF3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2713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01B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28269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BBCD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EB58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04B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0B3E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461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7CBD0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BF2C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324958"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685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B845B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FA9BE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1DF6C0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E32AD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48018A"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346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A3BB3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4F577B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6A384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D488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D917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6FD6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0824F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225EA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73A57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D8B3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A476F2"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0F6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FAC2B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B130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0437DD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E355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88DAA1"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73E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9AE0D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57D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04E2BA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9181F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2FF64"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3846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7F777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2B9D04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41BFC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B90E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F0C80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C95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ABFC7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A51C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0EA49E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518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2697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A88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56FB7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9ED9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39BBF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A4E3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9A010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5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38B1AB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303D5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15329B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1842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B9CD4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264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066D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3BD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024964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49F1A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E9DD7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558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531C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28F5C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00DC1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78E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6E18A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2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E4EE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B98B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6D115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D2B1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16909D"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50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F4E60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CEAE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1B9E69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73BAA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4F6FB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B6B6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79528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0424D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3AB5F0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0CF64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DE147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EC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B7C2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554F9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7F837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88094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303CE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C35D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3AD8E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F2F00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93E2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0269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D17D5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9C6F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87F0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7FB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5ACDE9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8825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B75E6C"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297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A4740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A94D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0B8AF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D04EA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0B1A5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E3A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481129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5570F0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68CB4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9A8E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A2C09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FF6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EE30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6951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217D18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31AC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4B95C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37E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47A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7470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1B8739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DB192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E362A0"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CB0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7B9EF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16D4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7DE6B9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17705E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4E57B5F"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4B6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495F1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1248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51E130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6FE4D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39A865"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AA2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CE7F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AC62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6DC7D6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68A6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29833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FDE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351FD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6407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4776ED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889F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B1BD19"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9BF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A2805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C765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224975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71EB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0C66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4C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567BB9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395FB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0BD66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C058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A73527"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79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2A36E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2E04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11768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C5F3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1B62C6"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EF7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B683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8F8B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3877E7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B0530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A9212B"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92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458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8AA0B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5E8567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EA4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862C3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A4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561D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67822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49C1C7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A094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B7FC3"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A89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348A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44119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70727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7252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18B98E" w14:textId="77777777" w:rsidTr="008B71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159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F68E7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6949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7CFA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1E5A4513"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ABA5199" w14:textId="77777777" w:rsidR="008B71D5" w:rsidRDefault="008B71D5" w:rsidP="008B71D5">
      <w:pPr>
        <w:pStyle w:val="Legenda"/>
        <w:jc w:val="center"/>
        <w:rPr>
          <w:ins w:id="4377" w:author="The Law" w:date="2018-06-25T14:36:00Z"/>
          <w:lang w:val="pt-PT"/>
        </w:rPr>
      </w:pPr>
      <w:bookmarkStart w:id="4378" w:name="_Toc517440938"/>
    </w:p>
    <w:p w14:paraId="1BBA872C" w14:textId="4A16D501" w:rsidR="008B71D5" w:rsidRPr="00484455" w:rsidDel="008B71D5" w:rsidRDefault="008B71D5">
      <w:pPr>
        <w:pStyle w:val="Legenda"/>
        <w:spacing w:line="240" w:lineRule="auto"/>
        <w:jc w:val="center"/>
        <w:rPr>
          <w:del w:id="4379" w:author="The Law" w:date="2018-06-25T14:36:00Z"/>
          <w:moveTo w:id="4380" w:author="The Law" w:date="2018-06-25T14:36:00Z"/>
          <w:lang w:val="pt-PT"/>
        </w:rPr>
        <w:pPrChange w:id="4381" w:author="The Law" w:date="2018-06-25T14:36:00Z">
          <w:pPr>
            <w:pStyle w:val="Legenda"/>
            <w:jc w:val="center"/>
          </w:pPr>
        </w:pPrChange>
      </w:pPr>
      <w:bookmarkStart w:id="4382" w:name="_Toc517701599"/>
      <w:moveToRangeStart w:id="4383" w:author="The Law" w:date="2018-06-25T14:36:00Z" w:name="move517700726"/>
      <w:moveTo w:id="4384" w:author="The Law" w:date="2018-06-25T14:36: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385" w:author="The Law" w:date="2018-06-25T14:46:00Z">
        <w:r w:rsidR="002F38F4">
          <w:rPr>
            <w:noProof/>
            <w:lang w:val="pt-PT"/>
          </w:rPr>
          <w:t>19</w:t>
        </w:r>
      </w:ins>
      <w:moveTo w:id="4386" w:author="The Law" w:date="2018-06-25T14:36:00Z">
        <w:r w:rsidRPr="00484455">
          <w:rPr>
            <w:lang w:val="pt-PT"/>
          </w:rPr>
          <w:fldChar w:fldCharType="end"/>
        </w:r>
        <w:r w:rsidRPr="00484455">
          <w:rPr>
            <w:lang w:val="pt-PT"/>
          </w:rPr>
          <w:t xml:space="preserve"> - Resultados dos testes do Algoritmo Genético</w:t>
        </w:r>
        <w:bookmarkEnd w:id="4382"/>
      </w:moveTo>
    </w:p>
    <w:p w14:paraId="37933349" w14:textId="63D3C70F" w:rsidR="007350D9" w:rsidRPr="00484455" w:rsidDel="008B71D5" w:rsidRDefault="007350D9">
      <w:pPr>
        <w:pStyle w:val="Legenda"/>
        <w:spacing w:line="240" w:lineRule="auto"/>
        <w:jc w:val="center"/>
        <w:rPr>
          <w:moveFrom w:id="4387" w:author="The Law" w:date="2018-06-25T14:36:00Z"/>
          <w:lang w:val="pt-PT"/>
        </w:rPr>
        <w:pPrChange w:id="4388" w:author="The Law" w:date="2018-06-25T14:36:00Z">
          <w:pPr>
            <w:pStyle w:val="Legenda"/>
            <w:jc w:val="center"/>
          </w:pPr>
        </w:pPrChange>
      </w:pPr>
      <w:moveFromRangeStart w:id="4389" w:author="The Law" w:date="2018-06-25T14:36:00Z" w:name="move517700705"/>
      <w:moveToRangeEnd w:id="4383"/>
      <w:moveFrom w:id="4390" w:author="The Law" w:date="2018-06-25T14:36: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18</w:t>
        </w:r>
        <w:r w:rsidRPr="00484455" w:rsidDel="008B71D5">
          <w:rPr>
            <w:lang w:val="pt-PT"/>
          </w:rPr>
          <w:fldChar w:fldCharType="end"/>
        </w:r>
        <w:r w:rsidRPr="00484455" w:rsidDel="008B71D5">
          <w:rPr>
            <w:lang w:val="pt-PT"/>
          </w:rPr>
          <w:t xml:space="preserve"> - Resultados dos testes do Custom Algorithm</w:t>
        </w:r>
        <w:bookmarkEnd w:id="4378"/>
      </w:moveFrom>
    </w:p>
    <w:moveFromRangeEnd w:id="4389"/>
    <w:p w14:paraId="252341ED" w14:textId="67935CB0" w:rsidR="007350D9" w:rsidRPr="00484455" w:rsidRDefault="007350D9">
      <w:pPr>
        <w:pStyle w:val="Legenda"/>
        <w:spacing w:line="240" w:lineRule="auto"/>
        <w:jc w:val="center"/>
        <w:rPr>
          <w:lang w:val="pt-PT"/>
        </w:rPr>
        <w:pPrChange w:id="4391" w:author="The Law" w:date="2018-06-25T14:36:00Z">
          <w:pPr>
            <w:pStyle w:val="ThesisBodyText"/>
            <w:spacing w:line="240" w:lineRule="auto"/>
          </w:pPr>
        </w:pPrChange>
      </w:pPr>
      <w:del w:id="4392" w:author="The Law" w:date="2018-06-25T14:36:00Z">
        <w:r w:rsidRPr="00484455" w:rsidDel="008B71D5">
          <w:rPr>
            <w:lang w:val="pt-PT"/>
          </w:rPr>
          <w:delText>Algoritmo Genético</w:delText>
        </w:r>
      </w:del>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14:paraId="6821A4EE"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4A4E2BC"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49B24A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5ED928A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4BF870C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50C0074"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87A1A6A"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4F5417C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1647A5F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12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A85E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736BA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986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D15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058370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1E6EA8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1F96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B5E1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9E6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149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E0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4B8D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17211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01B9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FAF17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28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04B76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04B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B74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097B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59CE54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B8A19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3B8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EAB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EC75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6A0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00C4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57D60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45E21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E7FE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B0BF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A0C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7012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7047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6C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7877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2B964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04A7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60C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9C4D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D497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CA38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F3B0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B3E1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58E52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69E24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FA0E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D1F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30D1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ADA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F1E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65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0E5CB2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154B11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D06C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D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82C4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CC9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D38E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08D2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0D8D2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A5688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E97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7F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70C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8766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757B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0511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D757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4E72D9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7B791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03A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DC7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CD7C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2D8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E984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378DA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0B7D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4BF4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06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D0E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127E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7CC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2D6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6FFB0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C1AE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C798F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00F0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8202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C92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B602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B8C75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268566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6ACC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81ED1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4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B9B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4133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C6E28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24E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38EEEA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40A0E9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B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C8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6707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D6F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8B92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89E8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78A1E2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572D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C789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ABA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7F2A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8F7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20A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C3A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134AEC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C58D3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9E24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C78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4DD18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796A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FA73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3397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16359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0890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8D3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C48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0AC0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ACE1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584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ABC9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666F9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1671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05E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66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23E4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CF736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301E7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1635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6E03D1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74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8DA8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FAA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989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3805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12955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D2F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2E41E6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313E8C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1BA6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90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311D7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734C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85A5B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D84E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FC29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856E1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990E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F4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BD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B077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7E42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E39B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64C31C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C2E05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D0DFF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D5E6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FCB2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5DC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2C2EA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B102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33CB0E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077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D9E0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2BCF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C849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C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8DC5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8B996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2D4F8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0F3B23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A8D3C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70E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4DE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A3263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A1A0F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4D6FD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36BEE8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4F3FF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2E68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07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9CEB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0F1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E78A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2B731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48FD4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72C9A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5E04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A22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87F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E2F78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E3D1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7446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3FCE6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8B55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9A46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A9D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7EB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2C5F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D05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45E2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0B1C9B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9253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25BD4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4E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74A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996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04D03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58744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61619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9233E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27C5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B98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82A1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F77DD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7701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8C2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2F7FFE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5C4F5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5FFD9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D0C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703A6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12A6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8DB0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6A77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30A274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36024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FC31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17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B8B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5E36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B514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7B8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799F06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4BD6C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F775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247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566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9BE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7D26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D4079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D947D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4A1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6873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1C1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4081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465E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92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4DBB4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5B977D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DC27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0A5B3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8AF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71041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5B51E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6DA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7504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4B48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82B09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9D96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AC6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37504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44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B4BD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1CAB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1A1C46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C2BB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559B99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69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C9A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FA6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2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05E7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2781B9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6BE15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D7C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0D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338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E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227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67962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9B5FF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0E18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6451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DF3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9604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D3C1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68BA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67F3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1996CD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95776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B9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2E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673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DCE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CA36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9DD2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74AD75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71D3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80691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1B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7227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59E1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22CDE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E5B81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7773E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37EB2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8A3E3F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4D95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B85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0E7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D68C7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B4A4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482170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F44F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F42F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E7B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381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45F6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BCC0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62B8C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5FC8E5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9068A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76CC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DA62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095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5B6AF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8671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CC8D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7E6F6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2FE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48AF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78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C234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5919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63E1F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3D6A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371D3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949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4F4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8FA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4B69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0B35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1803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4BE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4C5AC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09ADB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E4DCFA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7BB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308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0069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DD8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4C1F3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5F9DB0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788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436D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34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4ED5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9744F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1361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A219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3DB9E6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FCD69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229C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0F6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61D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F5B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93F4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1630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63F47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4AAE5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74E43F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17D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B807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FF3C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4CF18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6FF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9AA7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AF07F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7CB9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933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9FCA0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BB22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CD2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1788F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591EC9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D2055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D89BB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273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FAD31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58A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F522E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EDA2B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62CDC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B848B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8BE5F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9A0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DFBC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5FA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600D0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84981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06F9EE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D3BDC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61D9A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0196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045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798CA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92F0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217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61236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7BE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3FD2C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E6F0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9A8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C89E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C271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7FC8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2932C9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C7C0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3849C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865F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51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EB21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56D5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DC24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4E7A4C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4D80B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4C395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2E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DE9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B37BF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B82D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BAB8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2E45D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8D76B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D119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009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C9D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6FFAC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9836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A681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3ED3B6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B0CE5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F28B9E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B98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8944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006B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B08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86FD1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14B80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2B830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85B5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F7C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67F8AD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A3793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2C5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C76BC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6233B3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4679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8E71A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34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8BFA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0775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428A5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66CC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6CB2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A047A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BA382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02D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146F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056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24D5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CBCD1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2BC75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2E2A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C642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884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4D526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0369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3454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A2C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14667B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988F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3E1C4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FE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0C5A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A016C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3B4E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D718E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287E96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B59AC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DF75B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FB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6BE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8E3DE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8C8F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613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299BB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6BD51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BB4602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32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A2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4EE1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23CB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D3C64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50E78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DF42E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A532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D90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EBE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BECC5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5670F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C4C3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7085C9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8399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97BDB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2E2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0E47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6DB19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E7F6E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9C0C0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12A8F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745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6643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563D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72A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AC5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7D62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E2FEF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300A04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B6727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D28C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13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69F5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02D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1B97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D90EA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B864B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A17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6CFC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130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E59B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2A26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D7BA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E0FCB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4F0E9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D5AE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037A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28DA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53DD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863B3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3F312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F0C6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38E76B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101D2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CD2A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25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6D90B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F885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76B3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E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334D7C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A8E4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5160C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AF5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375B0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0AE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E426F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5ADD4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48B83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F121E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BC5E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E88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3A66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07231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DEB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591A4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7F63BB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01DE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AC5B0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ED4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C81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B5E2D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709E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687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7F73CE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D099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8CC03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CF2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76FA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54EA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B23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474E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309C8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F8D15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9FB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63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69A6C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D4C39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0526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FBC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3CF6D1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C78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C529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DC7B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8AFC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403C1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F1BE5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C3B0F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10D559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3D5AF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47B4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B2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102E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81E6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25302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5A418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34E2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79AD7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33CB2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42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02C7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4A25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469B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CA6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35EC32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1576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44D0A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54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D8933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8BF2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AE12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EAC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5A1FA0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DE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84F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486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1B47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43BC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B91B5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FEFE8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31C3B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D1E5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D05599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732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5C8E2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69D5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57EC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407B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566F8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F3C07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E5AC6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A95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639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5EB6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47A7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2F04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28BF31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9C87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104D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1297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48CF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05008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953B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B5935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485D5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D45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7964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819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766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AA6A7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66462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413CC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76904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188A1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5006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12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E0C5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07B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20C9D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9026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1C2BCE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7AD4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47848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C7C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C17B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A4CF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7C6E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3B07C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249E8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103E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E9DE6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B3A4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B405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3D47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DB87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8FC5B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045DD3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E8E87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FD8E3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51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AA05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9D63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60222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B0373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1E6980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0753E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7A6563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454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9B9E0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DE8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0107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9710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257179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D4ABF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250F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61D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E58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840E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836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0F3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56D71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49195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F7BD0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EE5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4846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3CD5F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CFD2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7BC9B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299C8B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5977F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35051C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B15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0547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58E6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4080D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3F4A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5B75C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E65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0FC1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D2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535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D8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81E5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5544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5128A8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FD2B2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A8923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20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2C99D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A836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290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1D0B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056EA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17C89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936F3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D36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F2B08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0E4C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BD16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51F98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1833C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5DA4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3B8D8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EB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0CC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7050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61B54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17542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4A8AF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FC492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C938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B235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5BAB9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7591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02EB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B33B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3908D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4616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73DAD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010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C0B6D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570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D6A52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328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5739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F0C2F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D6F6A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9FE4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9F6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22AE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910E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0F4AB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56EA3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7A6D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9C7C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C26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14:paraId="6415F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A118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14246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DFD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260615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2715A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2317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727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70A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F15D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338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5DF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000F5F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8C91B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F7F145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87F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8F98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DA9A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953E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1D7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603C78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ADA9B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B15AEA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C1A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1BF8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00A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FC4FC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318C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78FF6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7726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2EDA0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AD5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2F0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6B5C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2CEA9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5787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6202D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D51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690F3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BE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11A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2D8F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BEB7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89D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3F1D7E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97E5A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DA8AA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787F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C7D9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DCF9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0FE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A185D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03CA4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23F27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1304B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06E5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9B1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B374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47C7A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67640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61944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0594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225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A9A2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DDFB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15B7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37B4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1F9A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2F722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9F879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0B1F8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9E54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130E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A2E18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7321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CCD2C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56385E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B927E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9E9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C57E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A5C74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DA5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E920C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043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412B2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0AB0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3609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2E92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AF9A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C5C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9C5BB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C603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47D5D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7DFA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7F6267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CD95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BF36A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4BB4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75BA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12F0F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156F5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AD63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09FEE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F71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1BC7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C57D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374D1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9E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424F9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2D96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7F72F7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84C2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31A3C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090A4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F1F8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8E219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4E9D6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9E3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E326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E50F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A097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EDF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D578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7C7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343AB3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B0E33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1B22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53BA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2152D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18760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894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2BA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087A3D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A4B0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5BE0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07B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3CB25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7320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BEE0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FB26C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6AF1FD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09E7E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9FD1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B74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8690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F9B72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85FC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4331D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07ED4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CC5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C9633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A6B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0380F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1AB6F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8D395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1E9E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29A356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A2F8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3B28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3F00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10EF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60D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EB1A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F54E8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577A72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F76FF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E044F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9BE6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E5AC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81CCC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3E3B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111FA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69D2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B75DE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85351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38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153F5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D0626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FA1F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99216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0470D6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7F45C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4725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525B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ADE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18B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A570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0E66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41DB91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F7298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01D61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28B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9329A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55D9D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37BAC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AA87F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3D252C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637B4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590125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F2B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C757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750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E46CA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C12A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799913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7EA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CACD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C42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BF5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3985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2CE1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921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54559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242E1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FE6B7D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C92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9D89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A738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11D9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85CC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69686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55098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A0EC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884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7046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4587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6712A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E723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7F0D15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40ABA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FA18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DF9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7253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0760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01C8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B364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2A277B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7B8EA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F8C80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8AC8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40A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36B6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F2BB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BB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D88EC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8D8D1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32F15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1DC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C8F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0A5B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59A7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6DF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19433C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36434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F8CAB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2C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266B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FEE5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8B39A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458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009FC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CF826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79FEC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615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FE097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2F39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CC403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6C170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05FE4D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7F60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16686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FFB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DC4A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E2D0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624E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170DF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224E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656F7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90FDF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E19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3511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EF8B8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BF1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CEF87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4C1DB4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AB1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DB88F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B68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49063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23D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6C229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C9F4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1BAF8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7395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E1AA86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2292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5BDE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382C4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AE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CCD8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60A7FE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7CB5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7336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BB9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B449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697B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6A190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292B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5968F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9D3B2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C536D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69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C684E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89BC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A3DC9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76B7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787AA3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3EE1C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29B88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D6E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2D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4EA1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CA379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6851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6B05AA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769B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AC2CD0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8B2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FF70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9965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AFBD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C0B96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43871C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15591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E6D91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3F5E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0175F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BC06FB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08B61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E1DD7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9DE0C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9432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DAC4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385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10FFCC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628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7319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0B3F8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53437A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EBFA9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238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F56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9966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0304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E368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2AFE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046FCF6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7560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D38563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E4A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25A1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A9D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9A9F9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8DCA0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72FC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03F73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CC052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0BA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50D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6577B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39B9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7BB5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1EF69F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7661D8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DC01E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E18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42D2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42FB2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4EFDA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096C2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2B51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561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D8D86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4264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09B0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BCC6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B6A01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C397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569C56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46BCA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0452A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F22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272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05F9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24918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94C22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48E167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A44BC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1D2989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E3F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F17A4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90A67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F3EA9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1F1D5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658630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7F234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2569C9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347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487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7FD5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B1F33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714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0D5BC0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3FAA9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E1088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C2AB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A2D67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AEFA7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6F2F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176E8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59BE92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F028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50F9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4054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E0712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4ED2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FBD9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AE04B5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09B650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22F6C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72CD6D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F48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46F6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A6E0C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AE016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1DA8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17BA7E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88D7E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10DD64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AAC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FB85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423F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78A7B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6B55B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2674D4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FDAE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629C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E2DE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0E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EF7B2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8FEF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FEF2C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6585E2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C3CCBC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1CFEC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9D4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2CDF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97A77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A4DC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61AC5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4C134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A0E8B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6194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6766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DC8A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561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538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0A8B4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5325C0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A663D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74FD8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8C79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11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6FEB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5D3E3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7F7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242DD9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0DF963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C6EE5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F7E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B219A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259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4BDEE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565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72EF9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C33D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6D6B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27F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8D27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AE11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9EF31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85792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2914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5951B2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623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736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DF72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A45C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3443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A81CD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0B29A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6EDB1A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EFC63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37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27D4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6E18F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6C0B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0E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5065D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EC836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EA732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93F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520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50D9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FBBFA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984BD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6453F9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4A11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0ECEC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50F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9DBF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D4BE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9FB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6D73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A9906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BA676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1624A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F1B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7F54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AD6A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6E001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AB097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03A13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4F44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B4418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90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D1899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3D421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C1556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9CDA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6172B8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92634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7DEB1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42E5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6B8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FA70F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71D20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7D1B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7192AD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32131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A9C54B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18E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A187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D2F4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8EDF9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83C2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5C848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F8273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7229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BCC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A05F2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6F65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A66A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661C0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7F1169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9F7BF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E4646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B8FA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167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CF4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922F9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DBB0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5A79BA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AFEFA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F3BF9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D29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700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4836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128A4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F3E7E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2B91AC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E9DE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E8969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08D0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1273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B02E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04B6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1E2D0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056ED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07D46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0546E8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6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95F3A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55B53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BA1D5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A88FB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242EC3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111BB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408677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02E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AE0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51AF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7C88E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A4D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A3A6E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6EBC2C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AB4BE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751C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4DF2B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8E38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B1CE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14A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26E7EF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2AEB29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2B2D2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84D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8208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78FE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6FC29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D431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017D5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F994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4B4B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70D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E21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DF1EA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4C7CB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FD2E7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0902B6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481D2CC5"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A5B17C" w14:textId="354938A2" w:rsidR="007350D9" w:rsidRDefault="007350D9" w:rsidP="007350D9">
      <w:pPr>
        <w:pStyle w:val="ThesisBodyText"/>
        <w:spacing w:line="240" w:lineRule="auto"/>
        <w:rPr>
          <w:ins w:id="4393" w:author="The Law" w:date="2018-06-25T14:37:00Z"/>
          <w:lang w:val="pt-PT"/>
        </w:rPr>
      </w:pPr>
      <w:bookmarkStart w:id="4394" w:name="_Toc517440939"/>
      <w:moveFromRangeStart w:id="4395" w:author="The Law" w:date="2018-06-25T14:36:00Z" w:name="move517700726"/>
      <w:moveFrom w:id="4396" w:author="The Law" w:date="2018-06-25T14:36: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19</w:t>
        </w:r>
        <w:r w:rsidRPr="00484455" w:rsidDel="008B71D5">
          <w:rPr>
            <w:lang w:val="pt-PT"/>
          </w:rPr>
          <w:fldChar w:fldCharType="end"/>
        </w:r>
        <w:r w:rsidRPr="00484455" w:rsidDel="008B71D5">
          <w:rPr>
            <w:lang w:val="pt-PT"/>
          </w:rPr>
          <w:t xml:space="preserve"> - Resultados dos testes do Algoritmo Genético</w:t>
        </w:r>
      </w:moveFrom>
      <w:bookmarkEnd w:id="4394"/>
    </w:p>
    <w:p w14:paraId="550E5DDE" w14:textId="41497712" w:rsidR="008B71D5" w:rsidRPr="00484455" w:rsidDel="008B71D5" w:rsidRDefault="008B71D5">
      <w:pPr>
        <w:pStyle w:val="Legenda"/>
        <w:spacing w:line="240" w:lineRule="auto"/>
        <w:jc w:val="center"/>
        <w:rPr>
          <w:moveFrom w:id="4397" w:author="The Law" w:date="2018-06-25T14:36:00Z"/>
          <w:lang w:val="pt-PT"/>
        </w:rPr>
        <w:pPrChange w:id="4398" w:author="The Law" w:date="2018-06-25T14:37:00Z">
          <w:pPr>
            <w:pStyle w:val="Legenda"/>
            <w:jc w:val="center"/>
          </w:pPr>
        </w:pPrChange>
      </w:pPr>
      <w:bookmarkStart w:id="4399" w:name="_Toc517701600"/>
      <w:ins w:id="4400" w:author="The Law" w:date="2018-06-25T14:3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ins>
      <w:ins w:id="4401" w:author="The Law" w:date="2018-06-25T14:46:00Z">
        <w:r w:rsidR="002F38F4">
          <w:rPr>
            <w:noProof/>
            <w:lang w:val="pt-PT"/>
          </w:rPr>
          <w:t>20</w:t>
        </w:r>
      </w:ins>
      <w:ins w:id="4402" w:author="The Law" w:date="2018-06-25T14:37:00Z">
        <w:r w:rsidRPr="00484455">
          <w:rPr>
            <w:lang w:val="pt-PT"/>
          </w:rPr>
          <w:fldChar w:fldCharType="end"/>
        </w:r>
        <w:r w:rsidRPr="00484455">
          <w:rPr>
            <w:lang w:val="pt-PT"/>
          </w:rPr>
          <w:t xml:space="preserve"> - Resultados dos testes do Bee Colony Optimization</w:t>
        </w:r>
      </w:ins>
      <w:bookmarkEnd w:id="4399"/>
    </w:p>
    <w:moveFromRangeEnd w:id="4395"/>
    <w:p w14:paraId="1896A662" w14:textId="12E963AA" w:rsidR="007350D9" w:rsidRPr="00484455" w:rsidRDefault="007350D9">
      <w:pPr>
        <w:pStyle w:val="Legenda"/>
        <w:spacing w:line="240" w:lineRule="auto"/>
        <w:jc w:val="center"/>
        <w:rPr>
          <w:lang w:val="pt-PT"/>
        </w:rPr>
        <w:pPrChange w:id="4403" w:author="The Law" w:date="2018-06-25T14:37:00Z">
          <w:pPr>
            <w:pStyle w:val="ThesisBodyText"/>
            <w:spacing w:line="240" w:lineRule="auto"/>
          </w:pPr>
        </w:pPrChange>
      </w:pPr>
      <w:del w:id="4404" w:author="The Law" w:date="2018-06-25T14:37:00Z">
        <w:r w:rsidRPr="00484455" w:rsidDel="008B71D5">
          <w:rPr>
            <w:lang w:val="pt-PT"/>
          </w:rPr>
          <w:delText>Bee Colony Optimization</w:delText>
        </w:r>
      </w:del>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14:paraId="0835C740" w14:textId="77777777" w:rsidTr="00A37B06">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679CA40"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950F27B"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17354D7"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8A951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F87980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FDF6516"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1CB07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2995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06A71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9EAB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2968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14:paraId="47A7E7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0F71D2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5C67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932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E867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CA88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F00D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14:paraId="353B06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346630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E2C2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45E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CF9B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953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08269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14:paraId="56200E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14:paraId="26E366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DBE1D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B9D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9B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E04D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C06B0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14:paraId="77B5B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054FF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FF45E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3E2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14:paraId="2DBF6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55D4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C87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14:paraId="5C1D84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37DF3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E32548"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8C8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9A98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1CFF0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13BA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14:paraId="499F6B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3E381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F5A9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A2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847CD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B380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2517C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14:paraId="1B17BF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91E14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8362C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254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5171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BB0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FCEA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14:paraId="56341EA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8881B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6797AC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71FD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707DC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397D0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22939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14:paraId="728CA9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195114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8291C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66F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E9E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B444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DAA5D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14:paraId="6BDC8D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1B61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626568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EE5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86366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4F0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BAF4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14:paraId="7D634E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5C0F2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6144C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164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107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61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1AA55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14:paraId="2E96DF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CF820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02CB1E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C90A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29905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795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E4B1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14:paraId="608275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7D136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78023B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166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B5FA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64F7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696B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14:paraId="604D1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0800F3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431C3E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79C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C12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3B7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CDCFB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14:paraId="64B235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23B8D0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DF40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35DE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962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7BFE6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7E8A9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14:paraId="73B309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36924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A45B7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393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EE99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18643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6C7B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14:paraId="07D072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62C355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734AB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5A9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41CE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2A397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F6CC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14:paraId="0F19F3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19078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83A5A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0600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46A8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6BBDD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032C8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14:paraId="6752F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14:paraId="7517F0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C9572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67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F648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63B06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17003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14:paraId="0152F1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660AE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C7A26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8DC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D85C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7499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3094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14:paraId="16AE2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32DEC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BCF6B4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DED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8429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2A35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617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14:paraId="50B52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FB6330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CD85C5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5277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9CACF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86A3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4DC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14:paraId="201ED4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B98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4E7C71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BD9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B54B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276B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E623E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14:paraId="7A0585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EBE6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D3605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EA8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2B2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F32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07AB4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14:paraId="1E6313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EE5F8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DCAD8E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248A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E62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599C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DFD7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14:paraId="1A65DF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3E4A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E923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0D1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69CD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277A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A5CC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14:paraId="05B336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73052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1849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FA9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510E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AD91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AC1A4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14:paraId="41DFEE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6D495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4315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F977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728A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47E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C9B72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14:paraId="027656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0CFE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9FC610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4B6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C9AC5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A0D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D9D7A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14:paraId="6D75BF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92DB8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23E86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237A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2BC15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A565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F2BF9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14:paraId="64FCD1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1F2FE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8F46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8DE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A103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90797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4277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14:paraId="080254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C66A9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40214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9EAC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5471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9201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03D59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14:paraId="4C950C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D0A3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47251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8A2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98FF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77FC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B1E98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14:paraId="4FD0DC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1AB67F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A7F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62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49574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4AD40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81B2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14:paraId="3BAD0FB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940B6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48EA9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784A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CA32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02E1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062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14:paraId="75F2D2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F91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78DCB4"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BEA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4EC6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0EEF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0310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14:paraId="3F9C96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53745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5ACF1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7E4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B64C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A0C3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7533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14:paraId="694614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4089E8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08867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668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0075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197B6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3CCA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14:paraId="4B206F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36748B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36DC0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C25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D4B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2F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25FDB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14:paraId="4267211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96D32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296D78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39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B61C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E145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3F1F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14:paraId="02A8C9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203C41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54144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D617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61A5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27A7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05D45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14:paraId="253F4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07F8D6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C71465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A40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9EF4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924D5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52E85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14:paraId="04C7ABB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7B12D4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34FEBE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A37F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B64BE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E17B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4CAB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14:paraId="1B4C11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14:paraId="504B49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DDB137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9B1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0AAC3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20F5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16A6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14:paraId="1A0D867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3ECC8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F9C5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87E4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06900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7397E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A90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14:paraId="4792ED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A9B32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2087CF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1431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47E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786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69DC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14:paraId="0F2F73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A614E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A8CBB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FA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0A5E5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5936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87BE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14:paraId="66946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56F5F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07FED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C20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89FE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B39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CF8D8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14:paraId="31988C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5FD1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D8B9E6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C7C0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3715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4822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C6859D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14:paraId="5A4A55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0B1BC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27BAB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8897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CF8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EA4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BF2BB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14:paraId="6A133F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F83CB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1CE60D"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343A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C3AF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13321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A26E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14:paraId="0F792D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E401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879600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25A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C4358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E9D24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80E0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14:paraId="341E7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10F06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320CD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64B1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F5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727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3DA6D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14:paraId="7DB67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5C145C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B1DF49"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450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3507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068C9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F926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14:paraId="474E5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BF1C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6DFCBCC"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F9FA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2CA2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7564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BA902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14:paraId="2DD9CB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76EF5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0A79D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9FF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8E2A95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8786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C3C44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14:paraId="6F0E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0EAAD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9C5DFA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032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C952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E2F1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109F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14:paraId="4BB39E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4D1A5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ACA075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16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FB2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303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4C33B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14:paraId="50CB15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9F22D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92D746"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83F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08CD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25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A84B9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14:paraId="40D48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4734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2C3C00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971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70538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B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2477D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14:paraId="4BAF4F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1F95D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E7EBF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BC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8577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344D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38E92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14:paraId="4F87BE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5A3D9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CFC83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5314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B52DD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4FB472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6E4CA0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14:paraId="52265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4B200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9B5450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415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EABC8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32AC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60E53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14:paraId="7E9D9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ED342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2D4A00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25DFB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A03E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27A6D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DC2A0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14:paraId="4E91DB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4C8F5C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875748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0B42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0C60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6EFE9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CD5EA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14:paraId="55825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04CD7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0DCBA1"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04433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93B5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8B725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51C23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14:paraId="639DC6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6C6A7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DCFBA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9CD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4571A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CAC44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7CAD40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14:paraId="2B3512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E09BE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99E372"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F0B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454A7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E97F3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76DD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14:paraId="192F0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B346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0F65CEE"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76A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75D6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CAB29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50ED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14:paraId="44C05E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22FD78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2B7CB17"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5819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CDA64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4FBB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AE588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14:paraId="12BC65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607C7C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1A438C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70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BD57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C3C8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E7365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14:paraId="621C8C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7C53B0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6E358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271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8719A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A7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9A0B4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14:paraId="45287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14:paraId="3D66D1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64A3B5"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8BE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98EBB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3BF562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E5865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14:paraId="302AF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C6597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A6D687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95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BCD2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D34D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75EC4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14:paraId="09A6D7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609C62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CFEC65A"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CE3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B37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08CF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1A45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14:paraId="2EF08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5CA97BC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F30510"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C5F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CA1E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4C5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341AE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14:paraId="59CB9A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FE82F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53A293"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160D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16AD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40B5F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3567E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14:paraId="084C51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14:paraId="72D1F9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B74DCB"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90E6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4EF40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9811F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8F7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14:paraId="0F4760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404F42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A0053F" w14:textId="77777777" w:rsidTr="00A37B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033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2326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578B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3BD7C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14:paraId="0756AA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14:paraId="22DFAA9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62A0A" w14:textId="273B9ED6" w:rsidR="007350D9" w:rsidRPr="00484455" w:rsidDel="008B71D5" w:rsidRDefault="007350D9" w:rsidP="007350D9">
      <w:pPr>
        <w:pStyle w:val="Legenda"/>
        <w:jc w:val="center"/>
        <w:rPr>
          <w:del w:id="4405" w:author="The Law" w:date="2018-06-25T14:37:00Z"/>
          <w:lang w:val="pt-PT"/>
        </w:rPr>
      </w:pPr>
      <w:bookmarkStart w:id="4406" w:name="_Toc517440940"/>
      <w:del w:id="4407" w:author="The Law" w:date="2018-06-25T14:37:00Z">
        <w:r w:rsidRPr="00484455" w:rsidDel="008B71D5">
          <w:rPr>
            <w:lang w:val="pt-PT"/>
          </w:rPr>
          <w:delText xml:space="preserve">Tabela </w:delText>
        </w:r>
        <w:r w:rsidRPr="00484455" w:rsidDel="008B71D5">
          <w:rPr>
            <w:lang w:val="pt-PT"/>
          </w:rPr>
          <w:fldChar w:fldCharType="begin"/>
        </w:r>
        <w:r w:rsidRPr="00484455" w:rsidDel="008B71D5">
          <w:rPr>
            <w:lang w:val="pt-PT"/>
          </w:rPr>
          <w:delInstrText xml:space="preserve"> SEQ Tabela \* ARABIC </w:delInstrText>
        </w:r>
        <w:r w:rsidRPr="00484455" w:rsidDel="008B71D5">
          <w:rPr>
            <w:lang w:val="pt-PT"/>
          </w:rPr>
          <w:fldChar w:fldCharType="separate"/>
        </w:r>
        <w:r w:rsidR="006862B7" w:rsidDel="008B71D5">
          <w:rPr>
            <w:noProof/>
            <w:lang w:val="pt-PT"/>
          </w:rPr>
          <w:delText>20</w:delText>
        </w:r>
        <w:r w:rsidRPr="00484455" w:rsidDel="008B71D5">
          <w:rPr>
            <w:lang w:val="pt-PT"/>
          </w:rPr>
          <w:fldChar w:fldCharType="end"/>
        </w:r>
        <w:r w:rsidRPr="00484455" w:rsidDel="008B71D5">
          <w:rPr>
            <w:lang w:val="pt-PT"/>
          </w:rPr>
          <w:delText xml:space="preserve"> - Resultados dos testes do Bee Colony Optimization</w:delText>
        </w:r>
        <w:bookmarkEnd w:id="4406"/>
      </w:del>
    </w:p>
    <w:p w14:paraId="20B787B1" w14:textId="60D99428" w:rsidR="007350D9" w:rsidRDefault="007350D9" w:rsidP="007350D9">
      <w:pPr>
        <w:pStyle w:val="ThesisBodyText"/>
        <w:spacing w:line="240" w:lineRule="auto"/>
        <w:rPr>
          <w:ins w:id="4408" w:author="The Law" w:date="2018-06-25T14:37:00Z"/>
          <w:lang w:val="pt-PT"/>
        </w:rPr>
      </w:pPr>
      <w:del w:id="4409" w:author="The Law" w:date="2018-06-25T14:37:00Z">
        <w:r w:rsidRPr="00484455" w:rsidDel="008B71D5">
          <w:rPr>
            <w:lang w:val="pt-PT"/>
          </w:rPr>
          <w:delText>Ant Colony Optimization</w:delText>
        </w:r>
      </w:del>
    </w:p>
    <w:p w14:paraId="6D4A5A52" w14:textId="2CF612AC" w:rsidR="008B71D5" w:rsidRPr="00484455" w:rsidDel="008B71D5" w:rsidRDefault="008B71D5">
      <w:pPr>
        <w:pStyle w:val="Legenda"/>
        <w:jc w:val="center"/>
        <w:rPr>
          <w:del w:id="4410" w:author="The Law" w:date="2018-06-25T14:37:00Z"/>
          <w:moveTo w:id="4411" w:author="The Law" w:date="2018-06-25T14:37:00Z"/>
          <w:sz w:val="24"/>
          <w:lang w:val="pt-PT"/>
        </w:rPr>
      </w:pPr>
      <w:bookmarkStart w:id="4412" w:name="_Toc517701601"/>
      <w:moveToRangeStart w:id="4413" w:author="The Law" w:date="2018-06-25T14:37:00Z" w:name="move517700779"/>
      <w:moveTo w:id="4414" w:author="The Law" w:date="2018-06-25T14:37:00Z">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moveTo>
      <w:ins w:id="4415" w:author="The Law" w:date="2018-06-25T14:46:00Z">
        <w:r w:rsidR="002F38F4">
          <w:rPr>
            <w:noProof/>
            <w:lang w:val="pt-PT"/>
          </w:rPr>
          <w:t>21</w:t>
        </w:r>
      </w:ins>
      <w:moveTo w:id="4416" w:author="The Law" w:date="2018-06-25T14:37:00Z">
        <w:r w:rsidRPr="00484455">
          <w:rPr>
            <w:lang w:val="pt-PT"/>
          </w:rPr>
          <w:fldChar w:fldCharType="end"/>
        </w:r>
        <w:r w:rsidRPr="00484455">
          <w:rPr>
            <w:lang w:val="pt-PT"/>
          </w:rPr>
          <w:t xml:space="preserve"> - Resultados dos testes do Ant Colony Optimization</w:t>
        </w:r>
        <w:bookmarkEnd w:id="4412"/>
      </w:moveTo>
    </w:p>
    <w:moveToRangeEnd w:id="4413"/>
    <w:p w14:paraId="1615A49E" w14:textId="77777777" w:rsidR="008B71D5" w:rsidRPr="00484455" w:rsidRDefault="008B71D5">
      <w:pPr>
        <w:pStyle w:val="Legenda"/>
        <w:jc w:val="center"/>
        <w:rPr>
          <w:lang w:val="pt-PT"/>
        </w:rPr>
        <w:pPrChange w:id="4417" w:author="The Law" w:date="2018-06-25T14:37:00Z">
          <w:pPr>
            <w:pStyle w:val="ThesisBodyText"/>
            <w:spacing w:line="240" w:lineRule="auto"/>
          </w:pPr>
        </w:pPrChange>
      </w:pP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14:paraId="00F5A8E6" w14:textId="77777777" w:rsidTr="00A37B06">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BDD64C5"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76FC0BE"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5542176F"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89D21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94CC0B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508A5E49"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74FF1A1" w14:textId="77777777" w:rsidR="007350D9" w:rsidRPr="00484455" w:rsidRDefault="007350D9" w:rsidP="00A37B06">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14:paraId="6D418FB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B5D39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26A20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C7AE6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F1079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BE00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52339D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13AF1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1DD3BD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348F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68101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E1A1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BA3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48C3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768FFD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CFE46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578EA5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4E7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188D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A3CA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1940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C738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0CAC0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D385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0B334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AC260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FAD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C15A97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12AE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5CD36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CBC30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AA1BE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FC6F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B9ED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EB4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087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7C0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C8787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466C3D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1909D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6920C1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65504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68E4B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BFBF1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A51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8D2A49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13FFDA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597487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669617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E7A3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1360" w:type="dxa"/>
            <w:tcBorders>
              <w:top w:val="nil"/>
              <w:left w:val="nil"/>
              <w:bottom w:val="single" w:sz="4" w:space="0" w:color="auto"/>
              <w:right w:val="single" w:sz="4" w:space="0" w:color="auto"/>
            </w:tcBorders>
            <w:shd w:val="clear" w:color="auto" w:fill="auto"/>
            <w:noWrap/>
            <w:vAlign w:val="bottom"/>
            <w:hideMark/>
          </w:tcPr>
          <w:p w14:paraId="507866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F0DB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1E5C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D569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552EF7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DC7B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39418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CDC1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797EF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ABDDE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1112E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36C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1F6192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D3634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8E2A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828E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A056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18D7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013CA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25E63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4A17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62B0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35274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0C3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8FB72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174E6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B33F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3973E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2C3385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F91D21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AC9E51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318D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0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E968E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E4F1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A0DEB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731A6E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80F375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212131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E663B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04CA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9D001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BC3FB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89DEA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3D49D7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4E576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C959A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A730A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A6CBCC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3F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EE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FD110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0A8254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44E972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83AE5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98047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94248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EEE6B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782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E87888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108DA4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4F037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0B44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C547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75412C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610E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AC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8892B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714ABF6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B9DD2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D9C92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3F60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A5921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86F70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360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1608A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4FAFE6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2A19DF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4907A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B458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3A3F7E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46AC77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73ED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D68B2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5487AC0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3DF80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F95C48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B830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12098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A7F24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B499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D7878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61BAAE8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C78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47231C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A08D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D553BE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9E737F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5A3F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F50F2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5F6B645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5F509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04812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EB72B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29D63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B0F35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303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A1DB3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5071CF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23DF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4EF5C6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FA12C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FB081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160AC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BDD63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1CEE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0A0E80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96F7B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2FAB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B969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D0700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09B04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61946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BEEC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5174D7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A8591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4B30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CCA46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6F579A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24836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51A0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1995C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137E97D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7A9481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007B3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58AF9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F91EF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C9DD9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E9E2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55D9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426216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7FE04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B662B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84EF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DD98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257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DE0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49154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6EC16A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D1435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F1ABEC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FBC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00582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E6092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EAC0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DF11D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7605A7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51FB41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D78A52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015F6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59A3E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5155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5BAE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54D39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2946EE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12EDA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A63D9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643D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89D24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895D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D018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40EF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2320B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977027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89A8E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9674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7F56D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73A3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14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06746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2514E1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2069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933324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21CE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F0A7E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0A6E2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5AE0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25C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0BC0BB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BD6C4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053AB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1D7B3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20D56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4B7C0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85438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1FF72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4FCD05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4AFE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F1835A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AA983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41EE3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FFC781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9854B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5F7A1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37FEE9E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960513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91639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DE6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C16A95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C6ABD6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EFFF1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1AE3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3994FD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3C3B8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D06660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A6C3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2B01DB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97129E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6192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B2EF42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2358FD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7F715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36C776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84395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09968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83A58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16A976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3F67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6879D5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4F704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628023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2C9E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1D035E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B0BD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6A73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CE223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A8B14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AB99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A6FD7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E8F7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6AEFD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47EFF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71775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1097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399FD7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409E3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EFC5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B32A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776F6D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E98C1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F7E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A889D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16067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1D8388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30BCCC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92E09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7BE76A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0DB3C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5BF78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853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9E5C44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EA88B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CFFF5A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BC8A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1CE26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1272BD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6C9B27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2CF82F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4DE16AB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BC7046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8C3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27FB7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8A2F3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E55A1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01B6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C95CE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FFE9D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E49AE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3D7638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0FF48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A24339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9DBCDD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074B4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4A0F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0C3987C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61A23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46E728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1267B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22D0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C9AD9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E1F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65F5A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6323589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E0AEE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A4A47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2DC1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27468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6D0350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C8FC0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1C61B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5826DE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62EBA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8D53E5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46735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5C307E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613E19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C25D8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28B180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3D2594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5BB987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0EB093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C638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A7426A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4FACB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514B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C192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6624AC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80B9F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1A71B1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CD5E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8A8335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7C7BD9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C05FC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32667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335E558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4BBD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9A5D41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2C748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3350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5ACA71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B930E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8EC3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6EAB5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54CAD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67DF5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9C53CC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EB8BB3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FF3E8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1A334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72E34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12B299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8A89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B4EAD5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41E5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001FC9A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E873FB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33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245684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1BBEDD9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447A3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BBB8BE"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45C82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197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DB6A3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87AE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B36C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3EB3AD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E0C58E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E1C0CAA"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AAF9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02667B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C651F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85037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FE3727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73ABA8A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B71216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4BADF7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1ECD3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B2BF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95CC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6D3D1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AF2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3FCC6DE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0A0D2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F1808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01C9D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4E417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56C6D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51604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AE4A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517FC5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DBAF26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A2A8D4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DD911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14008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65782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FA86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ACDD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3FB850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CFBFD2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593688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7A3EF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5CEA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39EF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4B708F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CDF0E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4429F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AE9C7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3516EA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1CC54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1C7FE6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078245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C17E7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10E4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5F0C0B7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C20D9D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F3DD2F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10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1C1681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3C3CC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8F957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464B0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05E503C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DCF27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8EE42D"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D29D6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7ED4C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590AA2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DB5B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54067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6588DFB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EFA68A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67F896"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D4940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9407A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A3DC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45EE4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BD3D26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283B3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3EE2E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9978C0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B887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0457A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85FE4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785C1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71624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7D31C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8ECA5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E8334A7"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E2D94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AB66D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6397B4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E2D0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1689BA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75281FF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F605AA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183F1AB0"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87BF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4B8AA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6B9EE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BCC3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69EA0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0E8F45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95E0D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CBC8AA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EF82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A7F29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B65E8B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F9D4FF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1121D1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1EF1B0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39026A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80CA4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81F7CC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B020DB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8D6281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ACD9E3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3AF72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5A293B5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AD7134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0357F5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80424F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20A51C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0EEF3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A02B9B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59BC2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4392DA4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3CD25F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EDA904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622E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49EC9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AB0AD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FC83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04BDA5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09036C4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635CEC1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9DBD2F"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DD4CF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1DF0FB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56B24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65B76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981C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78353C5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2D5979A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3B0C4212"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6F9E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70E1FE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3E9AA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62F2CC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AD5311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3FC85F8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0505654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9B18921"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04F731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04A2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D295E2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70D1F6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D79D50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35EF6DD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D5610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6395088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E66D6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4FF43D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FDB210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48F7FD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27EA3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16521A8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6D063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9F69FB"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75529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AEEA7D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927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323F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4981F5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5AF7073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1DC0B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1AA46B9"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B1674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FD3BEE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94F540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57352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3A01F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20D5BF7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31E6F8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1EDE6C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67DA2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291E2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F7699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3F1938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5B67A0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6474A81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A61B8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0B3ACB5"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BC03D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DEC1FE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8FCD3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5C1503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42E0F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761BB88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2082459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5C676908"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F57E3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FF7AB0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B68AAA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9674EE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4A373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493580F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4A155D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2B1AC03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3533C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20FDA91"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540C9E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18DE1C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B1C7BA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1EC1352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521C1F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58045BC"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C49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AADAA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69422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BFC4172"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678E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4AC1682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8C6964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77A780C3"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500279F"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FCCF0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A9E6E2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AF55DCA"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21BC3A9"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7E2DE37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417D1BFD"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4511036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03C075"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AFB4003"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3D3A88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9F4288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6C421A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6D4BF69B"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6408A94"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14:paraId="0BC1EA04" w14:textId="77777777" w:rsidTr="00A37B06">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BBF2F0"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3B256"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4BD5C38"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F87950E"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6E0337"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4A7E399C" w14:textId="77777777" w:rsidR="007350D9" w:rsidRPr="00484455" w:rsidRDefault="007350D9" w:rsidP="00A37B06">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774ED56" w14:textId="77777777" w:rsidR="007350D9" w:rsidRPr="00484455" w:rsidRDefault="007350D9" w:rsidP="00A37B06">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93B52E7" w14:textId="13D1A8ED" w:rsidR="007350D9" w:rsidRPr="00484455" w:rsidDel="008B71D5" w:rsidRDefault="007350D9" w:rsidP="007350D9">
      <w:pPr>
        <w:pStyle w:val="Legenda"/>
        <w:jc w:val="center"/>
        <w:rPr>
          <w:moveFrom w:id="4418" w:author="The Law" w:date="2018-06-25T14:37:00Z"/>
          <w:sz w:val="24"/>
          <w:lang w:val="pt-PT"/>
        </w:rPr>
      </w:pPr>
      <w:bookmarkStart w:id="4419" w:name="_Toc517440941"/>
      <w:moveFromRangeStart w:id="4420" w:author="The Law" w:date="2018-06-25T14:37:00Z" w:name="move517700779"/>
      <w:moveFrom w:id="4421" w:author="The Law" w:date="2018-06-25T14:37:00Z">
        <w:r w:rsidRPr="00484455" w:rsidDel="008B71D5">
          <w:rPr>
            <w:lang w:val="pt-PT"/>
          </w:rPr>
          <w:t xml:space="preserve">Tabela </w:t>
        </w:r>
        <w:r w:rsidRPr="00484455" w:rsidDel="008B71D5">
          <w:rPr>
            <w:lang w:val="pt-PT"/>
          </w:rPr>
          <w:fldChar w:fldCharType="begin"/>
        </w:r>
        <w:r w:rsidRPr="00484455" w:rsidDel="008B71D5">
          <w:rPr>
            <w:lang w:val="pt-PT"/>
          </w:rPr>
          <w:instrText xml:space="preserve"> SEQ Tabela \* ARABIC </w:instrText>
        </w:r>
        <w:r w:rsidRPr="00484455" w:rsidDel="008B71D5">
          <w:rPr>
            <w:lang w:val="pt-PT"/>
          </w:rPr>
          <w:fldChar w:fldCharType="separate"/>
        </w:r>
        <w:r w:rsidR="006862B7" w:rsidDel="008B71D5">
          <w:rPr>
            <w:noProof/>
            <w:lang w:val="pt-PT"/>
          </w:rPr>
          <w:t>21</w:t>
        </w:r>
        <w:r w:rsidRPr="00484455" w:rsidDel="008B71D5">
          <w:rPr>
            <w:lang w:val="pt-PT"/>
          </w:rPr>
          <w:fldChar w:fldCharType="end"/>
        </w:r>
        <w:r w:rsidRPr="00484455" w:rsidDel="008B71D5">
          <w:rPr>
            <w:lang w:val="pt-PT"/>
          </w:rPr>
          <w:t xml:space="preserve"> - Resultados dos testes do Ant Colony Optimization</w:t>
        </w:r>
        <w:bookmarkEnd w:id="4419"/>
      </w:moveFrom>
    </w:p>
    <w:moveFromRangeEnd w:id="4420"/>
    <w:p w14:paraId="63E82B47" w14:textId="77777777" w:rsidR="008E2373" w:rsidRPr="008E671B" w:rsidRDefault="008E2373">
      <w:pPr>
        <w:rPr>
          <w:lang w:val="pt-PT"/>
        </w:rPr>
      </w:pPr>
    </w:p>
    <w:sectPr w:rsidR="008E2373" w:rsidRPr="008E671B" w:rsidSect="00A37B06">
      <w:headerReference w:type="default" r:id="rId54"/>
      <w:type w:val="oddPage"/>
      <w:pgSz w:w="11906" w:h="16838"/>
      <w:pgMar w:top="1440" w:right="1983" w:bottom="1440"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0" w:author="Maninhas" w:date="2018-06-25T08:29:00Z" w:initials="M">
    <w:p w14:paraId="0D386D2B" w14:textId="77777777" w:rsidR="00D5641C" w:rsidRPr="003B294E" w:rsidRDefault="00D5641C">
      <w:pPr>
        <w:pStyle w:val="Textodecomentrio"/>
        <w:rPr>
          <w:lang w:val="pt-PT"/>
        </w:rPr>
      </w:pPr>
      <w:r>
        <w:rPr>
          <w:rStyle w:val="Refdecomentrio"/>
        </w:rPr>
        <w:annotationRef/>
      </w:r>
      <w:r w:rsidRPr="003B294E">
        <w:rPr>
          <w:lang w:val="pt-PT"/>
        </w:rPr>
        <w:t>Falta citação</w:t>
      </w:r>
    </w:p>
  </w:comment>
  <w:comment w:id="577" w:author="Maninhas" w:date="2018-06-25T08:31:00Z" w:initials="M">
    <w:p w14:paraId="48C0CD15" w14:textId="77777777" w:rsidR="00D5641C" w:rsidRPr="00A37B06" w:rsidRDefault="00D5641C">
      <w:pPr>
        <w:pStyle w:val="Textodecomentrio"/>
        <w:rPr>
          <w:lang w:val="pt-PT"/>
        </w:rPr>
      </w:pPr>
      <w:r>
        <w:rPr>
          <w:rStyle w:val="Refdecomentrio"/>
        </w:rPr>
        <w:annotationRef/>
      </w:r>
      <w:r w:rsidRPr="00A37B06">
        <w:rPr>
          <w:lang w:val="pt-PT"/>
        </w:rPr>
        <w:t>Quando são colocadas as siglas pela primeira vez estas devem vir com a descriç</w:t>
      </w:r>
      <w:r>
        <w:rPr>
          <w:lang w:val="pt-PT"/>
        </w:rPr>
        <w:t>ão</w:t>
      </w:r>
    </w:p>
  </w:comment>
  <w:comment w:id="1053" w:author="Maninhas" w:date="2018-06-25T08:54:00Z" w:initials="M">
    <w:p w14:paraId="15709D28" w14:textId="77777777" w:rsidR="00D5641C" w:rsidRDefault="00D5641C">
      <w:pPr>
        <w:pStyle w:val="Textodecomentrio"/>
      </w:pPr>
      <w:r>
        <w:rPr>
          <w:rStyle w:val="Refdecomentrio"/>
        </w:rPr>
        <w:annotationRef/>
      </w:r>
      <w:r>
        <w:t xml:space="preserve">Colocar referência a </w:t>
      </w:r>
    </w:p>
    <w:p w14:paraId="5F304E4D" w14:textId="5C1AC508" w:rsidR="00D5641C" w:rsidRDefault="00D5641C">
      <w:pPr>
        <w:pStyle w:val="Textodecomentrio"/>
      </w:pPr>
      <w:r w:rsidRPr="00AC314D">
        <w:t>S. Chen, I. Ljubic, and S. Raghavan: The regenerator location problem, Networks 55(3): 205-220, 2010</w:t>
      </w:r>
    </w:p>
  </w:comment>
  <w:comment w:id="1866" w:author="Maninhas" w:date="2018-06-25T09:09:00Z" w:initials="M">
    <w:p w14:paraId="3D7A0002" w14:textId="7B208469" w:rsidR="00D5641C" w:rsidRPr="003B294E" w:rsidRDefault="00D5641C">
      <w:pPr>
        <w:pStyle w:val="Textodecomentrio"/>
        <w:rPr>
          <w:lang w:val="pt-PT"/>
        </w:rPr>
      </w:pPr>
      <w:r>
        <w:rPr>
          <w:rStyle w:val="Refdecomentrio"/>
        </w:rPr>
        <w:annotationRef/>
      </w:r>
      <w:r w:rsidRPr="003B294E">
        <w:rPr>
          <w:lang w:val="pt-PT"/>
        </w:rPr>
        <w:t>Falta citação</w:t>
      </w:r>
    </w:p>
  </w:comment>
  <w:comment w:id="2035" w:author="Maninhas" w:date="2018-06-25T09:24:00Z" w:initials="M">
    <w:p w14:paraId="0AF48566" w14:textId="51336DA4" w:rsidR="00D5641C" w:rsidRPr="003B294E" w:rsidRDefault="00D5641C">
      <w:pPr>
        <w:pStyle w:val="Textodecomentrio"/>
        <w:rPr>
          <w:lang w:val="pt-PT"/>
        </w:rPr>
      </w:pPr>
      <w:r>
        <w:rPr>
          <w:rStyle w:val="Refdecomentrio"/>
        </w:rPr>
        <w:annotationRef/>
      </w:r>
      <w:r w:rsidRPr="003B294E">
        <w:rPr>
          <w:lang w:val="pt-PT"/>
        </w:rPr>
        <w:t>Coloquem a referência à imagem</w:t>
      </w:r>
    </w:p>
  </w:comment>
  <w:comment w:id="2112" w:author="Maninhas" w:date="2018-06-25T09:28:00Z" w:initials="M">
    <w:p w14:paraId="13FD5CA0" w14:textId="23EF350B" w:rsidR="00D5641C" w:rsidRPr="00B722EE" w:rsidRDefault="00D5641C">
      <w:pPr>
        <w:pStyle w:val="Textodecomentrio"/>
        <w:rPr>
          <w:lang w:val="pt-PT"/>
        </w:rPr>
      </w:pPr>
      <w:r w:rsidRPr="00B722EE">
        <w:rPr>
          <w:lang w:val="pt-PT"/>
        </w:rPr>
        <w:t>Reescrevam esta frase</w:t>
      </w:r>
      <w:r>
        <w:rPr>
          <w:rStyle w:val="Refdecomentrio"/>
        </w:rPr>
        <w:annotationRef/>
      </w:r>
      <w:r w:rsidRPr="00B722EE">
        <w:rPr>
          <w:rStyle w:val="Refdecomentrio"/>
          <w:lang w:val="pt-PT"/>
        </w:rPr>
        <w:t xml:space="preserve"> pois é dif</w:t>
      </w:r>
      <w:r>
        <w:rPr>
          <w:rStyle w:val="Refdecomentrio"/>
          <w:lang w:val="pt-PT"/>
        </w:rPr>
        <w:t>ícil de entender</w:t>
      </w:r>
    </w:p>
  </w:comment>
  <w:comment w:id="2188" w:author="Maninhas" w:date="2018-06-25T09:33:00Z" w:initials="M">
    <w:p w14:paraId="5CC3BEAE" w14:textId="661FC016" w:rsidR="00D5641C" w:rsidRPr="003B294E" w:rsidRDefault="00D5641C">
      <w:pPr>
        <w:pStyle w:val="Textodecomentrio"/>
        <w:rPr>
          <w:lang w:val="pt-PT"/>
        </w:rPr>
      </w:pPr>
      <w:r>
        <w:rPr>
          <w:rStyle w:val="Refdecomentrio"/>
        </w:rPr>
        <w:annotationRef/>
      </w:r>
      <w:r w:rsidRPr="003B294E">
        <w:rPr>
          <w:lang w:val="pt-PT"/>
        </w:rPr>
        <w:t>Colocar citação</w:t>
      </w:r>
    </w:p>
  </w:comment>
  <w:comment w:id="2226" w:author="Maninhas" w:date="2018-06-25T09:34:00Z" w:initials="M">
    <w:p w14:paraId="3A773187" w14:textId="0ED88113" w:rsidR="00D5641C" w:rsidRPr="003B294E" w:rsidRDefault="00D5641C">
      <w:pPr>
        <w:pStyle w:val="Textodecomentrio"/>
        <w:rPr>
          <w:lang w:val="pt-PT"/>
        </w:rPr>
      </w:pPr>
      <w:r>
        <w:rPr>
          <w:rStyle w:val="Refdecomentrio"/>
        </w:rPr>
        <w:annotationRef/>
      </w:r>
      <w:r w:rsidRPr="003B294E">
        <w:rPr>
          <w:lang w:val="pt-PT"/>
        </w:rPr>
        <w:t>Expliquem as 3 dimensões</w:t>
      </w:r>
    </w:p>
  </w:comment>
  <w:comment w:id="2242" w:author="Maninhas" w:date="2018-06-25T09:38:00Z" w:initials="M">
    <w:p w14:paraId="468F2100" w14:textId="36BD93B3" w:rsidR="00D5641C" w:rsidRPr="003B1A25" w:rsidRDefault="00D5641C">
      <w:pPr>
        <w:pStyle w:val="Textodecomentrio"/>
        <w:rPr>
          <w:lang w:val="pt-PT"/>
        </w:rPr>
      </w:pPr>
      <w:r>
        <w:rPr>
          <w:rStyle w:val="Refdecomentrio"/>
        </w:rPr>
        <w:annotationRef/>
      </w:r>
      <w:r w:rsidRPr="003B1A25">
        <w:rPr>
          <w:lang w:val="pt-PT"/>
        </w:rPr>
        <w:t>Em algoritmos de swarm intelligence n</w:t>
      </w:r>
      <w:r>
        <w:rPr>
          <w:lang w:val="pt-PT"/>
        </w:rPr>
        <w:t>ão devemos utilizar a palavra de geração</w:t>
      </w:r>
    </w:p>
  </w:comment>
  <w:comment w:id="2260" w:author="Maninhas" w:date="2018-06-25T09:41:00Z" w:initials="M">
    <w:p w14:paraId="0A28FE5F" w14:textId="508C9DA3" w:rsidR="00D5641C" w:rsidRPr="004F2A03" w:rsidRDefault="00D5641C">
      <w:pPr>
        <w:pStyle w:val="Textodecomentrio"/>
        <w:rPr>
          <w:lang w:val="pt-PT"/>
        </w:rPr>
      </w:pPr>
      <w:r>
        <w:rPr>
          <w:rStyle w:val="Refdecomentrio"/>
        </w:rPr>
        <w:annotationRef/>
      </w:r>
      <w:r w:rsidRPr="004F2A03">
        <w:rPr>
          <w:lang w:val="pt-PT"/>
        </w:rPr>
        <w:t>Sugiro colocar todos os estrangeirismos em itálico</w:t>
      </w:r>
    </w:p>
  </w:comment>
  <w:comment w:id="2286" w:author="Maninhas" w:date="2018-06-25T09:46:00Z" w:initials="M">
    <w:p w14:paraId="0B23028E" w14:textId="170773D5" w:rsidR="00D5641C" w:rsidRPr="004F2A03" w:rsidRDefault="00D5641C">
      <w:pPr>
        <w:pStyle w:val="Textodecomentrio"/>
        <w:rPr>
          <w:lang w:val="pt-PT"/>
        </w:rPr>
      </w:pPr>
      <w:r>
        <w:rPr>
          <w:rStyle w:val="Refdecomentrio"/>
        </w:rPr>
        <w:annotationRef/>
      </w:r>
      <w:r w:rsidRPr="004F2A03">
        <w:rPr>
          <w:lang w:val="pt-PT"/>
        </w:rPr>
        <w:t>Todas as imagens devem ser referenciadas antes de aparecerem no texto</w:t>
      </w:r>
    </w:p>
  </w:comment>
  <w:comment w:id="2412" w:author="Maninhas" w:date="2018-06-25T09:45:00Z" w:initials="M">
    <w:p w14:paraId="50B2E548" w14:textId="3870EC4A" w:rsidR="00D5641C" w:rsidRPr="004F2A03" w:rsidRDefault="00D5641C">
      <w:pPr>
        <w:pStyle w:val="Textodecomentrio"/>
        <w:rPr>
          <w:lang w:val="pt-PT"/>
        </w:rPr>
      </w:pPr>
      <w:r>
        <w:rPr>
          <w:rStyle w:val="Refdecomentrio"/>
        </w:rPr>
        <w:annotationRef/>
      </w:r>
      <w:r w:rsidRPr="004F2A03">
        <w:rPr>
          <w:lang w:val="pt-PT"/>
        </w:rPr>
        <w:t>Coloquem todos os símbolos em it</w:t>
      </w:r>
      <w:r>
        <w:rPr>
          <w:lang w:val="pt-PT"/>
        </w:rPr>
        <w:t>álico, nomes de funções e nomes de classes</w:t>
      </w:r>
    </w:p>
  </w:comment>
  <w:comment w:id="2480" w:author="Maninhas" w:date="2018-06-25T09:50:00Z" w:initials="M">
    <w:p w14:paraId="4E42D5F9" w14:textId="226A5E3E" w:rsidR="00D5641C" w:rsidRPr="004F2A03" w:rsidRDefault="00D5641C">
      <w:pPr>
        <w:pStyle w:val="Textodecomentrio"/>
        <w:rPr>
          <w:lang w:val="pt-PT"/>
        </w:rPr>
      </w:pPr>
      <w:r>
        <w:rPr>
          <w:rStyle w:val="Refdecomentrio"/>
        </w:rPr>
        <w:annotationRef/>
      </w:r>
      <w:r w:rsidRPr="004F2A03">
        <w:rPr>
          <w:lang w:val="pt-PT"/>
        </w:rPr>
        <w:t>Referenciar os anexos ou as tabelas</w:t>
      </w:r>
    </w:p>
  </w:comment>
  <w:comment w:id="2485" w:author="Maninhas" w:date="2018-06-25T09:54:00Z" w:initials="M">
    <w:p w14:paraId="35801C1E" w14:textId="365BAB29" w:rsidR="00D5641C" w:rsidRDefault="00D5641C">
      <w:pPr>
        <w:pStyle w:val="Textodecomentrio"/>
        <w:rPr>
          <w:lang w:val="pt-PT"/>
        </w:rPr>
      </w:pPr>
      <w:r>
        <w:rPr>
          <w:rStyle w:val="Refdecomentrio"/>
        </w:rPr>
        <w:annotationRef/>
      </w:r>
      <w:r w:rsidRPr="007B6D9A">
        <w:rPr>
          <w:lang w:val="pt-PT"/>
        </w:rPr>
        <w:t>Devem também fazer resumo das melhores combinaç</w:t>
      </w:r>
      <w:r>
        <w:rPr>
          <w:lang w:val="pt-PT"/>
        </w:rPr>
        <w:t>ões de valores. Melhores valores para elitismo, mutation, etc…..</w:t>
      </w:r>
    </w:p>
    <w:p w14:paraId="75C2261F" w14:textId="77777777" w:rsidR="00D5641C" w:rsidRDefault="00D5641C">
      <w:pPr>
        <w:pStyle w:val="Textodecomentrio"/>
        <w:rPr>
          <w:lang w:val="pt-PT"/>
        </w:rPr>
      </w:pPr>
    </w:p>
    <w:p w14:paraId="343D787C" w14:textId="0D8F86BA" w:rsidR="00D5641C" w:rsidRDefault="00D5641C">
      <w:pPr>
        <w:pStyle w:val="Textodecomentrio"/>
        <w:rPr>
          <w:lang w:val="pt-PT"/>
        </w:rPr>
      </w:pPr>
      <w:r w:rsidRPr="007B6D9A">
        <w:rPr>
          <w:highlight w:val="yellow"/>
          <w:lang w:val="pt-PT"/>
        </w:rPr>
        <w:t>DEVEM FAZER ISTO PARA TODOS OS ALGORITMOS</w:t>
      </w:r>
    </w:p>
    <w:p w14:paraId="35440563" w14:textId="77777777" w:rsidR="00D5641C" w:rsidRPr="007B6D9A" w:rsidRDefault="00D5641C">
      <w:pPr>
        <w:pStyle w:val="Textodecomentrio"/>
        <w:rPr>
          <w:lang w:val="pt-PT"/>
        </w:rPr>
      </w:pPr>
    </w:p>
  </w:comment>
  <w:comment w:id="2664" w:author="Maninhas" w:date="2018-06-25T09:51:00Z" w:initials="M">
    <w:p w14:paraId="0CDAEEFB" w14:textId="3DC35E4F" w:rsidR="00D5641C" w:rsidRPr="007B6D9A" w:rsidRDefault="00D5641C">
      <w:pPr>
        <w:pStyle w:val="Textodecomentrio"/>
        <w:rPr>
          <w:lang w:val="pt-PT"/>
        </w:rPr>
      </w:pPr>
      <w:r w:rsidRPr="007B6D9A">
        <w:rPr>
          <w:lang w:val="pt-PT"/>
        </w:rPr>
        <w:t>Antes de apresentar as tabelas</w:t>
      </w:r>
      <w:r>
        <w:rPr>
          <w:rStyle w:val="Refdecomentrio"/>
        </w:rPr>
        <w:annotationRef/>
      </w:r>
      <w:r w:rsidRPr="007B6D9A">
        <w:rPr>
          <w:lang w:val="pt-PT"/>
        </w:rPr>
        <w:t xml:space="preserve"> devem indicar para cada algoritmo a combinação de parâmetros utilizados. Não se esqueçam de referenciar sempre as tabelas antes de aparecerem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86D2B" w15:done="1"/>
  <w15:commentEx w15:paraId="48C0CD15" w15:done="1"/>
  <w15:commentEx w15:paraId="5F304E4D" w15:done="1"/>
  <w15:commentEx w15:paraId="3D7A0002" w15:done="1"/>
  <w15:commentEx w15:paraId="0AF48566" w15:done="1"/>
  <w15:commentEx w15:paraId="13FD5CA0" w15:done="1"/>
  <w15:commentEx w15:paraId="5CC3BEAE" w15:done="1"/>
  <w15:commentEx w15:paraId="3A773187" w15:done="1"/>
  <w15:commentEx w15:paraId="468F2100" w15:done="1"/>
  <w15:commentEx w15:paraId="0A28FE5F" w15:done="0"/>
  <w15:commentEx w15:paraId="0B23028E" w15:done="0"/>
  <w15:commentEx w15:paraId="50B2E548" w15:done="0"/>
  <w15:commentEx w15:paraId="4E42D5F9" w15:done="0"/>
  <w15:commentEx w15:paraId="35440563" w15:done="0"/>
  <w15:commentEx w15:paraId="0CDAEE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86D2B" w16cid:durableId="1EDB595A"/>
  <w16cid:commentId w16cid:paraId="48C0CD15" w16cid:durableId="1EDB595B"/>
  <w16cid:commentId w16cid:paraId="5F304E4D" w16cid:durableId="1EDB595C"/>
  <w16cid:commentId w16cid:paraId="3D7A0002" w16cid:durableId="1EDB595D"/>
  <w16cid:commentId w16cid:paraId="0AF48566" w16cid:durableId="1EDB595E"/>
  <w16cid:commentId w16cid:paraId="13FD5CA0" w16cid:durableId="1EDB595F"/>
  <w16cid:commentId w16cid:paraId="5CC3BEAE" w16cid:durableId="1EDB5961"/>
  <w16cid:commentId w16cid:paraId="3A773187" w16cid:durableId="1EDB5962"/>
  <w16cid:commentId w16cid:paraId="468F2100" w16cid:durableId="1EDB5963"/>
  <w16cid:commentId w16cid:paraId="0A28FE5F" w16cid:durableId="1EDB5964"/>
  <w16cid:commentId w16cid:paraId="0B23028E" w16cid:durableId="1EDB5965"/>
  <w16cid:commentId w16cid:paraId="50B2E548" w16cid:durableId="1EDB5966"/>
  <w16cid:commentId w16cid:paraId="4E42D5F9" w16cid:durableId="1EDB5967"/>
  <w16cid:commentId w16cid:paraId="35440563" w16cid:durableId="1EDB5968"/>
  <w16cid:commentId w16cid:paraId="0CDAEEFB" w16cid:durableId="1EDB5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FD45" w14:textId="77777777" w:rsidR="00C94419" w:rsidRDefault="00C94419">
      <w:pPr>
        <w:spacing w:after="0" w:line="240" w:lineRule="auto"/>
      </w:pPr>
      <w:r>
        <w:separator/>
      </w:r>
    </w:p>
  </w:endnote>
  <w:endnote w:type="continuationSeparator" w:id="0">
    <w:p w14:paraId="25585D52" w14:textId="77777777" w:rsidR="00C94419" w:rsidRDefault="00C9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BC61" w14:textId="2011AD0F" w:rsidR="00D5641C" w:rsidRDefault="00D5641C" w:rsidP="00A37B06">
    <w:pPr>
      <w:pStyle w:val="Rodap"/>
      <w:jc w:val="center"/>
    </w:pPr>
    <w:r>
      <w:fldChar w:fldCharType="begin"/>
    </w:r>
    <w:r>
      <w:instrText>PAGE   \* MERGEFORMAT</w:instrText>
    </w:r>
    <w:r>
      <w:fldChar w:fldCharType="separate"/>
    </w:r>
    <w:r w:rsidR="006A5EBF" w:rsidRPr="006A5EBF">
      <w:rPr>
        <w:noProof/>
        <w:lang w:val="pt-PT"/>
      </w:rPr>
      <w:t>57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711"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670ADF" w14:textId="77777777" w:rsidR="00D5641C" w:rsidRDefault="00D5641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0246"/>
      <w:docPartObj>
        <w:docPartGallery w:val="Page Numbers (Bottom of Page)"/>
        <w:docPartUnique/>
      </w:docPartObj>
    </w:sdtPr>
    <w:sdtEndPr/>
    <w:sdtContent>
      <w:p w14:paraId="07BEF1FC" w14:textId="01AAD16C" w:rsidR="00D5641C" w:rsidRDefault="00D5641C">
        <w:pPr>
          <w:pStyle w:val="Rodap"/>
          <w:jc w:val="center"/>
        </w:pPr>
        <w:r>
          <w:fldChar w:fldCharType="begin"/>
        </w:r>
        <w:r>
          <w:instrText xml:space="preserve"> PAGE   \* MERGEFORMAT </w:instrText>
        </w:r>
        <w:r>
          <w:fldChar w:fldCharType="separate"/>
        </w:r>
        <w:r w:rsidR="006A5EBF">
          <w:rPr>
            <w:noProof/>
          </w:rPr>
          <w:t>xv</w:t>
        </w:r>
        <w:r>
          <w:rPr>
            <w:noProof/>
          </w:rPr>
          <w:fldChar w:fldCharType="end"/>
        </w:r>
      </w:p>
    </w:sdtContent>
  </w:sdt>
  <w:p w14:paraId="4356000D" w14:textId="77777777" w:rsidR="00D5641C" w:rsidRPr="00C3472B" w:rsidRDefault="00D5641C" w:rsidP="00A37B06">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3760"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2564F9" w14:textId="77777777" w:rsidR="00D5641C" w:rsidRDefault="00D5641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235551"/>
      <w:docPartObj>
        <w:docPartGallery w:val="Page Numbers (Bottom of Page)"/>
        <w:docPartUnique/>
      </w:docPartObj>
    </w:sdtPr>
    <w:sdtEndPr/>
    <w:sdtContent>
      <w:p w14:paraId="23DD1C64" w14:textId="4FE72EC2" w:rsidR="00D5641C" w:rsidRDefault="00D5641C">
        <w:pPr>
          <w:pStyle w:val="Rodap"/>
          <w:jc w:val="center"/>
        </w:pPr>
        <w:r>
          <w:fldChar w:fldCharType="begin"/>
        </w:r>
        <w:r>
          <w:instrText xml:space="preserve"> PAGE   \* MERGEFORMAT </w:instrText>
        </w:r>
        <w:r>
          <w:fldChar w:fldCharType="separate"/>
        </w:r>
        <w:r w:rsidR="006A5EBF">
          <w:rPr>
            <w:noProof/>
          </w:rPr>
          <w:t>xvii</w:t>
        </w:r>
        <w:r>
          <w:rPr>
            <w:noProof/>
          </w:rPr>
          <w:fldChar w:fldCharType="end"/>
        </w:r>
      </w:p>
    </w:sdtContent>
  </w:sdt>
  <w:p w14:paraId="7496EE88" w14:textId="77777777" w:rsidR="00D5641C" w:rsidRPr="00C3472B" w:rsidRDefault="00D5641C" w:rsidP="00A37B06">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C59C3"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10C4690" w14:textId="77777777" w:rsidR="00D5641C" w:rsidRDefault="00D5641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1296"/>
      <w:docPartObj>
        <w:docPartGallery w:val="Page Numbers (Bottom of Page)"/>
        <w:docPartUnique/>
      </w:docPartObj>
    </w:sdtPr>
    <w:sdtEndPr/>
    <w:sdtContent>
      <w:p w14:paraId="54381CA8" w14:textId="75942FB9" w:rsidR="00D5641C" w:rsidRDefault="00D5641C">
        <w:pPr>
          <w:pStyle w:val="Rodap"/>
          <w:jc w:val="center"/>
        </w:pPr>
        <w:r>
          <w:fldChar w:fldCharType="begin"/>
        </w:r>
        <w:r>
          <w:instrText xml:space="preserve"> PAGE   \* MERGEFORMAT </w:instrText>
        </w:r>
        <w:r>
          <w:fldChar w:fldCharType="separate"/>
        </w:r>
        <w:r w:rsidR="006A5EBF">
          <w:rPr>
            <w:noProof/>
          </w:rPr>
          <w:t>59</w:t>
        </w:r>
        <w:r>
          <w:rPr>
            <w:noProof/>
          </w:rPr>
          <w:fldChar w:fldCharType="end"/>
        </w:r>
      </w:p>
    </w:sdtContent>
  </w:sdt>
  <w:p w14:paraId="07B03473" w14:textId="77777777" w:rsidR="00D5641C" w:rsidRPr="00C3472B" w:rsidRDefault="00D5641C" w:rsidP="00A37B06">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F344"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29E05A16" w14:textId="77777777" w:rsidR="00D5641C" w:rsidRDefault="00D5641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78D9"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29E5AA" w14:textId="77777777" w:rsidR="00D5641C" w:rsidRDefault="00D564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40667"/>
      <w:docPartObj>
        <w:docPartGallery w:val="Page Numbers (Bottom of Page)"/>
        <w:docPartUnique/>
      </w:docPartObj>
    </w:sdtPr>
    <w:sdtEndPr/>
    <w:sdtContent>
      <w:p w14:paraId="585ABE0F" w14:textId="2AFC6787" w:rsidR="00D5641C" w:rsidRDefault="00D5641C" w:rsidP="00A37B06">
        <w:pPr>
          <w:pStyle w:val="Rodap"/>
          <w:jc w:val="center"/>
        </w:pPr>
        <w:r>
          <w:fldChar w:fldCharType="begin"/>
        </w:r>
        <w:r>
          <w:instrText xml:space="preserve"> PAGE   \* MERGEFORMAT </w:instrText>
        </w:r>
        <w:r>
          <w:fldChar w:fldCharType="separate"/>
        </w:r>
        <w:r w:rsidR="006A5EBF">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82812"/>
      <w:docPartObj>
        <w:docPartGallery w:val="Page Numbers (Bottom of Page)"/>
        <w:docPartUnique/>
      </w:docPartObj>
    </w:sdtPr>
    <w:sdtEndPr/>
    <w:sdtContent>
      <w:p w14:paraId="0CB7C05A" w14:textId="63F1AD7C" w:rsidR="00D5641C" w:rsidRDefault="00D5641C">
        <w:pPr>
          <w:pStyle w:val="Rodap"/>
          <w:jc w:val="center"/>
        </w:pPr>
        <w:r>
          <w:fldChar w:fldCharType="begin"/>
        </w:r>
        <w:r>
          <w:instrText xml:space="preserve"> PAGE   \* MERGEFORMAT </w:instrText>
        </w:r>
        <w:r>
          <w:fldChar w:fldCharType="separate"/>
        </w:r>
        <w:r w:rsidR="006A5EBF">
          <w:rPr>
            <w:noProof/>
          </w:rPr>
          <w:t>iii</w:t>
        </w:r>
        <w:r>
          <w:rPr>
            <w:noProof/>
          </w:rPr>
          <w:fldChar w:fldCharType="end"/>
        </w:r>
      </w:p>
    </w:sdtContent>
  </w:sdt>
  <w:p w14:paraId="005B06BB" w14:textId="77777777" w:rsidR="00D5641C" w:rsidRPr="00C3472B" w:rsidRDefault="00D5641C" w:rsidP="00A37B0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A1C82"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94A7E1" w14:textId="77777777" w:rsidR="00D5641C" w:rsidRDefault="00D5641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40962"/>
      <w:docPartObj>
        <w:docPartGallery w:val="Page Numbers (Bottom of Page)"/>
        <w:docPartUnique/>
      </w:docPartObj>
    </w:sdtPr>
    <w:sdtEndPr/>
    <w:sdtContent>
      <w:p w14:paraId="38E39375" w14:textId="7496BB16" w:rsidR="00D5641C" w:rsidRDefault="00D5641C">
        <w:pPr>
          <w:pStyle w:val="Rodap"/>
          <w:jc w:val="center"/>
        </w:pPr>
        <w:r>
          <w:fldChar w:fldCharType="begin"/>
        </w:r>
        <w:r>
          <w:instrText xml:space="preserve"> PAGE   \* MERGEFORMAT </w:instrText>
        </w:r>
        <w:r>
          <w:fldChar w:fldCharType="separate"/>
        </w:r>
        <w:r w:rsidR="006A5EBF">
          <w:rPr>
            <w:noProof/>
          </w:rPr>
          <w:t>ix</w:t>
        </w:r>
        <w:r>
          <w:rPr>
            <w:noProof/>
          </w:rPr>
          <w:fldChar w:fldCharType="end"/>
        </w:r>
      </w:p>
    </w:sdtContent>
  </w:sdt>
  <w:p w14:paraId="0D9CBBDC" w14:textId="77777777" w:rsidR="00D5641C" w:rsidRPr="00C3472B" w:rsidRDefault="00D5641C" w:rsidP="00A37B0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26A6"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596985D2" w14:textId="77777777" w:rsidR="00D5641C" w:rsidRDefault="00D5641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63948"/>
      <w:docPartObj>
        <w:docPartGallery w:val="Page Numbers (Bottom of Page)"/>
        <w:docPartUnique/>
      </w:docPartObj>
    </w:sdtPr>
    <w:sdtEndPr/>
    <w:sdtContent>
      <w:p w14:paraId="6547F050" w14:textId="260361DD" w:rsidR="00D5641C" w:rsidRDefault="00D5641C">
        <w:pPr>
          <w:pStyle w:val="Rodap"/>
          <w:jc w:val="center"/>
        </w:pPr>
        <w:r>
          <w:fldChar w:fldCharType="begin"/>
        </w:r>
        <w:r>
          <w:instrText xml:space="preserve"> PAGE   \* MERGEFORMAT </w:instrText>
        </w:r>
        <w:r>
          <w:fldChar w:fldCharType="separate"/>
        </w:r>
        <w:r w:rsidR="006A5EBF">
          <w:rPr>
            <w:noProof/>
          </w:rPr>
          <w:t>xi</w:t>
        </w:r>
        <w:r>
          <w:rPr>
            <w:noProof/>
          </w:rPr>
          <w:fldChar w:fldCharType="end"/>
        </w:r>
      </w:p>
    </w:sdtContent>
  </w:sdt>
  <w:p w14:paraId="13DB160A" w14:textId="77777777" w:rsidR="00D5641C" w:rsidRPr="00C3472B" w:rsidRDefault="00D5641C" w:rsidP="00A37B06">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1129" w14:textId="77777777" w:rsidR="00D5641C" w:rsidRDefault="00D5641C" w:rsidP="00A37B0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51F11" w14:textId="77777777" w:rsidR="00D5641C" w:rsidRDefault="00D5641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27901"/>
      <w:docPartObj>
        <w:docPartGallery w:val="Page Numbers (Bottom of Page)"/>
        <w:docPartUnique/>
      </w:docPartObj>
    </w:sdtPr>
    <w:sdtEndPr/>
    <w:sdtContent>
      <w:p w14:paraId="10E5C80A" w14:textId="35A86EF9" w:rsidR="00D5641C" w:rsidRDefault="00D5641C">
        <w:pPr>
          <w:pStyle w:val="Rodap"/>
          <w:jc w:val="center"/>
        </w:pPr>
        <w:r>
          <w:fldChar w:fldCharType="begin"/>
        </w:r>
        <w:r>
          <w:instrText xml:space="preserve"> PAGE   \* MERGEFORMAT </w:instrText>
        </w:r>
        <w:r>
          <w:fldChar w:fldCharType="separate"/>
        </w:r>
        <w:r w:rsidR="006A5EBF">
          <w:rPr>
            <w:noProof/>
          </w:rPr>
          <w:t>xiii</w:t>
        </w:r>
        <w:r>
          <w:rPr>
            <w:noProof/>
          </w:rPr>
          <w:fldChar w:fldCharType="end"/>
        </w:r>
      </w:p>
    </w:sdtContent>
  </w:sdt>
  <w:p w14:paraId="5A37E3E0" w14:textId="77777777" w:rsidR="00D5641C" w:rsidRPr="00C3472B" w:rsidRDefault="00D5641C" w:rsidP="00A37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EFE97" w14:textId="77777777" w:rsidR="00C94419" w:rsidRDefault="00C94419">
      <w:pPr>
        <w:spacing w:after="0" w:line="240" w:lineRule="auto"/>
      </w:pPr>
      <w:r>
        <w:separator/>
      </w:r>
    </w:p>
  </w:footnote>
  <w:footnote w:type="continuationSeparator" w:id="0">
    <w:p w14:paraId="687B7548" w14:textId="77777777" w:rsidR="00C94419" w:rsidRDefault="00C9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6745" w14:textId="77777777" w:rsidR="00D5641C" w:rsidRPr="006A5A15" w:rsidRDefault="00D5641C" w:rsidP="00A37B06">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598B" w14:textId="77777777" w:rsidR="00D5641C" w:rsidRPr="001B2181" w:rsidRDefault="00D5641C" w:rsidP="00A37B06">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5B666" w14:textId="77777777" w:rsidR="00D5641C" w:rsidRPr="009C5191" w:rsidRDefault="00D5641C" w:rsidP="00A37B06">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D5435" w14:textId="77777777" w:rsidR="00D5641C" w:rsidRPr="001B2181" w:rsidRDefault="00D5641C" w:rsidP="00A37B06">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E5889" w14:textId="77777777" w:rsidR="00D5641C" w:rsidRPr="009C5191" w:rsidRDefault="00D5641C" w:rsidP="00A37B06">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DB0BB" w14:textId="77777777" w:rsidR="00D5641C" w:rsidRPr="001B2181" w:rsidRDefault="00D5641C" w:rsidP="00A37B06">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5A80" w14:textId="77777777" w:rsidR="00D5641C" w:rsidRPr="009C5191" w:rsidRDefault="00D5641C" w:rsidP="00A37B06">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50BD" w14:textId="77777777" w:rsidR="00D5641C" w:rsidRPr="009C5191" w:rsidRDefault="00D5641C" w:rsidP="00A37B06">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FE08" w14:textId="77777777" w:rsidR="00D5641C" w:rsidRPr="00DE6C4E" w:rsidRDefault="00D5641C" w:rsidP="00A37B06">
    <w:pPr>
      <w:pStyle w:val="ThesisBodyText"/>
      <w:pBdr>
        <w:bottom w:val="single" w:sz="4" w:space="1" w:color="auto"/>
      </w:pBdr>
      <w:rPr>
        <w:smallCaps/>
        <w:lang w:val="pt-PT"/>
      </w:rPr>
    </w:pPr>
    <w:r>
      <w:rPr>
        <w:smallCaps/>
        <w:lang w:val="pt-PT"/>
      </w:rPr>
      <w:t>Índice</w:t>
    </w:r>
  </w:p>
  <w:p w14:paraId="6398597D" w14:textId="77777777" w:rsidR="00D5641C" w:rsidRPr="00C262FF" w:rsidRDefault="00D5641C" w:rsidP="00A37B06">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C200" w14:textId="77777777" w:rsidR="00D5641C" w:rsidRPr="00DE6C4E" w:rsidRDefault="00D5641C" w:rsidP="00A37B06">
    <w:pPr>
      <w:pStyle w:val="ThesisBodyText"/>
      <w:pBdr>
        <w:bottom w:val="single" w:sz="4" w:space="1" w:color="auto"/>
      </w:pBdr>
      <w:jc w:val="left"/>
      <w:rPr>
        <w:smallCaps/>
        <w:lang w:val="pt-PT"/>
      </w:rPr>
    </w:pPr>
    <w:r>
      <w:rPr>
        <w:smallCaps/>
        <w:lang w:val="pt-PT"/>
      </w:rPr>
      <w:t>Índice</w:t>
    </w:r>
  </w:p>
  <w:p w14:paraId="190D4395" w14:textId="77777777" w:rsidR="00D5641C" w:rsidRPr="00BF4530" w:rsidRDefault="00D5641C" w:rsidP="00A37B06">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5969" w14:textId="77777777" w:rsidR="00D5641C" w:rsidRDefault="00D5641C" w:rsidP="00A37B06">
    <w:pPr>
      <w:pStyle w:val="ThesisBodyText"/>
      <w:rPr>
        <w:lang w:val="pt-PT"/>
      </w:rPr>
    </w:pPr>
  </w:p>
  <w:p w14:paraId="1F74DACD" w14:textId="77777777" w:rsidR="00D5641C" w:rsidRPr="003376C2" w:rsidRDefault="00D5641C" w:rsidP="00A37B06">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A047" w14:textId="77777777" w:rsidR="00D5641C" w:rsidRPr="001B2181" w:rsidRDefault="00D5641C" w:rsidP="00A37B06">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F647" w14:textId="77777777" w:rsidR="00D5641C" w:rsidRPr="009C5191" w:rsidRDefault="00D5641C" w:rsidP="00A37B06">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96D1" w14:textId="77777777" w:rsidR="00D5641C" w:rsidRPr="003376C2" w:rsidRDefault="00D5641C" w:rsidP="00A37B06">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2D0AB" w14:textId="77777777" w:rsidR="00D5641C" w:rsidRPr="001B2181" w:rsidRDefault="00D5641C" w:rsidP="00A37B06">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A82" w14:textId="77777777" w:rsidR="00D5641C" w:rsidRPr="009C5191" w:rsidRDefault="00D5641C" w:rsidP="00A37B06">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w15:presenceInfo w15:providerId="None" w15:userId="Rodr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D9"/>
    <w:rsid w:val="00016742"/>
    <w:rsid w:val="00047AD9"/>
    <w:rsid w:val="00054FC5"/>
    <w:rsid w:val="000B7E0F"/>
    <w:rsid w:val="000F07C6"/>
    <w:rsid w:val="000F1206"/>
    <w:rsid w:val="00156EEC"/>
    <w:rsid w:val="001C4DD7"/>
    <w:rsid w:val="001D2529"/>
    <w:rsid w:val="001F49AC"/>
    <w:rsid w:val="002178F3"/>
    <w:rsid w:val="00270D47"/>
    <w:rsid w:val="002B38A0"/>
    <w:rsid w:val="002C34B6"/>
    <w:rsid w:val="002D114E"/>
    <w:rsid w:val="002D4FA6"/>
    <w:rsid w:val="002F38F4"/>
    <w:rsid w:val="002F531B"/>
    <w:rsid w:val="00355AF3"/>
    <w:rsid w:val="003634EE"/>
    <w:rsid w:val="003954A9"/>
    <w:rsid w:val="0039665E"/>
    <w:rsid w:val="003B1A25"/>
    <w:rsid w:val="003B294E"/>
    <w:rsid w:val="004235D2"/>
    <w:rsid w:val="00483B75"/>
    <w:rsid w:val="00494730"/>
    <w:rsid w:val="004A577E"/>
    <w:rsid w:val="004D58EA"/>
    <w:rsid w:val="004F2A03"/>
    <w:rsid w:val="00515348"/>
    <w:rsid w:val="00554EB9"/>
    <w:rsid w:val="005A3401"/>
    <w:rsid w:val="005C7AD8"/>
    <w:rsid w:val="005E254E"/>
    <w:rsid w:val="005F3224"/>
    <w:rsid w:val="00604359"/>
    <w:rsid w:val="00616E15"/>
    <w:rsid w:val="00623AAD"/>
    <w:rsid w:val="00635C55"/>
    <w:rsid w:val="006862B7"/>
    <w:rsid w:val="006A5EBF"/>
    <w:rsid w:val="006D5117"/>
    <w:rsid w:val="00725BA4"/>
    <w:rsid w:val="007350D9"/>
    <w:rsid w:val="00770B05"/>
    <w:rsid w:val="0077536F"/>
    <w:rsid w:val="007B6D9A"/>
    <w:rsid w:val="007C2E11"/>
    <w:rsid w:val="008356F7"/>
    <w:rsid w:val="00860F9A"/>
    <w:rsid w:val="00890C30"/>
    <w:rsid w:val="008A091D"/>
    <w:rsid w:val="008B71D5"/>
    <w:rsid w:val="008E2373"/>
    <w:rsid w:val="008E671B"/>
    <w:rsid w:val="00923D5B"/>
    <w:rsid w:val="009459E4"/>
    <w:rsid w:val="009909AA"/>
    <w:rsid w:val="00993BC0"/>
    <w:rsid w:val="009A5F67"/>
    <w:rsid w:val="009B7158"/>
    <w:rsid w:val="00A00744"/>
    <w:rsid w:val="00A37B06"/>
    <w:rsid w:val="00A5283D"/>
    <w:rsid w:val="00A564BA"/>
    <w:rsid w:val="00A961ED"/>
    <w:rsid w:val="00AC314D"/>
    <w:rsid w:val="00AC427D"/>
    <w:rsid w:val="00AC5597"/>
    <w:rsid w:val="00B57E75"/>
    <w:rsid w:val="00B722EE"/>
    <w:rsid w:val="00B948DB"/>
    <w:rsid w:val="00BF27F6"/>
    <w:rsid w:val="00C1730E"/>
    <w:rsid w:val="00C3027D"/>
    <w:rsid w:val="00C37606"/>
    <w:rsid w:val="00C7185B"/>
    <w:rsid w:val="00C94419"/>
    <w:rsid w:val="00CB6178"/>
    <w:rsid w:val="00CD4FC1"/>
    <w:rsid w:val="00CF20BC"/>
    <w:rsid w:val="00D35AB6"/>
    <w:rsid w:val="00D5641C"/>
    <w:rsid w:val="00DA3B7A"/>
    <w:rsid w:val="00DA5642"/>
    <w:rsid w:val="00DC5FC8"/>
    <w:rsid w:val="00DF7413"/>
    <w:rsid w:val="00E91279"/>
    <w:rsid w:val="00EA5978"/>
    <w:rsid w:val="00ED1EF3"/>
    <w:rsid w:val="00F1485A"/>
    <w:rsid w:val="00F25029"/>
    <w:rsid w:val="00F53B1A"/>
    <w:rsid w:val="00F607F5"/>
    <w:rsid w:val="00F62121"/>
    <w:rsid w:val="00FC1C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AD2D"/>
  <w15:chartTrackingRefBased/>
  <w15:docId w15:val="{5F558BBA-C69A-447F-9DD1-71CB5C27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0D9"/>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73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73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7350D9"/>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7350D9"/>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7350D9"/>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7350D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7350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7350D9"/>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7350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7350D9"/>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7350D9"/>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7350D9"/>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7350D9"/>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7350D9"/>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7350D9"/>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7350D9"/>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7350D9"/>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7350D9"/>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7350D9"/>
    <w:rPr>
      <w:i/>
      <w:iCs/>
      <w:color w:val="000000" w:themeColor="text1"/>
    </w:rPr>
  </w:style>
  <w:style w:type="character" w:customStyle="1" w:styleId="CitaoCarter">
    <w:name w:val="Citação Caráter"/>
    <w:basedOn w:val="Tipodeletrapredefinidodopargrafo"/>
    <w:link w:val="Citao"/>
    <w:uiPriority w:val="29"/>
    <w:rsid w:val="007350D9"/>
    <w:rPr>
      <w:rFonts w:eastAsiaTheme="minorEastAsia"/>
      <w:i/>
      <w:iCs/>
      <w:color w:val="000000" w:themeColor="text1"/>
      <w:lang w:val="en-NZ" w:eastAsia="en-NZ"/>
    </w:rPr>
  </w:style>
  <w:style w:type="paragraph" w:styleId="ndice3">
    <w:name w:val="toc 3"/>
    <w:basedOn w:val="Normal"/>
    <w:next w:val="Normal"/>
    <w:uiPriority w:val="39"/>
    <w:rsid w:val="007350D9"/>
    <w:pPr>
      <w:spacing w:after="0"/>
      <w:ind w:left="440"/>
    </w:pPr>
    <w:rPr>
      <w:i/>
      <w:iCs/>
      <w:sz w:val="20"/>
      <w:szCs w:val="20"/>
    </w:rPr>
  </w:style>
  <w:style w:type="paragraph" w:styleId="Corpodetexto">
    <w:name w:val="Body Text"/>
    <w:basedOn w:val="Normal"/>
    <w:link w:val="CorpodetextoCarter"/>
    <w:rsid w:val="007350D9"/>
    <w:pPr>
      <w:spacing w:line="480" w:lineRule="auto"/>
    </w:pPr>
  </w:style>
  <w:style w:type="character" w:customStyle="1" w:styleId="CorpodetextoCarter">
    <w:name w:val="Corpo de texto Caráter"/>
    <w:basedOn w:val="Tipodeletrapredefinidodopargrafo"/>
    <w:link w:val="Corpodetexto"/>
    <w:rsid w:val="007350D9"/>
    <w:rPr>
      <w:rFonts w:eastAsiaTheme="minorEastAsia"/>
      <w:lang w:val="en-NZ" w:eastAsia="en-NZ"/>
    </w:rPr>
  </w:style>
  <w:style w:type="paragraph" w:styleId="Legenda">
    <w:name w:val="caption"/>
    <w:basedOn w:val="Normal"/>
    <w:next w:val="Normal"/>
    <w:uiPriority w:val="35"/>
    <w:unhideWhenUsed/>
    <w:qFormat/>
    <w:rsid w:val="007350D9"/>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7350D9"/>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7350D9"/>
    <w:pPr>
      <w:spacing w:before="120" w:after="120"/>
    </w:pPr>
    <w:rPr>
      <w:b/>
      <w:bCs/>
      <w:caps/>
      <w:sz w:val="20"/>
      <w:szCs w:val="20"/>
    </w:rPr>
  </w:style>
  <w:style w:type="paragraph" w:styleId="ndice2">
    <w:name w:val="toc 2"/>
    <w:basedOn w:val="Normal"/>
    <w:next w:val="Normal"/>
    <w:autoRedefine/>
    <w:uiPriority w:val="39"/>
    <w:unhideWhenUsed/>
    <w:rsid w:val="007350D9"/>
    <w:pPr>
      <w:spacing w:after="0"/>
      <w:ind w:left="220"/>
    </w:pPr>
    <w:rPr>
      <w:smallCaps/>
      <w:sz w:val="20"/>
      <w:szCs w:val="20"/>
    </w:rPr>
  </w:style>
  <w:style w:type="character" w:styleId="Hiperligao">
    <w:name w:val="Hyperlink"/>
    <w:basedOn w:val="Tipodeletrapredefinidodopargrafo"/>
    <w:uiPriority w:val="99"/>
    <w:rsid w:val="007350D9"/>
    <w:rPr>
      <w:color w:val="0000FF"/>
      <w:u w:val="single"/>
    </w:rPr>
  </w:style>
  <w:style w:type="paragraph" w:styleId="ndicedeilustraes">
    <w:name w:val="table of figures"/>
    <w:basedOn w:val="Normal"/>
    <w:next w:val="Normal"/>
    <w:uiPriority w:val="99"/>
    <w:rsid w:val="007350D9"/>
  </w:style>
  <w:style w:type="paragraph" w:styleId="Rodap">
    <w:name w:val="footer"/>
    <w:basedOn w:val="Normal"/>
    <w:link w:val="RodapCarter"/>
    <w:uiPriority w:val="99"/>
    <w:rsid w:val="007350D9"/>
    <w:pPr>
      <w:tabs>
        <w:tab w:val="center" w:pos="4153"/>
        <w:tab w:val="right" w:pos="8306"/>
      </w:tabs>
    </w:pPr>
  </w:style>
  <w:style w:type="character" w:customStyle="1" w:styleId="RodapCarter">
    <w:name w:val="Rodapé Caráter"/>
    <w:basedOn w:val="Tipodeletrapredefinidodopargrafo"/>
    <w:link w:val="Rodap"/>
    <w:uiPriority w:val="99"/>
    <w:rsid w:val="007350D9"/>
    <w:rPr>
      <w:rFonts w:eastAsiaTheme="minorEastAsia"/>
      <w:lang w:val="en-NZ" w:eastAsia="en-NZ"/>
    </w:rPr>
  </w:style>
  <w:style w:type="character" w:styleId="Nmerodepgina">
    <w:name w:val="page number"/>
    <w:basedOn w:val="Tipodeletrapredefinidodopargrafo"/>
    <w:rsid w:val="007350D9"/>
  </w:style>
  <w:style w:type="paragraph" w:styleId="Ttulo">
    <w:name w:val="Title"/>
    <w:basedOn w:val="Normal"/>
    <w:next w:val="Normal"/>
    <w:link w:val="TtuloCarter"/>
    <w:uiPriority w:val="10"/>
    <w:qFormat/>
    <w:rsid w:val="0073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7350D9"/>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73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7350D9"/>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7350D9"/>
    <w:rPr>
      <w:b/>
      <w:bCs/>
    </w:rPr>
  </w:style>
  <w:style w:type="character" w:styleId="nfase">
    <w:name w:val="Emphasis"/>
    <w:basedOn w:val="Tipodeletrapredefinidodopargrafo"/>
    <w:uiPriority w:val="20"/>
    <w:qFormat/>
    <w:rsid w:val="007350D9"/>
    <w:rPr>
      <w:i/>
      <w:iCs/>
    </w:rPr>
  </w:style>
  <w:style w:type="paragraph" w:styleId="SemEspaamento">
    <w:name w:val="No Spacing"/>
    <w:uiPriority w:val="1"/>
    <w:qFormat/>
    <w:rsid w:val="007350D9"/>
    <w:pPr>
      <w:spacing w:after="0" w:line="240" w:lineRule="auto"/>
    </w:pPr>
    <w:rPr>
      <w:rFonts w:eastAsiaTheme="minorEastAsia"/>
      <w:lang w:val="en-US" w:bidi="en-US"/>
    </w:rPr>
  </w:style>
  <w:style w:type="paragraph" w:styleId="PargrafodaLista">
    <w:name w:val="List Paragraph"/>
    <w:basedOn w:val="Normal"/>
    <w:uiPriority w:val="34"/>
    <w:qFormat/>
    <w:rsid w:val="007350D9"/>
    <w:pPr>
      <w:ind w:left="720"/>
      <w:contextualSpacing/>
    </w:pPr>
  </w:style>
  <w:style w:type="paragraph" w:styleId="CitaoIntensa">
    <w:name w:val="Intense Quote"/>
    <w:basedOn w:val="Normal"/>
    <w:next w:val="Normal"/>
    <w:link w:val="CitaoIntensaCarter"/>
    <w:uiPriority w:val="30"/>
    <w:qFormat/>
    <w:rsid w:val="007350D9"/>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7350D9"/>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7350D9"/>
    <w:rPr>
      <w:i/>
      <w:iCs/>
      <w:color w:val="808080" w:themeColor="text1" w:themeTint="7F"/>
    </w:rPr>
  </w:style>
  <w:style w:type="character" w:styleId="nfaseIntensa">
    <w:name w:val="Intense Emphasis"/>
    <w:basedOn w:val="Tipodeletrapredefinidodopargrafo"/>
    <w:uiPriority w:val="21"/>
    <w:qFormat/>
    <w:rsid w:val="007350D9"/>
    <w:rPr>
      <w:b/>
      <w:bCs/>
      <w:i/>
      <w:iCs/>
      <w:color w:val="4472C4" w:themeColor="accent1"/>
    </w:rPr>
  </w:style>
  <w:style w:type="character" w:styleId="RefernciaDiscreta">
    <w:name w:val="Subtle Reference"/>
    <w:basedOn w:val="Tipodeletrapredefinidodopargrafo"/>
    <w:uiPriority w:val="31"/>
    <w:qFormat/>
    <w:rsid w:val="007350D9"/>
    <w:rPr>
      <w:smallCaps/>
      <w:color w:val="ED7D31" w:themeColor="accent2"/>
      <w:u w:val="single"/>
    </w:rPr>
  </w:style>
  <w:style w:type="character" w:styleId="RefernciaIntensa">
    <w:name w:val="Intense Reference"/>
    <w:basedOn w:val="Tipodeletrapredefinidodopargrafo"/>
    <w:uiPriority w:val="32"/>
    <w:qFormat/>
    <w:rsid w:val="007350D9"/>
    <w:rPr>
      <w:b/>
      <w:bCs/>
      <w:smallCaps/>
      <w:color w:val="ED7D31" w:themeColor="accent2"/>
      <w:spacing w:val="5"/>
      <w:u w:val="single"/>
    </w:rPr>
  </w:style>
  <w:style w:type="character" w:styleId="TtulodoLivro">
    <w:name w:val="Book Title"/>
    <w:basedOn w:val="Tipodeletrapredefinidodopargrafo"/>
    <w:uiPriority w:val="33"/>
    <w:qFormat/>
    <w:rsid w:val="007350D9"/>
    <w:rPr>
      <w:b/>
      <w:bCs/>
      <w:smallCaps/>
      <w:spacing w:val="5"/>
    </w:rPr>
  </w:style>
  <w:style w:type="paragraph" w:styleId="Cabealhodondice">
    <w:name w:val="TOC Heading"/>
    <w:basedOn w:val="Cabealho1"/>
    <w:next w:val="Normal"/>
    <w:uiPriority w:val="39"/>
    <w:unhideWhenUsed/>
    <w:qFormat/>
    <w:rsid w:val="007350D9"/>
    <w:pPr>
      <w:outlineLvl w:val="9"/>
    </w:pPr>
  </w:style>
  <w:style w:type="paragraph" w:styleId="Textodebalo">
    <w:name w:val="Balloon Text"/>
    <w:basedOn w:val="Normal"/>
    <w:link w:val="TextodebaloCarter"/>
    <w:rsid w:val="007350D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350D9"/>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7350D9"/>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7350D9"/>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7350D9"/>
    <w:rPr>
      <w:rFonts w:eastAsiaTheme="minorEastAsia"/>
      <w:lang w:val="en-NZ" w:eastAsia="en-NZ"/>
    </w:rPr>
  </w:style>
  <w:style w:type="paragraph" w:customStyle="1" w:styleId="ThesisTitle">
    <w:name w:val="Thesis Title"/>
    <w:basedOn w:val="Ttulo"/>
    <w:qFormat/>
    <w:rsid w:val="007350D9"/>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7350D9"/>
  </w:style>
  <w:style w:type="paragraph" w:customStyle="1" w:styleId="ThesisSubtitle">
    <w:name w:val="Thesis Subtitle"/>
    <w:basedOn w:val="Subttulo"/>
    <w:next w:val="Subttulo"/>
    <w:qFormat/>
    <w:rsid w:val="007350D9"/>
    <w:pPr>
      <w:jc w:val="center"/>
    </w:pPr>
    <w:rPr>
      <w:rFonts w:ascii="Times New Roman" w:hAnsi="Times New Roman"/>
      <w:color w:val="auto"/>
      <w:sz w:val="32"/>
    </w:rPr>
  </w:style>
  <w:style w:type="paragraph" w:customStyle="1" w:styleId="ThesisAuthorName">
    <w:name w:val="Thesis Author Name"/>
    <w:basedOn w:val="Normal"/>
    <w:qFormat/>
    <w:rsid w:val="007350D9"/>
    <w:pPr>
      <w:jc w:val="center"/>
    </w:pPr>
    <w:rPr>
      <w:rFonts w:ascii="Times New Roman" w:hAnsi="Times New Roman"/>
      <w:b/>
      <w:sz w:val="32"/>
    </w:rPr>
  </w:style>
  <w:style w:type="paragraph" w:customStyle="1" w:styleId="ThesisSubjectInformation">
    <w:name w:val="Thesis Subject Information"/>
    <w:basedOn w:val="Normal"/>
    <w:qFormat/>
    <w:rsid w:val="007350D9"/>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7350D9"/>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350D9"/>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7350D9"/>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7350D9"/>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7350D9"/>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7350D9"/>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7350D9"/>
    <w:pPr>
      <w:spacing w:line="360" w:lineRule="auto"/>
      <w:jc w:val="both"/>
    </w:pPr>
    <w:rPr>
      <w:rFonts w:ascii="Times New Roman" w:hAnsi="Times New Roman"/>
      <w:i/>
      <w:sz w:val="24"/>
    </w:rPr>
  </w:style>
  <w:style w:type="paragraph" w:customStyle="1" w:styleId="ThesisBodyText">
    <w:name w:val="Thesis Body Text"/>
    <w:basedOn w:val="Normal"/>
    <w:qFormat/>
    <w:rsid w:val="007350D9"/>
    <w:pPr>
      <w:spacing w:line="360" w:lineRule="auto"/>
      <w:jc w:val="both"/>
    </w:pPr>
    <w:rPr>
      <w:rFonts w:ascii="Times New Roman" w:hAnsi="Times New Roman"/>
      <w:sz w:val="24"/>
    </w:rPr>
  </w:style>
  <w:style w:type="paragraph" w:customStyle="1" w:styleId="ThesisQuote">
    <w:name w:val="Thesis Quote"/>
    <w:basedOn w:val="Citao"/>
    <w:qFormat/>
    <w:rsid w:val="007350D9"/>
    <w:pPr>
      <w:spacing w:line="360" w:lineRule="auto"/>
    </w:pPr>
    <w:rPr>
      <w:rFonts w:ascii="Times New Roman" w:hAnsi="Times New Roman"/>
      <w:color w:val="7F7F7F" w:themeColor="text1" w:themeTint="80"/>
      <w:sz w:val="24"/>
    </w:rPr>
  </w:style>
  <w:style w:type="paragraph" w:customStyle="1" w:styleId="Style1">
    <w:name w:val="Style1"/>
    <w:basedOn w:val="ThesisQuote"/>
    <w:rsid w:val="007350D9"/>
  </w:style>
  <w:style w:type="paragraph" w:customStyle="1" w:styleId="Style2">
    <w:name w:val="Style2"/>
    <w:basedOn w:val="Style1"/>
    <w:rsid w:val="007350D9"/>
  </w:style>
  <w:style w:type="paragraph" w:customStyle="1" w:styleId="ThesisTOCHeading">
    <w:name w:val="Thesis TOC Heading"/>
    <w:basedOn w:val="Normal"/>
    <w:qFormat/>
    <w:rsid w:val="007350D9"/>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7350D9"/>
    <w:pPr>
      <w:spacing w:line="360" w:lineRule="auto"/>
      <w:jc w:val="both"/>
    </w:pPr>
    <w:rPr>
      <w:rFonts w:ascii="Times New Roman" w:hAnsi="Times New Roman"/>
      <w:sz w:val="24"/>
    </w:rPr>
  </w:style>
  <w:style w:type="paragraph" w:customStyle="1" w:styleId="ThesisCaption">
    <w:name w:val="Thesis Caption"/>
    <w:basedOn w:val="Legenda"/>
    <w:autoRedefine/>
    <w:qFormat/>
    <w:rsid w:val="007350D9"/>
    <w:pPr>
      <w:jc w:val="center"/>
    </w:pPr>
    <w:rPr>
      <w:color w:val="auto"/>
      <w:sz w:val="20"/>
    </w:rPr>
  </w:style>
  <w:style w:type="paragraph" w:customStyle="1" w:styleId="ThesisNumberedList">
    <w:name w:val="Thesis Numbered List"/>
    <w:basedOn w:val="Lista"/>
    <w:qFormat/>
    <w:rsid w:val="007350D9"/>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7350D9"/>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7350D9"/>
    <w:pPr>
      <w:ind w:left="283" w:hanging="283"/>
      <w:contextualSpacing/>
    </w:pPr>
  </w:style>
  <w:style w:type="paragraph" w:styleId="Listacommarcas">
    <w:name w:val="List Bullet"/>
    <w:basedOn w:val="Normal"/>
    <w:uiPriority w:val="99"/>
    <w:unhideWhenUsed/>
    <w:rsid w:val="007350D9"/>
    <w:pPr>
      <w:contextualSpacing/>
    </w:pPr>
  </w:style>
  <w:style w:type="paragraph" w:customStyle="1" w:styleId="ThesisTOC2Text">
    <w:name w:val="Thesis TOC 2 Text"/>
    <w:basedOn w:val="ThesisTOC1Text"/>
    <w:autoRedefine/>
    <w:qFormat/>
    <w:rsid w:val="007350D9"/>
    <w:pPr>
      <w:ind w:left="720"/>
    </w:pPr>
  </w:style>
  <w:style w:type="paragraph" w:customStyle="1" w:styleId="ThesisTOC1Text">
    <w:name w:val="Thesis TOC 1 Text"/>
    <w:basedOn w:val="ndice1"/>
    <w:autoRedefine/>
    <w:qFormat/>
    <w:rsid w:val="007350D9"/>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7350D9"/>
    <w:pPr>
      <w:numPr>
        <w:numId w:val="8"/>
      </w:numPr>
    </w:pPr>
  </w:style>
  <w:style w:type="paragraph" w:styleId="ndice4">
    <w:name w:val="toc 4"/>
    <w:basedOn w:val="Normal"/>
    <w:next w:val="Normal"/>
    <w:autoRedefine/>
    <w:uiPriority w:val="39"/>
    <w:unhideWhenUsed/>
    <w:rsid w:val="007350D9"/>
    <w:pPr>
      <w:spacing w:after="0"/>
      <w:ind w:left="660"/>
    </w:pPr>
    <w:rPr>
      <w:sz w:val="18"/>
      <w:szCs w:val="18"/>
    </w:rPr>
  </w:style>
  <w:style w:type="paragraph" w:styleId="ndice5">
    <w:name w:val="toc 5"/>
    <w:basedOn w:val="Normal"/>
    <w:next w:val="Normal"/>
    <w:autoRedefine/>
    <w:uiPriority w:val="39"/>
    <w:unhideWhenUsed/>
    <w:rsid w:val="007350D9"/>
    <w:pPr>
      <w:spacing w:after="0"/>
      <w:ind w:left="880"/>
    </w:pPr>
    <w:rPr>
      <w:sz w:val="18"/>
      <w:szCs w:val="18"/>
    </w:rPr>
  </w:style>
  <w:style w:type="paragraph" w:styleId="ndice6">
    <w:name w:val="toc 6"/>
    <w:basedOn w:val="Normal"/>
    <w:next w:val="Normal"/>
    <w:autoRedefine/>
    <w:uiPriority w:val="39"/>
    <w:unhideWhenUsed/>
    <w:rsid w:val="007350D9"/>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7350D9"/>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7350D9"/>
    <w:rPr>
      <w:rFonts w:ascii="Calibri" w:eastAsiaTheme="minorEastAsia" w:hAnsi="Calibri"/>
      <w:lang w:val="en-US" w:bidi="en-US"/>
    </w:rPr>
  </w:style>
  <w:style w:type="character" w:styleId="Refdenotaderodap">
    <w:name w:val="footnote reference"/>
    <w:basedOn w:val="Tipodeletrapredefinidodopargrafo"/>
    <w:uiPriority w:val="99"/>
    <w:unhideWhenUsed/>
    <w:rsid w:val="007350D9"/>
    <w:rPr>
      <w:vertAlign w:val="superscript"/>
    </w:rPr>
  </w:style>
  <w:style w:type="paragraph" w:styleId="Textodenotaderodap">
    <w:name w:val="footnote text"/>
    <w:basedOn w:val="Normal"/>
    <w:link w:val="TextodenotaderodapCarter"/>
    <w:uiPriority w:val="99"/>
    <w:rsid w:val="007350D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7350D9"/>
    <w:rPr>
      <w:rFonts w:eastAsiaTheme="minorEastAsia"/>
      <w:sz w:val="20"/>
      <w:szCs w:val="20"/>
      <w:lang w:val="en-NZ" w:eastAsia="en-NZ"/>
    </w:rPr>
  </w:style>
  <w:style w:type="paragraph" w:styleId="ndice7">
    <w:name w:val="toc 7"/>
    <w:basedOn w:val="Normal"/>
    <w:next w:val="Normal"/>
    <w:autoRedefine/>
    <w:uiPriority w:val="39"/>
    <w:unhideWhenUsed/>
    <w:rsid w:val="007350D9"/>
    <w:pPr>
      <w:spacing w:after="0"/>
      <w:ind w:left="1320"/>
    </w:pPr>
    <w:rPr>
      <w:sz w:val="18"/>
      <w:szCs w:val="18"/>
    </w:rPr>
  </w:style>
  <w:style w:type="paragraph" w:styleId="ndice8">
    <w:name w:val="toc 8"/>
    <w:basedOn w:val="Normal"/>
    <w:next w:val="Normal"/>
    <w:autoRedefine/>
    <w:uiPriority w:val="39"/>
    <w:unhideWhenUsed/>
    <w:rsid w:val="007350D9"/>
    <w:pPr>
      <w:spacing w:after="0"/>
      <w:ind w:left="1540"/>
    </w:pPr>
    <w:rPr>
      <w:sz w:val="18"/>
      <w:szCs w:val="18"/>
    </w:rPr>
  </w:style>
  <w:style w:type="paragraph" w:styleId="ndice9">
    <w:name w:val="toc 9"/>
    <w:basedOn w:val="Normal"/>
    <w:next w:val="Normal"/>
    <w:autoRedefine/>
    <w:uiPriority w:val="39"/>
    <w:unhideWhenUsed/>
    <w:rsid w:val="007350D9"/>
    <w:pPr>
      <w:spacing w:after="0"/>
      <w:ind w:left="1760"/>
    </w:pPr>
    <w:rPr>
      <w:sz w:val="18"/>
      <w:szCs w:val="18"/>
    </w:rPr>
  </w:style>
  <w:style w:type="paragraph" w:customStyle="1" w:styleId="ThesisHeadtext">
    <w:name w:val="Thesis Head text"/>
    <w:basedOn w:val="ThesisHeading1non-numbered"/>
    <w:qFormat/>
    <w:rsid w:val="007350D9"/>
  </w:style>
  <w:style w:type="paragraph" w:customStyle="1" w:styleId="Text">
    <w:name w:val="Text"/>
    <w:basedOn w:val="Normal"/>
    <w:rsid w:val="007350D9"/>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7350D9"/>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7350D9"/>
    <w:rPr>
      <w:color w:val="808080"/>
    </w:rPr>
  </w:style>
  <w:style w:type="character" w:customStyle="1" w:styleId="thesisexpresso">
    <w:name w:val="thesis expressão"/>
    <w:basedOn w:val="Tipodeletrapredefinidodopargrafo"/>
    <w:qFormat/>
    <w:rsid w:val="007350D9"/>
    <w:rPr>
      <w:rFonts w:ascii="Cambria Math" w:hAnsi="Cambria Math"/>
      <w:iCs/>
      <w:sz w:val="22"/>
    </w:rPr>
  </w:style>
  <w:style w:type="paragraph" w:customStyle="1" w:styleId="a-1-paragrafo">
    <w:name w:val="a-1-paragrafo"/>
    <w:basedOn w:val="Normal"/>
    <w:next w:val="a-2-paragrafo"/>
    <w:qFormat/>
    <w:rsid w:val="007350D9"/>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7350D9"/>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7350D9"/>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7350D9"/>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7350D9"/>
  </w:style>
  <w:style w:type="paragraph" w:customStyle="1" w:styleId="Abstract">
    <w:name w:val="Abstract"/>
    <w:basedOn w:val="Normal"/>
    <w:next w:val="Normal"/>
    <w:uiPriority w:val="99"/>
    <w:rsid w:val="007350D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7350D9"/>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7350D9"/>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7350D9"/>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7350D9"/>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7350D9"/>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7350D9"/>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7350D9"/>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7350D9"/>
    <w:rPr>
      <w:color w:val="800080"/>
      <w:u w:val="single"/>
    </w:rPr>
  </w:style>
  <w:style w:type="paragraph" w:customStyle="1" w:styleId="Affiliations">
    <w:name w:val="Affiliations"/>
    <w:basedOn w:val="Normal"/>
    <w:uiPriority w:val="99"/>
    <w:rsid w:val="007350D9"/>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7350D9"/>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7350D9"/>
  </w:style>
  <w:style w:type="paragraph" w:styleId="NormalWeb">
    <w:name w:val="Normal (Web)"/>
    <w:basedOn w:val="Normal"/>
    <w:uiPriority w:val="99"/>
    <w:unhideWhenUsed/>
    <w:rsid w:val="007350D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7350D9"/>
  </w:style>
  <w:style w:type="character" w:customStyle="1" w:styleId="texhtml">
    <w:name w:val="texhtml"/>
    <w:basedOn w:val="Tipodeletrapredefinidodopargrafo"/>
    <w:rsid w:val="007350D9"/>
  </w:style>
  <w:style w:type="character" w:customStyle="1" w:styleId="editsection">
    <w:name w:val="editsection"/>
    <w:basedOn w:val="Tipodeletrapredefinidodopargrafo"/>
    <w:rsid w:val="007350D9"/>
  </w:style>
  <w:style w:type="paragraph" w:styleId="HTMLpr-formatado">
    <w:name w:val="HTML Preformatted"/>
    <w:basedOn w:val="Normal"/>
    <w:link w:val="HTMLpr-formatadoCarter"/>
    <w:uiPriority w:val="99"/>
    <w:unhideWhenUsed/>
    <w:rsid w:val="0073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7350D9"/>
    <w:rPr>
      <w:rFonts w:ascii="Courier New" w:eastAsia="Times New Roman" w:hAnsi="Courier New" w:cs="Courier New"/>
      <w:sz w:val="20"/>
      <w:szCs w:val="20"/>
      <w:lang w:eastAsia="pt-PT"/>
    </w:rPr>
  </w:style>
  <w:style w:type="paragraph" w:customStyle="1" w:styleId="msonormal0">
    <w:name w:val="msonormal"/>
    <w:basedOn w:val="Normal"/>
    <w:rsid w:val="007350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7350D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7350D9"/>
    <w:rPr>
      <w:color w:val="605E5C"/>
      <w:shd w:val="clear" w:color="auto" w:fill="E1DFDD"/>
    </w:rPr>
  </w:style>
  <w:style w:type="character" w:styleId="Refdecomentrio">
    <w:name w:val="annotation reference"/>
    <w:basedOn w:val="Tipodeletrapredefinidodopargrafo"/>
    <w:uiPriority w:val="99"/>
    <w:semiHidden/>
    <w:unhideWhenUsed/>
    <w:rsid w:val="00A37B06"/>
    <w:rPr>
      <w:sz w:val="16"/>
      <w:szCs w:val="16"/>
    </w:rPr>
  </w:style>
  <w:style w:type="paragraph" w:styleId="Textodecomentrio">
    <w:name w:val="annotation text"/>
    <w:basedOn w:val="Normal"/>
    <w:link w:val="TextodecomentrioCarter"/>
    <w:uiPriority w:val="99"/>
    <w:semiHidden/>
    <w:unhideWhenUsed/>
    <w:rsid w:val="00A37B0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37B06"/>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A37B06"/>
    <w:rPr>
      <w:b/>
      <w:bCs/>
    </w:rPr>
  </w:style>
  <w:style w:type="character" w:customStyle="1" w:styleId="AssuntodecomentrioCarter">
    <w:name w:val="Assunto de comentário Caráter"/>
    <w:basedOn w:val="TextodecomentrioCarter"/>
    <w:link w:val="Assuntodecomentrio"/>
    <w:uiPriority w:val="99"/>
    <w:semiHidden/>
    <w:rsid w:val="00A37B06"/>
    <w:rPr>
      <w:rFonts w:eastAsiaTheme="minorEastAsia"/>
      <w:b/>
      <w:bCs/>
      <w:sz w:val="20"/>
      <w:szCs w:val="20"/>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035">
      <w:bodyDiv w:val="1"/>
      <w:marLeft w:val="0"/>
      <w:marRight w:val="0"/>
      <w:marTop w:val="0"/>
      <w:marBottom w:val="0"/>
      <w:divBdr>
        <w:top w:val="none" w:sz="0" w:space="0" w:color="auto"/>
        <w:left w:val="none" w:sz="0" w:space="0" w:color="auto"/>
        <w:bottom w:val="none" w:sz="0" w:space="0" w:color="auto"/>
        <w:right w:val="none" w:sz="0" w:space="0" w:color="auto"/>
      </w:divBdr>
    </w:div>
    <w:div w:id="120349331">
      <w:bodyDiv w:val="1"/>
      <w:marLeft w:val="0"/>
      <w:marRight w:val="0"/>
      <w:marTop w:val="0"/>
      <w:marBottom w:val="0"/>
      <w:divBdr>
        <w:top w:val="none" w:sz="0" w:space="0" w:color="auto"/>
        <w:left w:val="none" w:sz="0" w:space="0" w:color="auto"/>
        <w:bottom w:val="none" w:sz="0" w:space="0" w:color="auto"/>
        <w:right w:val="none" w:sz="0" w:space="0" w:color="auto"/>
      </w:divBdr>
    </w:div>
    <w:div w:id="132411148">
      <w:bodyDiv w:val="1"/>
      <w:marLeft w:val="0"/>
      <w:marRight w:val="0"/>
      <w:marTop w:val="0"/>
      <w:marBottom w:val="0"/>
      <w:divBdr>
        <w:top w:val="none" w:sz="0" w:space="0" w:color="auto"/>
        <w:left w:val="none" w:sz="0" w:space="0" w:color="auto"/>
        <w:bottom w:val="none" w:sz="0" w:space="0" w:color="auto"/>
        <w:right w:val="none" w:sz="0" w:space="0" w:color="auto"/>
      </w:divBdr>
    </w:div>
    <w:div w:id="160661257">
      <w:bodyDiv w:val="1"/>
      <w:marLeft w:val="0"/>
      <w:marRight w:val="0"/>
      <w:marTop w:val="0"/>
      <w:marBottom w:val="0"/>
      <w:divBdr>
        <w:top w:val="none" w:sz="0" w:space="0" w:color="auto"/>
        <w:left w:val="none" w:sz="0" w:space="0" w:color="auto"/>
        <w:bottom w:val="none" w:sz="0" w:space="0" w:color="auto"/>
        <w:right w:val="none" w:sz="0" w:space="0" w:color="auto"/>
      </w:divBdr>
    </w:div>
    <w:div w:id="185021736">
      <w:bodyDiv w:val="1"/>
      <w:marLeft w:val="0"/>
      <w:marRight w:val="0"/>
      <w:marTop w:val="0"/>
      <w:marBottom w:val="0"/>
      <w:divBdr>
        <w:top w:val="none" w:sz="0" w:space="0" w:color="auto"/>
        <w:left w:val="none" w:sz="0" w:space="0" w:color="auto"/>
        <w:bottom w:val="none" w:sz="0" w:space="0" w:color="auto"/>
        <w:right w:val="none" w:sz="0" w:space="0" w:color="auto"/>
      </w:divBdr>
    </w:div>
    <w:div w:id="188035689">
      <w:bodyDiv w:val="1"/>
      <w:marLeft w:val="0"/>
      <w:marRight w:val="0"/>
      <w:marTop w:val="0"/>
      <w:marBottom w:val="0"/>
      <w:divBdr>
        <w:top w:val="none" w:sz="0" w:space="0" w:color="auto"/>
        <w:left w:val="none" w:sz="0" w:space="0" w:color="auto"/>
        <w:bottom w:val="none" w:sz="0" w:space="0" w:color="auto"/>
        <w:right w:val="none" w:sz="0" w:space="0" w:color="auto"/>
      </w:divBdr>
    </w:div>
    <w:div w:id="193352581">
      <w:bodyDiv w:val="1"/>
      <w:marLeft w:val="0"/>
      <w:marRight w:val="0"/>
      <w:marTop w:val="0"/>
      <w:marBottom w:val="0"/>
      <w:divBdr>
        <w:top w:val="none" w:sz="0" w:space="0" w:color="auto"/>
        <w:left w:val="none" w:sz="0" w:space="0" w:color="auto"/>
        <w:bottom w:val="none" w:sz="0" w:space="0" w:color="auto"/>
        <w:right w:val="none" w:sz="0" w:space="0" w:color="auto"/>
      </w:divBdr>
    </w:div>
    <w:div w:id="235479505">
      <w:bodyDiv w:val="1"/>
      <w:marLeft w:val="0"/>
      <w:marRight w:val="0"/>
      <w:marTop w:val="0"/>
      <w:marBottom w:val="0"/>
      <w:divBdr>
        <w:top w:val="none" w:sz="0" w:space="0" w:color="auto"/>
        <w:left w:val="none" w:sz="0" w:space="0" w:color="auto"/>
        <w:bottom w:val="none" w:sz="0" w:space="0" w:color="auto"/>
        <w:right w:val="none" w:sz="0" w:space="0" w:color="auto"/>
      </w:divBdr>
    </w:div>
    <w:div w:id="389764621">
      <w:bodyDiv w:val="1"/>
      <w:marLeft w:val="0"/>
      <w:marRight w:val="0"/>
      <w:marTop w:val="0"/>
      <w:marBottom w:val="0"/>
      <w:divBdr>
        <w:top w:val="none" w:sz="0" w:space="0" w:color="auto"/>
        <w:left w:val="none" w:sz="0" w:space="0" w:color="auto"/>
        <w:bottom w:val="none" w:sz="0" w:space="0" w:color="auto"/>
        <w:right w:val="none" w:sz="0" w:space="0" w:color="auto"/>
      </w:divBdr>
    </w:div>
    <w:div w:id="398749768">
      <w:bodyDiv w:val="1"/>
      <w:marLeft w:val="0"/>
      <w:marRight w:val="0"/>
      <w:marTop w:val="0"/>
      <w:marBottom w:val="0"/>
      <w:divBdr>
        <w:top w:val="none" w:sz="0" w:space="0" w:color="auto"/>
        <w:left w:val="none" w:sz="0" w:space="0" w:color="auto"/>
        <w:bottom w:val="none" w:sz="0" w:space="0" w:color="auto"/>
        <w:right w:val="none" w:sz="0" w:space="0" w:color="auto"/>
      </w:divBdr>
    </w:div>
    <w:div w:id="432167337">
      <w:bodyDiv w:val="1"/>
      <w:marLeft w:val="0"/>
      <w:marRight w:val="0"/>
      <w:marTop w:val="0"/>
      <w:marBottom w:val="0"/>
      <w:divBdr>
        <w:top w:val="none" w:sz="0" w:space="0" w:color="auto"/>
        <w:left w:val="none" w:sz="0" w:space="0" w:color="auto"/>
        <w:bottom w:val="none" w:sz="0" w:space="0" w:color="auto"/>
        <w:right w:val="none" w:sz="0" w:space="0" w:color="auto"/>
      </w:divBdr>
    </w:div>
    <w:div w:id="452485925">
      <w:bodyDiv w:val="1"/>
      <w:marLeft w:val="0"/>
      <w:marRight w:val="0"/>
      <w:marTop w:val="0"/>
      <w:marBottom w:val="0"/>
      <w:divBdr>
        <w:top w:val="none" w:sz="0" w:space="0" w:color="auto"/>
        <w:left w:val="none" w:sz="0" w:space="0" w:color="auto"/>
        <w:bottom w:val="none" w:sz="0" w:space="0" w:color="auto"/>
        <w:right w:val="none" w:sz="0" w:space="0" w:color="auto"/>
      </w:divBdr>
    </w:div>
    <w:div w:id="461536756">
      <w:bodyDiv w:val="1"/>
      <w:marLeft w:val="0"/>
      <w:marRight w:val="0"/>
      <w:marTop w:val="0"/>
      <w:marBottom w:val="0"/>
      <w:divBdr>
        <w:top w:val="none" w:sz="0" w:space="0" w:color="auto"/>
        <w:left w:val="none" w:sz="0" w:space="0" w:color="auto"/>
        <w:bottom w:val="none" w:sz="0" w:space="0" w:color="auto"/>
        <w:right w:val="none" w:sz="0" w:space="0" w:color="auto"/>
      </w:divBdr>
    </w:div>
    <w:div w:id="541983536">
      <w:bodyDiv w:val="1"/>
      <w:marLeft w:val="0"/>
      <w:marRight w:val="0"/>
      <w:marTop w:val="0"/>
      <w:marBottom w:val="0"/>
      <w:divBdr>
        <w:top w:val="none" w:sz="0" w:space="0" w:color="auto"/>
        <w:left w:val="none" w:sz="0" w:space="0" w:color="auto"/>
        <w:bottom w:val="none" w:sz="0" w:space="0" w:color="auto"/>
        <w:right w:val="none" w:sz="0" w:space="0" w:color="auto"/>
      </w:divBdr>
    </w:div>
    <w:div w:id="552078887">
      <w:bodyDiv w:val="1"/>
      <w:marLeft w:val="0"/>
      <w:marRight w:val="0"/>
      <w:marTop w:val="0"/>
      <w:marBottom w:val="0"/>
      <w:divBdr>
        <w:top w:val="none" w:sz="0" w:space="0" w:color="auto"/>
        <w:left w:val="none" w:sz="0" w:space="0" w:color="auto"/>
        <w:bottom w:val="none" w:sz="0" w:space="0" w:color="auto"/>
        <w:right w:val="none" w:sz="0" w:space="0" w:color="auto"/>
      </w:divBdr>
    </w:div>
    <w:div w:id="573777994">
      <w:bodyDiv w:val="1"/>
      <w:marLeft w:val="0"/>
      <w:marRight w:val="0"/>
      <w:marTop w:val="0"/>
      <w:marBottom w:val="0"/>
      <w:divBdr>
        <w:top w:val="none" w:sz="0" w:space="0" w:color="auto"/>
        <w:left w:val="none" w:sz="0" w:space="0" w:color="auto"/>
        <w:bottom w:val="none" w:sz="0" w:space="0" w:color="auto"/>
        <w:right w:val="none" w:sz="0" w:space="0" w:color="auto"/>
      </w:divBdr>
    </w:div>
    <w:div w:id="585505614">
      <w:bodyDiv w:val="1"/>
      <w:marLeft w:val="0"/>
      <w:marRight w:val="0"/>
      <w:marTop w:val="0"/>
      <w:marBottom w:val="0"/>
      <w:divBdr>
        <w:top w:val="none" w:sz="0" w:space="0" w:color="auto"/>
        <w:left w:val="none" w:sz="0" w:space="0" w:color="auto"/>
        <w:bottom w:val="none" w:sz="0" w:space="0" w:color="auto"/>
        <w:right w:val="none" w:sz="0" w:space="0" w:color="auto"/>
      </w:divBdr>
    </w:div>
    <w:div w:id="613488258">
      <w:bodyDiv w:val="1"/>
      <w:marLeft w:val="0"/>
      <w:marRight w:val="0"/>
      <w:marTop w:val="0"/>
      <w:marBottom w:val="0"/>
      <w:divBdr>
        <w:top w:val="none" w:sz="0" w:space="0" w:color="auto"/>
        <w:left w:val="none" w:sz="0" w:space="0" w:color="auto"/>
        <w:bottom w:val="none" w:sz="0" w:space="0" w:color="auto"/>
        <w:right w:val="none" w:sz="0" w:space="0" w:color="auto"/>
      </w:divBdr>
    </w:div>
    <w:div w:id="665011717">
      <w:bodyDiv w:val="1"/>
      <w:marLeft w:val="0"/>
      <w:marRight w:val="0"/>
      <w:marTop w:val="0"/>
      <w:marBottom w:val="0"/>
      <w:divBdr>
        <w:top w:val="none" w:sz="0" w:space="0" w:color="auto"/>
        <w:left w:val="none" w:sz="0" w:space="0" w:color="auto"/>
        <w:bottom w:val="none" w:sz="0" w:space="0" w:color="auto"/>
        <w:right w:val="none" w:sz="0" w:space="0" w:color="auto"/>
      </w:divBdr>
    </w:div>
    <w:div w:id="712121200">
      <w:bodyDiv w:val="1"/>
      <w:marLeft w:val="0"/>
      <w:marRight w:val="0"/>
      <w:marTop w:val="0"/>
      <w:marBottom w:val="0"/>
      <w:divBdr>
        <w:top w:val="none" w:sz="0" w:space="0" w:color="auto"/>
        <w:left w:val="none" w:sz="0" w:space="0" w:color="auto"/>
        <w:bottom w:val="none" w:sz="0" w:space="0" w:color="auto"/>
        <w:right w:val="none" w:sz="0" w:space="0" w:color="auto"/>
      </w:divBdr>
    </w:div>
    <w:div w:id="775903628">
      <w:bodyDiv w:val="1"/>
      <w:marLeft w:val="0"/>
      <w:marRight w:val="0"/>
      <w:marTop w:val="0"/>
      <w:marBottom w:val="0"/>
      <w:divBdr>
        <w:top w:val="none" w:sz="0" w:space="0" w:color="auto"/>
        <w:left w:val="none" w:sz="0" w:space="0" w:color="auto"/>
        <w:bottom w:val="none" w:sz="0" w:space="0" w:color="auto"/>
        <w:right w:val="none" w:sz="0" w:space="0" w:color="auto"/>
      </w:divBdr>
    </w:div>
    <w:div w:id="785471098">
      <w:bodyDiv w:val="1"/>
      <w:marLeft w:val="0"/>
      <w:marRight w:val="0"/>
      <w:marTop w:val="0"/>
      <w:marBottom w:val="0"/>
      <w:divBdr>
        <w:top w:val="none" w:sz="0" w:space="0" w:color="auto"/>
        <w:left w:val="none" w:sz="0" w:space="0" w:color="auto"/>
        <w:bottom w:val="none" w:sz="0" w:space="0" w:color="auto"/>
        <w:right w:val="none" w:sz="0" w:space="0" w:color="auto"/>
      </w:divBdr>
    </w:div>
    <w:div w:id="796024027">
      <w:bodyDiv w:val="1"/>
      <w:marLeft w:val="0"/>
      <w:marRight w:val="0"/>
      <w:marTop w:val="0"/>
      <w:marBottom w:val="0"/>
      <w:divBdr>
        <w:top w:val="none" w:sz="0" w:space="0" w:color="auto"/>
        <w:left w:val="none" w:sz="0" w:space="0" w:color="auto"/>
        <w:bottom w:val="none" w:sz="0" w:space="0" w:color="auto"/>
        <w:right w:val="none" w:sz="0" w:space="0" w:color="auto"/>
      </w:divBdr>
    </w:div>
    <w:div w:id="864756871">
      <w:bodyDiv w:val="1"/>
      <w:marLeft w:val="0"/>
      <w:marRight w:val="0"/>
      <w:marTop w:val="0"/>
      <w:marBottom w:val="0"/>
      <w:divBdr>
        <w:top w:val="none" w:sz="0" w:space="0" w:color="auto"/>
        <w:left w:val="none" w:sz="0" w:space="0" w:color="auto"/>
        <w:bottom w:val="none" w:sz="0" w:space="0" w:color="auto"/>
        <w:right w:val="none" w:sz="0" w:space="0" w:color="auto"/>
      </w:divBdr>
    </w:div>
    <w:div w:id="901789919">
      <w:bodyDiv w:val="1"/>
      <w:marLeft w:val="0"/>
      <w:marRight w:val="0"/>
      <w:marTop w:val="0"/>
      <w:marBottom w:val="0"/>
      <w:divBdr>
        <w:top w:val="none" w:sz="0" w:space="0" w:color="auto"/>
        <w:left w:val="none" w:sz="0" w:space="0" w:color="auto"/>
        <w:bottom w:val="none" w:sz="0" w:space="0" w:color="auto"/>
        <w:right w:val="none" w:sz="0" w:space="0" w:color="auto"/>
      </w:divBdr>
    </w:div>
    <w:div w:id="955407996">
      <w:bodyDiv w:val="1"/>
      <w:marLeft w:val="0"/>
      <w:marRight w:val="0"/>
      <w:marTop w:val="0"/>
      <w:marBottom w:val="0"/>
      <w:divBdr>
        <w:top w:val="none" w:sz="0" w:space="0" w:color="auto"/>
        <w:left w:val="none" w:sz="0" w:space="0" w:color="auto"/>
        <w:bottom w:val="none" w:sz="0" w:space="0" w:color="auto"/>
        <w:right w:val="none" w:sz="0" w:space="0" w:color="auto"/>
      </w:divBdr>
    </w:div>
    <w:div w:id="1029405610">
      <w:bodyDiv w:val="1"/>
      <w:marLeft w:val="0"/>
      <w:marRight w:val="0"/>
      <w:marTop w:val="0"/>
      <w:marBottom w:val="0"/>
      <w:divBdr>
        <w:top w:val="none" w:sz="0" w:space="0" w:color="auto"/>
        <w:left w:val="none" w:sz="0" w:space="0" w:color="auto"/>
        <w:bottom w:val="none" w:sz="0" w:space="0" w:color="auto"/>
        <w:right w:val="none" w:sz="0" w:space="0" w:color="auto"/>
      </w:divBdr>
    </w:div>
    <w:div w:id="1069232350">
      <w:bodyDiv w:val="1"/>
      <w:marLeft w:val="0"/>
      <w:marRight w:val="0"/>
      <w:marTop w:val="0"/>
      <w:marBottom w:val="0"/>
      <w:divBdr>
        <w:top w:val="none" w:sz="0" w:space="0" w:color="auto"/>
        <w:left w:val="none" w:sz="0" w:space="0" w:color="auto"/>
        <w:bottom w:val="none" w:sz="0" w:space="0" w:color="auto"/>
        <w:right w:val="none" w:sz="0" w:space="0" w:color="auto"/>
      </w:divBdr>
    </w:div>
    <w:div w:id="1097676487">
      <w:bodyDiv w:val="1"/>
      <w:marLeft w:val="0"/>
      <w:marRight w:val="0"/>
      <w:marTop w:val="0"/>
      <w:marBottom w:val="0"/>
      <w:divBdr>
        <w:top w:val="none" w:sz="0" w:space="0" w:color="auto"/>
        <w:left w:val="none" w:sz="0" w:space="0" w:color="auto"/>
        <w:bottom w:val="none" w:sz="0" w:space="0" w:color="auto"/>
        <w:right w:val="none" w:sz="0" w:space="0" w:color="auto"/>
      </w:divBdr>
    </w:div>
    <w:div w:id="1112944884">
      <w:bodyDiv w:val="1"/>
      <w:marLeft w:val="0"/>
      <w:marRight w:val="0"/>
      <w:marTop w:val="0"/>
      <w:marBottom w:val="0"/>
      <w:divBdr>
        <w:top w:val="none" w:sz="0" w:space="0" w:color="auto"/>
        <w:left w:val="none" w:sz="0" w:space="0" w:color="auto"/>
        <w:bottom w:val="none" w:sz="0" w:space="0" w:color="auto"/>
        <w:right w:val="none" w:sz="0" w:space="0" w:color="auto"/>
      </w:divBdr>
    </w:div>
    <w:div w:id="1358390127">
      <w:bodyDiv w:val="1"/>
      <w:marLeft w:val="0"/>
      <w:marRight w:val="0"/>
      <w:marTop w:val="0"/>
      <w:marBottom w:val="0"/>
      <w:divBdr>
        <w:top w:val="none" w:sz="0" w:space="0" w:color="auto"/>
        <w:left w:val="none" w:sz="0" w:space="0" w:color="auto"/>
        <w:bottom w:val="none" w:sz="0" w:space="0" w:color="auto"/>
        <w:right w:val="none" w:sz="0" w:space="0" w:color="auto"/>
      </w:divBdr>
    </w:div>
    <w:div w:id="1379891677">
      <w:bodyDiv w:val="1"/>
      <w:marLeft w:val="0"/>
      <w:marRight w:val="0"/>
      <w:marTop w:val="0"/>
      <w:marBottom w:val="0"/>
      <w:divBdr>
        <w:top w:val="none" w:sz="0" w:space="0" w:color="auto"/>
        <w:left w:val="none" w:sz="0" w:space="0" w:color="auto"/>
        <w:bottom w:val="none" w:sz="0" w:space="0" w:color="auto"/>
        <w:right w:val="none" w:sz="0" w:space="0" w:color="auto"/>
      </w:divBdr>
    </w:div>
    <w:div w:id="1442451176">
      <w:bodyDiv w:val="1"/>
      <w:marLeft w:val="0"/>
      <w:marRight w:val="0"/>
      <w:marTop w:val="0"/>
      <w:marBottom w:val="0"/>
      <w:divBdr>
        <w:top w:val="none" w:sz="0" w:space="0" w:color="auto"/>
        <w:left w:val="none" w:sz="0" w:space="0" w:color="auto"/>
        <w:bottom w:val="none" w:sz="0" w:space="0" w:color="auto"/>
        <w:right w:val="none" w:sz="0" w:space="0" w:color="auto"/>
      </w:divBdr>
    </w:div>
    <w:div w:id="1447188496">
      <w:bodyDiv w:val="1"/>
      <w:marLeft w:val="0"/>
      <w:marRight w:val="0"/>
      <w:marTop w:val="0"/>
      <w:marBottom w:val="0"/>
      <w:divBdr>
        <w:top w:val="none" w:sz="0" w:space="0" w:color="auto"/>
        <w:left w:val="none" w:sz="0" w:space="0" w:color="auto"/>
        <w:bottom w:val="none" w:sz="0" w:space="0" w:color="auto"/>
        <w:right w:val="none" w:sz="0" w:space="0" w:color="auto"/>
      </w:divBdr>
    </w:div>
    <w:div w:id="1449273650">
      <w:bodyDiv w:val="1"/>
      <w:marLeft w:val="0"/>
      <w:marRight w:val="0"/>
      <w:marTop w:val="0"/>
      <w:marBottom w:val="0"/>
      <w:divBdr>
        <w:top w:val="none" w:sz="0" w:space="0" w:color="auto"/>
        <w:left w:val="none" w:sz="0" w:space="0" w:color="auto"/>
        <w:bottom w:val="none" w:sz="0" w:space="0" w:color="auto"/>
        <w:right w:val="none" w:sz="0" w:space="0" w:color="auto"/>
      </w:divBdr>
    </w:div>
    <w:div w:id="1544245570">
      <w:bodyDiv w:val="1"/>
      <w:marLeft w:val="0"/>
      <w:marRight w:val="0"/>
      <w:marTop w:val="0"/>
      <w:marBottom w:val="0"/>
      <w:divBdr>
        <w:top w:val="none" w:sz="0" w:space="0" w:color="auto"/>
        <w:left w:val="none" w:sz="0" w:space="0" w:color="auto"/>
        <w:bottom w:val="none" w:sz="0" w:space="0" w:color="auto"/>
        <w:right w:val="none" w:sz="0" w:space="0" w:color="auto"/>
      </w:divBdr>
    </w:div>
    <w:div w:id="1551841254">
      <w:bodyDiv w:val="1"/>
      <w:marLeft w:val="0"/>
      <w:marRight w:val="0"/>
      <w:marTop w:val="0"/>
      <w:marBottom w:val="0"/>
      <w:divBdr>
        <w:top w:val="none" w:sz="0" w:space="0" w:color="auto"/>
        <w:left w:val="none" w:sz="0" w:space="0" w:color="auto"/>
        <w:bottom w:val="none" w:sz="0" w:space="0" w:color="auto"/>
        <w:right w:val="none" w:sz="0" w:space="0" w:color="auto"/>
      </w:divBdr>
    </w:div>
    <w:div w:id="1605378331">
      <w:bodyDiv w:val="1"/>
      <w:marLeft w:val="0"/>
      <w:marRight w:val="0"/>
      <w:marTop w:val="0"/>
      <w:marBottom w:val="0"/>
      <w:divBdr>
        <w:top w:val="none" w:sz="0" w:space="0" w:color="auto"/>
        <w:left w:val="none" w:sz="0" w:space="0" w:color="auto"/>
        <w:bottom w:val="none" w:sz="0" w:space="0" w:color="auto"/>
        <w:right w:val="none" w:sz="0" w:space="0" w:color="auto"/>
      </w:divBdr>
    </w:div>
    <w:div w:id="1626152574">
      <w:bodyDiv w:val="1"/>
      <w:marLeft w:val="0"/>
      <w:marRight w:val="0"/>
      <w:marTop w:val="0"/>
      <w:marBottom w:val="0"/>
      <w:divBdr>
        <w:top w:val="none" w:sz="0" w:space="0" w:color="auto"/>
        <w:left w:val="none" w:sz="0" w:space="0" w:color="auto"/>
        <w:bottom w:val="none" w:sz="0" w:space="0" w:color="auto"/>
        <w:right w:val="none" w:sz="0" w:space="0" w:color="auto"/>
      </w:divBdr>
    </w:div>
    <w:div w:id="1635913455">
      <w:bodyDiv w:val="1"/>
      <w:marLeft w:val="0"/>
      <w:marRight w:val="0"/>
      <w:marTop w:val="0"/>
      <w:marBottom w:val="0"/>
      <w:divBdr>
        <w:top w:val="none" w:sz="0" w:space="0" w:color="auto"/>
        <w:left w:val="none" w:sz="0" w:space="0" w:color="auto"/>
        <w:bottom w:val="none" w:sz="0" w:space="0" w:color="auto"/>
        <w:right w:val="none" w:sz="0" w:space="0" w:color="auto"/>
      </w:divBdr>
    </w:div>
    <w:div w:id="1647199351">
      <w:bodyDiv w:val="1"/>
      <w:marLeft w:val="0"/>
      <w:marRight w:val="0"/>
      <w:marTop w:val="0"/>
      <w:marBottom w:val="0"/>
      <w:divBdr>
        <w:top w:val="none" w:sz="0" w:space="0" w:color="auto"/>
        <w:left w:val="none" w:sz="0" w:space="0" w:color="auto"/>
        <w:bottom w:val="none" w:sz="0" w:space="0" w:color="auto"/>
        <w:right w:val="none" w:sz="0" w:space="0" w:color="auto"/>
      </w:divBdr>
    </w:div>
    <w:div w:id="1687516359">
      <w:bodyDiv w:val="1"/>
      <w:marLeft w:val="0"/>
      <w:marRight w:val="0"/>
      <w:marTop w:val="0"/>
      <w:marBottom w:val="0"/>
      <w:divBdr>
        <w:top w:val="none" w:sz="0" w:space="0" w:color="auto"/>
        <w:left w:val="none" w:sz="0" w:space="0" w:color="auto"/>
        <w:bottom w:val="none" w:sz="0" w:space="0" w:color="auto"/>
        <w:right w:val="none" w:sz="0" w:space="0" w:color="auto"/>
      </w:divBdr>
    </w:div>
    <w:div w:id="1697079152">
      <w:bodyDiv w:val="1"/>
      <w:marLeft w:val="0"/>
      <w:marRight w:val="0"/>
      <w:marTop w:val="0"/>
      <w:marBottom w:val="0"/>
      <w:divBdr>
        <w:top w:val="none" w:sz="0" w:space="0" w:color="auto"/>
        <w:left w:val="none" w:sz="0" w:space="0" w:color="auto"/>
        <w:bottom w:val="none" w:sz="0" w:space="0" w:color="auto"/>
        <w:right w:val="none" w:sz="0" w:space="0" w:color="auto"/>
      </w:divBdr>
    </w:div>
    <w:div w:id="1709180332">
      <w:bodyDiv w:val="1"/>
      <w:marLeft w:val="0"/>
      <w:marRight w:val="0"/>
      <w:marTop w:val="0"/>
      <w:marBottom w:val="0"/>
      <w:divBdr>
        <w:top w:val="none" w:sz="0" w:space="0" w:color="auto"/>
        <w:left w:val="none" w:sz="0" w:space="0" w:color="auto"/>
        <w:bottom w:val="none" w:sz="0" w:space="0" w:color="auto"/>
        <w:right w:val="none" w:sz="0" w:space="0" w:color="auto"/>
      </w:divBdr>
    </w:div>
    <w:div w:id="1845632591">
      <w:bodyDiv w:val="1"/>
      <w:marLeft w:val="0"/>
      <w:marRight w:val="0"/>
      <w:marTop w:val="0"/>
      <w:marBottom w:val="0"/>
      <w:divBdr>
        <w:top w:val="none" w:sz="0" w:space="0" w:color="auto"/>
        <w:left w:val="none" w:sz="0" w:space="0" w:color="auto"/>
        <w:bottom w:val="none" w:sz="0" w:space="0" w:color="auto"/>
        <w:right w:val="none" w:sz="0" w:space="0" w:color="auto"/>
      </w:divBdr>
    </w:div>
    <w:div w:id="1847360200">
      <w:bodyDiv w:val="1"/>
      <w:marLeft w:val="0"/>
      <w:marRight w:val="0"/>
      <w:marTop w:val="0"/>
      <w:marBottom w:val="0"/>
      <w:divBdr>
        <w:top w:val="none" w:sz="0" w:space="0" w:color="auto"/>
        <w:left w:val="none" w:sz="0" w:space="0" w:color="auto"/>
        <w:bottom w:val="none" w:sz="0" w:space="0" w:color="auto"/>
        <w:right w:val="none" w:sz="0" w:space="0" w:color="auto"/>
      </w:divBdr>
    </w:div>
    <w:div w:id="1908757101">
      <w:bodyDiv w:val="1"/>
      <w:marLeft w:val="0"/>
      <w:marRight w:val="0"/>
      <w:marTop w:val="0"/>
      <w:marBottom w:val="0"/>
      <w:divBdr>
        <w:top w:val="none" w:sz="0" w:space="0" w:color="auto"/>
        <w:left w:val="none" w:sz="0" w:space="0" w:color="auto"/>
        <w:bottom w:val="none" w:sz="0" w:space="0" w:color="auto"/>
        <w:right w:val="none" w:sz="0" w:space="0" w:color="auto"/>
      </w:divBdr>
    </w:div>
    <w:div w:id="2005164776">
      <w:bodyDiv w:val="1"/>
      <w:marLeft w:val="0"/>
      <w:marRight w:val="0"/>
      <w:marTop w:val="0"/>
      <w:marBottom w:val="0"/>
      <w:divBdr>
        <w:top w:val="none" w:sz="0" w:space="0" w:color="auto"/>
        <w:left w:val="none" w:sz="0" w:space="0" w:color="auto"/>
        <w:bottom w:val="none" w:sz="0" w:space="0" w:color="auto"/>
        <w:right w:val="none" w:sz="0" w:space="0" w:color="auto"/>
      </w:divBdr>
    </w:div>
    <w:div w:id="2027368334">
      <w:bodyDiv w:val="1"/>
      <w:marLeft w:val="0"/>
      <w:marRight w:val="0"/>
      <w:marTop w:val="0"/>
      <w:marBottom w:val="0"/>
      <w:divBdr>
        <w:top w:val="none" w:sz="0" w:space="0" w:color="auto"/>
        <w:left w:val="none" w:sz="0" w:space="0" w:color="auto"/>
        <w:bottom w:val="none" w:sz="0" w:space="0" w:color="auto"/>
        <w:right w:val="none" w:sz="0" w:space="0" w:color="auto"/>
      </w:divBdr>
    </w:div>
    <w:div w:id="2028172695">
      <w:bodyDiv w:val="1"/>
      <w:marLeft w:val="0"/>
      <w:marRight w:val="0"/>
      <w:marTop w:val="0"/>
      <w:marBottom w:val="0"/>
      <w:divBdr>
        <w:top w:val="none" w:sz="0" w:space="0" w:color="auto"/>
        <w:left w:val="none" w:sz="0" w:space="0" w:color="auto"/>
        <w:bottom w:val="none" w:sz="0" w:space="0" w:color="auto"/>
        <w:right w:val="none" w:sz="0" w:space="0" w:color="auto"/>
      </w:divBdr>
    </w:div>
    <w:div w:id="2054454385">
      <w:bodyDiv w:val="1"/>
      <w:marLeft w:val="0"/>
      <w:marRight w:val="0"/>
      <w:marTop w:val="0"/>
      <w:marBottom w:val="0"/>
      <w:divBdr>
        <w:top w:val="none" w:sz="0" w:space="0" w:color="auto"/>
        <w:left w:val="none" w:sz="0" w:space="0" w:color="auto"/>
        <w:bottom w:val="none" w:sz="0" w:space="0" w:color="auto"/>
        <w:right w:val="none" w:sz="0" w:space="0" w:color="auto"/>
      </w:divBdr>
    </w:div>
    <w:div w:id="2057046302">
      <w:bodyDiv w:val="1"/>
      <w:marLeft w:val="0"/>
      <w:marRight w:val="0"/>
      <w:marTop w:val="0"/>
      <w:marBottom w:val="0"/>
      <w:divBdr>
        <w:top w:val="none" w:sz="0" w:space="0" w:color="auto"/>
        <w:left w:val="none" w:sz="0" w:space="0" w:color="auto"/>
        <w:bottom w:val="none" w:sz="0" w:space="0" w:color="auto"/>
        <w:right w:val="none" w:sz="0" w:space="0" w:color="auto"/>
      </w:divBdr>
    </w:div>
    <w:div w:id="2094352508">
      <w:bodyDiv w:val="1"/>
      <w:marLeft w:val="0"/>
      <w:marRight w:val="0"/>
      <w:marTop w:val="0"/>
      <w:marBottom w:val="0"/>
      <w:divBdr>
        <w:top w:val="none" w:sz="0" w:space="0" w:color="auto"/>
        <w:left w:val="none" w:sz="0" w:space="0" w:color="auto"/>
        <w:bottom w:val="none" w:sz="0" w:space="0" w:color="auto"/>
        <w:right w:val="none" w:sz="0" w:space="0" w:color="auto"/>
      </w:divBdr>
    </w:div>
    <w:div w:id="21012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omments" Target="comments.xml"/><Relationship Id="rId39" Type="http://schemas.openxmlformats.org/officeDocument/2006/relationships/header" Target="header9.xml"/><Relationship Id="rId21" Type="http://schemas.openxmlformats.org/officeDocument/2006/relationships/footer" Target="footer9.xml"/><Relationship Id="rId34" Type="http://schemas.openxmlformats.org/officeDocument/2006/relationships/footer" Target="footer14.xm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header" Target="header13.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2.png"/><Relationship Id="rId41" Type="http://schemas.openxmlformats.org/officeDocument/2006/relationships/image" Target="media/image6.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5.xml"/><Relationship Id="rId37" Type="http://schemas.openxmlformats.org/officeDocument/2006/relationships/image" Target="media/image5.png"/><Relationship Id="rId40" Type="http://schemas.openxmlformats.org/officeDocument/2006/relationships/footer" Target="footer16.xml"/><Relationship Id="rId45" Type="http://schemas.openxmlformats.org/officeDocument/2006/relationships/image" Target="media/image8.png"/><Relationship Id="rId53"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microsoft.com/office/2016/09/relationships/commentsIds" Target="commentsIds.xml"/><Relationship Id="rId36" Type="http://schemas.openxmlformats.org/officeDocument/2006/relationships/footer" Target="footer15.xml"/><Relationship Id="rId49" Type="http://schemas.openxmlformats.org/officeDocument/2006/relationships/header" Target="header12.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4.png"/><Relationship Id="rId44" Type="http://schemas.openxmlformats.org/officeDocument/2006/relationships/header" Target="header11.xml"/><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microsoft.com/office/2011/relationships/commentsExtended" Target="commentsExtended.xml"/><Relationship Id="rId30" Type="http://schemas.openxmlformats.org/officeDocument/2006/relationships/image" Target="media/image3.png"/><Relationship Id="rId35" Type="http://schemas.openxmlformats.org/officeDocument/2006/relationships/header" Target="header7.xml"/><Relationship Id="rId43" Type="http://schemas.openxmlformats.org/officeDocument/2006/relationships/header" Target="header10.xml"/><Relationship Id="rId48" Type="http://schemas.openxmlformats.org/officeDocument/2006/relationships/image" Target="media/image11.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7</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5</b:RefOrder>
  </b:Source>
  <b:Source>
    <b:Tag>SiC10</b:Tag>
    <b:SourceType>ArticleInAPeriodical</b:SourceType>
    <b:Guid>{B5B2093D-329E-4784-9144-5DE6799E39B0}</b:Guid>
    <b:Title>The regenerator location problem</b:Title>
    <b:Year>2010</b:Year>
    <b:Author>
      <b:Author>
        <b:NameList>
          <b:Person>
            <b:Last>Chen</b:Last>
            <b:First>Si</b:First>
          </b:Person>
          <b:Person>
            <b:Last>Ljubić</b:Last>
            <b:First>Ivana</b:First>
          </b:Person>
          <b:Person>
            <b:Last>Raghavan</b:Last>
            <b:First>S.</b:First>
          </b:Person>
        </b:NameList>
      </b:Author>
    </b:Author>
    <b:PeriodicalTitle>Networks 55(3)</b:PeriodicalTitle>
    <b:Pages>205-220</b:Pages>
    <b:RefOrder>2</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4</b:RefOrder>
  </b:Source>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3</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6</b:RefOrder>
  </b:Source>
</b:Sources>
</file>

<file path=customXml/itemProps1.xml><?xml version="1.0" encoding="utf-8"?>
<ds:datastoreItem xmlns:ds="http://schemas.openxmlformats.org/officeDocument/2006/customXml" ds:itemID="{9A21A4B2-B50F-491F-855A-C8F3D4F7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16284</Words>
  <Characters>92822</Characters>
  <Application>Microsoft Office Word</Application>
  <DocSecurity>0</DocSecurity>
  <Lines>773</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37</cp:revision>
  <dcterms:created xsi:type="dcterms:W3CDTF">2018-06-23T11:34:00Z</dcterms:created>
  <dcterms:modified xsi:type="dcterms:W3CDTF">2018-06-25T15:21:00Z</dcterms:modified>
</cp:coreProperties>
</file>